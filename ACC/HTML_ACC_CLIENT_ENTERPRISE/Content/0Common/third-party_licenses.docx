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96290" w14:textId="77777777" w:rsidR="00880DEF" w:rsidRDefault="00AC7BD5" w:rsidP="00710B6C">
      <w:pPr>
        <w:pStyle w:val="Heading1"/>
        <w:rPr>
          <w:lang w:eastAsia="en-CA"/>
        </w:rPr>
      </w:pPr>
      <w:r>
        <w:rPr>
          <w:lang w:eastAsia="en-CA"/>
        </w:rPr>
        <w:t>Avigilon Control Center</w:t>
      </w:r>
    </w:p>
    <w:p w14:paraId="27C6D3B4" w14:textId="77777777" w:rsidR="00880DEF" w:rsidRDefault="00880DEF" w:rsidP="00C41D22">
      <w:pPr>
        <w:spacing w:line="240" w:lineRule="auto"/>
        <w:rPr>
          <w:lang w:eastAsia="en-CA"/>
        </w:rPr>
      </w:pPr>
    </w:p>
    <w:p w14:paraId="11B46C5F" w14:textId="77777777" w:rsidR="00AC7BD5" w:rsidRDefault="00AC7BD5" w:rsidP="00C41D22">
      <w:pPr>
        <w:spacing w:line="240" w:lineRule="auto"/>
        <w:rPr>
          <w:lang w:eastAsia="en-CA"/>
        </w:rPr>
      </w:pPr>
      <w:r>
        <w:rPr>
          <w:lang w:eastAsia="en-CA"/>
        </w:rPr>
        <w:t>Avigilon Control Center may contain the following third party software:</w:t>
      </w:r>
    </w:p>
    <w:p w14:paraId="51AE3308" w14:textId="77777777" w:rsidR="00F156ED" w:rsidRPr="00F156ED" w:rsidRDefault="00F156ED" w:rsidP="00F156ED">
      <w:pPr>
        <w:widowControl w:val="0"/>
        <w:autoSpaceDE w:val="0"/>
        <w:autoSpaceDN w:val="0"/>
        <w:adjustRightInd w:val="0"/>
        <w:spacing w:line="240" w:lineRule="auto"/>
        <w:rPr>
          <w:rFonts w:cs="Arial"/>
          <w:color w:val="000000" w:themeColor="text1"/>
        </w:rPr>
      </w:pPr>
      <w:r w:rsidRPr="0048590B">
        <w:rPr>
          <w:rFonts w:cs="Arial"/>
          <w:color w:val="000000" w:themeColor="text1"/>
        </w:rPr>
        <w:t>=-=-=-=-=-=-=-=-=-=-=-=-=-=-=-=-=-=-=-=-=-=-=-=-=</w:t>
      </w:r>
    </w:p>
    <w:p w14:paraId="22E88E6D" w14:textId="77777777" w:rsidR="00A15335" w:rsidRPr="0048590B" w:rsidRDefault="00AC7BD5" w:rsidP="00AC7BD5">
      <w:pPr>
        <w:spacing w:line="240" w:lineRule="auto"/>
        <w:ind w:firstLine="220"/>
        <w:rPr>
          <w:rFonts w:eastAsia="Times New Roman" w:cs="Arial"/>
          <w:color w:val="000000" w:themeColor="text1"/>
          <w:lang w:eastAsia="en-CA"/>
        </w:rPr>
      </w:pPr>
      <w:r>
        <w:rPr>
          <w:rFonts w:eastAsia="Times New Roman" w:cs="Arial"/>
          <w:color w:val="000000" w:themeColor="text1"/>
          <w:lang w:eastAsia="en-CA"/>
        </w:rPr>
        <w:t>X</w:t>
      </w:r>
      <w:r w:rsidR="00A15335" w:rsidRPr="0048590B">
        <w:rPr>
          <w:rFonts w:eastAsia="Times New Roman" w:cs="Arial"/>
          <w:color w:val="000000" w:themeColor="text1"/>
          <w:lang w:eastAsia="en-CA"/>
        </w:rPr>
        <w:t xml:space="preserve">ml-rpc.net library; Copyright © 2001-2011 Charles Cook. Original source code may be found here: </w:t>
      </w:r>
      <w:hyperlink r:id="rId8" w:history="1">
        <w:r w:rsidR="00A15335" w:rsidRPr="0048590B">
          <w:rPr>
            <w:rStyle w:val="Hyperlink"/>
            <w:rFonts w:eastAsia="Times New Roman" w:cs="Arial"/>
            <w:lang w:eastAsia="en-CA"/>
          </w:rPr>
          <w:t>http://xml-rpc.net/</w:t>
        </w:r>
      </w:hyperlink>
      <w:r w:rsidR="00A15335" w:rsidRPr="0048590B">
        <w:rPr>
          <w:rFonts w:eastAsia="Times New Roman" w:cs="Arial"/>
          <w:color w:val="000000" w:themeColor="text1"/>
          <w:lang w:eastAsia="en-CA"/>
        </w:rPr>
        <w:t>.</w:t>
      </w:r>
    </w:p>
    <w:p w14:paraId="4EACC13D" w14:textId="77777777" w:rsidR="007631BB" w:rsidRPr="0048590B" w:rsidRDefault="007631BB" w:rsidP="00C41D22">
      <w:pPr>
        <w:spacing w:line="240" w:lineRule="auto"/>
        <w:ind w:firstLineChars="100" w:firstLine="220"/>
        <w:rPr>
          <w:rFonts w:eastAsia="Times New Roman" w:cs="Arial"/>
          <w:lang w:eastAsia="en-CA"/>
        </w:rPr>
      </w:pPr>
      <w:r w:rsidRPr="0048590B">
        <w:rPr>
          <w:rFonts w:eastAsia="Times New Roman" w:cs="Arial"/>
          <w:color w:val="000000" w:themeColor="text1"/>
          <w:lang w:eastAsia="en-CA"/>
        </w:rPr>
        <w:t xml:space="preserve">MigraDoc library; Copyright 2005-2014 empira Software GmbH, Trosidorf Germany. Original source may be found here: </w:t>
      </w:r>
      <w:hyperlink r:id="rId9" w:history="1">
        <w:r w:rsidRPr="0048590B">
          <w:rPr>
            <w:rStyle w:val="Hyperlink"/>
            <w:rFonts w:eastAsia="Times New Roman" w:cs="Arial"/>
            <w:lang w:eastAsia="en-CA"/>
          </w:rPr>
          <w:t>http://sourceforge.net/projects/pdfsharp/files/</w:t>
        </w:r>
      </w:hyperlink>
      <w:r w:rsidRPr="0048590B">
        <w:rPr>
          <w:rFonts w:eastAsia="Times New Roman" w:cs="Arial"/>
          <w:lang w:eastAsia="en-CA"/>
        </w:rPr>
        <w:t>.</w:t>
      </w:r>
    </w:p>
    <w:p w14:paraId="547E329A" w14:textId="77777777" w:rsidR="007631BB" w:rsidRPr="0048590B" w:rsidRDefault="007631BB" w:rsidP="00C41D22">
      <w:pPr>
        <w:spacing w:line="240" w:lineRule="auto"/>
        <w:ind w:firstLineChars="100" w:firstLine="220"/>
        <w:rPr>
          <w:rFonts w:eastAsia="Times New Roman" w:cs="Times New Roman"/>
          <w:lang w:eastAsia="en-CA"/>
        </w:rPr>
      </w:pPr>
      <w:r w:rsidRPr="0048590B">
        <w:rPr>
          <w:rFonts w:eastAsia="Times New Roman" w:cs="Arial"/>
          <w:lang w:eastAsia="en-CA"/>
        </w:rPr>
        <w:t xml:space="preserve">Loki Library; copyright © Developers at Sourceforge. Original source code may be found here: </w:t>
      </w:r>
      <w:hyperlink r:id="rId10" w:history="1">
        <w:r w:rsidR="003C3D89" w:rsidRPr="0048590B">
          <w:rPr>
            <w:rStyle w:val="Hyperlink"/>
            <w:rFonts w:eastAsia="Times New Roman" w:cs="Times New Roman"/>
            <w:lang w:eastAsia="en-CA"/>
          </w:rPr>
          <w:t>http://loki-lib.sourceforge.net/index.php</w:t>
        </w:r>
      </w:hyperlink>
    </w:p>
    <w:p w14:paraId="086817F0" w14:textId="77777777" w:rsidR="003C3D89" w:rsidRPr="0048590B" w:rsidRDefault="003C3D89" w:rsidP="00C41D22">
      <w:pPr>
        <w:spacing w:line="240" w:lineRule="auto"/>
        <w:ind w:firstLineChars="100" w:firstLine="220"/>
        <w:rPr>
          <w:rFonts w:eastAsia="Times New Roman" w:cs="Times New Roman"/>
          <w:lang w:eastAsia="en-CA"/>
        </w:rPr>
      </w:pPr>
      <w:r w:rsidRPr="0048590B">
        <w:rPr>
          <w:rFonts w:eastAsia="Times New Roman" w:cs="Times New Roman"/>
          <w:lang w:eastAsia="en-CA"/>
        </w:rPr>
        <w:t>JsonDotNet library; copyright © 2007 James Newton-King. Original source code may be found here: https://github.com/JamesNK/Newtonsoft.Json</w:t>
      </w:r>
    </w:p>
    <w:p w14:paraId="1C6B0B6F" w14:textId="77B84585" w:rsidR="00C61351" w:rsidRPr="0048590B" w:rsidRDefault="00C61351" w:rsidP="00C41D22">
      <w:pPr>
        <w:spacing w:line="240" w:lineRule="auto"/>
        <w:rPr>
          <w:rFonts w:eastAsia="Times New Roman" w:cs="Arial"/>
          <w:color w:val="000000" w:themeColor="text1"/>
          <w:lang w:eastAsia="en-CA"/>
        </w:rPr>
      </w:pPr>
      <w:r w:rsidRPr="0048590B">
        <w:rPr>
          <w:rFonts w:eastAsia="Times New Roman" w:cs="Arial"/>
          <w:color w:val="000000" w:themeColor="text1"/>
          <w:lang w:eastAsia="en-CA"/>
        </w:rPr>
        <w:t xml:space="preserve">These libraries are made available under the MIT license, </w:t>
      </w:r>
      <w:r w:rsidR="009D5689">
        <w:rPr>
          <w:rFonts w:eastAsia="Times New Roman" w:cs="Arial"/>
          <w:color w:val="000000" w:themeColor="text1"/>
          <w:lang w:eastAsia="en-CA"/>
        </w:rPr>
        <w:t>under the following terms:</w:t>
      </w:r>
    </w:p>
    <w:p w14:paraId="51A27279" w14:textId="77777777" w:rsidR="00C61351" w:rsidRPr="0048590B" w:rsidRDefault="00C61351" w:rsidP="00C41D22">
      <w:pPr>
        <w:spacing w:line="240" w:lineRule="auto"/>
        <w:rPr>
          <w:rFonts w:eastAsia="Times New Roman" w:cs="Arial"/>
          <w:color w:val="000000" w:themeColor="text1"/>
          <w:lang w:eastAsia="en-CA"/>
        </w:rPr>
      </w:pPr>
      <w:r w:rsidRPr="0048590B">
        <w:rPr>
          <w:rFonts w:eastAsia="Times New Roman" w:cs="Arial"/>
          <w:color w:val="000000" w:themeColor="text1"/>
          <w:lang w:eastAsia="en-CA"/>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00E5AEE" w14:textId="77777777" w:rsidR="00C61351" w:rsidRPr="0048590B" w:rsidRDefault="00C61351" w:rsidP="00C41D22">
      <w:pPr>
        <w:spacing w:line="240" w:lineRule="auto"/>
        <w:rPr>
          <w:rFonts w:eastAsia="Times New Roman" w:cs="Arial"/>
          <w:color w:val="000000" w:themeColor="text1"/>
          <w:lang w:eastAsia="en-CA"/>
        </w:rPr>
      </w:pPr>
      <w:r w:rsidRPr="0048590B">
        <w:rPr>
          <w:rFonts w:eastAsia="Times New Roman" w:cs="Arial"/>
          <w:color w:val="000000" w:themeColor="text1"/>
          <w:lang w:eastAsia="en-CA"/>
        </w:rPr>
        <w:t>The above copyright notice and this permission notice shall be included in all copies or substantial portions of the Software.</w:t>
      </w:r>
    </w:p>
    <w:p w14:paraId="21C34789" w14:textId="77777777" w:rsidR="00C61351" w:rsidRPr="0048590B" w:rsidRDefault="00C61351" w:rsidP="00C41D22">
      <w:pPr>
        <w:spacing w:line="240" w:lineRule="auto"/>
        <w:rPr>
          <w:rFonts w:eastAsia="Times New Roman" w:cs="Arial"/>
          <w:color w:val="000000" w:themeColor="text1"/>
          <w:lang w:eastAsia="en-CA"/>
        </w:rPr>
      </w:pPr>
      <w:r w:rsidRPr="0048590B">
        <w:rPr>
          <w:rFonts w:eastAsia="Times New Roman" w:cs="Arial"/>
          <w:color w:val="000000" w:themeColor="text1"/>
          <w:lang w:eastAsia="en-CA"/>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B9C1BE6" w14:textId="77777777" w:rsidR="00C61351" w:rsidRPr="0048590B" w:rsidRDefault="00C61351" w:rsidP="00C41D22">
      <w:pPr>
        <w:widowControl w:val="0"/>
        <w:autoSpaceDE w:val="0"/>
        <w:autoSpaceDN w:val="0"/>
        <w:adjustRightInd w:val="0"/>
        <w:spacing w:line="240" w:lineRule="auto"/>
        <w:rPr>
          <w:rFonts w:cs="Arial"/>
          <w:color w:val="000000" w:themeColor="text1"/>
        </w:rPr>
      </w:pPr>
      <w:r w:rsidRPr="0048590B">
        <w:rPr>
          <w:rFonts w:cs="Arial"/>
          <w:color w:val="000000" w:themeColor="text1"/>
        </w:rPr>
        <w:t>=-=-=-=-=-=-=-=-=-=-=-=-=-=-=-=-=-=-=-=-=-=-=-=-=</w:t>
      </w:r>
    </w:p>
    <w:p w14:paraId="0EE72B30" w14:textId="77777777" w:rsidR="00F4175D" w:rsidRPr="0048590B" w:rsidRDefault="00F4175D" w:rsidP="00522545">
      <w:pPr>
        <w:widowControl w:val="0"/>
        <w:autoSpaceDE w:val="0"/>
        <w:autoSpaceDN w:val="0"/>
        <w:adjustRightInd w:val="0"/>
        <w:spacing w:line="240" w:lineRule="auto"/>
        <w:rPr>
          <w:rFonts w:eastAsia="Times New Roman" w:cs="Arial"/>
          <w:color w:val="000000"/>
          <w:lang w:eastAsia="en-CA"/>
        </w:rPr>
      </w:pPr>
      <w:r w:rsidRPr="0048590B">
        <w:rPr>
          <w:rFonts w:eastAsia="Times New Roman" w:cs="Arial"/>
          <w:color w:val="000000"/>
          <w:lang w:eastAsia="en-CA"/>
        </w:rPr>
        <w:t>Apache Xerces Project; Copyright ©1999-2015, Apache Xerces Project.  Original sources are available at: http://xerces.apache.org/index.html</w:t>
      </w:r>
    </w:p>
    <w:p w14:paraId="557081BD" w14:textId="77777777" w:rsidR="00F4175D" w:rsidRPr="0048590B" w:rsidRDefault="00F4175D" w:rsidP="00522545">
      <w:pPr>
        <w:widowControl w:val="0"/>
        <w:autoSpaceDE w:val="0"/>
        <w:autoSpaceDN w:val="0"/>
        <w:adjustRightInd w:val="0"/>
        <w:spacing w:line="240" w:lineRule="auto"/>
        <w:rPr>
          <w:rFonts w:eastAsia="Times New Roman" w:cs="Times New Roman"/>
          <w:color w:val="0563C1"/>
          <w:u w:val="single"/>
          <w:lang w:eastAsia="en-CA"/>
        </w:rPr>
      </w:pPr>
      <w:r w:rsidRPr="0048590B">
        <w:rPr>
          <w:rFonts w:eastAsia="Times New Roman" w:cs="Arial"/>
          <w:color w:val="000000"/>
          <w:lang w:eastAsia="en-CA"/>
        </w:rPr>
        <w:t xml:space="preserve">PushSharp library; Copyright © 2012, Apache Software foundation. Original sources are available at: </w:t>
      </w:r>
      <w:hyperlink r:id="rId11" w:history="1">
        <w:r w:rsidRPr="0048590B">
          <w:rPr>
            <w:rFonts w:eastAsia="Times New Roman" w:cs="Times New Roman"/>
            <w:color w:val="0563C1"/>
            <w:u w:val="single"/>
            <w:lang w:eastAsia="en-CA"/>
          </w:rPr>
          <w:t>https://github.com/Redth/PushSharp</w:t>
        </w:r>
      </w:hyperlink>
      <w:r w:rsidRPr="0048590B">
        <w:rPr>
          <w:rFonts w:eastAsia="Times New Roman" w:cs="Times New Roman"/>
          <w:color w:val="0563C1"/>
          <w:u w:val="single"/>
          <w:lang w:eastAsia="en-CA"/>
        </w:rPr>
        <w:t>.</w:t>
      </w:r>
    </w:p>
    <w:p w14:paraId="582E1D6E" w14:textId="77777777" w:rsidR="00F4175D" w:rsidRPr="0048590B" w:rsidRDefault="00522545" w:rsidP="00522545">
      <w:pPr>
        <w:widowControl w:val="0"/>
        <w:autoSpaceDE w:val="0"/>
        <w:autoSpaceDN w:val="0"/>
        <w:adjustRightInd w:val="0"/>
        <w:spacing w:line="240" w:lineRule="auto"/>
        <w:rPr>
          <w:rFonts w:eastAsia="Times New Roman" w:cs="Times New Roman"/>
          <w:lang w:eastAsia="en-CA"/>
        </w:rPr>
      </w:pPr>
      <w:r>
        <w:rPr>
          <w:rFonts w:eastAsia="Times New Roman" w:cs="Times New Roman"/>
          <w:lang w:eastAsia="en-CA"/>
        </w:rPr>
        <w:t>L</w:t>
      </w:r>
      <w:r w:rsidR="00F4175D" w:rsidRPr="0048590B">
        <w:rPr>
          <w:rFonts w:eastAsia="Times New Roman" w:cs="Times New Roman"/>
          <w:lang w:eastAsia="en-CA"/>
        </w:rPr>
        <w:t>og4net</w:t>
      </w:r>
      <w:r w:rsidR="008962C5" w:rsidRPr="0048590B">
        <w:rPr>
          <w:rFonts w:eastAsia="Times New Roman" w:cs="Times New Roman"/>
          <w:lang w:eastAsia="en-CA"/>
        </w:rPr>
        <w:t xml:space="preserve"> library; copyright 2014-2015, A</w:t>
      </w:r>
      <w:r w:rsidR="00F4175D" w:rsidRPr="0048590B">
        <w:rPr>
          <w:rFonts w:eastAsia="Times New Roman" w:cs="Times New Roman"/>
          <w:lang w:eastAsia="en-CA"/>
        </w:rPr>
        <w:t xml:space="preserve">pache Software Foundation. Original sources are available at: </w:t>
      </w:r>
      <w:hyperlink r:id="rId12" w:history="1">
        <w:r w:rsidR="00F4175D" w:rsidRPr="0048590B">
          <w:rPr>
            <w:rStyle w:val="Hyperlink"/>
            <w:rFonts w:eastAsia="Times New Roman" w:cs="Times New Roman"/>
            <w:lang w:eastAsia="en-CA"/>
          </w:rPr>
          <w:t>http://logging.apache.org/log4net/</w:t>
        </w:r>
      </w:hyperlink>
      <w:r w:rsidR="00F4175D" w:rsidRPr="0048590B">
        <w:rPr>
          <w:rFonts w:eastAsia="Times New Roman" w:cs="Times New Roman"/>
          <w:lang w:eastAsia="en-CA"/>
        </w:rPr>
        <w:t>.</w:t>
      </w:r>
    </w:p>
    <w:p w14:paraId="7C2BE2C5" w14:textId="77777777" w:rsidR="00F4175D" w:rsidRPr="0048590B" w:rsidRDefault="00522545" w:rsidP="00C41D22">
      <w:pPr>
        <w:widowControl w:val="0"/>
        <w:autoSpaceDE w:val="0"/>
        <w:autoSpaceDN w:val="0"/>
        <w:adjustRightInd w:val="0"/>
        <w:spacing w:line="240" w:lineRule="auto"/>
        <w:rPr>
          <w:rFonts w:eastAsia="Times New Roman" w:cs="Times New Roman"/>
          <w:lang w:eastAsia="en-CA"/>
        </w:rPr>
      </w:pPr>
      <w:r>
        <w:rPr>
          <w:rFonts w:eastAsia="Times New Roman" w:cs="Times New Roman"/>
          <w:lang w:eastAsia="en-CA"/>
        </w:rPr>
        <w:t>L</w:t>
      </w:r>
      <w:r w:rsidR="00F4175D" w:rsidRPr="0048590B">
        <w:rPr>
          <w:rFonts w:eastAsia="Times New Roman" w:cs="Times New Roman"/>
          <w:lang w:eastAsia="en-CA"/>
        </w:rPr>
        <w:t>og4cxx library; Copyright ©</w:t>
      </w:r>
      <w:r w:rsidR="008962C5" w:rsidRPr="0048590B">
        <w:rPr>
          <w:rFonts w:eastAsia="Times New Roman" w:cs="Times New Roman"/>
          <w:lang w:eastAsia="en-CA"/>
        </w:rPr>
        <w:t xml:space="preserve"> 2014, A</w:t>
      </w:r>
      <w:r w:rsidR="00F4175D" w:rsidRPr="0048590B">
        <w:rPr>
          <w:rFonts w:eastAsia="Times New Roman" w:cs="Times New Roman"/>
          <w:lang w:eastAsia="en-CA"/>
        </w:rPr>
        <w:t xml:space="preserve">pache Software foundation. Original sources are available at:  </w:t>
      </w:r>
      <w:hyperlink r:id="rId13" w:history="1">
        <w:r w:rsidR="00F4175D" w:rsidRPr="0048590B">
          <w:rPr>
            <w:rStyle w:val="Hyperlink"/>
            <w:rFonts w:eastAsia="Times New Roman" w:cs="Times New Roman"/>
            <w:lang w:eastAsia="en-CA"/>
          </w:rPr>
          <w:t>http://logging.apache.org/log4cxx/</w:t>
        </w:r>
      </w:hyperlink>
      <w:r w:rsidR="00F4175D" w:rsidRPr="0048590B">
        <w:rPr>
          <w:rFonts w:eastAsia="Times New Roman" w:cs="Times New Roman"/>
          <w:lang w:eastAsia="en-CA"/>
        </w:rPr>
        <w:t xml:space="preserve"> </w:t>
      </w:r>
    </w:p>
    <w:p w14:paraId="3AA7894A" w14:textId="77777777" w:rsidR="00F4175D" w:rsidRPr="0048590B" w:rsidRDefault="00F4175D" w:rsidP="00C41D22">
      <w:pPr>
        <w:widowControl w:val="0"/>
        <w:autoSpaceDE w:val="0"/>
        <w:autoSpaceDN w:val="0"/>
        <w:adjustRightInd w:val="0"/>
        <w:spacing w:line="240" w:lineRule="auto"/>
        <w:rPr>
          <w:rFonts w:eastAsia="Times New Roman" w:cs="Times New Roman"/>
          <w:lang w:eastAsia="en-CA"/>
        </w:rPr>
      </w:pPr>
      <w:r w:rsidRPr="0048590B">
        <w:rPr>
          <w:rFonts w:eastAsia="Times New Roman" w:cs="Times New Roman"/>
          <w:lang w:eastAsia="en-CA"/>
        </w:rPr>
        <w:t>And</w:t>
      </w:r>
      <w:r w:rsidR="008962C5" w:rsidRPr="0048590B">
        <w:rPr>
          <w:rFonts w:eastAsia="Times New Roman" w:cs="Times New Roman"/>
          <w:lang w:eastAsia="en-CA"/>
        </w:rPr>
        <w:t>roid Asynchronous Http Client; C</w:t>
      </w:r>
      <w:r w:rsidRPr="0048590B">
        <w:rPr>
          <w:rFonts w:eastAsia="Times New Roman" w:cs="Times New Roman"/>
          <w:lang w:eastAsia="en-CA"/>
        </w:rPr>
        <w:t xml:space="preserve">opyright © 2009-2012 James Smith. Original sources are available at: </w:t>
      </w:r>
      <w:hyperlink r:id="rId14" w:history="1">
        <w:r w:rsidR="009179AB" w:rsidRPr="0048590B">
          <w:rPr>
            <w:rStyle w:val="Hyperlink"/>
            <w:rFonts w:eastAsia="Times New Roman" w:cs="Times New Roman"/>
            <w:lang w:eastAsia="en-CA"/>
          </w:rPr>
          <w:t>http://loopj.com/android-async-http/</w:t>
        </w:r>
      </w:hyperlink>
    </w:p>
    <w:p w14:paraId="484AC11C" w14:textId="77777777" w:rsidR="009179AB" w:rsidRPr="0048590B" w:rsidRDefault="00CC1D06" w:rsidP="00C41D22">
      <w:pPr>
        <w:widowControl w:val="0"/>
        <w:autoSpaceDE w:val="0"/>
        <w:autoSpaceDN w:val="0"/>
        <w:adjustRightInd w:val="0"/>
        <w:spacing w:line="240" w:lineRule="auto"/>
        <w:rPr>
          <w:rFonts w:eastAsia="Times New Roman" w:cs="Times New Roman"/>
          <w:lang w:eastAsia="en-CA"/>
        </w:rPr>
      </w:pPr>
      <w:r>
        <w:rPr>
          <w:rFonts w:eastAsia="Times New Roman" w:cs="Times New Roman"/>
          <w:lang w:eastAsia="en-CA"/>
        </w:rPr>
        <w:lastRenderedPageBreak/>
        <w:t>H</w:t>
      </w:r>
      <w:r w:rsidR="009179AB" w:rsidRPr="0048590B">
        <w:rPr>
          <w:rFonts w:eastAsia="Times New Roman" w:cs="Times New Roman"/>
          <w:lang w:eastAsia="en-CA"/>
        </w:rPr>
        <w:t xml:space="preserve">ttpclientandroidlib; copyright 2011-2015 Google Inc. Original sources are available at:  </w:t>
      </w:r>
      <w:hyperlink r:id="rId15" w:history="1">
        <w:r w:rsidR="007631BB" w:rsidRPr="0048590B">
          <w:rPr>
            <w:rStyle w:val="Hyperlink"/>
            <w:rFonts w:eastAsia="Times New Roman" w:cs="Times New Roman"/>
            <w:lang w:eastAsia="en-CA"/>
          </w:rPr>
          <w:t>https://code.google.com/p/httpclientandroidlib/</w:t>
        </w:r>
      </w:hyperlink>
    </w:p>
    <w:p w14:paraId="76DF3838" w14:textId="77777777" w:rsidR="007631BB" w:rsidRPr="0048590B" w:rsidRDefault="007631BB" w:rsidP="00C41D22">
      <w:pPr>
        <w:widowControl w:val="0"/>
        <w:autoSpaceDE w:val="0"/>
        <w:autoSpaceDN w:val="0"/>
        <w:adjustRightInd w:val="0"/>
        <w:spacing w:line="240" w:lineRule="auto"/>
        <w:rPr>
          <w:rFonts w:eastAsia="Times New Roman" w:cs="Times New Roman"/>
          <w:lang w:eastAsia="en-CA"/>
        </w:rPr>
      </w:pPr>
      <w:r w:rsidRPr="0048590B">
        <w:rPr>
          <w:rFonts w:eastAsia="Times New Roman" w:cs="Times New Roman"/>
          <w:lang w:eastAsia="en-CA"/>
        </w:rPr>
        <w:t xml:space="preserve">ProtoBufNet library; copyright 2014-2015 9c) Marc Gravell. Original sources are availab le at: http://code.google.com/p/protobuf-net/ </w:t>
      </w:r>
    </w:p>
    <w:p w14:paraId="6C7CAF82" w14:textId="77777777" w:rsidR="00C61351" w:rsidRPr="0048590B" w:rsidRDefault="009D7E94" w:rsidP="00C41D22">
      <w:pPr>
        <w:widowControl w:val="0"/>
        <w:autoSpaceDE w:val="0"/>
        <w:autoSpaceDN w:val="0"/>
        <w:adjustRightInd w:val="0"/>
        <w:spacing w:line="240" w:lineRule="auto"/>
        <w:rPr>
          <w:rFonts w:eastAsia="Times New Roman" w:cs="Arial"/>
          <w:color w:val="000000" w:themeColor="text1"/>
          <w:lang w:eastAsia="en-CA"/>
        </w:rPr>
      </w:pPr>
      <w:r w:rsidRPr="0048590B">
        <w:rPr>
          <w:rFonts w:eastAsia="Times New Roman" w:cs="Arial"/>
          <w:color w:val="000000" w:themeColor="text1"/>
          <w:lang w:eastAsia="en-CA"/>
        </w:rPr>
        <w:t>ImageMagick library; Copyright © 1999-2015 ImageMagick Studio LLC. Original sources are available here: http://imagemagick.org.</w:t>
      </w:r>
    </w:p>
    <w:p w14:paraId="0665EF1D" w14:textId="77777777" w:rsidR="00C61351" w:rsidRPr="0048590B" w:rsidRDefault="00C61351" w:rsidP="00C41D22">
      <w:pPr>
        <w:widowControl w:val="0"/>
        <w:autoSpaceDE w:val="0"/>
        <w:autoSpaceDN w:val="0"/>
        <w:adjustRightInd w:val="0"/>
        <w:spacing w:line="240" w:lineRule="auto"/>
        <w:rPr>
          <w:rFonts w:eastAsia="Times New Roman" w:cs="Arial"/>
          <w:color w:val="000000" w:themeColor="text1"/>
          <w:lang w:eastAsia="en-CA"/>
        </w:rPr>
      </w:pPr>
      <w:r w:rsidRPr="0048590B">
        <w:rPr>
          <w:rFonts w:eastAsia="Times New Roman" w:cs="Arial"/>
          <w:color w:val="000000" w:themeColor="text1"/>
          <w:lang w:eastAsia="en-CA"/>
        </w:rPr>
        <w:t>These libraries are licensed under the Apache License, Version 2.0 (the "License");</w:t>
      </w:r>
    </w:p>
    <w:p w14:paraId="0F92D9C5" w14:textId="77777777" w:rsidR="00C61351" w:rsidRPr="0048590B" w:rsidRDefault="00C61351" w:rsidP="00C41D22">
      <w:pPr>
        <w:widowControl w:val="0"/>
        <w:autoSpaceDE w:val="0"/>
        <w:autoSpaceDN w:val="0"/>
        <w:adjustRightInd w:val="0"/>
        <w:spacing w:line="240" w:lineRule="auto"/>
        <w:rPr>
          <w:rFonts w:eastAsia="Times New Roman" w:cs="Arial"/>
          <w:color w:val="000000" w:themeColor="text1"/>
          <w:lang w:eastAsia="en-CA"/>
        </w:rPr>
      </w:pPr>
      <w:r w:rsidRPr="0048590B">
        <w:rPr>
          <w:rFonts w:eastAsia="Times New Roman" w:cs="Arial"/>
          <w:color w:val="000000" w:themeColor="text1"/>
          <w:lang w:eastAsia="en-CA"/>
        </w:rPr>
        <w:t>You may not use these files except in compliance with the License.</w:t>
      </w:r>
    </w:p>
    <w:p w14:paraId="0FB910D1" w14:textId="77777777" w:rsidR="00C61351" w:rsidRPr="0048590B" w:rsidRDefault="00C61351" w:rsidP="00C41D22">
      <w:pPr>
        <w:widowControl w:val="0"/>
        <w:autoSpaceDE w:val="0"/>
        <w:autoSpaceDN w:val="0"/>
        <w:adjustRightInd w:val="0"/>
        <w:spacing w:line="240" w:lineRule="auto"/>
        <w:rPr>
          <w:rFonts w:eastAsia="Times New Roman" w:cs="Arial"/>
          <w:color w:val="000000" w:themeColor="text1"/>
          <w:lang w:eastAsia="en-CA"/>
        </w:rPr>
      </w:pPr>
      <w:r w:rsidRPr="0048590B">
        <w:rPr>
          <w:rFonts w:eastAsia="Times New Roman" w:cs="Arial"/>
          <w:color w:val="000000" w:themeColor="text1"/>
          <w:lang w:eastAsia="en-CA"/>
        </w:rPr>
        <w:t>You may obtain a copy of the License at</w:t>
      </w:r>
    </w:p>
    <w:p w14:paraId="49C6E8E2" w14:textId="77777777" w:rsidR="00C61351" w:rsidRPr="0048590B" w:rsidRDefault="00C61351" w:rsidP="00C41D22">
      <w:pPr>
        <w:widowControl w:val="0"/>
        <w:autoSpaceDE w:val="0"/>
        <w:autoSpaceDN w:val="0"/>
        <w:adjustRightInd w:val="0"/>
        <w:spacing w:line="240" w:lineRule="auto"/>
        <w:rPr>
          <w:rFonts w:eastAsia="Times New Roman" w:cs="Arial"/>
          <w:color w:val="000000" w:themeColor="text1"/>
          <w:lang w:eastAsia="en-CA"/>
        </w:rPr>
      </w:pPr>
      <w:r w:rsidRPr="0048590B">
        <w:rPr>
          <w:rFonts w:eastAsia="Times New Roman" w:cs="Arial"/>
          <w:color w:val="000000" w:themeColor="text1"/>
          <w:lang w:eastAsia="en-CA"/>
        </w:rPr>
        <w:t xml:space="preserve">    http://www.apache.org/licenses/LICENSE-2.0</w:t>
      </w:r>
    </w:p>
    <w:p w14:paraId="6EE10076" w14:textId="77777777" w:rsidR="00C61351" w:rsidRPr="0048590B" w:rsidRDefault="00C61351" w:rsidP="00C41D22">
      <w:pPr>
        <w:widowControl w:val="0"/>
        <w:autoSpaceDE w:val="0"/>
        <w:autoSpaceDN w:val="0"/>
        <w:adjustRightInd w:val="0"/>
        <w:spacing w:line="240" w:lineRule="auto"/>
        <w:rPr>
          <w:rFonts w:eastAsia="Times New Roman" w:cs="Arial"/>
          <w:color w:val="000000" w:themeColor="text1"/>
          <w:lang w:eastAsia="en-CA"/>
        </w:rPr>
      </w:pPr>
      <w:r w:rsidRPr="0048590B">
        <w:rPr>
          <w:rFonts w:eastAsia="Times New Roman" w:cs="Arial"/>
          <w:color w:val="000000" w:themeColor="text1"/>
          <w:lang w:eastAsia="en-CA"/>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48DBB151" w14:textId="77777777" w:rsidR="00C61351" w:rsidRPr="0048590B" w:rsidRDefault="00C61351" w:rsidP="00C41D22">
      <w:pPr>
        <w:widowControl w:val="0"/>
        <w:autoSpaceDE w:val="0"/>
        <w:autoSpaceDN w:val="0"/>
        <w:adjustRightInd w:val="0"/>
        <w:spacing w:line="240" w:lineRule="auto"/>
        <w:rPr>
          <w:rFonts w:cs="Arial"/>
          <w:color w:val="000000" w:themeColor="text1"/>
        </w:rPr>
      </w:pPr>
      <w:r w:rsidRPr="0048590B">
        <w:rPr>
          <w:rFonts w:cs="Arial"/>
          <w:color w:val="000000" w:themeColor="text1"/>
        </w:rPr>
        <w:t>=-=-=-=-=-=-=-=-=-=-=-=-=-=-=-=-=-=-=-=-=-=-=-=-=</w:t>
      </w:r>
    </w:p>
    <w:p w14:paraId="2F2E5368" w14:textId="77777777" w:rsidR="00C61351" w:rsidRPr="0048590B" w:rsidRDefault="008962C5" w:rsidP="00C41D22">
      <w:pPr>
        <w:spacing w:line="240" w:lineRule="auto"/>
      </w:pPr>
      <w:r w:rsidRPr="0048590B">
        <w:t xml:space="preserve">Boost C++ Library version 1.58.0 ; Copyright © </w:t>
      </w:r>
      <w:r w:rsidR="009179AB" w:rsidRPr="0048590B">
        <w:t xml:space="preserve">2015. </w:t>
      </w:r>
      <w:r w:rsidRPr="0048590B">
        <w:t xml:space="preserve"> Original source is available here: http://www.boost.org/users/download/#live</w:t>
      </w:r>
    </w:p>
    <w:p w14:paraId="1F429499" w14:textId="77777777" w:rsidR="008962C5" w:rsidRPr="0048590B" w:rsidRDefault="008962C5" w:rsidP="00C41D22">
      <w:pPr>
        <w:spacing w:line="240" w:lineRule="auto"/>
      </w:pPr>
      <w:r w:rsidRPr="0048590B">
        <w:rPr>
          <w:rFonts w:eastAsia="Times New Roman" w:cs="Arial"/>
          <w:color w:val="000000" w:themeColor="text1"/>
          <w:lang w:eastAsia="en-CA"/>
        </w:rPr>
        <w:t>This library consists of voluntary contributions made by many individuals. For exact contribution history, see the documentation available at http://www.boost.org/doc/libs/1_58_0/</w:t>
      </w:r>
    </w:p>
    <w:p w14:paraId="584B86ED" w14:textId="77777777" w:rsidR="008962C5" w:rsidRPr="0048590B" w:rsidRDefault="008962C5" w:rsidP="00C41D22">
      <w:pPr>
        <w:spacing w:line="240" w:lineRule="auto"/>
      </w:pPr>
      <w:r w:rsidRPr="0048590B">
        <w:t xml:space="preserve">Distributed under the Boost Software License, Version 1.0. You may obtain a copy of this license at </w:t>
      </w:r>
      <w:hyperlink r:id="rId16" w:history="1">
        <w:r w:rsidR="009179AB" w:rsidRPr="0048590B">
          <w:rPr>
            <w:rStyle w:val="Hyperlink"/>
          </w:rPr>
          <w:t>http://www.boost.org/LICENSE_1_0.txt</w:t>
        </w:r>
      </w:hyperlink>
      <w:r w:rsidRPr="0048590B">
        <w:t>.</w:t>
      </w:r>
    </w:p>
    <w:p w14:paraId="648407AA" w14:textId="77777777" w:rsidR="009179AB" w:rsidRPr="0048590B" w:rsidRDefault="009179AB" w:rsidP="00C41D22">
      <w:pPr>
        <w:widowControl w:val="0"/>
        <w:autoSpaceDE w:val="0"/>
        <w:autoSpaceDN w:val="0"/>
        <w:adjustRightInd w:val="0"/>
        <w:spacing w:line="240" w:lineRule="auto"/>
        <w:rPr>
          <w:rFonts w:cs="Arial"/>
          <w:color w:val="000000" w:themeColor="text1"/>
        </w:rPr>
      </w:pPr>
      <w:r w:rsidRPr="0048590B">
        <w:rPr>
          <w:rFonts w:cs="Arial"/>
          <w:color w:val="000000" w:themeColor="text1"/>
        </w:rPr>
        <w:t>=-=-=-=-=-=-=-=-=-=-=-=-=-=-=-=-=-=-=-=-=-=-=-=-=</w:t>
      </w:r>
    </w:p>
    <w:p w14:paraId="3826EF3B" w14:textId="77777777" w:rsidR="009179AB" w:rsidRPr="0048590B" w:rsidRDefault="009179AB" w:rsidP="00C41D22">
      <w:pPr>
        <w:spacing w:line="240" w:lineRule="auto"/>
        <w:rPr>
          <w:rFonts w:eastAsia="Times New Roman" w:cs="Times New Roman"/>
          <w:lang w:eastAsia="en-CA"/>
        </w:rPr>
      </w:pPr>
      <w:r w:rsidRPr="0048590B">
        <w:rPr>
          <w:rFonts w:eastAsia="Times New Roman" w:cs="Times New Roman"/>
          <w:i/>
          <w:iCs/>
          <w:lang w:eastAsia="en-CA"/>
        </w:rPr>
        <w:t>zlib</w:t>
      </w:r>
      <w:r w:rsidRPr="0048590B">
        <w:rPr>
          <w:rFonts w:eastAsia="Times New Roman" w:cs="Times New Roman"/>
          <w:lang w:eastAsia="en-CA"/>
        </w:rPr>
        <w:t xml:space="preserve"> gene</w:t>
      </w:r>
      <w:r w:rsidR="007631BB" w:rsidRPr="0048590B">
        <w:rPr>
          <w:rFonts w:eastAsia="Times New Roman" w:cs="Times New Roman"/>
          <w:lang w:eastAsia="en-CA"/>
        </w:rPr>
        <w:t>ral purpose compression library. V</w:t>
      </w:r>
      <w:r w:rsidRPr="0048590B">
        <w:rPr>
          <w:rFonts w:eastAsia="Times New Roman" w:cs="Times New Roman"/>
          <w:lang w:eastAsia="en-CA"/>
        </w:rPr>
        <w:t xml:space="preserve">ersion 1.2.8, April 28th, 2013 </w:t>
      </w:r>
      <w:r w:rsidR="007631BB" w:rsidRPr="0048590B">
        <w:rPr>
          <w:rFonts w:eastAsia="Times New Roman" w:cs="Times New Roman"/>
          <w:lang w:eastAsia="en-CA"/>
        </w:rPr>
        <w:t xml:space="preserve">Copyright (C) 1995-2013 Jean-loup Gailly and Mark Adler.  </w:t>
      </w:r>
      <w:r w:rsidR="00A15335" w:rsidRPr="0048590B">
        <w:rPr>
          <w:rFonts w:eastAsia="Times New Roman" w:cs="Times New Roman"/>
          <w:lang w:eastAsia="en-CA"/>
        </w:rPr>
        <w:t xml:space="preserve">Original source code may be found here: </w:t>
      </w:r>
      <w:hyperlink r:id="rId17" w:history="1">
        <w:r w:rsidR="007631BB" w:rsidRPr="0048590B">
          <w:rPr>
            <w:rStyle w:val="Hyperlink"/>
            <w:rFonts w:eastAsia="Times New Roman" w:cs="Times New Roman"/>
            <w:lang w:eastAsia="en-CA"/>
          </w:rPr>
          <w:t>http://www.zlib.net/</w:t>
        </w:r>
      </w:hyperlink>
      <w:r w:rsidR="007631BB" w:rsidRPr="0048590B">
        <w:rPr>
          <w:rFonts w:eastAsia="Times New Roman" w:cs="Times New Roman"/>
          <w:lang w:eastAsia="en-CA"/>
        </w:rPr>
        <w:t xml:space="preserve">  </w:t>
      </w:r>
    </w:p>
    <w:p w14:paraId="48B4888B" w14:textId="77777777" w:rsidR="007631BB" w:rsidRPr="0048590B" w:rsidRDefault="007631BB" w:rsidP="00C41D22">
      <w:pPr>
        <w:spacing w:line="240" w:lineRule="auto"/>
        <w:rPr>
          <w:rFonts w:eastAsia="Times New Roman" w:cs="Times New Roman"/>
          <w:lang w:eastAsia="en-CA"/>
        </w:rPr>
      </w:pPr>
      <w:r w:rsidRPr="0048590B">
        <w:rPr>
          <w:rFonts w:eastAsia="Times New Roman" w:cs="Times New Roman"/>
          <w:lang w:eastAsia="en-CA"/>
        </w:rPr>
        <w:t xml:space="preserve">minizip library; Copyright © 1998-2010 Gilles Vollant. Original source may be found here:  </w:t>
      </w:r>
      <w:hyperlink r:id="rId18" w:history="1">
        <w:r w:rsidR="003C3D89" w:rsidRPr="0048590B">
          <w:rPr>
            <w:rStyle w:val="Hyperlink"/>
            <w:rFonts w:eastAsia="Times New Roman" w:cs="Times New Roman"/>
            <w:lang w:eastAsia="en-CA"/>
          </w:rPr>
          <w:t>http://www.winimage.com/zLibDll/minizip.html</w:t>
        </w:r>
      </w:hyperlink>
    </w:p>
    <w:p w14:paraId="50E71BBB" w14:textId="77777777" w:rsidR="003C3D89" w:rsidRPr="0048590B" w:rsidRDefault="003C3D89" w:rsidP="00C41D22">
      <w:pPr>
        <w:spacing w:line="240" w:lineRule="auto"/>
        <w:rPr>
          <w:rFonts w:eastAsia="Times New Roman" w:cs="Times New Roman"/>
          <w:lang w:eastAsia="en-CA"/>
        </w:rPr>
      </w:pPr>
      <w:r w:rsidRPr="0048590B">
        <w:rPr>
          <w:rFonts w:eastAsia="Times New Roman" w:cs="Times New Roman"/>
          <w:lang w:eastAsia="en-CA"/>
        </w:rPr>
        <w:t xml:space="preserve">haru PDF library; copyright © 1999-2006 Takeshi Kanno. Original source may be found here: </w:t>
      </w:r>
      <w:hyperlink r:id="rId19" w:history="1">
        <w:r w:rsidRPr="0048590B">
          <w:rPr>
            <w:rStyle w:val="Hyperlink"/>
            <w:rFonts w:eastAsia="Times New Roman" w:cs="Times New Roman"/>
            <w:lang w:eastAsia="en-CA"/>
          </w:rPr>
          <w:t>http://libharu.org</w:t>
        </w:r>
      </w:hyperlink>
      <w:r w:rsidRPr="0048590B">
        <w:rPr>
          <w:rFonts w:eastAsia="Times New Roman" w:cs="Times New Roman"/>
          <w:lang w:eastAsia="en-CA"/>
        </w:rPr>
        <w:t xml:space="preserve"> </w:t>
      </w:r>
    </w:p>
    <w:p w14:paraId="4D1FA99A" w14:textId="77777777" w:rsidR="003C3D89" w:rsidRPr="0048590B" w:rsidRDefault="003C3D89" w:rsidP="00C41D22">
      <w:pPr>
        <w:spacing w:line="240" w:lineRule="auto"/>
        <w:rPr>
          <w:rFonts w:eastAsia="Times New Roman" w:cs="Times New Roman"/>
          <w:lang w:eastAsia="en-CA"/>
        </w:rPr>
      </w:pPr>
      <w:r w:rsidRPr="0048590B">
        <w:rPr>
          <w:rFonts w:eastAsia="Times New Roman" w:cs="Times New Roman"/>
          <w:lang w:eastAsia="en-CA"/>
        </w:rPr>
        <w:t xml:space="preserve">These libraries are licensed under the </w:t>
      </w:r>
      <w:r w:rsidRPr="0048590B">
        <w:rPr>
          <w:rFonts w:eastAsia="Times New Roman" w:cs="Times New Roman"/>
          <w:i/>
          <w:lang w:eastAsia="en-CA"/>
        </w:rPr>
        <w:t>zlib/libpng</w:t>
      </w:r>
      <w:r w:rsidRPr="0048590B">
        <w:rPr>
          <w:rFonts w:eastAsia="Times New Roman" w:cs="Times New Roman"/>
          <w:lang w:eastAsia="en-CA"/>
        </w:rPr>
        <w:t xml:space="preserve"> public license:</w:t>
      </w:r>
    </w:p>
    <w:p w14:paraId="52BA5C86" w14:textId="77777777" w:rsidR="009179AB" w:rsidRPr="0048590B" w:rsidRDefault="009179AB" w:rsidP="00C41D22">
      <w:pPr>
        <w:spacing w:line="240" w:lineRule="auto"/>
        <w:rPr>
          <w:rFonts w:eastAsia="Times New Roman" w:cs="Times New Roman"/>
          <w:lang w:eastAsia="en-CA"/>
        </w:rPr>
      </w:pPr>
      <w:r w:rsidRPr="0048590B">
        <w:rPr>
          <w:rFonts w:eastAsia="Times New Roman" w:cs="Times New Roman"/>
          <w:lang w:eastAsia="en-CA"/>
        </w:rPr>
        <w:t xml:space="preserve">This software is provided 'as-is', without any express or implied warranty. In no event will the authors be held liable for any damages arising from the use of this software. </w:t>
      </w:r>
    </w:p>
    <w:p w14:paraId="527C69E1" w14:textId="77777777" w:rsidR="009179AB" w:rsidRPr="0048590B" w:rsidRDefault="009179AB" w:rsidP="00C41D22">
      <w:pPr>
        <w:spacing w:line="240" w:lineRule="auto"/>
        <w:rPr>
          <w:rFonts w:eastAsia="Times New Roman" w:cs="Times New Roman"/>
          <w:lang w:eastAsia="en-CA"/>
        </w:rPr>
      </w:pPr>
      <w:r w:rsidRPr="0048590B">
        <w:rPr>
          <w:rFonts w:eastAsia="Times New Roman" w:cs="Times New Roman"/>
          <w:lang w:eastAsia="en-CA"/>
        </w:rPr>
        <w:t xml:space="preserve">Permission is granted to anyone to use this software for any purpose, including commercial applications, and to alter it and redistribute it freely, subject to the following restrictions: </w:t>
      </w:r>
    </w:p>
    <w:p w14:paraId="09F6B77B" w14:textId="77777777" w:rsidR="009179AB" w:rsidRPr="0048590B" w:rsidRDefault="009179AB" w:rsidP="00C41D22">
      <w:pPr>
        <w:numPr>
          <w:ilvl w:val="0"/>
          <w:numId w:val="1"/>
        </w:numPr>
        <w:spacing w:line="240" w:lineRule="auto"/>
        <w:ind w:left="0"/>
        <w:rPr>
          <w:rFonts w:eastAsia="Times New Roman" w:cs="Times New Roman"/>
          <w:lang w:eastAsia="en-CA"/>
        </w:rPr>
      </w:pPr>
      <w:r w:rsidRPr="0048590B">
        <w:rPr>
          <w:rFonts w:eastAsia="Times New Roman" w:cs="Times New Roman"/>
          <w:lang w:eastAsia="en-CA"/>
        </w:rPr>
        <w:t xml:space="preserve">The origin of this software must not be misrepresented; you must not claim that you wrote the original software. If you use this software in a product, an acknowledgment in the product documentation would be appreciated but is not required. </w:t>
      </w:r>
    </w:p>
    <w:p w14:paraId="58E99BE2" w14:textId="77777777" w:rsidR="009179AB" w:rsidRPr="0048590B" w:rsidRDefault="009179AB" w:rsidP="00C41D22">
      <w:pPr>
        <w:numPr>
          <w:ilvl w:val="0"/>
          <w:numId w:val="1"/>
        </w:numPr>
        <w:spacing w:line="240" w:lineRule="auto"/>
        <w:ind w:left="0"/>
        <w:rPr>
          <w:rFonts w:eastAsia="Times New Roman" w:cs="Times New Roman"/>
          <w:lang w:eastAsia="en-CA"/>
        </w:rPr>
      </w:pPr>
      <w:r w:rsidRPr="0048590B">
        <w:rPr>
          <w:rFonts w:eastAsia="Times New Roman" w:cs="Times New Roman"/>
          <w:lang w:eastAsia="en-CA"/>
        </w:rPr>
        <w:lastRenderedPageBreak/>
        <w:t xml:space="preserve">Altered source versions must be plainly marked as such, and must not be misrepresented as being the original software. </w:t>
      </w:r>
    </w:p>
    <w:p w14:paraId="150E21C5" w14:textId="77777777" w:rsidR="009179AB" w:rsidRPr="0048590B" w:rsidRDefault="009179AB" w:rsidP="00C41D22">
      <w:pPr>
        <w:numPr>
          <w:ilvl w:val="0"/>
          <w:numId w:val="1"/>
        </w:numPr>
        <w:spacing w:line="240" w:lineRule="auto"/>
        <w:ind w:left="0"/>
        <w:rPr>
          <w:rFonts w:eastAsia="Times New Roman" w:cs="Times New Roman"/>
          <w:lang w:eastAsia="en-CA"/>
        </w:rPr>
      </w:pPr>
      <w:r w:rsidRPr="0048590B">
        <w:rPr>
          <w:rFonts w:eastAsia="Times New Roman" w:cs="Times New Roman"/>
          <w:lang w:eastAsia="en-CA"/>
        </w:rPr>
        <w:t xml:space="preserve">This notice may not be removed or altered from any source distribution. </w:t>
      </w:r>
    </w:p>
    <w:p w14:paraId="5A322EEC" w14:textId="77777777" w:rsidR="007631BB" w:rsidRPr="0048590B" w:rsidRDefault="007631BB" w:rsidP="00C41D22">
      <w:pPr>
        <w:widowControl w:val="0"/>
        <w:autoSpaceDE w:val="0"/>
        <w:autoSpaceDN w:val="0"/>
        <w:adjustRightInd w:val="0"/>
        <w:spacing w:line="240" w:lineRule="auto"/>
        <w:rPr>
          <w:rFonts w:cs="Arial"/>
          <w:color w:val="000000" w:themeColor="text1"/>
        </w:rPr>
      </w:pPr>
      <w:r w:rsidRPr="0048590B">
        <w:rPr>
          <w:rFonts w:cs="Arial"/>
          <w:color w:val="000000" w:themeColor="text1"/>
        </w:rPr>
        <w:t>=-=-=-=-=-=-=-=-=-=-=-=-=-=-=-=-=-=-=-=-=-=-=-=-=</w:t>
      </w:r>
    </w:p>
    <w:p w14:paraId="523F01F4" w14:textId="77777777" w:rsidR="007631BB" w:rsidRPr="0048590B" w:rsidRDefault="007631BB" w:rsidP="00C41D22">
      <w:pPr>
        <w:widowControl w:val="0"/>
        <w:autoSpaceDE w:val="0"/>
        <w:autoSpaceDN w:val="0"/>
        <w:adjustRightInd w:val="0"/>
        <w:spacing w:line="240" w:lineRule="auto"/>
        <w:rPr>
          <w:rFonts w:cs="Arial"/>
          <w:color w:val="000000" w:themeColor="text1"/>
        </w:rPr>
      </w:pPr>
      <w:r w:rsidRPr="0048590B">
        <w:rPr>
          <w:rFonts w:cs="Arial"/>
          <w:color w:val="000000" w:themeColor="text1"/>
        </w:rPr>
        <w:t>Python Source code and installers. Original source code may be found here: https://www.python.org/</w:t>
      </w:r>
    </w:p>
    <w:p w14:paraId="563ACEE6" w14:textId="77777777" w:rsidR="007631BB" w:rsidRPr="0048590B" w:rsidRDefault="007631BB" w:rsidP="00C41D22">
      <w:pPr>
        <w:pStyle w:val="centered1"/>
        <w:shd w:val="clear" w:color="auto" w:fill="FFFFFF"/>
        <w:spacing w:before="0" w:after="160" w:afterAutospacing="0" w:line="240" w:lineRule="auto"/>
        <w:jc w:val="left"/>
        <w:rPr>
          <w:rFonts w:asciiTheme="minorHAnsi" w:hAnsiTheme="minorHAnsi" w:cs="Arial"/>
          <w:color w:val="000000"/>
          <w:sz w:val="22"/>
          <w:szCs w:val="22"/>
        </w:rPr>
      </w:pPr>
      <w:r w:rsidRPr="0048590B">
        <w:rPr>
          <w:rStyle w:val="Strong"/>
          <w:rFonts w:asciiTheme="minorHAnsi" w:hAnsiTheme="minorHAnsi" w:cs="Arial"/>
          <w:color w:val="000000"/>
          <w:sz w:val="22"/>
          <w:szCs w:val="22"/>
        </w:rPr>
        <w:t>PSF LICENSE AGREEMENT FOR PYTHON 2.7.10</w:t>
      </w:r>
    </w:p>
    <w:p w14:paraId="29201E8E" w14:textId="77777777" w:rsidR="007631BB" w:rsidRPr="0048590B" w:rsidRDefault="007631BB" w:rsidP="00C41D22">
      <w:pPr>
        <w:numPr>
          <w:ilvl w:val="0"/>
          <w:numId w:val="2"/>
        </w:numPr>
        <w:shd w:val="clear" w:color="auto" w:fill="FFFFFF"/>
        <w:spacing w:line="240" w:lineRule="auto"/>
        <w:ind w:left="0"/>
        <w:rPr>
          <w:rFonts w:cs="Arial"/>
          <w:color w:val="000000"/>
        </w:rPr>
      </w:pPr>
      <w:r w:rsidRPr="0048590B">
        <w:rPr>
          <w:rFonts w:cs="Arial"/>
          <w:color w:val="000000"/>
        </w:rPr>
        <w:t>This LICENSE AGREEMENT is between the Python Software Foundation (“PSF”), and the Individual or Organization (“Licensee”) accessing and otherwise using Python 2.7.10 software in source or binary form and its associated documentation.</w:t>
      </w:r>
    </w:p>
    <w:p w14:paraId="5040EE9F" w14:textId="77777777" w:rsidR="007631BB" w:rsidRPr="0048590B" w:rsidRDefault="007631BB" w:rsidP="00C41D22">
      <w:pPr>
        <w:numPr>
          <w:ilvl w:val="0"/>
          <w:numId w:val="2"/>
        </w:numPr>
        <w:shd w:val="clear" w:color="auto" w:fill="FFFFFF"/>
        <w:spacing w:line="240" w:lineRule="auto"/>
        <w:ind w:left="0"/>
        <w:rPr>
          <w:rFonts w:cs="Arial"/>
          <w:color w:val="000000"/>
        </w:rPr>
      </w:pPr>
      <w:r w:rsidRPr="0048590B">
        <w:rPr>
          <w:rFonts w:cs="Arial"/>
          <w:color w:val="000000"/>
        </w:rPr>
        <w:t>Subject to the terms and conditions of this License Agreement, PSF hereby grants Licensee a nonexclusive, royalty-free, world-wide license to reproduce, analyze, test, perform and/or display publicly, prepare derivative works, distribute, and otherwise use Python 2.7.10 alone or in any derivative version, provided, however, that PSF’s License Agreement and PSF’s notice of copyright, i.e., “Copyright © 2001-2015 Python Software Foundation; All Rights Reserved” are retained in Python 2.7.10 alone or in any derivative version prepared by Licensee.</w:t>
      </w:r>
    </w:p>
    <w:p w14:paraId="660F3D13" w14:textId="77777777" w:rsidR="007631BB" w:rsidRPr="0048590B" w:rsidRDefault="007631BB" w:rsidP="00C41D22">
      <w:pPr>
        <w:numPr>
          <w:ilvl w:val="0"/>
          <w:numId w:val="2"/>
        </w:numPr>
        <w:shd w:val="clear" w:color="auto" w:fill="FFFFFF"/>
        <w:spacing w:line="240" w:lineRule="auto"/>
        <w:ind w:left="0"/>
        <w:rPr>
          <w:rFonts w:cs="Arial"/>
          <w:color w:val="000000"/>
        </w:rPr>
      </w:pPr>
      <w:r w:rsidRPr="0048590B">
        <w:rPr>
          <w:rFonts w:cs="Arial"/>
          <w:color w:val="000000"/>
        </w:rPr>
        <w:t>In the event Licensee prepares a derivative work that is based on or incorporates Python 2.7.10 or any part thereof, and wants to make the derivative work available to others as provided herein, then Licensee hereby agrees to include in any such work a brief summary of the changes made to Python 2.7.10.</w:t>
      </w:r>
    </w:p>
    <w:p w14:paraId="71A6F0A5" w14:textId="77777777" w:rsidR="007631BB" w:rsidRPr="0048590B" w:rsidRDefault="007631BB" w:rsidP="00C41D22">
      <w:pPr>
        <w:numPr>
          <w:ilvl w:val="0"/>
          <w:numId w:val="2"/>
        </w:numPr>
        <w:shd w:val="clear" w:color="auto" w:fill="FFFFFF"/>
        <w:spacing w:line="240" w:lineRule="auto"/>
        <w:ind w:left="0"/>
        <w:rPr>
          <w:rFonts w:cs="Arial"/>
          <w:color w:val="000000"/>
        </w:rPr>
      </w:pPr>
      <w:r w:rsidRPr="0048590B">
        <w:rPr>
          <w:rFonts w:cs="Arial"/>
          <w:color w:val="000000"/>
        </w:rPr>
        <w:t>PSF is making Python 2.7.10 available to Licensee on an “AS IS” basis. PSF MAKES NO REPRESENTATIONS OR WARRANTIES, EXPRESS OR IMPLIED. BY WAY OF EXAMPLE, BUT NOT LIMITATION, PSF MAKES NO AND DISCLAIMS ANY REPRESENTATION OR WARRANTY OF MERCHANTABILITY OR FITNESS FOR ANY PARTICULAR PURPOSE OR THAT THE USE OF PYTHON 2.7.10 WILL NOT INFRINGE ANY THIRD PARTY RIGHTS.</w:t>
      </w:r>
    </w:p>
    <w:p w14:paraId="2C6AD59D" w14:textId="77777777" w:rsidR="007631BB" w:rsidRPr="0048590B" w:rsidRDefault="007631BB" w:rsidP="00C41D22">
      <w:pPr>
        <w:numPr>
          <w:ilvl w:val="0"/>
          <w:numId w:val="2"/>
        </w:numPr>
        <w:shd w:val="clear" w:color="auto" w:fill="FFFFFF"/>
        <w:spacing w:line="240" w:lineRule="auto"/>
        <w:ind w:left="0"/>
        <w:rPr>
          <w:rFonts w:cs="Arial"/>
          <w:color w:val="000000"/>
        </w:rPr>
      </w:pPr>
      <w:r w:rsidRPr="0048590B">
        <w:rPr>
          <w:rFonts w:cs="Arial"/>
          <w:color w:val="000000"/>
        </w:rPr>
        <w:t>PSF SHALL NOT BE LIABLE TO LICENSEE OR ANY OTHER USERS OF PYTHON 2.7.10 FOR ANY INCIDENTAL, SPECIAL, OR CONSEQUENTIAL DAMAGES OR LOSS AS A RESULT OF MODIFYING, DISTRIBUTING, OR OTHERWISE USING PYTHON 2.7.10, OR ANY DERIVATIVE THEREOF, EVEN IF ADVISED OF THE POSSIBILITY THEREOF.</w:t>
      </w:r>
    </w:p>
    <w:p w14:paraId="1991C2A0" w14:textId="77777777" w:rsidR="007631BB" w:rsidRPr="0048590B" w:rsidRDefault="007631BB" w:rsidP="00C41D22">
      <w:pPr>
        <w:numPr>
          <w:ilvl w:val="0"/>
          <w:numId w:val="2"/>
        </w:numPr>
        <w:shd w:val="clear" w:color="auto" w:fill="FFFFFF"/>
        <w:spacing w:line="240" w:lineRule="auto"/>
        <w:ind w:left="0"/>
        <w:rPr>
          <w:rFonts w:cs="Arial"/>
          <w:color w:val="000000"/>
        </w:rPr>
      </w:pPr>
      <w:r w:rsidRPr="0048590B">
        <w:rPr>
          <w:rFonts w:cs="Arial"/>
          <w:color w:val="000000"/>
        </w:rPr>
        <w:t>This License Agreement will automatically terminate upon a material breach of its terms and conditions.</w:t>
      </w:r>
    </w:p>
    <w:p w14:paraId="07E43EC2" w14:textId="77777777" w:rsidR="007631BB" w:rsidRPr="0048590B" w:rsidRDefault="007631BB" w:rsidP="00C41D22">
      <w:pPr>
        <w:numPr>
          <w:ilvl w:val="0"/>
          <w:numId w:val="2"/>
        </w:numPr>
        <w:shd w:val="clear" w:color="auto" w:fill="FFFFFF"/>
        <w:spacing w:line="240" w:lineRule="auto"/>
        <w:ind w:left="0"/>
        <w:rPr>
          <w:rFonts w:cs="Arial"/>
          <w:color w:val="000000"/>
        </w:rPr>
      </w:pPr>
      <w:r w:rsidRPr="0048590B">
        <w:rPr>
          <w:rFonts w:cs="Arial"/>
          <w:color w:val="000000"/>
        </w:rPr>
        <w:t>Nothing in this License Agreement shall be deemed to create any relationship of agency, partnership, or joint venture between PSF and Licensee. This License Agreement does not grant permission to use PSF trademarks or trade name in a trademark sense to endorse or promote products or services of Licensee, or any third party.</w:t>
      </w:r>
    </w:p>
    <w:p w14:paraId="5A4848A7" w14:textId="77777777" w:rsidR="007631BB" w:rsidRPr="0048590B" w:rsidRDefault="007631BB" w:rsidP="00C41D22">
      <w:pPr>
        <w:numPr>
          <w:ilvl w:val="0"/>
          <w:numId w:val="2"/>
        </w:numPr>
        <w:shd w:val="clear" w:color="auto" w:fill="FFFFFF"/>
        <w:spacing w:line="240" w:lineRule="auto"/>
        <w:ind w:left="0"/>
        <w:rPr>
          <w:rFonts w:cs="Arial"/>
          <w:color w:val="000000"/>
        </w:rPr>
      </w:pPr>
      <w:r w:rsidRPr="0048590B">
        <w:rPr>
          <w:rFonts w:cs="Arial"/>
          <w:color w:val="000000"/>
        </w:rPr>
        <w:t>By copying, installing or otherwise using Python 2.7.10, Licensee agrees to be bound by the terms and conditions of this License Agreement.</w:t>
      </w:r>
    </w:p>
    <w:p w14:paraId="22182701" w14:textId="77777777" w:rsidR="007631BB" w:rsidRPr="0048590B" w:rsidRDefault="007631BB" w:rsidP="00C41D22">
      <w:pPr>
        <w:pStyle w:val="centered1"/>
        <w:shd w:val="clear" w:color="auto" w:fill="FFFFFF"/>
        <w:spacing w:before="0" w:after="160" w:afterAutospacing="0" w:line="240" w:lineRule="auto"/>
        <w:jc w:val="left"/>
        <w:rPr>
          <w:rFonts w:asciiTheme="minorHAnsi" w:hAnsiTheme="minorHAnsi" w:cs="Arial"/>
          <w:color w:val="000000"/>
          <w:sz w:val="22"/>
          <w:szCs w:val="22"/>
        </w:rPr>
      </w:pPr>
      <w:r w:rsidRPr="0048590B">
        <w:rPr>
          <w:rStyle w:val="Strong"/>
          <w:rFonts w:asciiTheme="minorHAnsi" w:hAnsiTheme="minorHAnsi" w:cs="Arial"/>
          <w:color w:val="000000"/>
          <w:sz w:val="22"/>
          <w:szCs w:val="22"/>
        </w:rPr>
        <w:t>BEOPEN.COM LICENSE AGREEMENT FOR PYTHON 2.0</w:t>
      </w:r>
    </w:p>
    <w:p w14:paraId="139D2044" w14:textId="77777777" w:rsidR="007631BB" w:rsidRPr="0048590B" w:rsidRDefault="007631BB" w:rsidP="00C41D22">
      <w:pPr>
        <w:pStyle w:val="centered1"/>
        <w:shd w:val="clear" w:color="auto" w:fill="FFFFFF"/>
        <w:spacing w:before="0" w:after="160" w:afterAutospacing="0" w:line="240" w:lineRule="auto"/>
        <w:jc w:val="left"/>
        <w:rPr>
          <w:rFonts w:asciiTheme="minorHAnsi" w:hAnsiTheme="minorHAnsi" w:cs="Arial"/>
          <w:color w:val="000000"/>
          <w:sz w:val="22"/>
          <w:szCs w:val="22"/>
        </w:rPr>
      </w:pPr>
      <w:r w:rsidRPr="0048590B">
        <w:rPr>
          <w:rStyle w:val="Strong"/>
          <w:rFonts w:asciiTheme="minorHAnsi" w:hAnsiTheme="minorHAnsi" w:cs="Arial"/>
          <w:color w:val="000000"/>
          <w:sz w:val="22"/>
          <w:szCs w:val="22"/>
        </w:rPr>
        <w:t>BEOPEN PYTHON OPEN SOURCE LICENSE AGREEMENT VERSION 1</w:t>
      </w:r>
    </w:p>
    <w:p w14:paraId="0DEB8E73" w14:textId="77777777" w:rsidR="007631BB" w:rsidRPr="0048590B" w:rsidRDefault="007631BB" w:rsidP="00C41D22">
      <w:pPr>
        <w:numPr>
          <w:ilvl w:val="0"/>
          <w:numId w:val="3"/>
        </w:numPr>
        <w:shd w:val="clear" w:color="auto" w:fill="FFFFFF"/>
        <w:spacing w:line="240" w:lineRule="auto"/>
        <w:ind w:left="0"/>
        <w:rPr>
          <w:rFonts w:cs="Arial"/>
          <w:color w:val="000000"/>
        </w:rPr>
      </w:pPr>
      <w:r w:rsidRPr="0048590B">
        <w:rPr>
          <w:rFonts w:cs="Arial"/>
          <w:color w:val="000000"/>
        </w:rPr>
        <w:lastRenderedPageBreak/>
        <w:t>This LICENSE AGREEMENT is between BeOpen.com (“BeOpen”), having an office at 160 Saratoga Avenue, Santa Clara, CA 95051, and the Individual or Organization (“Licensee”) accessing and otherwise using this software in source or binary form and its associated documentation (“the Software”).</w:t>
      </w:r>
    </w:p>
    <w:p w14:paraId="20C478AB" w14:textId="77777777" w:rsidR="007631BB" w:rsidRPr="0048590B" w:rsidRDefault="007631BB" w:rsidP="00C41D22">
      <w:pPr>
        <w:numPr>
          <w:ilvl w:val="0"/>
          <w:numId w:val="3"/>
        </w:numPr>
        <w:shd w:val="clear" w:color="auto" w:fill="FFFFFF"/>
        <w:spacing w:line="240" w:lineRule="auto"/>
        <w:ind w:left="0"/>
        <w:rPr>
          <w:rFonts w:cs="Arial"/>
          <w:color w:val="000000"/>
        </w:rPr>
      </w:pPr>
      <w:r w:rsidRPr="0048590B">
        <w:rPr>
          <w:rFonts w:cs="Arial"/>
          <w:color w:val="000000"/>
        </w:rPr>
        <w:t>Subject to the terms and conditions of this BeOpen Python License Agreement, BeOpen hereby grants Licensee a non-exclusive, royalty-free, world-wide license to reproduce, analyze, test, perform and/or display publicly, prepare derivative works, distribute, and otherwise use the Software alone or in any derivative version, provided, however, that the BeOpen Python License is retained in the Software, alone or in any derivative version prepared by Licensee.</w:t>
      </w:r>
    </w:p>
    <w:p w14:paraId="2C55F603" w14:textId="77777777" w:rsidR="007631BB" w:rsidRPr="0048590B" w:rsidRDefault="007631BB" w:rsidP="00C41D22">
      <w:pPr>
        <w:numPr>
          <w:ilvl w:val="0"/>
          <w:numId w:val="3"/>
        </w:numPr>
        <w:shd w:val="clear" w:color="auto" w:fill="FFFFFF"/>
        <w:spacing w:line="240" w:lineRule="auto"/>
        <w:ind w:left="0"/>
        <w:rPr>
          <w:rFonts w:cs="Arial"/>
          <w:color w:val="000000"/>
        </w:rPr>
      </w:pPr>
      <w:r w:rsidRPr="0048590B">
        <w:rPr>
          <w:rFonts w:cs="Arial"/>
          <w:color w:val="000000"/>
        </w:rPr>
        <w:t>BeOpen is making the Software available to Licensee on an “AS IS” basis. BEOPEN MAKES NO REPRESENTATIONS OR WARRANTIES, EXPRESS OR IMPLIED. BY WAY OF EXAMPLE, BUT NOT LIMITATION, BEOPEN MAKES NO AND DISCLAIMS ANY REPRESENTATION OR WARRANTY OF MERCHANTABILITY OR FITNESS FOR ANY PARTICULAR PURPOSE OR THAT THE USE OF THE SOFTWARE WILL NOT INFRINGE ANY THIRD PARTY RIGHTS.</w:t>
      </w:r>
    </w:p>
    <w:p w14:paraId="78CBAC46" w14:textId="77777777" w:rsidR="007631BB" w:rsidRPr="0048590B" w:rsidRDefault="007631BB" w:rsidP="00C41D22">
      <w:pPr>
        <w:numPr>
          <w:ilvl w:val="0"/>
          <w:numId w:val="3"/>
        </w:numPr>
        <w:shd w:val="clear" w:color="auto" w:fill="FFFFFF"/>
        <w:spacing w:line="240" w:lineRule="auto"/>
        <w:ind w:left="0"/>
        <w:rPr>
          <w:rFonts w:cs="Arial"/>
          <w:color w:val="000000"/>
        </w:rPr>
      </w:pPr>
      <w:r w:rsidRPr="0048590B">
        <w:rPr>
          <w:rFonts w:cs="Arial"/>
          <w:color w:val="000000"/>
        </w:rPr>
        <w:t>BEOPEN SHALL NOT BE LIABLE TO LICENSEE OR ANY OTHER USERS OF THE SOFTWARE FOR ANY INCIDENTAL, SPECIAL, OR CONSEQUENTIAL DAMAGES OR LOSS AS A RESULT OF USING, MODIFYING OR DISTRIBUTING THE SOFTWARE, OR ANY DERIVATIVE THEREOF, EVEN IF ADVISED OF THE POSSIBILITY THEREOF.</w:t>
      </w:r>
    </w:p>
    <w:p w14:paraId="389CFBCE" w14:textId="77777777" w:rsidR="007631BB" w:rsidRPr="0048590B" w:rsidRDefault="007631BB" w:rsidP="00C41D22">
      <w:pPr>
        <w:numPr>
          <w:ilvl w:val="0"/>
          <w:numId w:val="3"/>
        </w:numPr>
        <w:shd w:val="clear" w:color="auto" w:fill="FFFFFF"/>
        <w:spacing w:line="240" w:lineRule="auto"/>
        <w:ind w:left="0"/>
        <w:rPr>
          <w:rFonts w:cs="Arial"/>
          <w:color w:val="000000"/>
        </w:rPr>
      </w:pPr>
      <w:r w:rsidRPr="0048590B">
        <w:rPr>
          <w:rFonts w:cs="Arial"/>
          <w:color w:val="000000"/>
        </w:rPr>
        <w:t>This License Agreement will automatically terminate upon a material breach of its terms and conditions.</w:t>
      </w:r>
    </w:p>
    <w:p w14:paraId="7974E9C5" w14:textId="77777777" w:rsidR="007631BB" w:rsidRPr="0048590B" w:rsidRDefault="007631BB" w:rsidP="00C41D22">
      <w:pPr>
        <w:numPr>
          <w:ilvl w:val="0"/>
          <w:numId w:val="3"/>
        </w:numPr>
        <w:shd w:val="clear" w:color="auto" w:fill="FFFFFF"/>
        <w:spacing w:line="240" w:lineRule="auto"/>
        <w:ind w:left="0"/>
        <w:rPr>
          <w:rFonts w:cs="Arial"/>
          <w:color w:val="000000"/>
        </w:rPr>
      </w:pPr>
      <w:r w:rsidRPr="0048590B">
        <w:rPr>
          <w:rFonts w:cs="Arial"/>
          <w:color w:val="000000"/>
        </w:rPr>
        <w:t xml:space="preserve">This License Agreement shall be governed by and interpreted in all respects by the law of the State of California, excluding conflict of law provisions. Nothing in this License Agreement shall be deemed to create any relationship of agency, partnership, or joint venture between BeOpen and Licensee. This License Agreement does not grant permission to use BeOpen trademarks or trade names in a trademark sense to endorse or promote products or services of Licensee, or any third party. As an exception, the “BeOpen Python” logos available at </w:t>
      </w:r>
      <w:hyperlink r:id="rId20" w:history="1">
        <w:r w:rsidRPr="0048590B">
          <w:rPr>
            <w:rStyle w:val="Hyperlink"/>
            <w:rFonts w:cs="Arial"/>
          </w:rPr>
          <w:t>http://www.pythonlabs.com/logos.html</w:t>
        </w:r>
      </w:hyperlink>
      <w:r w:rsidRPr="0048590B">
        <w:rPr>
          <w:rFonts w:cs="Arial"/>
          <w:color w:val="000000"/>
        </w:rPr>
        <w:t xml:space="preserve"> may be used according to the permissions granted on that web page.</w:t>
      </w:r>
    </w:p>
    <w:p w14:paraId="153925E7" w14:textId="77777777" w:rsidR="007631BB" w:rsidRPr="0048590B" w:rsidRDefault="007631BB" w:rsidP="00C41D22">
      <w:pPr>
        <w:numPr>
          <w:ilvl w:val="0"/>
          <w:numId w:val="3"/>
        </w:numPr>
        <w:shd w:val="clear" w:color="auto" w:fill="FFFFFF"/>
        <w:spacing w:line="240" w:lineRule="auto"/>
        <w:ind w:left="0"/>
        <w:rPr>
          <w:rFonts w:cs="Arial"/>
          <w:color w:val="000000"/>
        </w:rPr>
      </w:pPr>
      <w:r w:rsidRPr="0048590B">
        <w:rPr>
          <w:rFonts w:cs="Arial"/>
          <w:color w:val="000000"/>
        </w:rPr>
        <w:t>By copying, installing or otherwise using the software, Licensee agrees to be bound by the terms and conditions of this License Agreement.</w:t>
      </w:r>
    </w:p>
    <w:p w14:paraId="4C6FC1CB" w14:textId="77777777" w:rsidR="007631BB" w:rsidRPr="0048590B" w:rsidRDefault="007631BB" w:rsidP="00C41D22">
      <w:pPr>
        <w:pStyle w:val="centered1"/>
        <w:shd w:val="clear" w:color="auto" w:fill="FFFFFF"/>
        <w:spacing w:before="0" w:after="160" w:afterAutospacing="0" w:line="240" w:lineRule="auto"/>
        <w:jc w:val="left"/>
        <w:rPr>
          <w:rFonts w:asciiTheme="minorHAnsi" w:hAnsiTheme="minorHAnsi" w:cs="Arial"/>
          <w:color w:val="000000"/>
          <w:sz w:val="22"/>
          <w:szCs w:val="22"/>
        </w:rPr>
      </w:pPr>
      <w:r w:rsidRPr="0048590B">
        <w:rPr>
          <w:rStyle w:val="Strong"/>
          <w:rFonts w:asciiTheme="minorHAnsi" w:hAnsiTheme="minorHAnsi" w:cs="Arial"/>
          <w:color w:val="000000"/>
          <w:sz w:val="22"/>
          <w:szCs w:val="22"/>
        </w:rPr>
        <w:t>CNRI LICENSE AGREEMENT FOR PYTHON 1.6.1</w:t>
      </w:r>
    </w:p>
    <w:p w14:paraId="766A6F65" w14:textId="77777777" w:rsidR="007631BB" w:rsidRPr="0048590B" w:rsidRDefault="007631BB" w:rsidP="00C41D22">
      <w:pPr>
        <w:numPr>
          <w:ilvl w:val="0"/>
          <w:numId w:val="4"/>
        </w:numPr>
        <w:shd w:val="clear" w:color="auto" w:fill="FFFFFF"/>
        <w:spacing w:line="240" w:lineRule="auto"/>
        <w:ind w:left="0"/>
        <w:rPr>
          <w:rFonts w:cs="Arial"/>
          <w:color w:val="000000"/>
        </w:rPr>
      </w:pPr>
      <w:r w:rsidRPr="0048590B">
        <w:rPr>
          <w:rFonts w:cs="Arial"/>
          <w:color w:val="000000"/>
        </w:rPr>
        <w:t>This LICENSE AGREEMENT is between the Corporation for National Research Initiatives, having an office at 1895 Preston White Drive, Reston, VA 20191 (“CNRI”), and the Individual or Organization (“Licensee”) accessing and otherwise using Python 1.6.1 software in source or binary form and its associated documentation.</w:t>
      </w:r>
    </w:p>
    <w:p w14:paraId="6C40700C" w14:textId="77777777" w:rsidR="007631BB" w:rsidRPr="0048590B" w:rsidRDefault="007631BB" w:rsidP="00C41D22">
      <w:pPr>
        <w:numPr>
          <w:ilvl w:val="0"/>
          <w:numId w:val="4"/>
        </w:numPr>
        <w:shd w:val="clear" w:color="auto" w:fill="FFFFFF"/>
        <w:spacing w:line="240" w:lineRule="auto"/>
        <w:ind w:left="0"/>
        <w:rPr>
          <w:rFonts w:cs="Arial"/>
          <w:color w:val="000000"/>
        </w:rPr>
      </w:pPr>
      <w:r w:rsidRPr="0048590B">
        <w:rPr>
          <w:rFonts w:cs="Arial"/>
          <w:color w:val="000000"/>
        </w:rPr>
        <w:t xml:space="preserve">Subject to the terms and conditions of this License Agreement, CNRI hereby grants Licensee a nonexclusive, royalty-free, world-wide license to reproduce, analyze, test, perform and/or display publicly, prepare derivative works, distribute, and otherwise use Python 1.6.1 alone or in any derivative version, provided, however, that CNRI’s License Agreement and CNRI’s notice of copyright, i.e., “Copyright © 1995-2001 Corporation for National Research Initiatives; All Rights Reserved” are retained in Python 1.6.1 alone or in any derivative version prepared by Licensee. Alternately, in lieu of CNRI’s License Agreement, Licensee may substitute the following text (omitting the quotes): “Python 1.6.1 is made available subject to the terms and conditions in CNRI’s License Agreement. This Agreement together with Python 1.6.1 may be located on the Internet using the following unique, persistent </w:t>
      </w:r>
      <w:r w:rsidRPr="0048590B">
        <w:rPr>
          <w:rFonts w:cs="Arial"/>
          <w:color w:val="000000"/>
        </w:rPr>
        <w:lastRenderedPageBreak/>
        <w:t xml:space="preserve">identifier (known as a handle): 1895.22/1013. This Agreement may also be obtained from a proxy server on the Internet using the following URL: </w:t>
      </w:r>
      <w:hyperlink r:id="rId21" w:history="1">
        <w:r w:rsidRPr="0048590B">
          <w:rPr>
            <w:rStyle w:val="Hyperlink"/>
            <w:rFonts w:cs="Arial"/>
          </w:rPr>
          <w:t>http://hdl.handle.net/1895.22/1013</w:t>
        </w:r>
      </w:hyperlink>
      <w:r w:rsidRPr="0048590B">
        <w:rPr>
          <w:rFonts w:cs="Arial"/>
          <w:color w:val="000000"/>
        </w:rPr>
        <w:t>.”</w:t>
      </w:r>
    </w:p>
    <w:p w14:paraId="7F176E06" w14:textId="77777777" w:rsidR="007631BB" w:rsidRPr="0048590B" w:rsidRDefault="007631BB" w:rsidP="00C41D22">
      <w:pPr>
        <w:numPr>
          <w:ilvl w:val="0"/>
          <w:numId w:val="4"/>
        </w:numPr>
        <w:shd w:val="clear" w:color="auto" w:fill="FFFFFF"/>
        <w:spacing w:line="240" w:lineRule="auto"/>
        <w:ind w:left="0"/>
        <w:rPr>
          <w:rFonts w:cs="Arial"/>
          <w:color w:val="000000"/>
        </w:rPr>
      </w:pPr>
      <w:r w:rsidRPr="0048590B">
        <w:rPr>
          <w:rFonts w:cs="Arial"/>
          <w:color w:val="000000"/>
        </w:rPr>
        <w:t>In the event Licensee prepares a derivative work that is based on or incorporates Python 1.6.1 or any part thereof, and wants to make the derivative work available to others as provided herein, then Licensee hereby agrees to include in any such work a brief summary of the changes made to Python 1.6.1.</w:t>
      </w:r>
    </w:p>
    <w:p w14:paraId="40E4CB26" w14:textId="77777777" w:rsidR="007631BB" w:rsidRPr="0048590B" w:rsidRDefault="007631BB" w:rsidP="00C41D22">
      <w:pPr>
        <w:numPr>
          <w:ilvl w:val="0"/>
          <w:numId w:val="4"/>
        </w:numPr>
        <w:shd w:val="clear" w:color="auto" w:fill="FFFFFF"/>
        <w:spacing w:line="240" w:lineRule="auto"/>
        <w:ind w:left="0"/>
        <w:rPr>
          <w:rFonts w:cs="Arial"/>
          <w:color w:val="000000"/>
        </w:rPr>
      </w:pPr>
      <w:r w:rsidRPr="0048590B">
        <w:rPr>
          <w:rFonts w:cs="Arial"/>
          <w:color w:val="000000"/>
        </w:rPr>
        <w:t>CNRI is making Python 1.6.1 available to Licensee on an “AS IS” basis. CNRI MAKES NO REPRESENTATIONS OR WARRANTIES, EXPRESS OR IMPLIED. BY WAY OF EXAMPLE, BUT NOT LIMITATION, CNRI MAKES NO AND DISCLAIMS ANY REPRESENTATION OR WARRANTY OF MERCHANTABILITY OR FITNESS FOR ANY PARTICULAR PURPOSE OR THAT THE USE OF PYTHON 1.6.1 WILL NOT INFRINGE ANY THIRD PARTY RIGHTS.</w:t>
      </w:r>
    </w:p>
    <w:p w14:paraId="24524B18" w14:textId="77777777" w:rsidR="007631BB" w:rsidRPr="0048590B" w:rsidRDefault="007631BB" w:rsidP="00C41D22">
      <w:pPr>
        <w:numPr>
          <w:ilvl w:val="0"/>
          <w:numId w:val="4"/>
        </w:numPr>
        <w:shd w:val="clear" w:color="auto" w:fill="FFFFFF"/>
        <w:spacing w:line="240" w:lineRule="auto"/>
        <w:ind w:left="0"/>
        <w:rPr>
          <w:rFonts w:cs="Arial"/>
          <w:color w:val="000000"/>
        </w:rPr>
      </w:pPr>
      <w:r w:rsidRPr="0048590B">
        <w:rPr>
          <w:rFonts w:cs="Arial"/>
          <w:color w:val="000000"/>
        </w:rPr>
        <w:t>CNRI SHALL NOT BE LIABLE TO LICENSEE OR ANY OTHER USERS OF PYTHON 1.6.1 FOR ANY INCIDENTAL, SPECIAL, OR CONSEQUENTIAL DAMAGES OR LOSS AS A RESULT OF MODIFYING, DISTRIBUTING, OR OTHERWISE USING PYTHON 1.6.1, OR ANY DERIVATIVE THEREOF, EVEN IF ADVISED OF THE POSSIBILITY THEREOF.</w:t>
      </w:r>
    </w:p>
    <w:p w14:paraId="0417ACD7" w14:textId="77777777" w:rsidR="007631BB" w:rsidRPr="0048590B" w:rsidRDefault="007631BB" w:rsidP="00C41D22">
      <w:pPr>
        <w:numPr>
          <w:ilvl w:val="0"/>
          <w:numId w:val="4"/>
        </w:numPr>
        <w:shd w:val="clear" w:color="auto" w:fill="FFFFFF"/>
        <w:spacing w:line="240" w:lineRule="auto"/>
        <w:ind w:left="0"/>
        <w:rPr>
          <w:rFonts w:cs="Arial"/>
          <w:color w:val="000000"/>
        </w:rPr>
      </w:pPr>
      <w:r w:rsidRPr="0048590B">
        <w:rPr>
          <w:rFonts w:cs="Arial"/>
          <w:color w:val="000000"/>
        </w:rPr>
        <w:t>This License Agreement will automatically terminate upon a material breach of its terms and conditions.</w:t>
      </w:r>
    </w:p>
    <w:p w14:paraId="1B4E74C5" w14:textId="77777777" w:rsidR="007631BB" w:rsidRPr="0048590B" w:rsidRDefault="007631BB" w:rsidP="00C41D22">
      <w:pPr>
        <w:numPr>
          <w:ilvl w:val="0"/>
          <w:numId w:val="4"/>
        </w:numPr>
        <w:shd w:val="clear" w:color="auto" w:fill="FFFFFF"/>
        <w:spacing w:line="240" w:lineRule="auto"/>
        <w:ind w:left="0"/>
        <w:rPr>
          <w:rFonts w:cs="Arial"/>
          <w:color w:val="000000"/>
        </w:rPr>
      </w:pPr>
      <w:r w:rsidRPr="0048590B">
        <w:rPr>
          <w:rFonts w:cs="Arial"/>
          <w:color w:val="000000"/>
        </w:rPr>
        <w:t>This License Agreement shall be governed by the federal intellectual property law of the United States, including without limitation the federal copyright law, and, to the extent such U.S. federal law does not apply, by the law of the Commonwealth of Virginia, excluding Virginia’s conflict of law provisions. Notwithstanding the foregoing, with regard to derivative works based on Python 1.6.1 that incorporate non-separable material that was previously distributed under the GNU General Public License (GPL), the law of the Commonwealth of Virginia shall govern this License Agreement only as to issues arising under or with respect to Paragraphs 4, 5, and 7 of this License Agreement. Nothing in this License Agreement shall be deemed to create any relationship of agency, partnership, or joint venture between CNRI and Licensee. This License Agreement does not grant permission to use CNRI trademarks or trade name in a trademark sense to endorse or promote products or services of Licensee, or any third party.</w:t>
      </w:r>
    </w:p>
    <w:p w14:paraId="2BE27A0A" w14:textId="77777777" w:rsidR="007631BB" w:rsidRPr="0048590B" w:rsidRDefault="007631BB" w:rsidP="00C41D22">
      <w:pPr>
        <w:numPr>
          <w:ilvl w:val="0"/>
          <w:numId w:val="4"/>
        </w:numPr>
        <w:shd w:val="clear" w:color="auto" w:fill="FFFFFF"/>
        <w:spacing w:line="240" w:lineRule="auto"/>
        <w:ind w:left="0"/>
        <w:rPr>
          <w:rFonts w:cs="Arial"/>
          <w:color w:val="000000"/>
        </w:rPr>
      </w:pPr>
      <w:r w:rsidRPr="0048590B">
        <w:rPr>
          <w:rFonts w:cs="Arial"/>
          <w:color w:val="000000"/>
        </w:rPr>
        <w:t>By clicking on the “ACCEPT” button where indicated, or by copying, installing or otherwise using Python 1.6.1, Licensee agrees to be bound by the terms and conditions of this License Agreement.</w:t>
      </w:r>
    </w:p>
    <w:p w14:paraId="2A70AE9F" w14:textId="77777777" w:rsidR="00FD5634" w:rsidRDefault="00FD5634" w:rsidP="00C41D22">
      <w:pPr>
        <w:pStyle w:val="centered1"/>
        <w:shd w:val="clear" w:color="auto" w:fill="FFFFFF"/>
        <w:spacing w:before="0" w:after="160" w:afterAutospacing="0" w:line="240" w:lineRule="auto"/>
        <w:jc w:val="left"/>
        <w:rPr>
          <w:rStyle w:val="Strong"/>
          <w:rFonts w:asciiTheme="minorHAnsi" w:hAnsiTheme="minorHAnsi" w:cs="Arial"/>
          <w:color w:val="000000"/>
          <w:sz w:val="22"/>
          <w:szCs w:val="22"/>
        </w:rPr>
      </w:pPr>
    </w:p>
    <w:p w14:paraId="3FE7CD33" w14:textId="77777777" w:rsidR="007631BB" w:rsidRPr="0048590B" w:rsidRDefault="007631BB" w:rsidP="00C41D22">
      <w:pPr>
        <w:pStyle w:val="centered1"/>
        <w:shd w:val="clear" w:color="auto" w:fill="FFFFFF"/>
        <w:spacing w:before="0" w:after="160" w:afterAutospacing="0" w:line="240" w:lineRule="auto"/>
        <w:jc w:val="left"/>
        <w:rPr>
          <w:rFonts w:asciiTheme="minorHAnsi" w:hAnsiTheme="minorHAnsi" w:cs="Arial"/>
          <w:color w:val="000000"/>
          <w:sz w:val="22"/>
          <w:szCs w:val="22"/>
        </w:rPr>
      </w:pPr>
      <w:r w:rsidRPr="0048590B">
        <w:rPr>
          <w:rStyle w:val="Strong"/>
          <w:rFonts w:asciiTheme="minorHAnsi" w:hAnsiTheme="minorHAnsi" w:cs="Arial"/>
          <w:color w:val="000000"/>
          <w:sz w:val="22"/>
          <w:szCs w:val="22"/>
        </w:rPr>
        <w:t>CWI LICENSE AGREEMENT FOR PYTHON 0.9.0 THROUGH 1.2</w:t>
      </w:r>
    </w:p>
    <w:p w14:paraId="3AB7E349" w14:textId="77777777" w:rsidR="007631BB" w:rsidRPr="0048590B" w:rsidRDefault="007631BB" w:rsidP="00C41D22">
      <w:pPr>
        <w:shd w:val="clear" w:color="auto" w:fill="FFFFFF"/>
        <w:spacing w:line="240" w:lineRule="auto"/>
        <w:rPr>
          <w:rFonts w:cs="Arial"/>
          <w:color w:val="000000"/>
        </w:rPr>
      </w:pPr>
      <w:r w:rsidRPr="0048590B">
        <w:rPr>
          <w:rFonts w:cs="Arial"/>
          <w:color w:val="000000"/>
        </w:rPr>
        <w:t>Copyright © 1991 - 1995, Stichting Mathematisch Centrum Amsterdam, The Netherlands. All rights reserved.</w:t>
      </w:r>
    </w:p>
    <w:p w14:paraId="3B97457B" w14:textId="77777777" w:rsidR="007631BB" w:rsidRPr="0048590B" w:rsidRDefault="007631BB" w:rsidP="00C41D22">
      <w:pPr>
        <w:shd w:val="clear" w:color="auto" w:fill="FFFFFF"/>
        <w:spacing w:line="240" w:lineRule="auto"/>
        <w:rPr>
          <w:rFonts w:cs="Arial"/>
          <w:color w:val="000000"/>
        </w:rPr>
      </w:pPr>
      <w:r w:rsidRPr="0048590B">
        <w:rPr>
          <w:rFonts w:cs="Arial"/>
          <w:color w:val="000000"/>
        </w:rPr>
        <w:t>Permission to use, copy, modify, and distribute this software and its documentation for any purpose and without fee is hereby granted, provided that the above copyright notice appear in all copies and that both that copyright notice and this permission notice appear in supporting documentation, and that the name of Stichting Mathematisch Centrum or CWI not be used in advertising or publicity pertaining to distribution of the software without specific, written prior permission.</w:t>
      </w:r>
    </w:p>
    <w:p w14:paraId="355150FB" w14:textId="77777777" w:rsidR="007631BB" w:rsidRPr="0048590B" w:rsidRDefault="007631BB" w:rsidP="00C41D22">
      <w:pPr>
        <w:shd w:val="clear" w:color="auto" w:fill="FFFFFF"/>
        <w:spacing w:line="240" w:lineRule="auto"/>
        <w:rPr>
          <w:rFonts w:cs="Arial"/>
          <w:color w:val="000000"/>
        </w:rPr>
      </w:pPr>
      <w:r w:rsidRPr="0048590B">
        <w:rPr>
          <w:rFonts w:cs="Arial"/>
          <w:color w:val="000000"/>
        </w:rPr>
        <w:t xml:space="preserve">STICHTING MATHEMATISCH CENTRUM DISCLAIMS ALL WARRANTIES WITH REGARD TO THIS SOFTWARE, INCLUDING ALL IMPLIED WARRANTIES OF MERCHANTABILITY AND FITNESS, IN NO EVENT SHALL STICHTING MATHEMATISCH CENTRUM BE LIABLE FOR ANY SPECIAL, INDIRECT OR CONSEQUENTIAL DAMAGES OR ANY DAMAGES WHATSOEVER RESULTING FROM LOSS OF USE, DATA OR PROFITS, </w:t>
      </w:r>
      <w:r w:rsidRPr="0048590B">
        <w:rPr>
          <w:rFonts w:cs="Arial"/>
          <w:color w:val="000000"/>
        </w:rPr>
        <w:lastRenderedPageBreak/>
        <w:t>WHETHER IN AN ACTION OF CONTRACT, NEGLIGENCE OR OTHER TORTIOUS ACTION, ARISING OUT OF OR IN CONNECTION WITH THE USE OR PERFORMANCE OF THIS SOFTWARE.</w:t>
      </w:r>
    </w:p>
    <w:p w14:paraId="0B9C8A19" w14:textId="77777777" w:rsidR="009D7E94" w:rsidRPr="0048590B" w:rsidRDefault="009D7E94" w:rsidP="00C41D22">
      <w:pPr>
        <w:widowControl w:val="0"/>
        <w:autoSpaceDE w:val="0"/>
        <w:autoSpaceDN w:val="0"/>
        <w:adjustRightInd w:val="0"/>
        <w:spacing w:line="240" w:lineRule="auto"/>
        <w:rPr>
          <w:rFonts w:cs="Arial"/>
          <w:color w:val="000000" w:themeColor="text1"/>
        </w:rPr>
      </w:pPr>
      <w:r w:rsidRPr="0048590B">
        <w:rPr>
          <w:rFonts w:cs="Arial"/>
          <w:color w:val="000000" w:themeColor="text1"/>
        </w:rPr>
        <w:t>=-=-=-=-=-=-=-=-=-=-=-=-=-=-=-=-=-=-=-=-=-=-=-=-=</w:t>
      </w:r>
    </w:p>
    <w:p w14:paraId="0F6A9D8D" w14:textId="77777777" w:rsidR="008962C5" w:rsidRPr="0048590B" w:rsidRDefault="00C80578" w:rsidP="00C41D22">
      <w:pPr>
        <w:spacing w:line="240" w:lineRule="auto"/>
      </w:pPr>
      <w:r>
        <w:t>libpng library</w:t>
      </w:r>
    </w:p>
    <w:p w14:paraId="082AF41B"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This copy of the libpng notices is provided fo</w:t>
      </w:r>
      <w:r w:rsidR="00FD5634">
        <w:rPr>
          <w:rFonts w:eastAsia="Times New Roman" w:cs="Courier New"/>
          <w:lang w:eastAsia="en-CA"/>
        </w:rPr>
        <w:t xml:space="preserve">r your convenience.  In case of </w:t>
      </w:r>
      <w:r w:rsidRPr="0048590B">
        <w:rPr>
          <w:rFonts w:eastAsia="Times New Roman" w:cs="Courier New"/>
          <w:lang w:eastAsia="en-CA"/>
        </w:rPr>
        <w:t>any discrepancy between this copy and the no</w:t>
      </w:r>
      <w:r w:rsidR="00FD5634">
        <w:rPr>
          <w:rFonts w:eastAsia="Times New Roman" w:cs="Courier New"/>
          <w:lang w:eastAsia="en-CA"/>
        </w:rPr>
        <w:t xml:space="preserve">tices in the file png.h that is </w:t>
      </w:r>
      <w:r w:rsidRPr="0048590B">
        <w:rPr>
          <w:rFonts w:eastAsia="Times New Roman" w:cs="Courier New"/>
          <w:lang w:eastAsia="en-CA"/>
        </w:rPr>
        <w:t>included in the libpng distribution, the latter shall prevail.</w:t>
      </w:r>
    </w:p>
    <w:p w14:paraId="72E36707"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COPYRIGHT NOTICE, DISCLAIMER, and LICENSE:</w:t>
      </w:r>
    </w:p>
    <w:p w14:paraId="18F472BA"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If you modify libpng you may insert additiona</w:t>
      </w:r>
      <w:r w:rsidR="00FD5634">
        <w:rPr>
          <w:rFonts w:eastAsia="Times New Roman" w:cs="Courier New"/>
          <w:lang w:eastAsia="en-CA"/>
        </w:rPr>
        <w:t xml:space="preserve">l notices immediately following </w:t>
      </w:r>
      <w:r w:rsidRPr="0048590B">
        <w:rPr>
          <w:rFonts w:eastAsia="Times New Roman" w:cs="Courier New"/>
          <w:lang w:eastAsia="en-CA"/>
        </w:rPr>
        <w:t>this s</w:t>
      </w:r>
      <w:r w:rsidR="00FD5634">
        <w:rPr>
          <w:rFonts w:eastAsia="Times New Roman" w:cs="Courier New"/>
          <w:lang w:eastAsia="en-CA"/>
        </w:rPr>
        <w:t>entence.</w:t>
      </w:r>
    </w:p>
    <w:p w14:paraId="74E214B8"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This code is rel</w:t>
      </w:r>
      <w:r w:rsidR="00FD5634">
        <w:rPr>
          <w:rFonts w:eastAsia="Times New Roman" w:cs="Courier New"/>
          <w:lang w:eastAsia="en-CA"/>
        </w:rPr>
        <w:t>eased under the libpng license.</w:t>
      </w:r>
    </w:p>
    <w:p w14:paraId="2041DE2B"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libpng versions 1.2.6, August 15, 2004, thro</w:t>
      </w:r>
      <w:r w:rsidR="00FD5634">
        <w:rPr>
          <w:rFonts w:eastAsia="Times New Roman" w:cs="Courier New"/>
          <w:lang w:eastAsia="en-CA"/>
        </w:rPr>
        <w:t xml:space="preserve">ugh 1.6.17, March 26, 2015, are </w:t>
      </w:r>
      <w:r w:rsidRPr="0048590B">
        <w:rPr>
          <w:rFonts w:eastAsia="Times New Roman" w:cs="Courier New"/>
          <w:lang w:eastAsia="en-CA"/>
        </w:rPr>
        <w:t>Copyright (c) 2004, 2006-2015</w:t>
      </w:r>
      <w:r w:rsidR="00FD5634">
        <w:rPr>
          <w:rFonts w:eastAsia="Times New Roman" w:cs="Courier New"/>
          <w:lang w:eastAsia="en-CA"/>
        </w:rPr>
        <w:t xml:space="preserve"> Glenn Randers-Pehrson, and are </w:t>
      </w:r>
      <w:r w:rsidRPr="0048590B">
        <w:rPr>
          <w:rFonts w:eastAsia="Times New Roman" w:cs="Courier New"/>
          <w:lang w:eastAsia="en-CA"/>
        </w:rPr>
        <w:t xml:space="preserve">distributed according to the same disclaimer and license as </w:t>
      </w:r>
      <w:r w:rsidR="00FD5634">
        <w:rPr>
          <w:rFonts w:eastAsia="Times New Roman" w:cs="Courier New"/>
          <w:lang w:eastAsia="en-CA"/>
        </w:rPr>
        <w:t xml:space="preserve">libpng-1.2.5 </w:t>
      </w:r>
      <w:r w:rsidRPr="0048590B">
        <w:rPr>
          <w:rFonts w:eastAsia="Times New Roman" w:cs="Courier New"/>
          <w:lang w:eastAsia="en-CA"/>
        </w:rPr>
        <w:t>with the following individual added to t</w:t>
      </w:r>
      <w:r w:rsidR="00FD5634">
        <w:rPr>
          <w:rFonts w:eastAsia="Times New Roman" w:cs="Courier New"/>
          <w:lang w:eastAsia="en-CA"/>
        </w:rPr>
        <w:t>he list of Contributing Authors</w:t>
      </w:r>
    </w:p>
    <w:p w14:paraId="19F4CCE6" w14:textId="77777777" w:rsidR="009D7E94" w:rsidRPr="0048590B" w:rsidRDefault="00FD563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Pr>
          <w:rFonts w:eastAsia="Times New Roman" w:cs="Courier New"/>
          <w:lang w:eastAsia="en-CA"/>
        </w:rPr>
        <w:t xml:space="preserve">   Cosmin Truta</w:t>
      </w:r>
    </w:p>
    <w:p w14:paraId="5F654CA6"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libpng versions 1.0.7, July 1, 2000, throu</w:t>
      </w:r>
      <w:r w:rsidR="00FD5634">
        <w:rPr>
          <w:rFonts w:eastAsia="Times New Roman" w:cs="Courier New"/>
          <w:lang w:eastAsia="en-CA"/>
        </w:rPr>
        <w:t xml:space="preserve">gh 1.2.5 - October 3, 2002, are </w:t>
      </w:r>
      <w:r w:rsidRPr="0048590B">
        <w:rPr>
          <w:rFonts w:eastAsia="Times New Roman" w:cs="Courier New"/>
          <w:lang w:eastAsia="en-CA"/>
        </w:rPr>
        <w:t>Copyright (c) 2000-2002</w:t>
      </w:r>
      <w:r w:rsidR="00FD5634">
        <w:rPr>
          <w:rFonts w:eastAsia="Times New Roman" w:cs="Courier New"/>
          <w:lang w:eastAsia="en-CA"/>
        </w:rPr>
        <w:t xml:space="preserve"> Glenn Randers-Pehrson, and are </w:t>
      </w:r>
      <w:r w:rsidRPr="0048590B">
        <w:rPr>
          <w:rFonts w:eastAsia="Times New Roman" w:cs="Courier New"/>
          <w:lang w:eastAsia="en-CA"/>
        </w:rPr>
        <w:t>distributed according to the same disclai</w:t>
      </w:r>
      <w:r w:rsidR="00FD5634">
        <w:rPr>
          <w:rFonts w:eastAsia="Times New Roman" w:cs="Courier New"/>
          <w:lang w:eastAsia="en-CA"/>
        </w:rPr>
        <w:t xml:space="preserve">mer and license as libpng-1.0.6 </w:t>
      </w:r>
      <w:r w:rsidRPr="0048590B">
        <w:rPr>
          <w:rFonts w:eastAsia="Times New Roman" w:cs="Courier New"/>
          <w:lang w:eastAsia="en-CA"/>
        </w:rPr>
        <w:t>with the following individuals added to t</w:t>
      </w:r>
      <w:r w:rsidR="00FD5634">
        <w:rPr>
          <w:rFonts w:eastAsia="Times New Roman" w:cs="Courier New"/>
          <w:lang w:eastAsia="en-CA"/>
        </w:rPr>
        <w:t>he list of Contributing Authors</w:t>
      </w:r>
    </w:p>
    <w:p w14:paraId="4C3A65E1" w14:textId="77777777" w:rsidR="009D7E94" w:rsidRPr="00710B6C"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val="fr-FR" w:eastAsia="en-CA"/>
        </w:rPr>
      </w:pPr>
      <w:r w:rsidRPr="0048590B">
        <w:rPr>
          <w:rFonts w:eastAsia="Times New Roman" w:cs="Courier New"/>
          <w:lang w:eastAsia="en-CA"/>
        </w:rPr>
        <w:t xml:space="preserve">   </w:t>
      </w:r>
      <w:r w:rsidRPr="00710B6C">
        <w:rPr>
          <w:rFonts w:eastAsia="Times New Roman" w:cs="Courier New"/>
          <w:lang w:val="fr-FR" w:eastAsia="en-CA"/>
        </w:rPr>
        <w:t>Simon-Pierre Cadieux</w:t>
      </w:r>
    </w:p>
    <w:p w14:paraId="77633FF4" w14:textId="77777777" w:rsidR="009D7E94" w:rsidRPr="00710B6C"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val="fr-FR" w:eastAsia="en-CA"/>
        </w:rPr>
      </w:pPr>
      <w:r w:rsidRPr="00710B6C">
        <w:rPr>
          <w:rFonts w:eastAsia="Times New Roman" w:cs="Courier New"/>
          <w:lang w:val="fr-FR" w:eastAsia="en-CA"/>
        </w:rPr>
        <w:t xml:space="preserve">   Eric S. Raymond</w:t>
      </w:r>
    </w:p>
    <w:p w14:paraId="35995DF7" w14:textId="77777777" w:rsidR="009D7E94" w:rsidRPr="0048590B" w:rsidRDefault="00FD563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710B6C">
        <w:rPr>
          <w:rFonts w:eastAsia="Times New Roman" w:cs="Courier New"/>
          <w:lang w:val="fr-FR" w:eastAsia="en-CA"/>
        </w:rPr>
        <w:t xml:space="preserve">   </w:t>
      </w:r>
      <w:r>
        <w:rPr>
          <w:rFonts w:eastAsia="Times New Roman" w:cs="Courier New"/>
          <w:lang w:eastAsia="en-CA"/>
        </w:rPr>
        <w:t>Gilles Vollant</w:t>
      </w:r>
    </w:p>
    <w:p w14:paraId="57B69CFA"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and with the following additions to the disclaimer:</w:t>
      </w:r>
    </w:p>
    <w:p w14:paraId="13B11145"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There is no warranty against interference with your enjoyment of the</w:t>
      </w:r>
      <w:r w:rsidR="00FD5634">
        <w:rPr>
          <w:rFonts w:eastAsia="Times New Roman" w:cs="Courier New"/>
          <w:lang w:eastAsia="en-CA"/>
        </w:rPr>
        <w:t xml:space="preserve"> </w:t>
      </w:r>
      <w:r w:rsidRPr="0048590B">
        <w:rPr>
          <w:rFonts w:eastAsia="Times New Roman" w:cs="Courier New"/>
          <w:lang w:eastAsia="en-CA"/>
        </w:rPr>
        <w:t>library or against infringement.  There is no warranty that our</w:t>
      </w:r>
      <w:r w:rsidR="00FD5634">
        <w:rPr>
          <w:rFonts w:eastAsia="Times New Roman" w:cs="Courier New"/>
          <w:lang w:eastAsia="en-CA"/>
        </w:rPr>
        <w:t xml:space="preserve"> </w:t>
      </w:r>
      <w:r w:rsidRPr="0048590B">
        <w:rPr>
          <w:rFonts w:eastAsia="Times New Roman" w:cs="Courier New"/>
          <w:lang w:eastAsia="en-CA"/>
        </w:rPr>
        <w:t>efforts or the library will fulfill any of your particular purposes</w:t>
      </w:r>
      <w:r w:rsidR="00FD5634">
        <w:rPr>
          <w:rFonts w:eastAsia="Times New Roman" w:cs="Courier New"/>
          <w:lang w:eastAsia="en-CA"/>
        </w:rPr>
        <w:t xml:space="preserve"> </w:t>
      </w:r>
      <w:r w:rsidRPr="0048590B">
        <w:rPr>
          <w:rFonts w:eastAsia="Times New Roman" w:cs="Courier New"/>
          <w:lang w:eastAsia="en-CA"/>
        </w:rPr>
        <w:t>or needs.  This library is provided with all faults, and the entire</w:t>
      </w:r>
      <w:r w:rsidR="00FD5634">
        <w:rPr>
          <w:rFonts w:eastAsia="Times New Roman" w:cs="Courier New"/>
          <w:lang w:eastAsia="en-CA"/>
        </w:rPr>
        <w:t xml:space="preserve"> </w:t>
      </w:r>
      <w:r w:rsidRPr="0048590B">
        <w:rPr>
          <w:rFonts w:eastAsia="Times New Roman" w:cs="Courier New"/>
          <w:lang w:eastAsia="en-CA"/>
        </w:rPr>
        <w:t>risk of satisfactory quality, performance, accuracy, and effort is with</w:t>
      </w:r>
      <w:r w:rsidR="00FD5634">
        <w:rPr>
          <w:rFonts w:eastAsia="Times New Roman" w:cs="Courier New"/>
          <w:lang w:eastAsia="en-CA"/>
        </w:rPr>
        <w:t xml:space="preserve"> </w:t>
      </w:r>
      <w:r w:rsidRPr="0048590B">
        <w:rPr>
          <w:rFonts w:eastAsia="Times New Roman" w:cs="Courier New"/>
          <w:lang w:eastAsia="en-CA"/>
        </w:rPr>
        <w:t>the user.</w:t>
      </w:r>
    </w:p>
    <w:p w14:paraId="0AF02D81"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libpng versions 0.97, January 1998, thr</w:t>
      </w:r>
      <w:r w:rsidR="00FD5634">
        <w:rPr>
          <w:rFonts w:eastAsia="Times New Roman" w:cs="Courier New"/>
          <w:lang w:eastAsia="en-CA"/>
        </w:rPr>
        <w:t xml:space="preserve">ough 1.0.6, March 20, 2000, are </w:t>
      </w:r>
      <w:r w:rsidRPr="0048590B">
        <w:rPr>
          <w:rFonts w:eastAsia="Times New Roman" w:cs="Courier New"/>
          <w:lang w:eastAsia="en-CA"/>
        </w:rPr>
        <w:t>Copyright (c) 1998, 1999</w:t>
      </w:r>
      <w:r w:rsidR="00FD5634">
        <w:rPr>
          <w:rFonts w:eastAsia="Times New Roman" w:cs="Courier New"/>
          <w:lang w:eastAsia="en-CA"/>
        </w:rPr>
        <w:t xml:space="preserve"> Glenn Randers-Pehrson, and are </w:t>
      </w:r>
      <w:r w:rsidRPr="0048590B">
        <w:rPr>
          <w:rFonts w:eastAsia="Times New Roman" w:cs="Courier New"/>
          <w:lang w:eastAsia="en-CA"/>
        </w:rPr>
        <w:t>distributed according to the same disclai</w:t>
      </w:r>
      <w:r w:rsidR="00FD5634">
        <w:rPr>
          <w:rFonts w:eastAsia="Times New Roman" w:cs="Courier New"/>
          <w:lang w:eastAsia="en-CA"/>
        </w:rPr>
        <w:t xml:space="preserve">mer and license as libpng-0.96, </w:t>
      </w:r>
      <w:r w:rsidRPr="0048590B">
        <w:rPr>
          <w:rFonts w:eastAsia="Times New Roman" w:cs="Courier New"/>
          <w:lang w:eastAsia="en-CA"/>
        </w:rPr>
        <w:t>with the following individuals added to th</w:t>
      </w:r>
      <w:r w:rsidR="00FD5634">
        <w:rPr>
          <w:rFonts w:eastAsia="Times New Roman" w:cs="Courier New"/>
          <w:lang w:eastAsia="en-CA"/>
        </w:rPr>
        <w:t>e list of Contributing Authors:</w:t>
      </w:r>
    </w:p>
    <w:p w14:paraId="3B0E7280" w14:textId="77777777" w:rsidR="009D7E94" w:rsidRPr="00710B6C"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val="de-DE" w:eastAsia="en-CA"/>
        </w:rPr>
      </w:pPr>
      <w:r w:rsidRPr="0048590B">
        <w:rPr>
          <w:rFonts w:eastAsia="Times New Roman" w:cs="Courier New"/>
          <w:lang w:eastAsia="en-CA"/>
        </w:rPr>
        <w:t xml:space="preserve">   </w:t>
      </w:r>
      <w:r w:rsidRPr="00710B6C">
        <w:rPr>
          <w:rFonts w:eastAsia="Times New Roman" w:cs="Courier New"/>
          <w:lang w:val="de-DE" w:eastAsia="en-CA"/>
        </w:rPr>
        <w:t>Tom Lane</w:t>
      </w:r>
    </w:p>
    <w:p w14:paraId="344B5AAA" w14:textId="77777777" w:rsidR="009D7E94" w:rsidRPr="00710B6C"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val="de-DE" w:eastAsia="en-CA"/>
        </w:rPr>
      </w:pPr>
      <w:r w:rsidRPr="00710B6C">
        <w:rPr>
          <w:rFonts w:eastAsia="Times New Roman" w:cs="Courier New"/>
          <w:lang w:val="de-DE" w:eastAsia="en-CA"/>
        </w:rPr>
        <w:t xml:space="preserve">   Glenn Randers-Pehrson</w:t>
      </w:r>
    </w:p>
    <w:p w14:paraId="49E1EE25" w14:textId="77777777" w:rsidR="009D7E94" w:rsidRPr="00710B6C" w:rsidRDefault="00FD563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val="de-DE" w:eastAsia="en-CA"/>
        </w:rPr>
      </w:pPr>
      <w:r w:rsidRPr="00710B6C">
        <w:rPr>
          <w:rFonts w:eastAsia="Times New Roman" w:cs="Courier New"/>
          <w:lang w:val="de-DE" w:eastAsia="en-CA"/>
        </w:rPr>
        <w:t xml:space="preserve">   Willem van Schaik</w:t>
      </w:r>
    </w:p>
    <w:p w14:paraId="7B79D8BB"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libpng versions 0.89, June 19</w:t>
      </w:r>
      <w:r w:rsidR="00FD5634">
        <w:rPr>
          <w:rFonts w:eastAsia="Times New Roman" w:cs="Courier New"/>
          <w:lang w:eastAsia="en-CA"/>
        </w:rPr>
        <w:t xml:space="preserve">96, through 0.96, May 1997, are </w:t>
      </w:r>
      <w:r w:rsidRPr="0048590B">
        <w:rPr>
          <w:rFonts w:eastAsia="Times New Roman" w:cs="Courier New"/>
          <w:lang w:eastAsia="en-CA"/>
        </w:rPr>
        <w:t>Copyright (c) 1996, 1997 Andreas Dilger</w:t>
      </w:r>
    </w:p>
    <w:p w14:paraId="0C7C6F3B"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Distributed according to the same disclai</w:t>
      </w:r>
      <w:r w:rsidR="00FD5634">
        <w:rPr>
          <w:rFonts w:eastAsia="Times New Roman" w:cs="Courier New"/>
          <w:lang w:eastAsia="en-CA"/>
        </w:rPr>
        <w:t xml:space="preserve">mer and license as libpng-0.88, </w:t>
      </w:r>
      <w:r w:rsidRPr="0048590B">
        <w:rPr>
          <w:rFonts w:eastAsia="Times New Roman" w:cs="Courier New"/>
          <w:lang w:eastAsia="en-CA"/>
        </w:rPr>
        <w:t>with the following individuals added to th</w:t>
      </w:r>
      <w:r w:rsidR="00FD5634">
        <w:rPr>
          <w:rFonts w:eastAsia="Times New Roman" w:cs="Courier New"/>
          <w:lang w:eastAsia="en-CA"/>
        </w:rPr>
        <w:t>e list of Contributing Authors:</w:t>
      </w:r>
    </w:p>
    <w:p w14:paraId="1CC3D020"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John Bowler</w:t>
      </w:r>
    </w:p>
    <w:p w14:paraId="1F141D1D"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lastRenderedPageBreak/>
        <w:t xml:space="preserve">   Kevin Bracey</w:t>
      </w:r>
    </w:p>
    <w:p w14:paraId="61ADB1EE"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Sam Bushell</w:t>
      </w:r>
    </w:p>
    <w:p w14:paraId="5F8FF3D7"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Magnus Holmgren</w:t>
      </w:r>
    </w:p>
    <w:p w14:paraId="308A6D07"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Greg Roelofs</w:t>
      </w:r>
    </w:p>
    <w:p w14:paraId="49856AED"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Tom T</w:t>
      </w:r>
      <w:r w:rsidR="00FD5634">
        <w:rPr>
          <w:rFonts w:eastAsia="Times New Roman" w:cs="Courier New"/>
          <w:lang w:eastAsia="en-CA"/>
        </w:rPr>
        <w:t>anner</w:t>
      </w:r>
    </w:p>
    <w:p w14:paraId="1E63E795" w14:textId="77777777" w:rsidR="00FD5634"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libpng versions 0.5, May 1995, </w:t>
      </w:r>
      <w:r w:rsidR="00FD5634">
        <w:rPr>
          <w:rFonts w:eastAsia="Times New Roman" w:cs="Courier New"/>
          <w:lang w:eastAsia="en-CA"/>
        </w:rPr>
        <w:t xml:space="preserve">through 0.88, January 1996, are </w:t>
      </w:r>
      <w:r w:rsidRPr="0048590B">
        <w:rPr>
          <w:rFonts w:eastAsia="Times New Roman" w:cs="Courier New"/>
          <w:lang w:eastAsia="en-CA"/>
        </w:rPr>
        <w:t>Copyright (c) 1995, 1996 Gu</w:t>
      </w:r>
      <w:r w:rsidR="00FD5634">
        <w:rPr>
          <w:rFonts w:eastAsia="Times New Roman" w:cs="Courier New"/>
          <w:lang w:eastAsia="en-CA"/>
        </w:rPr>
        <w:t xml:space="preserve">y Eric Schalnat, Group 42, Inc. </w:t>
      </w:r>
    </w:p>
    <w:p w14:paraId="79B7FEAA"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For the purposes of this copyright and </w:t>
      </w:r>
      <w:r w:rsidR="00FD5634">
        <w:rPr>
          <w:rFonts w:eastAsia="Times New Roman" w:cs="Courier New"/>
          <w:lang w:eastAsia="en-CA"/>
        </w:rPr>
        <w:t xml:space="preserve">license, "Contributing Authors" </w:t>
      </w:r>
      <w:r w:rsidRPr="0048590B">
        <w:rPr>
          <w:rFonts w:eastAsia="Times New Roman" w:cs="Courier New"/>
          <w:lang w:eastAsia="en-CA"/>
        </w:rPr>
        <w:t>is defined as th</w:t>
      </w:r>
      <w:r w:rsidR="00FD5634">
        <w:rPr>
          <w:rFonts w:eastAsia="Times New Roman" w:cs="Courier New"/>
          <w:lang w:eastAsia="en-CA"/>
        </w:rPr>
        <w:t>e following set of individuals:</w:t>
      </w:r>
    </w:p>
    <w:p w14:paraId="22B1C129"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Andreas Dilger</w:t>
      </w:r>
    </w:p>
    <w:p w14:paraId="184C100C"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Dave Martindale</w:t>
      </w:r>
    </w:p>
    <w:p w14:paraId="39106125"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Guy Eric Schalnat</w:t>
      </w:r>
    </w:p>
    <w:p w14:paraId="446B988A"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Paul Schmidt</w:t>
      </w:r>
    </w:p>
    <w:p w14:paraId="6EC7C6A3" w14:textId="77777777" w:rsidR="009D7E94" w:rsidRPr="0048590B" w:rsidRDefault="00FD563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Pr>
          <w:rFonts w:eastAsia="Times New Roman" w:cs="Courier New"/>
          <w:lang w:eastAsia="en-CA"/>
        </w:rPr>
        <w:t xml:space="preserve">   Tim Wegner</w:t>
      </w:r>
    </w:p>
    <w:p w14:paraId="011C599F" w14:textId="08D5D6D1"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The PNG Reference Library is supplied "AS IS".  The Contributing Authors</w:t>
      </w:r>
      <w:r w:rsidR="00FD5634">
        <w:rPr>
          <w:rFonts w:eastAsia="Times New Roman" w:cs="Courier New"/>
          <w:lang w:eastAsia="en-CA"/>
        </w:rPr>
        <w:t xml:space="preserve">  </w:t>
      </w:r>
      <w:r w:rsidRPr="0048590B">
        <w:rPr>
          <w:rFonts w:eastAsia="Times New Roman" w:cs="Courier New"/>
          <w:lang w:eastAsia="en-CA"/>
        </w:rPr>
        <w:t>and Group 42, Inc. disclaim all warranties, expressed or implied,</w:t>
      </w:r>
      <w:r w:rsidR="00FD5634">
        <w:rPr>
          <w:rFonts w:eastAsia="Times New Roman" w:cs="Courier New"/>
          <w:lang w:eastAsia="en-CA"/>
        </w:rPr>
        <w:t xml:space="preserve">  </w:t>
      </w:r>
      <w:r w:rsidRPr="0048590B">
        <w:rPr>
          <w:rFonts w:eastAsia="Times New Roman" w:cs="Courier New"/>
          <w:lang w:eastAsia="en-CA"/>
        </w:rPr>
        <w:t>including, without limitation, the warranties of merchantability and of</w:t>
      </w:r>
      <w:r w:rsidR="00FD5634">
        <w:rPr>
          <w:rFonts w:eastAsia="Times New Roman" w:cs="Courier New"/>
          <w:lang w:eastAsia="en-CA"/>
        </w:rPr>
        <w:t xml:space="preserve">  </w:t>
      </w:r>
      <w:r w:rsidRPr="0048590B">
        <w:rPr>
          <w:rFonts w:eastAsia="Times New Roman" w:cs="Courier New"/>
          <w:lang w:eastAsia="en-CA"/>
        </w:rPr>
        <w:t>fitness for any purpose.  The Contributing Authors and Group 42, Inc.</w:t>
      </w:r>
      <w:r w:rsidR="00FD5634">
        <w:rPr>
          <w:rFonts w:eastAsia="Times New Roman" w:cs="Courier New"/>
          <w:lang w:eastAsia="en-CA"/>
        </w:rPr>
        <w:t xml:space="preserve"> </w:t>
      </w:r>
      <w:r w:rsidRPr="0048590B">
        <w:rPr>
          <w:rFonts w:eastAsia="Times New Roman" w:cs="Courier New"/>
          <w:lang w:eastAsia="en-CA"/>
        </w:rPr>
        <w:t>assume no liability for direct, indirect, incidental, special, exemplary,</w:t>
      </w:r>
      <w:r w:rsidR="00FD5634">
        <w:rPr>
          <w:rFonts w:eastAsia="Times New Roman" w:cs="Courier New"/>
          <w:lang w:eastAsia="en-CA"/>
        </w:rPr>
        <w:t xml:space="preserve">  </w:t>
      </w:r>
      <w:r w:rsidRPr="0048590B">
        <w:rPr>
          <w:rFonts w:eastAsia="Times New Roman" w:cs="Courier New"/>
          <w:lang w:eastAsia="en-CA"/>
        </w:rPr>
        <w:t>or consequential damages, which may result from the use of the PNG</w:t>
      </w:r>
      <w:r w:rsidR="00FD5634">
        <w:rPr>
          <w:rFonts w:eastAsia="Times New Roman" w:cs="Courier New"/>
          <w:lang w:eastAsia="en-CA"/>
        </w:rPr>
        <w:t xml:space="preserve">  </w:t>
      </w:r>
      <w:r w:rsidRPr="0048590B">
        <w:rPr>
          <w:rFonts w:eastAsia="Times New Roman" w:cs="Courier New"/>
          <w:lang w:eastAsia="en-CA"/>
        </w:rPr>
        <w:t>Reference Library, even if advised of the possibility of such damage.</w:t>
      </w:r>
      <w:r w:rsidR="00FD5634">
        <w:rPr>
          <w:rFonts w:eastAsia="Times New Roman" w:cs="Courier New"/>
          <w:lang w:eastAsia="en-CA"/>
        </w:rPr>
        <w:t xml:space="preserve">  </w:t>
      </w:r>
      <w:r w:rsidRPr="0048590B">
        <w:rPr>
          <w:rFonts w:eastAsia="Times New Roman" w:cs="Courier New"/>
          <w:lang w:eastAsia="en-CA"/>
        </w:rPr>
        <w:t>Permission is hereby granted to use, copy, modify, and distribute this</w:t>
      </w:r>
      <w:r w:rsidR="00FD5634">
        <w:rPr>
          <w:rFonts w:eastAsia="Times New Roman" w:cs="Courier New"/>
          <w:lang w:eastAsia="en-CA"/>
        </w:rPr>
        <w:t xml:space="preserve"> </w:t>
      </w:r>
      <w:r w:rsidRPr="0048590B">
        <w:rPr>
          <w:rFonts w:eastAsia="Times New Roman" w:cs="Courier New"/>
          <w:lang w:eastAsia="en-CA"/>
        </w:rPr>
        <w:t>source code, or portions hereof, for any purpose, without fee, subject</w:t>
      </w:r>
      <w:r w:rsidR="00FD5634">
        <w:rPr>
          <w:rFonts w:eastAsia="Times New Roman" w:cs="Courier New"/>
          <w:lang w:eastAsia="en-CA"/>
        </w:rPr>
        <w:t xml:space="preserve"> </w:t>
      </w:r>
      <w:r w:rsidRPr="0048590B">
        <w:rPr>
          <w:rFonts w:eastAsia="Times New Roman" w:cs="Courier New"/>
          <w:lang w:eastAsia="en-CA"/>
        </w:rPr>
        <w:t>to the following restrictions:</w:t>
      </w:r>
    </w:p>
    <w:p w14:paraId="37A6ECB9"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1. The origin of this source code must not be misrepresented.</w:t>
      </w:r>
    </w:p>
    <w:p w14:paraId="19D44562"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2. Altered versions must be plainly marked as such and must not</w:t>
      </w:r>
      <w:r w:rsidR="00FD5634">
        <w:rPr>
          <w:rFonts w:eastAsia="Times New Roman" w:cs="Courier New"/>
          <w:lang w:eastAsia="en-CA"/>
        </w:rPr>
        <w:t xml:space="preserve">     b</w:t>
      </w:r>
      <w:r w:rsidRPr="0048590B">
        <w:rPr>
          <w:rFonts w:eastAsia="Times New Roman" w:cs="Courier New"/>
          <w:lang w:eastAsia="en-CA"/>
        </w:rPr>
        <w:t>e misrepresented as being the original source.</w:t>
      </w:r>
    </w:p>
    <w:p w14:paraId="7F768D2D"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3. This Copyright notice may not be removed or altered from any</w:t>
      </w:r>
      <w:r w:rsidR="00FD5634">
        <w:rPr>
          <w:rFonts w:eastAsia="Times New Roman" w:cs="Courier New"/>
          <w:lang w:eastAsia="en-CA"/>
        </w:rPr>
        <w:t xml:space="preserve">  </w:t>
      </w:r>
      <w:r w:rsidRPr="0048590B">
        <w:rPr>
          <w:rFonts w:eastAsia="Times New Roman" w:cs="Courier New"/>
          <w:lang w:eastAsia="en-CA"/>
        </w:rPr>
        <w:t xml:space="preserve">   source or altered source dis</w:t>
      </w:r>
      <w:r w:rsidR="00FD5634">
        <w:rPr>
          <w:rFonts w:eastAsia="Times New Roman" w:cs="Courier New"/>
          <w:lang w:eastAsia="en-CA"/>
        </w:rPr>
        <w:t>tribution.</w:t>
      </w:r>
    </w:p>
    <w:p w14:paraId="0212E99E" w14:textId="7C143414"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The Contributing Authors and Group 42, Inc. specifically permit, without</w:t>
      </w:r>
      <w:r w:rsidR="00FD5634">
        <w:rPr>
          <w:rFonts w:eastAsia="Times New Roman" w:cs="Courier New"/>
          <w:lang w:eastAsia="en-CA"/>
        </w:rPr>
        <w:t xml:space="preserve">  </w:t>
      </w:r>
      <w:r w:rsidRPr="0048590B">
        <w:rPr>
          <w:rFonts w:eastAsia="Times New Roman" w:cs="Courier New"/>
          <w:lang w:eastAsia="en-CA"/>
        </w:rPr>
        <w:t>fee, and encourage the use of this source code as a component to</w:t>
      </w:r>
      <w:r w:rsidR="00FD5634">
        <w:rPr>
          <w:rFonts w:eastAsia="Times New Roman" w:cs="Courier New"/>
          <w:lang w:eastAsia="en-CA"/>
        </w:rPr>
        <w:t xml:space="preserve">  </w:t>
      </w:r>
      <w:r w:rsidRPr="0048590B">
        <w:rPr>
          <w:rFonts w:eastAsia="Times New Roman" w:cs="Courier New"/>
          <w:lang w:eastAsia="en-CA"/>
        </w:rPr>
        <w:t>supporting the PNG file format in commercial products.  If you use this</w:t>
      </w:r>
      <w:r w:rsidR="00FD5634">
        <w:rPr>
          <w:rFonts w:eastAsia="Times New Roman" w:cs="Courier New"/>
          <w:lang w:eastAsia="en-CA"/>
        </w:rPr>
        <w:t xml:space="preserve"> </w:t>
      </w:r>
      <w:r w:rsidRPr="0048590B">
        <w:rPr>
          <w:rFonts w:eastAsia="Times New Roman" w:cs="Courier New"/>
          <w:lang w:eastAsia="en-CA"/>
        </w:rPr>
        <w:t>source code in a product, acknowledgment is not required but would be</w:t>
      </w:r>
      <w:r w:rsidR="00FD5634">
        <w:rPr>
          <w:rFonts w:eastAsia="Times New Roman" w:cs="Courier New"/>
          <w:lang w:eastAsia="en-CA"/>
        </w:rPr>
        <w:t xml:space="preserve"> </w:t>
      </w:r>
      <w:r w:rsidRPr="0048590B">
        <w:rPr>
          <w:rFonts w:eastAsia="Times New Roman" w:cs="Courier New"/>
          <w:lang w:eastAsia="en-CA"/>
        </w:rPr>
        <w:t>appreciated.</w:t>
      </w:r>
    </w:p>
    <w:p w14:paraId="2A990607" w14:textId="2E1ED65B"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A "png_get_copyright" function is available, for convenient use in "about"</w:t>
      </w:r>
      <w:r w:rsidR="00FD5634">
        <w:rPr>
          <w:rFonts w:eastAsia="Times New Roman" w:cs="Courier New"/>
          <w:lang w:eastAsia="en-CA"/>
        </w:rPr>
        <w:t xml:space="preserve"> </w:t>
      </w:r>
      <w:r w:rsidRPr="0048590B">
        <w:rPr>
          <w:rFonts w:eastAsia="Times New Roman" w:cs="Courier New"/>
          <w:lang w:eastAsia="en-CA"/>
        </w:rPr>
        <w:t>boxes and the like:</w:t>
      </w:r>
    </w:p>
    <w:p w14:paraId="4B88F3CA"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printf("%s",png_get_copyright(NULL));</w:t>
      </w:r>
    </w:p>
    <w:p w14:paraId="5FFD7488" w14:textId="70123AE5"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Also, the PNG logo (in PNG format, of course) is supplied in the</w:t>
      </w:r>
      <w:r w:rsidR="00FD5634">
        <w:rPr>
          <w:rFonts w:eastAsia="Times New Roman" w:cs="Courier New"/>
          <w:lang w:eastAsia="en-CA"/>
        </w:rPr>
        <w:t xml:space="preserve"> </w:t>
      </w:r>
      <w:r w:rsidRPr="0048590B">
        <w:rPr>
          <w:rFonts w:eastAsia="Times New Roman" w:cs="Courier New"/>
          <w:lang w:eastAsia="en-CA"/>
        </w:rPr>
        <w:t>files "pngbar.png" and "pngbar.jpg (8</w:t>
      </w:r>
      <w:r w:rsidR="00FD5634">
        <w:rPr>
          <w:rFonts w:eastAsia="Times New Roman" w:cs="Courier New"/>
          <w:lang w:eastAsia="en-CA"/>
        </w:rPr>
        <w:t>8x31) and "pngnow.png" (98x31).</w:t>
      </w:r>
    </w:p>
    <w:p w14:paraId="196C71AE" w14:textId="066A5B3B"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Libpng is OSI Certified Open Source Software.  OSI Certified Open Source is a</w:t>
      </w:r>
      <w:r w:rsidR="00FD5634">
        <w:rPr>
          <w:rFonts w:eastAsia="Times New Roman" w:cs="Courier New"/>
          <w:lang w:eastAsia="en-CA"/>
        </w:rPr>
        <w:t xml:space="preserve"> </w:t>
      </w:r>
      <w:r w:rsidRPr="0048590B">
        <w:rPr>
          <w:rFonts w:eastAsia="Times New Roman" w:cs="Courier New"/>
          <w:lang w:eastAsia="en-CA"/>
        </w:rPr>
        <w:t>certification mark</w:t>
      </w:r>
      <w:r w:rsidR="00FD5634">
        <w:rPr>
          <w:rFonts w:eastAsia="Times New Roman" w:cs="Courier New"/>
          <w:lang w:eastAsia="en-CA"/>
        </w:rPr>
        <w:t xml:space="preserve"> of the Open Source Initiative.</w:t>
      </w:r>
    </w:p>
    <w:p w14:paraId="7051E5BE"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lastRenderedPageBreak/>
        <w:t>Glenn Randers-Pehrson</w:t>
      </w:r>
    </w:p>
    <w:p w14:paraId="10E79972" w14:textId="77777777" w:rsidR="009D7E94" w:rsidRPr="0048590B" w:rsidRDefault="009D7E9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glennrp at users.sourceforge.net</w:t>
      </w:r>
    </w:p>
    <w:p w14:paraId="1FF661CA" w14:textId="77777777" w:rsidR="009D7E94" w:rsidRPr="0048590B" w:rsidRDefault="009D7E94" w:rsidP="00C41D22">
      <w:pPr>
        <w:spacing w:line="240" w:lineRule="auto"/>
        <w:rPr>
          <w:rFonts w:eastAsia="Times New Roman" w:cs="Times New Roman"/>
          <w:lang w:eastAsia="en-CA"/>
        </w:rPr>
      </w:pPr>
      <w:r w:rsidRPr="0048590B">
        <w:rPr>
          <w:rFonts w:eastAsia="Times New Roman" w:cs="Times New Roman"/>
          <w:lang w:eastAsia="en-CA"/>
        </w:rPr>
        <w:t>March 26, 2015</w:t>
      </w:r>
    </w:p>
    <w:p w14:paraId="4A123EC6" w14:textId="77777777" w:rsidR="009D7E94" w:rsidRPr="0048590B" w:rsidRDefault="009D7E94" w:rsidP="00C41D22">
      <w:pPr>
        <w:widowControl w:val="0"/>
        <w:autoSpaceDE w:val="0"/>
        <w:autoSpaceDN w:val="0"/>
        <w:adjustRightInd w:val="0"/>
        <w:spacing w:line="240" w:lineRule="auto"/>
        <w:rPr>
          <w:rFonts w:cs="Arial"/>
          <w:color w:val="000000" w:themeColor="text1"/>
        </w:rPr>
      </w:pPr>
      <w:r w:rsidRPr="0048590B">
        <w:rPr>
          <w:rFonts w:cs="Arial"/>
          <w:color w:val="000000" w:themeColor="text1"/>
        </w:rPr>
        <w:t>=-=-=-=-=-=-=-=-=-=-=-=-=-=-=-=-=-=-=-=-=-=-=-=-=</w:t>
      </w:r>
    </w:p>
    <w:p w14:paraId="38FF1B34" w14:textId="77777777" w:rsidR="005C6518" w:rsidRPr="00FD5634" w:rsidRDefault="005C6518"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outlineLvl w:val="5"/>
        <w:rPr>
          <w:rFonts w:eastAsia="Times New Roman" w:cs="Courier New"/>
          <w:bCs/>
          <w:lang w:eastAsia="en-CA"/>
        </w:rPr>
      </w:pPr>
      <w:r w:rsidRPr="00FD5634">
        <w:rPr>
          <w:rFonts w:eastAsia="Times New Roman" w:cs="Courier New"/>
          <w:bCs/>
          <w:lang w:eastAsia="en-CA"/>
        </w:rPr>
        <w:t xml:space="preserve">libtiff library. Original source may be found at </w:t>
      </w:r>
      <w:hyperlink r:id="rId22" w:history="1">
        <w:r w:rsidRPr="00FD5634">
          <w:rPr>
            <w:rStyle w:val="Hyperlink"/>
            <w:rFonts w:eastAsia="Times New Roman" w:cs="Courier New"/>
            <w:bCs/>
            <w:lang w:eastAsia="en-CA"/>
          </w:rPr>
          <w:t>http://www.libtiff.org</w:t>
        </w:r>
      </w:hyperlink>
    </w:p>
    <w:p w14:paraId="2DC37B99" w14:textId="77777777" w:rsidR="005C6518" w:rsidRPr="00FD5634" w:rsidRDefault="005C6518"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outlineLvl w:val="5"/>
        <w:rPr>
          <w:rFonts w:eastAsia="Times New Roman" w:cs="Courier New"/>
          <w:bCs/>
          <w:lang w:eastAsia="en-CA"/>
        </w:rPr>
      </w:pPr>
      <w:r w:rsidRPr="00FD5634">
        <w:rPr>
          <w:rFonts w:eastAsia="Times New Roman" w:cs="Courier New"/>
          <w:bCs/>
          <w:lang w:eastAsia="en-CA"/>
        </w:rPr>
        <w:t>Copyright (c) 1988-1997 Sam Leffler</w:t>
      </w:r>
    </w:p>
    <w:p w14:paraId="3F697107" w14:textId="77777777" w:rsidR="005C6518" w:rsidRPr="00FD5634" w:rsidRDefault="005C6518"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outlineLvl w:val="5"/>
        <w:rPr>
          <w:rFonts w:eastAsia="Times New Roman" w:cs="Courier New"/>
          <w:bCs/>
          <w:lang w:eastAsia="en-CA"/>
        </w:rPr>
      </w:pPr>
      <w:r w:rsidRPr="00FD5634">
        <w:rPr>
          <w:rFonts w:eastAsia="Times New Roman" w:cs="Courier New"/>
          <w:bCs/>
          <w:lang w:eastAsia="en-CA"/>
        </w:rPr>
        <w:t>Copyright (c) 1991-1997 Silicon Graphics, Inc.</w:t>
      </w:r>
    </w:p>
    <w:p w14:paraId="4B21E838" w14:textId="766A0456" w:rsidR="005C6518" w:rsidRPr="00FD5634" w:rsidRDefault="005C6518"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outlineLvl w:val="5"/>
        <w:rPr>
          <w:rFonts w:eastAsia="Times New Roman" w:cs="Courier New"/>
          <w:bCs/>
          <w:lang w:eastAsia="en-CA"/>
        </w:rPr>
      </w:pPr>
      <w:r w:rsidRPr="00FD5634">
        <w:rPr>
          <w:rFonts w:eastAsia="Times New Roman" w:cs="Courier New"/>
          <w:bCs/>
          <w:lang w:eastAsia="en-CA"/>
        </w:rPr>
        <w:t>Permission to use, copy, modify, distrib</w:t>
      </w:r>
      <w:r w:rsidR="00AE00D1">
        <w:rPr>
          <w:rFonts w:eastAsia="Times New Roman" w:cs="Courier New"/>
          <w:bCs/>
          <w:lang w:eastAsia="en-CA"/>
        </w:rPr>
        <w:t>ute, and sell this software and</w:t>
      </w:r>
      <w:r w:rsidR="00FD5634">
        <w:rPr>
          <w:rFonts w:eastAsia="Times New Roman" w:cs="Courier New"/>
          <w:bCs/>
          <w:lang w:eastAsia="en-CA"/>
        </w:rPr>
        <w:t xml:space="preserve"> </w:t>
      </w:r>
      <w:r w:rsidRPr="00FD5634">
        <w:rPr>
          <w:rFonts w:eastAsia="Times New Roman" w:cs="Courier New"/>
          <w:bCs/>
          <w:lang w:eastAsia="en-CA"/>
        </w:rPr>
        <w:t>its documentation for any purpose is hereby granted without fee, provided</w:t>
      </w:r>
      <w:r w:rsidR="00FD5634">
        <w:rPr>
          <w:rFonts w:eastAsia="Times New Roman" w:cs="Courier New"/>
          <w:bCs/>
          <w:lang w:eastAsia="en-CA"/>
        </w:rPr>
        <w:t xml:space="preserve"> </w:t>
      </w:r>
      <w:r w:rsidRPr="00FD5634">
        <w:rPr>
          <w:rFonts w:eastAsia="Times New Roman" w:cs="Courier New"/>
          <w:bCs/>
          <w:lang w:eastAsia="en-CA"/>
        </w:rPr>
        <w:t>that (i) the above copyright notices and this permission notice appear in</w:t>
      </w:r>
      <w:r w:rsidR="00FD5634">
        <w:rPr>
          <w:rFonts w:eastAsia="Times New Roman" w:cs="Courier New"/>
          <w:bCs/>
          <w:lang w:eastAsia="en-CA"/>
        </w:rPr>
        <w:t xml:space="preserve"> </w:t>
      </w:r>
      <w:r w:rsidRPr="00FD5634">
        <w:rPr>
          <w:rFonts w:eastAsia="Times New Roman" w:cs="Courier New"/>
          <w:bCs/>
          <w:lang w:eastAsia="en-CA"/>
        </w:rPr>
        <w:t>all copies of the software and related documentation, and (ii) the names of</w:t>
      </w:r>
      <w:r w:rsidR="00FD5634">
        <w:rPr>
          <w:rFonts w:eastAsia="Times New Roman" w:cs="Courier New"/>
          <w:bCs/>
          <w:lang w:eastAsia="en-CA"/>
        </w:rPr>
        <w:t xml:space="preserve"> </w:t>
      </w:r>
      <w:r w:rsidRPr="00FD5634">
        <w:rPr>
          <w:rFonts w:eastAsia="Times New Roman" w:cs="Courier New"/>
          <w:bCs/>
          <w:lang w:eastAsia="en-CA"/>
        </w:rPr>
        <w:t>Sam Leffler and Silicon Graphics may not be used in any advertising or</w:t>
      </w:r>
      <w:r w:rsidR="00FD5634">
        <w:rPr>
          <w:rFonts w:eastAsia="Times New Roman" w:cs="Courier New"/>
          <w:bCs/>
          <w:lang w:eastAsia="en-CA"/>
        </w:rPr>
        <w:t xml:space="preserve"> </w:t>
      </w:r>
      <w:r w:rsidRPr="00FD5634">
        <w:rPr>
          <w:rFonts w:eastAsia="Times New Roman" w:cs="Courier New"/>
          <w:bCs/>
          <w:lang w:eastAsia="en-CA"/>
        </w:rPr>
        <w:t>publicity relating to the software without the specific, prior written</w:t>
      </w:r>
      <w:r w:rsidR="00FD5634">
        <w:rPr>
          <w:rFonts w:eastAsia="Times New Roman" w:cs="Courier New"/>
          <w:bCs/>
          <w:lang w:eastAsia="en-CA"/>
        </w:rPr>
        <w:t xml:space="preserve">  </w:t>
      </w:r>
      <w:r w:rsidRPr="00FD5634">
        <w:rPr>
          <w:rFonts w:eastAsia="Times New Roman" w:cs="Courier New"/>
          <w:bCs/>
          <w:lang w:eastAsia="en-CA"/>
        </w:rPr>
        <w:t>permission of Sam Leffler and Silicon Graphics.</w:t>
      </w:r>
    </w:p>
    <w:p w14:paraId="6ED67B8A" w14:textId="77777777" w:rsidR="00FD5634" w:rsidRDefault="005C6518" w:rsidP="00C41D22">
      <w:pPr>
        <w:spacing w:line="240" w:lineRule="auto"/>
        <w:rPr>
          <w:rFonts w:eastAsia="Times New Roman" w:cs="Courier New"/>
          <w:bCs/>
          <w:lang w:eastAsia="en-CA"/>
        </w:rPr>
      </w:pPr>
      <w:r w:rsidRPr="00FD5634">
        <w:rPr>
          <w:rFonts w:eastAsia="Times New Roman" w:cs="Courier New"/>
          <w:bCs/>
          <w:lang w:eastAsia="en-CA"/>
        </w:rPr>
        <w:t xml:space="preserve">THE SOFTWARE IS PROVIDED "AS-IS" AND WITHOUT WARRANTY OF ANY KIND, </w:t>
      </w:r>
      <w:r w:rsidR="00FD5634">
        <w:rPr>
          <w:rFonts w:eastAsia="Times New Roman" w:cs="Courier New"/>
          <w:bCs/>
          <w:lang w:eastAsia="en-CA"/>
        </w:rPr>
        <w:t xml:space="preserve">  </w:t>
      </w:r>
      <w:r w:rsidRPr="00FD5634">
        <w:rPr>
          <w:rFonts w:eastAsia="Times New Roman" w:cs="Courier New"/>
          <w:bCs/>
          <w:lang w:eastAsia="en-CA"/>
        </w:rPr>
        <w:t xml:space="preserve">EXPRESS, IMPLIED OR OTHERWISE, INCLUDING WITHOUT LIMITATION, ANY </w:t>
      </w:r>
      <w:r w:rsidR="00FD5634">
        <w:rPr>
          <w:rFonts w:eastAsia="Times New Roman" w:cs="Courier New"/>
          <w:bCs/>
          <w:lang w:eastAsia="en-CA"/>
        </w:rPr>
        <w:t xml:space="preserve">  </w:t>
      </w:r>
      <w:r w:rsidRPr="00FD5634">
        <w:rPr>
          <w:rFonts w:eastAsia="Times New Roman" w:cs="Courier New"/>
          <w:bCs/>
          <w:lang w:eastAsia="en-CA"/>
        </w:rPr>
        <w:t xml:space="preserve">WARRANTY OF MERCHANTABILITY OR FITNESS FOR A PARTICULAR PURPOSE.  </w:t>
      </w:r>
      <w:r w:rsidR="00FD5634">
        <w:rPr>
          <w:rFonts w:eastAsia="Times New Roman" w:cs="Courier New"/>
          <w:bCs/>
          <w:lang w:eastAsia="en-CA"/>
        </w:rPr>
        <w:t xml:space="preserve">  </w:t>
      </w:r>
    </w:p>
    <w:p w14:paraId="354E5D1C" w14:textId="15563F41" w:rsidR="005C6518" w:rsidRPr="00FD5634" w:rsidRDefault="005C6518" w:rsidP="00C41D22">
      <w:pPr>
        <w:spacing w:line="240" w:lineRule="auto"/>
      </w:pPr>
      <w:r w:rsidRPr="00FD5634">
        <w:rPr>
          <w:rFonts w:eastAsia="Times New Roman" w:cs="Courier New"/>
          <w:bCs/>
          <w:lang w:eastAsia="en-CA"/>
        </w:rPr>
        <w:t>IN NO EVENT SHALL SAM LEFFLER OR SILICON GRAPHICS BE LIABLE FOR</w:t>
      </w:r>
      <w:r w:rsidR="00FD5634">
        <w:rPr>
          <w:rFonts w:eastAsia="Times New Roman" w:cs="Courier New"/>
          <w:bCs/>
          <w:lang w:eastAsia="en-CA"/>
        </w:rPr>
        <w:t xml:space="preserve"> </w:t>
      </w:r>
      <w:r w:rsidRPr="00FD5634">
        <w:rPr>
          <w:rFonts w:eastAsia="Times New Roman" w:cs="Courier New"/>
          <w:bCs/>
          <w:lang w:eastAsia="en-CA"/>
        </w:rPr>
        <w:t>ANY SPECIAL, INCIDENTAL, INDIRECT OR CONSEQUENTIAL DAMAGES OF ANY KIND,</w:t>
      </w:r>
      <w:r w:rsidR="00FD5634">
        <w:rPr>
          <w:rFonts w:eastAsia="Times New Roman" w:cs="Courier New"/>
          <w:bCs/>
          <w:lang w:eastAsia="en-CA"/>
        </w:rPr>
        <w:t xml:space="preserve"> </w:t>
      </w:r>
      <w:r w:rsidRPr="00FD5634">
        <w:rPr>
          <w:rFonts w:eastAsia="Times New Roman" w:cs="Courier New"/>
          <w:bCs/>
          <w:lang w:eastAsia="en-CA"/>
        </w:rPr>
        <w:t>OR ANY DAMAGES WHATSOEVER RESULTING FROM LOSS OF USE, DATA OR PROFITS</w:t>
      </w:r>
      <w:r w:rsidR="00FD5634">
        <w:rPr>
          <w:rFonts w:eastAsia="Times New Roman" w:cs="Courier New"/>
          <w:bCs/>
          <w:lang w:eastAsia="en-CA"/>
        </w:rPr>
        <w:t xml:space="preserve">  </w:t>
      </w:r>
      <w:r w:rsidRPr="00FD5634">
        <w:rPr>
          <w:rFonts w:eastAsia="Times New Roman" w:cs="Courier New"/>
          <w:bCs/>
          <w:lang w:eastAsia="en-CA"/>
        </w:rPr>
        <w:t xml:space="preserve">WHETHER OR NOT ADVISED OF THE POSSIBILITY OF DAMAGE, AND ON ANY THEORY OF </w:t>
      </w:r>
      <w:r w:rsidR="00FD5634">
        <w:rPr>
          <w:rFonts w:eastAsia="Times New Roman" w:cs="Courier New"/>
          <w:bCs/>
          <w:lang w:eastAsia="en-CA"/>
        </w:rPr>
        <w:t xml:space="preserve">  </w:t>
      </w:r>
      <w:r w:rsidRPr="00FD5634">
        <w:rPr>
          <w:rFonts w:eastAsia="Times New Roman" w:cs="Courier New"/>
          <w:bCs/>
          <w:lang w:eastAsia="en-CA"/>
        </w:rPr>
        <w:t xml:space="preserve">LIABILITY, ARISING OUT OF OR IN CONNECTION WITH THE USE OR PERFORMANCE </w:t>
      </w:r>
      <w:r w:rsidR="00FD5634">
        <w:rPr>
          <w:rFonts w:eastAsia="Times New Roman" w:cs="Courier New"/>
          <w:bCs/>
          <w:lang w:eastAsia="en-CA"/>
        </w:rPr>
        <w:t xml:space="preserve">  </w:t>
      </w:r>
      <w:r w:rsidRPr="00FD5634">
        <w:rPr>
          <w:rFonts w:eastAsia="Times New Roman" w:cs="Times New Roman"/>
          <w:bCs/>
          <w:lang w:eastAsia="en-CA"/>
        </w:rPr>
        <w:t>OF THIS SOFTWARE</w:t>
      </w:r>
    </w:p>
    <w:p w14:paraId="1A56DE4E" w14:textId="77777777" w:rsidR="005C6518" w:rsidRPr="00FD5634" w:rsidRDefault="005C6518" w:rsidP="00C41D22">
      <w:pPr>
        <w:widowControl w:val="0"/>
        <w:autoSpaceDE w:val="0"/>
        <w:autoSpaceDN w:val="0"/>
        <w:adjustRightInd w:val="0"/>
        <w:spacing w:line="240" w:lineRule="auto"/>
        <w:rPr>
          <w:rFonts w:cs="Arial"/>
          <w:color w:val="000000" w:themeColor="text1"/>
        </w:rPr>
      </w:pPr>
      <w:r w:rsidRPr="00FD5634">
        <w:rPr>
          <w:rFonts w:cs="Arial"/>
          <w:color w:val="000000" w:themeColor="text1"/>
        </w:rPr>
        <w:t>=-=-=-=-=-=-=-=-=-=-=-=-=-=-=-=-=-=-=-=-=-=-=-=-=</w:t>
      </w:r>
    </w:p>
    <w:p w14:paraId="119B15BA" w14:textId="77777777" w:rsidR="005C6518" w:rsidRPr="0048590B" w:rsidRDefault="005C6518" w:rsidP="00C41D22">
      <w:pPr>
        <w:spacing w:line="240" w:lineRule="auto"/>
        <w:ind w:firstLineChars="100" w:firstLine="220"/>
        <w:rPr>
          <w:rFonts w:eastAsia="Times New Roman" w:cs="Arial"/>
          <w:lang w:eastAsia="en-CA"/>
        </w:rPr>
      </w:pPr>
      <w:r w:rsidRPr="0048590B">
        <w:rPr>
          <w:rFonts w:eastAsia="Times New Roman" w:cs="Courier New"/>
          <w:lang w:eastAsia="en-CA"/>
        </w:rPr>
        <w:t>libjpeg library; copyr</w:t>
      </w:r>
      <w:r w:rsidR="00AE00D1">
        <w:rPr>
          <w:rFonts w:eastAsia="Times New Roman" w:cs="Courier New"/>
          <w:lang w:eastAsia="en-CA"/>
        </w:rPr>
        <w:t>ight © 1998 T</w:t>
      </w:r>
      <w:r w:rsidRPr="0048590B">
        <w:rPr>
          <w:rFonts w:eastAsia="Times New Roman" w:cs="Courier New"/>
          <w:lang w:eastAsia="en-CA"/>
        </w:rPr>
        <w:t xml:space="preserve">om Lane and the Independent JPEG Group. Original source maybe found here </w:t>
      </w:r>
      <w:r w:rsidRPr="0048590B">
        <w:rPr>
          <w:rFonts w:eastAsia="Times New Roman" w:cs="Arial"/>
          <w:lang w:eastAsia="en-CA"/>
        </w:rPr>
        <w:t>http://libjpeg.sourceforge.net/</w:t>
      </w:r>
    </w:p>
    <w:p w14:paraId="059D4DAD" w14:textId="77777777" w:rsidR="005C6518" w:rsidRPr="0048590B" w:rsidRDefault="005C6518"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w:t>
      </w:r>
      <w:r w:rsidR="00FD5634">
        <w:rPr>
          <w:rFonts w:eastAsia="Times New Roman" w:cs="Courier New"/>
          <w:lang w:eastAsia="en-CA"/>
        </w:rPr>
        <w:t>-------------------------------</w:t>
      </w:r>
    </w:p>
    <w:p w14:paraId="7EB995CC" w14:textId="28C56AB8" w:rsidR="005C6518" w:rsidRPr="0048590B" w:rsidRDefault="005C6518"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This package contains C software to implement JPEG image encoding, decoding,</w:t>
      </w:r>
      <w:r w:rsidR="00D907A9">
        <w:rPr>
          <w:rFonts w:eastAsia="Times New Roman" w:cs="Courier New"/>
          <w:lang w:eastAsia="en-CA"/>
        </w:rPr>
        <w:t xml:space="preserve"> </w:t>
      </w:r>
      <w:r w:rsidRPr="0048590B">
        <w:rPr>
          <w:rFonts w:eastAsia="Times New Roman" w:cs="Courier New"/>
          <w:lang w:eastAsia="en-CA"/>
        </w:rPr>
        <w:t>and transcoding.  JPEG is a standardized compression method for full-color</w:t>
      </w:r>
      <w:r w:rsidR="00FD5634">
        <w:rPr>
          <w:rFonts w:eastAsia="Times New Roman" w:cs="Courier New"/>
          <w:lang w:eastAsia="en-CA"/>
        </w:rPr>
        <w:t xml:space="preserve"> and gray-scale images.</w:t>
      </w:r>
    </w:p>
    <w:p w14:paraId="30B4BCE7" w14:textId="566147E9" w:rsidR="005C6518" w:rsidRPr="0048590B" w:rsidRDefault="005C6518"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The distributed programs provide conversion between JPEG "JFIF" format and</w:t>
      </w:r>
      <w:r w:rsidR="00FD5634">
        <w:rPr>
          <w:rFonts w:eastAsia="Times New Roman" w:cs="Courier New"/>
          <w:lang w:eastAsia="en-CA"/>
        </w:rPr>
        <w:t xml:space="preserve"> </w:t>
      </w:r>
      <w:r w:rsidRPr="0048590B">
        <w:rPr>
          <w:rFonts w:eastAsia="Times New Roman" w:cs="Courier New"/>
          <w:lang w:eastAsia="en-CA"/>
        </w:rPr>
        <w:t>image files in PBMPLUS PPM/PGM, GIF, BMP, and Targa file formats.  The</w:t>
      </w:r>
      <w:r w:rsidR="00FD5634">
        <w:rPr>
          <w:rFonts w:eastAsia="Times New Roman" w:cs="Courier New"/>
          <w:lang w:eastAsia="en-CA"/>
        </w:rPr>
        <w:t xml:space="preserve"> </w:t>
      </w:r>
      <w:r w:rsidRPr="0048590B">
        <w:rPr>
          <w:rFonts w:eastAsia="Times New Roman" w:cs="Courier New"/>
          <w:lang w:eastAsia="en-CA"/>
        </w:rPr>
        <w:t>core compression and decompression library can easily be reused in other</w:t>
      </w:r>
      <w:r w:rsidR="00FD5634">
        <w:rPr>
          <w:rFonts w:eastAsia="Times New Roman" w:cs="Courier New"/>
          <w:lang w:eastAsia="en-CA"/>
        </w:rPr>
        <w:t xml:space="preserve"> </w:t>
      </w:r>
      <w:r w:rsidRPr="0048590B">
        <w:rPr>
          <w:rFonts w:eastAsia="Times New Roman" w:cs="Courier New"/>
          <w:lang w:eastAsia="en-CA"/>
        </w:rPr>
        <w:t>programs, such as image viewers.  The package is highly portable C code;</w:t>
      </w:r>
      <w:r w:rsidR="00FD5634">
        <w:rPr>
          <w:rFonts w:eastAsia="Times New Roman" w:cs="Courier New"/>
          <w:lang w:eastAsia="en-CA"/>
        </w:rPr>
        <w:t xml:space="preserve"> </w:t>
      </w:r>
      <w:r w:rsidRPr="0048590B">
        <w:rPr>
          <w:rFonts w:eastAsia="Times New Roman" w:cs="Courier New"/>
          <w:lang w:eastAsia="en-CA"/>
        </w:rPr>
        <w:t>we have tested it on many mach</w:t>
      </w:r>
      <w:r w:rsidR="00FD5634">
        <w:rPr>
          <w:rFonts w:eastAsia="Times New Roman" w:cs="Courier New"/>
          <w:lang w:eastAsia="en-CA"/>
        </w:rPr>
        <w:t>ines ranging from PCs to Crays.</w:t>
      </w:r>
    </w:p>
    <w:p w14:paraId="20BFC542" w14:textId="77777777" w:rsidR="005C6518" w:rsidRPr="0048590B" w:rsidRDefault="005C6518"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We are releasing this software for both noncommercial and commercial use.</w:t>
      </w:r>
    </w:p>
    <w:p w14:paraId="77FF388F" w14:textId="6D10A00A" w:rsidR="005C6518" w:rsidRPr="0048590B" w:rsidRDefault="005C6518"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Companies are welcome to use it as the basis for JPEG-related products.</w:t>
      </w:r>
      <w:r w:rsidR="00FD5634">
        <w:rPr>
          <w:rFonts w:eastAsia="Times New Roman" w:cs="Courier New"/>
          <w:lang w:eastAsia="en-CA"/>
        </w:rPr>
        <w:t xml:space="preserve">  </w:t>
      </w:r>
      <w:r w:rsidRPr="0048590B">
        <w:rPr>
          <w:rFonts w:eastAsia="Times New Roman" w:cs="Courier New"/>
          <w:lang w:eastAsia="en-CA"/>
        </w:rPr>
        <w:t>We do not ask a royalty, although we do ask for an acknowledgement in</w:t>
      </w:r>
      <w:r w:rsidR="00FD5634">
        <w:rPr>
          <w:rFonts w:eastAsia="Times New Roman" w:cs="Courier New"/>
          <w:lang w:eastAsia="en-CA"/>
        </w:rPr>
        <w:t xml:space="preserve"> </w:t>
      </w:r>
      <w:r w:rsidRPr="0048590B">
        <w:rPr>
          <w:rFonts w:eastAsia="Times New Roman" w:cs="Courier New"/>
          <w:lang w:eastAsia="en-CA"/>
        </w:rPr>
        <w:t>product literature (see the README file in the distribution for details).</w:t>
      </w:r>
    </w:p>
    <w:p w14:paraId="1529C003" w14:textId="31D89D24" w:rsidR="005C6518" w:rsidRPr="0048590B" w:rsidRDefault="005C6518"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We hope to make this software industrial-quality --- although, as with</w:t>
      </w:r>
      <w:r w:rsidR="00FD5634">
        <w:rPr>
          <w:rFonts w:eastAsia="Times New Roman" w:cs="Courier New"/>
          <w:lang w:eastAsia="en-CA"/>
        </w:rPr>
        <w:t xml:space="preserve"> </w:t>
      </w:r>
      <w:r w:rsidRPr="0048590B">
        <w:rPr>
          <w:rFonts w:eastAsia="Times New Roman" w:cs="Courier New"/>
          <w:lang w:eastAsia="en-CA"/>
        </w:rPr>
        <w:t>anything that's free, we offer no warranty and accept no liabi</w:t>
      </w:r>
      <w:r w:rsidR="00FD5634">
        <w:rPr>
          <w:rFonts w:eastAsia="Times New Roman" w:cs="Courier New"/>
          <w:lang w:eastAsia="en-CA"/>
        </w:rPr>
        <w:t>lity.</w:t>
      </w:r>
    </w:p>
    <w:p w14:paraId="7DB7E284" w14:textId="77777777" w:rsidR="005C6518" w:rsidRPr="0048590B" w:rsidRDefault="005C6518" w:rsidP="00C41D22">
      <w:pPr>
        <w:spacing w:line="240" w:lineRule="auto"/>
        <w:rPr>
          <w:rFonts w:eastAsia="Times New Roman" w:cs="Times New Roman"/>
          <w:lang w:eastAsia="en-CA"/>
        </w:rPr>
      </w:pPr>
      <w:r w:rsidRPr="0048590B">
        <w:rPr>
          <w:rFonts w:eastAsia="Times New Roman" w:cs="Times New Roman"/>
          <w:lang w:eastAsia="en-CA"/>
        </w:rPr>
        <w:t xml:space="preserve">For more information, contact </w:t>
      </w:r>
      <w:hyperlink r:id="rId23" w:history="1">
        <w:r w:rsidRPr="0048590B">
          <w:rPr>
            <w:rStyle w:val="Hyperlink"/>
            <w:rFonts w:eastAsia="Times New Roman" w:cs="Times New Roman"/>
            <w:lang w:eastAsia="en-CA"/>
          </w:rPr>
          <w:t>jpeg-info@jpegclub.org</w:t>
        </w:r>
      </w:hyperlink>
      <w:r w:rsidRPr="0048590B">
        <w:rPr>
          <w:rFonts w:eastAsia="Times New Roman" w:cs="Times New Roman"/>
          <w:lang w:eastAsia="en-CA"/>
        </w:rPr>
        <w:t>.</w:t>
      </w:r>
    </w:p>
    <w:p w14:paraId="1279E156" w14:textId="77777777" w:rsidR="005C6518" w:rsidRPr="0048590B" w:rsidRDefault="005C6518" w:rsidP="00C41D22">
      <w:pPr>
        <w:widowControl w:val="0"/>
        <w:autoSpaceDE w:val="0"/>
        <w:autoSpaceDN w:val="0"/>
        <w:adjustRightInd w:val="0"/>
        <w:spacing w:line="240" w:lineRule="auto"/>
        <w:rPr>
          <w:rFonts w:cs="Arial"/>
          <w:color w:val="000000" w:themeColor="text1"/>
        </w:rPr>
      </w:pPr>
      <w:r w:rsidRPr="0048590B">
        <w:rPr>
          <w:rFonts w:cs="Arial"/>
          <w:color w:val="000000" w:themeColor="text1"/>
        </w:rPr>
        <w:lastRenderedPageBreak/>
        <w:t>=-=-=-=-=-=-=-=-=-=-=-=-=-=-=-=-=-=-=-=-=-=-=-=-=</w:t>
      </w:r>
    </w:p>
    <w:p w14:paraId="68C64BA0" w14:textId="77777777" w:rsidR="005C6518" w:rsidRPr="0048590B" w:rsidRDefault="005C6518" w:rsidP="00C41D22">
      <w:pPr>
        <w:spacing w:line="240" w:lineRule="auto"/>
      </w:pPr>
      <w:r w:rsidRPr="0048590B">
        <w:t>jsmin library; copyright © 2001 douglas Crockford. Original source may be found here: http://www.crockford.com/javascript/jsmin.html</w:t>
      </w:r>
    </w:p>
    <w:p w14:paraId="1A50197C" w14:textId="77777777" w:rsidR="005C6518" w:rsidRDefault="005C6518" w:rsidP="00C41D22">
      <w:pPr>
        <w:widowControl w:val="0"/>
        <w:autoSpaceDE w:val="0"/>
        <w:autoSpaceDN w:val="0"/>
        <w:adjustRightInd w:val="0"/>
        <w:spacing w:line="240" w:lineRule="auto"/>
        <w:rPr>
          <w:ins w:id="0" w:author="Agatha Lai" w:date="2017-08-29T13:44:00Z"/>
          <w:rFonts w:cs="Arial"/>
          <w:color w:val="000000" w:themeColor="text1"/>
        </w:rPr>
      </w:pPr>
      <w:r w:rsidRPr="0048590B">
        <w:rPr>
          <w:rFonts w:cs="Arial"/>
          <w:color w:val="000000" w:themeColor="text1"/>
        </w:rPr>
        <w:t>=-=-=-=-=-=-=-=-=-=-=-=-=-=-=-=-=-=-=-=-=-=-=-=-=</w:t>
      </w:r>
    </w:p>
    <w:p w14:paraId="0AE3823C" w14:textId="77777777" w:rsidR="00852CDB" w:rsidRPr="00852CDB" w:rsidRDefault="00852CDB" w:rsidP="00852CDB">
      <w:pPr>
        <w:widowControl w:val="0"/>
        <w:autoSpaceDE w:val="0"/>
        <w:autoSpaceDN w:val="0"/>
        <w:adjustRightInd w:val="0"/>
        <w:spacing w:line="240" w:lineRule="auto"/>
        <w:rPr>
          <w:ins w:id="1" w:author="Agatha Lai" w:date="2017-08-29T13:45:00Z"/>
          <w:rFonts w:cs="Arial"/>
          <w:color w:val="000000" w:themeColor="text1"/>
        </w:rPr>
      </w:pPr>
      <w:ins w:id="2" w:author="Agatha Lai" w:date="2017-08-29T13:45:00Z">
        <w:r w:rsidRPr="00852CDB">
          <w:rPr>
            <w:rFonts w:cs="Arial"/>
            <w:color w:val="000000" w:themeColor="text1"/>
          </w:rPr>
          <w:t xml:space="preserve">Software License Agreement for WinIo </w:t>
        </w:r>
      </w:ins>
    </w:p>
    <w:p w14:paraId="5507EB46" w14:textId="77777777" w:rsidR="00852CDB" w:rsidRPr="00852CDB" w:rsidRDefault="00852CDB" w:rsidP="00852CDB">
      <w:pPr>
        <w:widowControl w:val="0"/>
        <w:autoSpaceDE w:val="0"/>
        <w:autoSpaceDN w:val="0"/>
        <w:adjustRightInd w:val="0"/>
        <w:spacing w:line="240" w:lineRule="auto"/>
        <w:rPr>
          <w:ins w:id="3" w:author="Agatha Lai" w:date="2017-08-29T13:45:00Z"/>
          <w:rFonts w:cs="Arial"/>
          <w:color w:val="000000" w:themeColor="text1"/>
        </w:rPr>
      </w:pPr>
      <w:ins w:id="4" w:author="Agatha Lai" w:date="2017-08-29T13:45:00Z">
        <w:r w:rsidRPr="00852CDB">
          <w:rPr>
            <w:rFonts w:cs="Arial"/>
            <w:color w:val="000000" w:themeColor="text1"/>
          </w:rPr>
          <w:t xml:space="preserve">The following terms apply to all files associated with the software unless explicitly disclaimed in individual files. </w:t>
        </w:r>
      </w:ins>
    </w:p>
    <w:p w14:paraId="58F8F4D5" w14:textId="77777777" w:rsidR="00852CDB" w:rsidRPr="00852CDB" w:rsidRDefault="00852CDB" w:rsidP="00852CDB">
      <w:pPr>
        <w:widowControl w:val="0"/>
        <w:autoSpaceDE w:val="0"/>
        <w:autoSpaceDN w:val="0"/>
        <w:adjustRightInd w:val="0"/>
        <w:spacing w:line="240" w:lineRule="auto"/>
        <w:rPr>
          <w:ins w:id="5" w:author="Agatha Lai" w:date="2017-08-29T13:45:00Z"/>
          <w:rFonts w:cs="Arial"/>
          <w:color w:val="000000" w:themeColor="text1"/>
        </w:rPr>
      </w:pPr>
      <w:ins w:id="6" w:author="Agatha Lai" w:date="2017-08-29T13:45:00Z">
        <w:r w:rsidRPr="00852CDB">
          <w:rPr>
            <w:rFonts w:cs="Arial"/>
            <w:color w:val="000000" w:themeColor="text1"/>
          </w:rPr>
          <w:t xml:space="preserve">IMPORTANT- PLEASE READ CAREFULLY: BY INSTALLING THE SOFTWARE (AS DEFINED BELOW), OR COPYING THE SOFTWARE, YOU (EITHER ON BEHALF OF YOURSELF AS AN INDIVIDUAL OR ON BEHALF OF AN ENTITY AS ITS AUTHORIZED REPRESENTATIVE) AGREE TO ALL OF THE TERMS OF THIS END USER LICENSE AGREEMENT ("AGREEMENT") REGARDING YOUR USE OF THE SOFTWARE. IF YOU DO NOT AGREE WITH ALL OF THE TERMS OF THIS AGREEMENT, DO NOT INSTALL, COPY OR OTHERWISE USE THE SOFTWARE. </w:t>
        </w:r>
      </w:ins>
    </w:p>
    <w:p w14:paraId="57348CD8" w14:textId="77777777" w:rsidR="00852CDB" w:rsidRPr="00852CDB" w:rsidRDefault="00852CDB" w:rsidP="00852CDB">
      <w:pPr>
        <w:widowControl w:val="0"/>
        <w:autoSpaceDE w:val="0"/>
        <w:autoSpaceDN w:val="0"/>
        <w:adjustRightInd w:val="0"/>
        <w:spacing w:line="240" w:lineRule="auto"/>
        <w:rPr>
          <w:ins w:id="7" w:author="Agatha Lai" w:date="2017-08-29T13:45:00Z"/>
          <w:rFonts w:cs="Arial"/>
          <w:color w:val="000000" w:themeColor="text1"/>
        </w:rPr>
      </w:pPr>
      <w:ins w:id="8" w:author="Agatha Lai" w:date="2017-08-29T13:45:00Z">
        <w:r w:rsidRPr="00852CDB">
          <w:rPr>
            <w:rFonts w:cs="Arial"/>
            <w:color w:val="000000" w:themeColor="text1"/>
          </w:rPr>
          <w:t xml:space="preserve">1. GRANT OF LICENSE: Subject to the terms below, Yariv Kaplan ("AUTHOR") hereby grants you a non-exclusive, non-transferable, non-assignable license to install and to use the downloadable version of WinIo ("SOFTWARE"). </w:t>
        </w:r>
      </w:ins>
    </w:p>
    <w:p w14:paraId="6C1FE214" w14:textId="77777777" w:rsidR="00852CDB" w:rsidRPr="00852CDB" w:rsidRDefault="00852CDB" w:rsidP="00852CDB">
      <w:pPr>
        <w:widowControl w:val="0"/>
        <w:autoSpaceDE w:val="0"/>
        <w:autoSpaceDN w:val="0"/>
        <w:adjustRightInd w:val="0"/>
        <w:spacing w:line="240" w:lineRule="auto"/>
        <w:rPr>
          <w:ins w:id="9" w:author="Agatha Lai" w:date="2017-08-29T13:45:00Z"/>
          <w:rFonts w:cs="Arial"/>
          <w:color w:val="000000" w:themeColor="text1"/>
        </w:rPr>
      </w:pPr>
      <w:ins w:id="10" w:author="Agatha Lai" w:date="2017-08-29T13:45:00Z">
        <w:r w:rsidRPr="00852CDB">
          <w:rPr>
            <w:rFonts w:cs="Arial"/>
            <w:color w:val="000000" w:themeColor="text1"/>
          </w:rPr>
          <w:t xml:space="preserve">a. Redistributable Code. Permission is hereby granted to you, free of charge, to reproduce and distribute the object code form of the SOFTWARE solely in conjunction with, and as part of, your application ("Permitted Application"); provided that you comply with the following: </w:t>
        </w:r>
      </w:ins>
    </w:p>
    <w:p w14:paraId="5BDECB72" w14:textId="77777777" w:rsidR="00852CDB" w:rsidRPr="00852CDB" w:rsidRDefault="00852CDB" w:rsidP="00852CDB">
      <w:pPr>
        <w:widowControl w:val="0"/>
        <w:autoSpaceDE w:val="0"/>
        <w:autoSpaceDN w:val="0"/>
        <w:adjustRightInd w:val="0"/>
        <w:spacing w:line="240" w:lineRule="auto"/>
        <w:rPr>
          <w:ins w:id="11" w:author="Agatha Lai" w:date="2017-08-29T13:45:00Z"/>
          <w:rFonts w:cs="Arial"/>
          <w:color w:val="000000" w:themeColor="text1"/>
        </w:rPr>
      </w:pPr>
      <w:ins w:id="12" w:author="Agatha Lai" w:date="2017-08-29T13:45:00Z">
        <w:r w:rsidRPr="00852CDB">
          <w:rPr>
            <w:rFonts w:cs="Arial"/>
            <w:color w:val="000000" w:themeColor="text1"/>
          </w:rPr>
          <w:t xml:space="preserve">If you redistribute any portion of the Redistributable Code, you agree that: (i) you will only distribute the Redistributable Code in conjunction with, and as part of, your Permitted Application which adds significant functionality to the Redistributable Code and that distribution of the Permitted Application does not compete with the AUTHOR's distribution of the SOFTWARE; (ii) you will include a valid copyright notice on your Permitted Application; (iii) you will not permit further redistribution of the Redistributable Code; and (iv) you will indemnify, hold harmless, and defend the AUTHOR from and against any claims or lawsuits, including attorneys' fees, that arise or result from the use or distribution of your Permitted Application. </w:t>
        </w:r>
      </w:ins>
    </w:p>
    <w:p w14:paraId="7CC63C8B" w14:textId="77777777" w:rsidR="00852CDB" w:rsidRPr="00852CDB" w:rsidRDefault="00852CDB" w:rsidP="00852CDB">
      <w:pPr>
        <w:widowControl w:val="0"/>
        <w:autoSpaceDE w:val="0"/>
        <w:autoSpaceDN w:val="0"/>
        <w:adjustRightInd w:val="0"/>
        <w:spacing w:line="240" w:lineRule="auto"/>
        <w:rPr>
          <w:ins w:id="13" w:author="Agatha Lai" w:date="2017-08-29T13:45:00Z"/>
          <w:rFonts w:cs="Arial"/>
          <w:color w:val="000000" w:themeColor="text1"/>
        </w:rPr>
      </w:pPr>
      <w:ins w:id="14" w:author="Agatha Lai" w:date="2017-08-29T13:45:00Z">
        <w:r w:rsidRPr="00852CDB">
          <w:rPr>
            <w:rFonts w:cs="Arial"/>
            <w:color w:val="000000" w:themeColor="text1"/>
          </w:rPr>
          <w:t xml:space="preserve">b. License to use Source Code. You may not sell, lease, rent, transfer or sublicense the source code of this SOFTWARE. </w:t>
        </w:r>
      </w:ins>
    </w:p>
    <w:p w14:paraId="12B81ABF" w14:textId="77777777" w:rsidR="00852CDB" w:rsidRPr="00852CDB" w:rsidRDefault="00852CDB" w:rsidP="00852CDB">
      <w:pPr>
        <w:widowControl w:val="0"/>
        <w:autoSpaceDE w:val="0"/>
        <w:autoSpaceDN w:val="0"/>
        <w:adjustRightInd w:val="0"/>
        <w:spacing w:line="240" w:lineRule="auto"/>
        <w:rPr>
          <w:ins w:id="15" w:author="Agatha Lai" w:date="2017-08-29T13:45:00Z"/>
          <w:rFonts w:cs="Arial"/>
          <w:color w:val="000000" w:themeColor="text1"/>
        </w:rPr>
      </w:pPr>
      <w:ins w:id="16" w:author="Agatha Lai" w:date="2017-08-29T13:45:00Z">
        <w:r w:rsidRPr="00852CDB">
          <w:rPr>
            <w:rFonts w:cs="Arial"/>
            <w:color w:val="000000" w:themeColor="text1"/>
          </w:rPr>
          <w:t xml:space="preserve">2. MODIFICATION: SOFTWARE Source Code may be modified without the prior written permission of the AUTHOR. Any modifications made to the SOFTWARE will continue to be subject to the terms and conditions of this AGREEMENT. </w:t>
        </w:r>
      </w:ins>
    </w:p>
    <w:p w14:paraId="1D7A56B6" w14:textId="77777777" w:rsidR="00852CDB" w:rsidRPr="00852CDB" w:rsidRDefault="00852CDB" w:rsidP="00852CDB">
      <w:pPr>
        <w:widowControl w:val="0"/>
        <w:autoSpaceDE w:val="0"/>
        <w:autoSpaceDN w:val="0"/>
        <w:adjustRightInd w:val="0"/>
        <w:spacing w:line="240" w:lineRule="auto"/>
        <w:rPr>
          <w:ins w:id="17" w:author="Agatha Lai" w:date="2017-08-29T13:45:00Z"/>
          <w:rFonts w:cs="Arial"/>
          <w:color w:val="000000" w:themeColor="text1"/>
        </w:rPr>
      </w:pPr>
      <w:ins w:id="18" w:author="Agatha Lai" w:date="2017-08-29T13:45:00Z">
        <w:r w:rsidRPr="00852CDB">
          <w:rPr>
            <w:rFonts w:cs="Arial"/>
            <w:color w:val="000000" w:themeColor="text1"/>
          </w:rPr>
          <w:t xml:space="preserve">3. COPYRIGHT: All rights, title, and copyrights in and to the SOFTWARE and any copies of the SOFTWARE are owned by the AUTHOR. The SOFTWARE is protected by copyright laws and international treaty provisions. Therefore, you must treat the SOFTWARE like any other copyrighted material. </w:t>
        </w:r>
      </w:ins>
    </w:p>
    <w:p w14:paraId="0B694E85" w14:textId="77777777" w:rsidR="00852CDB" w:rsidRPr="00852CDB" w:rsidRDefault="00852CDB" w:rsidP="00852CDB">
      <w:pPr>
        <w:widowControl w:val="0"/>
        <w:autoSpaceDE w:val="0"/>
        <w:autoSpaceDN w:val="0"/>
        <w:adjustRightInd w:val="0"/>
        <w:spacing w:line="240" w:lineRule="auto"/>
        <w:rPr>
          <w:ins w:id="19" w:author="Agatha Lai" w:date="2017-08-29T13:45:00Z"/>
          <w:rFonts w:cs="Arial"/>
          <w:color w:val="000000" w:themeColor="text1"/>
        </w:rPr>
      </w:pPr>
      <w:ins w:id="20" w:author="Agatha Lai" w:date="2017-08-29T13:45:00Z">
        <w:r w:rsidRPr="00852CDB">
          <w:rPr>
            <w:rFonts w:cs="Arial"/>
            <w:color w:val="000000" w:themeColor="text1"/>
          </w:rPr>
          <w:t xml:space="preserve">4. TITLE: You acknowledge that no title to the intellectual property in the SOFTWARE is transferred to you. Title, ownership, rights, and intellectual property rights in and to the SOFTWARE shall remain the exclusive property of the AUTHOR. The SOFTWARE is protected by copyright laws of the United States and international treaties. </w:t>
        </w:r>
      </w:ins>
    </w:p>
    <w:p w14:paraId="61F5F5B1" w14:textId="77777777" w:rsidR="00852CDB" w:rsidRPr="00852CDB" w:rsidRDefault="00852CDB" w:rsidP="00852CDB">
      <w:pPr>
        <w:widowControl w:val="0"/>
        <w:autoSpaceDE w:val="0"/>
        <w:autoSpaceDN w:val="0"/>
        <w:adjustRightInd w:val="0"/>
        <w:spacing w:line="240" w:lineRule="auto"/>
        <w:rPr>
          <w:ins w:id="21" w:author="Agatha Lai" w:date="2017-08-29T13:45:00Z"/>
          <w:rFonts w:cs="Arial"/>
          <w:color w:val="000000" w:themeColor="text1"/>
        </w:rPr>
      </w:pPr>
    </w:p>
    <w:p w14:paraId="33DF7C0A" w14:textId="77777777" w:rsidR="00852CDB" w:rsidRPr="00852CDB" w:rsidRDefault="00852CDB" w:rsidP="00852CDB">
      <w:pPr>
        <w:widowControl w:val="0"/>
        <w:autoSpaceDE w:val="0"/>
        <w:autoSpaceDN w:val="0"/>
        <w:adjustRightInd w:val="0"/>
        <w:spacing w:line="240" w:lineRule="auto"/>
        <w:rPr>
          <w:ins w:id="22" w:author="Agatha Lai" w:date="2017-08-29T13:45:00Z"/>
          <w:rFonts w:cs="Arial"/>
          <w:color w:val="000000" w:themeColor="text1"/>
        </w:rPr>
      </w:pPr>
      <w:ins w:id="23" w:author="Agatha Lai" w:date="2017-08-29T13:45:00Z">
        <w:r w:rsidRPr="00852CDB">
          <w:rPr>
            <w:rFonts w:cs="Arial"/>
            <w:color w:val="000000" w:themeColor="text1"/>
          </w:rPr>
          <w:lastRenderedPageBreak/>
          <w:t xml:space="preserve">5. LIMITATION OF LIABILITY: You must assume the entire risk of using the SOFTWARE. </w:t>
        </w:r>
      </w:ins>
    </w:p>
    <w:p w14:paraId="4D89E4E3" w14:textId="77777777" w:rsidR="00852CDB" w:rsidRPr="00852CDB" w:rsidRDefault="00852CDB" w:rsidP="00852CDB">
      <w:pPr>
        <w:widowControl w:val="0"/>
        <w:autoSpaceDE w:val="0"/>
        <w:autoSpaceDN w:val="0"/>
        <w:adjustRightInd w:val="0"/>
        <w:spacing w:line="240" w:lineRule="auto"/>
        <w:rPr>
          <w:ins w:id="24" w:author="Agatha Lai" w:date="2017-08-29T13:45:00Z"/>
          <w:rFonts w:cs="Arial"/>
          <w:color w:val="000000" w:themeColor="text1"/>
        </w:rPr>
      </w:pPr>
      <w:ins w:id="25" w:author="Agatha Lai" w:date="2017-08-29T13:45:00Z">
        <w:r w:rsidRPr="00852CDB">
          <w:rPr>
            <w:rFonts w:cs="Arial"/>
            <w:color w:val="000000" w:themeColor="text1"/>
          </w:rPr>
          <w:t xml:space="preserve">IN NO EVENT SHALL THE AUTHOR BE LIABLE TO ANY PARTY FOR DIRECT, INDIRECT, SPECIAL, INCIDENTAL, OR CONSEQUENTIAL DAMAGES ARISING OUT OF THE USE OF THIS SOFTWARE, ITS DOCUMENTATION, OR ANY DERIVATIVES THEREOF, EVEN IF THE AUTHOR HAS BEEN ADVISED OF THE POSSIBILITY OF SUCH DAMAGE. </w:t>
        </w:r>
      </w:ins>
    </w:p>
    <w:p w14:paraId="0336151F" w14:textId="3BD61E8F" w:rsidR="00852CDB" w:rsidRDefault="00852CDB" w:rsidP="00852CDB">
      <w:pPr>
        <w:widowControl w:val="0"/>
        <w:autoSpaceDE w:val="0"/>
        <w:autoSpaceDN w:val="0"/>
        <w:adjustRightInd w:val="0"/>
        <w:spacing w:line="240" w:lineRule="auto"/>
        <w:rPr>
          <w:ins w:id="26" w:author="Agatha Lai" w:date="2017-08-29T13:45:00Z"/>
          <w:rFonts w:cs="Arial"/>
          <w:color w:val="000000" w:themeColor="text1"/>
        </w:rPr>
      </w:pPr>
      <w:ins w:id="27" w:author="Agatha Lai" w:date="2017-08-29T13:45:00Z">
        <w:r w:rsidRPr="00852CDB">
          <w:rPr>
            <w:rFonts w:cs="Arial"/>
            <w:color w:val="000000" w:themeColor="text1"/>
          </w:rPr>
          <w:t>THE AUTHOR SPECIFICALLY DISCLAIMS ANY WARRANTIES, INCLUDING, BUT NOT LIMITED TO, THE IMPLIED WARRANTIES OF MERCHANTABILITY, FITNESS FOR A PARTICULAR PURPOSE, AND NON-INFRINGEMENT. THIS SOFTWARE IS PROVIDED ON AN "AS IS" BASIS, AND THE AUTHOR HAS NO OBLIGATION TO PROVIDE MAINTENANCE, SUPPORT, UPDATES, ENHANCEMENTS, OR MODIFICATIONS.</w:t>
        </w:r>
      </w:ins>
    </w:p>
    <w:p w14:paraId="20DD6DB0" w14:textId="29783280" w:rsidR="00852CDB" w:rsidRPr="00852CDB" w:rsidRDefault="00852CDB" w:rsidP="00852CDB">
      <w:pPr>
        <w:widowControl w:val="0"/>
        <w:autoSpaceDE w:val="0"/>
        <w:autoSpaceDN w:val="0"/>
        <w:adjustRightInd w:val="0"/>
        <w:spacing w:line="240" w:lineRule="auto"/>
        <w:rPr>
          <w:ins w:id="28" w:author="Agatha Lai" w:date="2017-08-29T13:44:00Z"/>
          <w:rFonts w:cs="Arial"/>
          <w:color w:val="000000" w:themeColor="text1"/>
        </w:rPr>
      </w:pPr>
      <w:ins w:id="29" w:author="Agatha Lai" w:date="2017-08-29T13:44:00Z">
        <w:r w:rsidRPr="00852CDB">
          <w:rPr>
            <w:rFonts w:cs="Arial"/>
            <w:color w:val="000000" w:themeColor="text1"/>
          </w:rPr>
          <w:t>Copyright (c) 2007-2009 OpenL</w:t>
        </w:r>
        <w:r>
          <w:rPr>
            <w:rFonts w:cs="Arial"/>
            <w:color w:val="000000" w:themeColor="text1"/>
          </w:rPr>
          <w:t>ibSys.org. All rights reserved.</w:t>
        </w:r>
      </w:ins>
    </w:p>
    <w:p w14:paraId="420C6268" w14:textId="14D718AD" w:rsidR="00852CDB" w:rsidRPr="00852CDB" w:rsidRDefault="00852CDB" w:rsidP="00852CDB">
      <w:pPr>
        <w:widowControl w:val="0"/>
        <w:autoSpaceDE w:val="0"/>
        <w:autoSpaceDN w:val="0"/>
        <w:adjustRightInd w:val="0"/>
        <w:spacing w:line="240" w:lineRule="auto"/>
        <w:rPr>
          <w:ins w:id="30" w:author="Agatha Lai" w:date="2017-08-29T13:44:00Z"/>
          <w:rFonts w:cs="Arial"/>
          <w:color w:val="000000" w:themeColor="text1"/>
        </w:rPr>
      </w:pPr>
      <w:ins w:id="31" w:author="Agatha Lai" w:date="2017-08-29T13:44:00Z">
        <w:r w:rsidRPr="00852CDB">
          <w:rPr>
            <w:rFonts w:cs="Arial"/>
            <w:color w:val="000000" w:themeColor="text1"/>
          </w:rPr>
          <w:t>Redistribution and use in source and binary forms, with or without</w:t>
        </w:r>
        <w:r>
          <w:rPr>
            <w:rFonts w:cs="Arial"/>
            <w:color w:val="000000" w:themeColor="text1"/>
          </w:rPr>
          <w:t xml:space="preserve"> </w:t>
        </w:r>
        <w:r w:rsidRPr="00852CDB">
          <w:rPr>
            <w:rFonts w:cs="Arial"/>
            <w:color w:val="000000" w:themeColor="text1"/>
          </w:rPr>
          <w:t>modification, are permitted provided that the following conditions</w:t>
        </w:r>
        <w:r>
          <w:rPr>
            <w:rFonts w:cs="Arial"/>
            <w:color w:val="000000" w:themeColor="text1"/>
          </w:rPr>
          <w:t xml:space="preserve"> </w:t>
        </w:r>
        <w:r w:rsidRPr="00852CDB">
          <w:rPr>
            <w:rFonts w:cs="Arial"/>
            <w:color w:val="000000" w:themeColor="text1"/>
          </w:rPr>
          <w:t>are met:</w:t>
        </w:r>
      </w:ins>
    </w:p>
    <w:p w14:paraId="4AFA6AF3" w14:textId="1C082932" w:rsidR="00852CDB" w:rsidRPr="00852CDB" w:rsidRDefault="00852CDB" w:rsidP="00852CDB">
      <w:pPr>
        <w:widowControl w:val="0"/>
        <w:autoSpaceDE w:val="0"/>
        <w:autoSpaceDN w:val="0"/>
        <w:adjustRightInd w:val="0"/>
        <w:spacing w:line="240" w:lineRule="auto"/>
        <w:rPr>
          <w:ins w:id="32" w:author="Agatha Lai" w:date="2017-08-29T13:44:00Z"/>
          <w:rFonts w:cs="Arial"/>
          <w:color w:val="000000" w:themeColor="text1"/>
        </w:rPr>
      </w:pPr>
      <w:ins w:id="33" w:author="Agatha Lai" w:date="2017-08-29T13:44:00Z">
        <w:r w:rsidRPr="00852CDB">
          <w:rPr>
            <w:rFonts w:cs="Arial"/>
            <w:color w:val="000000" w:themeColor="text1"/>
          </w:rPr>
          <w:t>1. Redistributions of source code must retain the above copyright</w:t>
        </w:r>
        <w:r>
          <w:rPr>
            <w:rFonts w:cs="Arial"/>
            <w:color w:val="000000" w:themeColor="text1"/>
          </w:rPr>
          <w:t xml:space="preserve"> </w:t>
        </w:r>
        <w:r w:rsidRPr="00852CDB">
          <w:rPr>
            <w:rFonts w:cs="Arial"/>
            <w:color w:val="000000" w:themeColor="text1"/>
          </w:rPr>
          <w:t>notice, this list of conditions and the following disclaimer.</w:t>
        </w:r>
      </w:ins>
    </w:p>
    <w:p w14:paraId="7A4C98CF" w14:textId="2CCEBCFD" w:rsidR="00852CDB" w:rsidRPr="00852CDB" w:rsidRDefault="00852CDB" w:rsidP="00852CDB">
      <w:pPr>
        <w:widowControl w:val="0"/>
        <w:autoSpaceDE w:val="0"/>
        <w:autoSpaceDN w:val="0"/>
        <w:adjustRightInd w:val="0"/>
        <w:spacing w:line="240" w:lineRule="auto"/>
        <w:rPr>
          <w:ins w:id="34" w:author="Agatha Lai" w:date="2017-08-29T13:44:00Z"/>
          <w:rFonts w:cs="Arial"/>
          <w:color w:val="000000" w:themeColor="text1"/>
        </w:rPr>
      </w:pPr>
      <w:ins w:id="35" w:author="Agatha Lai" w:date="2017-08-29T13:44:00Z">
        <w:r w:rsidRPr="00852CDB">
          <w:rPr>
            <w:rFonts w:cs="Arial"/>
            <w:color w:val="000000" w:themeColor="text1"/>
          </w:rPr>
          <w:t>2. Redistributions in binary form must reproduce the above copyright notice, this list of conditions and the following disclaimer in the documentation and/or other materials provided with the distribution.</w:t>
        </w:r>
      </w:ins>
    </w:p>
    <w:p w14:paraId="205F26BF" w14:textId="53477D8F" w:rsidR="00852CDB" w:rsidRDefault="00852CDB" w:rsidP="00852CDB">
      <w:pPr>
        <w:widowControl w:val="0"/>
        <w:autoSpaceDE w:val="0"/>
        <w:autoSpaceDN w:val="0"/>
        <w:adjustRightInd w:val="0"/>
        <w:spacing w:line="240" w:lineRule="auto"/>
        <w:rPr>
          <w:ins w:id="36" w:author="Agatha Lai" w:date="2017-08-29T13:47:00Z"/>
          <w:rFonts w:cs="Arial"/>
          <w:color w:val="000000" w:themeColor="text1"/>
        </w:rPr>
      </w:pPr>
      <w:ins w:id="37" w:author="Agatha Lai" w:date="2017-08-29T13:44:00Z">
        <w:r w:rsidRPr="00852CDB">
          <w:rPr>
            <w:rFonts w:cs="Arial"/>
            <w:color w:val="000000" w:themeColor="text1"/>
          </w:rPr>
          <w:t>THIS SOFTWARE IS PROVIDED BY THE AUTHOR ``AS IS'' AND ANY EXPRESS OR</w:t>
        </w:r>
        <w:r>
          <w:rPr>
            <w:rFonts w:cs="Arial"/>
            <w:color w:val="000000" w:themeColor="text1"/>
          </w:rPr>
          <w:t xml:space="preserve"> </w:t>
        </w:r>
        <w:r w:rsidRPr="00852CDB">
          <w:rPr>
            <w:rFonts w:cs="Arial"/>
            <w:color w:val="000000" w:themeColor="text1"/>
          </w:rPr>
          <w:t>IMPLIED WARRANTIES, INCLUDING, BUT NOT LIMITED TO, THE IMPLIED WARRANTIES</w:t>
        </w:r>
        <w:r>
          <w:rPr>
            <w:rFonts w:cs="Arial"/>
            <w:color w:val="000000" w:themeColor="text1"/>
          </w:rPr>
          <w:t xml:space="preserve"> </w:t>
        </w:r>
        <w:r w:rsidRPr="00852CDB">
          <w:rPr>
            <w:rFonts w:cs="Arial"/>
            <w:color w:val="000000" w:themeColor="text1"/>
          </w:rPr>
          <w:t>OF MERCHANTABILITY AND FITNESS FOR A PARTICULAR PURPOSE ARE DISCLAIMED.</w:t>
        </w:r>
        <w:r>
          <w:rPr>
            <w:rFonts w:cs="Arial"/>
            <w:color w:val="000000" w:themeColor="text1"/>
          </w:rPr>
          <w:t xml:space="preserve"> </w:t>
        </w:r>
        <w:r w:rsidRPr="00852CDB">
          <w:rPr>
            <w:rFonts w:cs="Arial"/>
            <w:color w:val="000000" w:themeColor="text1"/>
          </w:rPr>
          <w:t>IN NO EVENT SHALL THE AUTHOR BE LIABLE FOR ANY DIRECT, INDIRECT,</w:t>
        </w:r>
        <w:r>
          <w:rPr>
            <w:rFonts w:cs="Arial"/>
            <w:color w:val="000000" w:themeColor="text1"/>
          </w:rPr>
          <w:t xml:space="preserve"> </w:t>
        </w:r>
        <w:r w:rsidRPr="00852CDB">
          <w:rPr>
            <w:rFonts w:cs="Arial"/>
            <w:color w:val="000000" w:themeColor="text1"/>
          </w:rPr>
          <w:t>INCIDENTAL, SPECIAL, EXEMPLARY, OR CONSEQUENTIAL DAMAGES (INCLUDING, BUT</w:t>
        </w:r>
        <w:r>
          <w:rPr>
            <w:rFonts w:cs="Arial"/>
            <w:color w:val="000000" w:themeColor="text1"/>
          </w:rPr>
          <w:t xml:space="preserve"> </w:t>
        </w:r>
        <w:r w:rsidRPr="00852CDB">
          <w:rPr>
            <w:rFonts w:cs="Arial"/>
            <w:color w:val="000000" w:themeColor="text1"/>
          </w:rPr>
          <w:t>NOT LIMITED TO, PROCUREMENT OF SUBSTITUTE GOODS OR SERVICES; LOSS OF USE,</w:t>
        </w:r>
        <w:r>
          <w:rPr>
            <w:rFonts w:cs="Arial"/>
            <w:color w:val="000000" w:themeColor="text1"/>
          </w:rPr>
          <w:t xml:space="preserve"> </w:t>
        </w:r>
        <w:r w:rsidRPr="00852CDB">
          <w:rPr>
            <w:rFonts w:cs="Arial"/>
            <w:color w:val="000000" w:themeColor="text1"/>
          </w:rPr>
          <w:t>DATA, OR PROFITS; OR BUSINESS INTERRUPTION) HOWEVER CAUSED AND ON ANY</w:t>
        </w:r>
        <w:r>
          <w:rPr>
            <w:rFonts w:cs="Arial"/>
            <w:color w:val="000000" w:themeColor="text1"/>
          </w:rPr>
          <w:t xml:space="preserve"> </w:t>
        </w:r>
        <w:r w:rsidRPr="00852CDB">
          <w:rPr>
            <w:rFonts w:cs="Arial"/>
            <w:color w:val="000000" w:themeColor="text1"/>
          </w:rPr>
          <w:t>THEORY OF LIABILITY, WHETHER IN CONTRACT, STRICT LIABILITY, OR TORT</w:t>
        </w:r>
        <w:r>
          <w:rPr>
            <w:rFonts w:cs="Arial"/>
            <w:color w:val="000000" w:themeColor="text1"/>
          </w:rPr>
          <w:t xml:space="preserve"> </w:t>
        </w:r>
        <w:r w:rsidRPr="00852CDB">
          <w:rPr>
            <w:rFonts w:cs="Arial"/>
            <w:color w:val="000000" w:themeColor="text1"/>
          </w:rPr>
          <w:t>(INCLUDING NEGLIGENCE OR OTHERWISE) ARISING IN ANY WAY OUT OF THE USE OF</w:t>
        </w:r>
        <w:r>
          <w:rPr>
            <w:rFonts w:cs="Arial"/>
            <w:color w:val="000000" w:themeColor="text1"/>
          </w:rPr>
          <w:t xml:space="preserve"> </w:t>
        </w:r>
        <w:r w:rsidRPr="00852CDB">
          <w:rPr>
            <w:rFonts w:cs="Arial"/>
            <w:color w:val="000000" w:themeColor="text1"/>
          </w:rPr>
          <w:t>THIS SOFTWARE, EVEN IF ADVISED OF THE POSSIBILITY OF SUCH DAMAGE.</w:t>
        </w:r>
      </w:ins>
      <w:ins w:id="38" w:author="Agatha Lai" w:date="2017-08-29T13:45:00Z">
        <w:r>
          <w:rPr>
            <w:rFonts w:cs="Arial"/>
            <w:color w:val="000000" w:themeColor="text1"/>
          </w:rPr>
          <w:br/>
          <w:t>----------------------------------------------------------------</w:t>
        </w:r>
      </w:ins>
    </w:p>
    <w:p w14:paraId="2EE7226F" w14:textId="1A76080F" w:rsidR="00346A93" w:rsidRDefault="00346A93" w:rsidP="00AB6AA4">
      <w:pPr>
        <w:widowControl w:val="0"/>
        <w:autoSpaceDE w:val="0"/>
        <w:autoSpaceDN w:val="0"/>
        <w:adjustRightInd w:val="0"/>
        <w:spacing w:line="240" w:lineRule="auto"/>
        <w:rPr>
          <w:ins w:id="39" w:author="Agatha Lai" w:date="2017-08-29T13:48:00Z"/>
          <w:rFonts w:cs="Arial"/>
          <w:color w:val="000000" w:themeColor="text1"/>
        </w:rPr>
      </w:pPr>
      <w:ins w:id="40" w:author="Agatha Lai" w:date="2017-08-29T13:49:00Z">
        <w:r w:rsidRPr="00346A93">
          <w:rPr>
            <w:rFonts w:cs="Arial"/>
            <w:color w:val="000000" w:themeColor="text1"/>
          </w:rPr>
          <w:t>Curl and libcurl are licensed under a MIT/X derivate license</w:t>
        </w:r>
        <w:r>
          <w:rPr>
            <w:rFonts w:cs="Arial"/>
            <w:color w:val="000000" w:themeColor="text1"/>
          </w:rPr>
          <w:t>:</w:t>
        </w:r>
      </w:ins>
    </w:p>
    <w:p w14:paraId="57BFC836" w14:textId="77777777" w:rsidR="00AB6AA4" w:rsidRPr="00AB6AA4" w:rsidRDefault="00AB6AA4" w:rsidP="00AB6AA4">
      <w:pPr>
        <w:widowControl w:val="0"/>
        <w:autoSpaceDE w:val="0"/>
        <w:autoSpaceDN w:val="0"/>
        <w:adjustRightInd w:val="0"/>
        <w:spacing w:line="240" w:lineRule="auto"/>
        <w:rPr>
          <w:ins w:id="41" w:author="Agatha Lai" w:date="2017-08-29T13:48:00Z"/>
          <w:rFonts w:cs="Arial"/>
          <w:color w:val="000000" w:themeColor="text1"/>
        </w:rPr>
      </w:pPr>
      <w:ins w:id="42" w:author="Agatha Lai" w:date="2017-08-29T13:48:00Z">
        <w:r w:rsidRPr="00AB6AA4">
          <w:rPr>
            <w:rFonts w:cs="Arial"/>
            <w:color w:val="000000" w:themeColor="text1"/>
          </w:rPr>
          <w:t>COPYRIGHT AND PERMISSION NOTICE</w:t>
        </w:r>
      </w:ins>
    </w:p>
    <w:p w14:paraId="43BB9828" w14:textId="77777777" w:rsidR="00AB6AA4" w:rsidRPr="00AB6AA4" w:rsidRDefault="00AB6AA4" w:rsidP="00AB6AA4">
      <w:pPr>
        <w:widowControl w:val="0"/>
        <w:autoSpaceDE w:val="0"/>
        <w:autoSpaceDN w:val="0"/>
        <w:adjustRightInd w:val="0"/>
        <w:spacing w:line="240" w:lineRule="auto"/>
        <w:rPr>
          <w:ins w:id="43" w:author="Agatha Lai" w:date="2017-08-29T13:48:00Z"/>
          <w:rFonts w:cs="Arial"/>
          <w:color w:val="000000" w:themeColor="text1"/>
        </w:rPr>
      </w:pPr>
      <w:ins w:id="44" w:author="Agatha Lai" w:date="2017-08-29T13:48:00Z">
        <w:r w:rsidRPr="00AB6AA4">
          <w:rPr>
            <w:rFonts w:cs="Arial"/>
            <w:color w:val="000000" w:themeColor="text1"/>
          </w:rPr>
          <w:t>Copyright (c) 1996 - 2017, Daniel Stenberg, daniel@haxx.se, and many contributors, see the THANKS file.</w:t>
        </w:r>
      </w:ins>
    </w:p>
    <w:p w14:paraId="51C266FA" w14:textId="77777777" w:rsidR="00AB6AA4" w:rsidRPr="00AB6AA4" w:rsidRDefault="00AB6AA4" w:rsidP="00AB6AA4">
      <w:pPr>
        <w:widowControl w:val="0"/>
        <w:autoSpaceDE w:val="0"/>
        <w:autoSpaceDN w:val="0"/>
        <w:adjustRightInd w:val="0"/>
        <w:spacing w:line="240" w:lineRule="auto"/>
        <w:rPr>
          <w:ins w:id="45" w:author="Agatha Lai" w:date="2017-08-29T13:48:00Z"/>
          <w:rFonts w:cs="Arial"/>
          <w:color w:val="000000" w:themeColor="text1"/>
        </w:rPr>
      </w:pPr>
      <w:ins w:id="46" w:author="Agatha Lai" w:date="2017-08-29T13:48:00Z">
        <w:r w:rsidRPr="00AB6AA4">
          <w:rPr>
            <w:rFonts w:cs="Arial"/>
            <w:color w:val="000000" w:themeColor="text1"/>
          </w:rPr>
          <w:t>All rights reserved.</w:t>
        </w:r>
      </w:ins>
    </w:p>
    <w:p w14:paraId="46EC77AB" w14:textId="77777777" w:rsidR="00AB6AA4" w:rsidRPr="00AB6AA4" w:rsidRDefault="00AB6AA4" w:rsidP="00AB6AA4">
      <w:pPr>
        <w:widowControl w:val="0"/>
        <w:autoSpaceDE w:val="0"/>
        <w:autoSpaceDN w:val="0"/>
        <w:adjustRightInd w:val="0"/>
        <w:spacing w:line="240" w:lineRule="auto"/>
        <w:rPr>
          <w:ins w:id="47" w:author="Agatha Lai" w:date="2017-08-29T13:48:00Z"/>
          <w:rFonts w:cs="Arial"/>
          <w:color w:val="000000" w:themeColor="text1"/>
        </w:rPr>
      </w:pPr>
      <w:ins w:id="48" w:author="Agatha Lai" w:date="2017-08-29T13:48:00Z">
        <w:r w:rsidRPr="00AB6AA4">
          <w:rPr>
            <w:rFonts w:cs="Arial"/>
            <w:color w:val="000000" w:themeColor="text1"/>
          </w:rPr>
          <w:t>Permission to use, copy, modify, and distribute this software for any purpose with or without fee is hereby granted, provided that the above copyright notice and this permission notice appear in all copies.</w:t>
        </w:r>
      </w:ins>
    </w:p>
    <w:p w14:paraId="39EE1B51" w14:textId="77777777" w:rsidR="00AB6AA4" w:rsidRPr="00AB6AA4" w:rsidRDefault="00AB6AA4" w:rsidP="00AB6AA4">
      <w:pPr>
        <w:widowControl w:val="0"/>
        <w:autoSpaceDE w:val="0"/>
        <w:autoSpaceDN w:val="0"/>
        <w:adjustRightInd w:val="0"/>
        <w:spacing w:line="240" w:lineRule="auto"/>
        <w:rPr>
          <w:ins w:id="49" w:author="Agatha Lai" w:date="2017-08-29T13:48:00Z"/>
          <w:rFonts w:cs="Arial"/>
          <w:color w:val="000000" w:themeColor="text1"/>
        </w:rPr>
      </w:pPr>
      <w:ins w:id="50" w:author="Agatha Lai" w:date="2017-08-29T13:48:00Z">
        <w:r w:rsidRPr="00AB6AA4">
          <w:rPr>
            <w:rFonts w:cs="Arial"/>
            <w:color w:val="000000" w:themeColor="text1"/>
          </w:rPr>
          <w:t>THE SOFTWARE IS PROVIDED "AS IS", WITHOUT WARRANTY OF ANY KIND, EXPRESS OR IMPLIED, INCLUDING BUT NOT LIMITED TO THE WARRANTIES OF MERCHANTABILITY, FITNESS FOR A PARTICULAR PURPOSE AND NONINFRINGEMENT OF THIRD PARTY RIGHTS. IN NO EVENT SHALL THE AUTHORS OR COPYRIGHT HOLDERS BE LIABLE FOR ANY CLAIM, DAMAGES OR OTHER LIABILITY, WHETHER IN AN ACTION OF CONTRACT, TORT OR OTHERWISE, ARISING FROM, OUT OF OR IN CONNECTION WITH THE SOFTWARE OR THE USE OR OTHER DEALINGS IN THE SOFTWARE.</w:t>
        </w:r>
      </w:ins>
    </w:p>
    <w:p w14:paraId="33E5ED17" w14:textId="6D6E5872" w:rsidR="00852CDB" w:rsidRDefault="00AB6AA4" w:rsidP="00346A93">
      <w:pPr>
        <w:widowControl w:val="0"/>
        <w:pBdr>
          <w:bottom w:val="single" w:sz="6" w:space="1" w:color="auto"/>
        </w:pBdr>
        <w:autoSpaceDE w:val="0"/>
        <w:autoSpaceDN w:val="0"/>
        <w:adjustRightInd w:val="0"/>
        <w:spacing w:line="240" w:lineRule="auto"/>
        <w:rPr>
          <w:ins w:id="51" w:author="Agatha Lai" w:date="2017-08-29T13:50:00Z"/>
          <w:rFonts w:cs="Arial"/>
          <w:color w:val="000000" w:themeColor="text1"/>
        </w:rPr>
        <w:pPrChange w:id="52" w:author="Agatha Lai" w:date="2017-08-29T13:50:00Z">
          <w:pPr>
            <w:widowControl w:val="0"/>
            <w:autoSpaceDE w:val="0"/>
            <w:autoSpaceDN w:val="0"/>
            <w:adjustRightInd w:val="0"/>
            <w:spacing w:line="240" w:lineRule="auto"/>
          </w:pPr>
        </w:pPrChange>
      </w:pPr>
      <w:ins w:id="53" w:author="Agatha Lai" w:date="2017-08-29T13:48:00Z">
        <w:r w:rsidRPr="00AB6AA4">
          <w:rPr>
            <w:rFonts w:cs="Arial"/>
            <w:color w:val="000000" w:themeColor="text1"/>
          </w:rPr>
          <w:lastRenderedPageBreak/>
          <w:t>Except as contained in this notice, the name of a copyright holder shall not be used in advertising or otherwise to promote the sale, use or other dealings in this Software without prior written authorization of the copyright holder.</w:t>
        </w:r>
      </w:ins>
    </w:p>
    <w:p w14:paraId="3D4405D3" w14:textId="643E1009" w:rsidR="00346A93" w:rsidRDefault="00346A93" w:rsidP="00346A93">
      <w:pPr>
        <w:widowControl w:val="0"/>
        <w:pBdr>
          <w:bottom w:val="single" w:sz="6" w:space="1" w:color="auto"/>
        </w:pBdr>
        <w:autoSpaceDE w:val="0"/>
        <w:autoSpaceDN w:val="0"/>
        <w:adjustRightInd w:val="0"/>
        <w:spacing w:line="240" w:lineRule="auto"/>
        <w:rPr>
          <w:ins w:id="54" w:author="Agatha Lai" w:date="2017-08-29T13:50:00Z"/>
          <w:rFonts w:cs="Arial"/>
          <w:color w:val="000000" w:themeColor="text1"/>
        </w:rPr>
        <w:pPrChange w:id="55" w:author="Agatha Lai" w:date="2017-08-29T13:50:00Z">
          <w:pPr>
            <w:widowControl w:val="0"/>
            <w:autoSpaceDE w:val="0"/>
            <w:autoSpaceDN w:val="0"/>
            <w:adjustRightInd w:val="0"/>
            <w:spacing w:line="240" w:lineRule="auto"/>
          </w:pPr>
        </w:pPrChange>
      </w:pPr>
      <w:ins w:id="56" w:author="Agatha Lai" w:date="2017-08-29T13:50:00Z">
        <w:r>
          <w:rPr>
            <w:rFonts w:cs="Arial"/>
            <w:color w:val="000000" w:themeColor="text1"/>
          </w:rPr>
          <w:t>--------------------------------------</w:t>
        </w:r>
      </w:ins>
    </w:p>
    <w:p w14:paraId="36C3FD6C" w14:textId="0135B925" w:rsidR="00346A93" w:rsidRDefault="00346A93" w:rsidP="00346A93">
      <w:pPr>
        <w:widowControl w:val="0"/>
        <w:pBdr>
          <w:bottom w:val="single" w:sz="6" w:space="1" w:color="auto"/>
        </w:pBdr>
        <w:autoSpaceDE w:val="0"/>
        <w:autoSpaceDN w:val="0"/>
        <w:adjustRightInd w:val="0"/>
        <w:spacing w:line="240" w:lineRule="auto"/>
        <w:rPr>
          <w:ins w:id="57" w:author="Agatha Lai" w:date="2017-08-29T13:51:00Z"/>
          <w:rFonts w:cs="Arial"/>
          <w:color w:val="000000" w:themeColor="text1"/>
        </w:rPr>
      </w:pPr>
      <w:ins w:id="58" w:author="Agatha Lai" w:date="2017-08-29T13:52:00Z">
        <w:r w:rsidRPr="00346A93">
          <w:rPr>
            <w:rFonts w:cs="Arial"/>
            <w:color w:val="000000" w:themeColor="text1"/>
          </w:rPr>
          <w:t>mickford/zxcvbn-cs is licensed under the</w:t>
        </w:r>
        <w:r>
          <w:rPr>
            <w:rFonts w:cs="Arial"/>
            <w:color w:val="000000" w:themeColor="text1"/>
          </w:rPr>
          <w:t xml:space="preserve"> </w:t>
        </w:r>
        <w:bookmarkStart w:id="59" w:name="_GoBack"/>
        <w:bookmarkEnd w:id="59"/>
        <w:r w:rsidRPr="00346A93">
          <w:rPr>
            <w:rFonts w:cs="Arial"/>
            <w:color w:val="000000" w:themeColor="text1"/>
          </w:rPr>
          <w:t>MIT License</w:t>
        </w:r>
      </w:ins>
    </w:p>
    <w:p w14:paraId="09349A15" w14:textId="7B16DA5C" w:rsidR="00346A93" w:rsidRPr="00346A93" w:rsidRDefault="00346A93" w:rsidP="00346A93">
      <w:pPr>
        <w:widowControl w:val="0"/>
        <w:pBdr>
          <w:bottom w:val="single" w:sz="6" w:space="1" w:color="auto"/>
        </w:pBdr>
        <w:autoSpaceDE w:val="0"/>
        <w:autoSpaceDN w:val="0"/>
        <w:adjustRightInd w:val="0"/>
        <w:spacing w:line="240" w:lineRule="auto"/>
        <w:rPr>
          <w:ins w:id="60" w:author="Agatha Lai" w:date="2017-08-29T13:51:00Z"/>
          <w:rFonts w:cs="Arial"/>
          <w:color w:val="000000" w:themeColor="text1"/>
        </w:rPr>
      </w:pPr>
      <w:ins w:id="61" w:author="Agatha Lai" w:date="2017-08-29T13:51:00Z">
        <w:r w:rsidRPr="00346A93">
          <w:rPr>
            <w:rFonts w:cs="Arial"/>
            <w:color w:val="000000" w:themeColor="text1"/>
          </w:rPr>
          <w:t>C</w:t>
        </w:r>
        <w:r>
          <w:rPr>
            <w:rFonts w:cs="Arial"/>
            <w:color w:val="000000" w:themeColor="text1"/>
          </w:rPr>
          <w:t>opyright (c) 2012 Dropbox, Inc.</w:t>
        </w:r>
      </w:ins>
    </w:p>
    <w:p w14:paraId="2635A5E2" w14:textId="6D7EA505" w:rsidR="00346A93" w:rsidRPr="00346A93" w:rsidRDefault="00346A93" w:rsidP="00346A93">
      <w:pPr>
        <w:widowControl w:val="0"/>
        <w:pBdr>
          <w:bottom w:val="single" w:sz="6" w:space="1" w:color="auto"/>
        </w:pBdr>
        <w:autoSpaceDE w:val="0"/>
        <w:autoSpaceDN w:val="0"/>
        <w:adjustRightInd w:val="0"/>
        <w:spacing w:line="240" w:lineRule="auto"/>
        <w:rPr>
          <w:ins w:id="62" w:author="Agatha Lai" w:date="2017-08-29T13:51:00Z"/>
          <w:rFonts w:cs="Arial"/>
          <w:color w:val="000000" w:themeColor="text1"/>
        </w:rPr>
      </w:pPr>
      <w:ins w:id="63" w:author="Agatha Lai" w:date="2017-08-29T13:51:00Z">
        <w:r w:rsidRPr="00346A93">
          <w:rPr>
            <w:rFonts w:cs="Arial"/>
            <w:color w:val="000000" w:themeColor="text1"/>
          </w:rPr>
          <w:t>Permission is hereby granted, free of charge, to any person obtaining</w:t>
        </w:r>
        <w:r>
          <w:rPr>
            <w:rFonts w:cs="Arial"/>
            <w:color w:val="000000" w:themeColor="text1"/>
          </w:rPr>
          <w:t xml:space="preserve"> </w:t>
        </w:r>
        <w:r w:rsidRPr="00346A93">
          <w:rPr>
            <w:rFonts w:cs="Arial"/>
            <w:color w:val="000000" w:themeColor="text1"/>
          </w:rPr>
          <w:t>a copy of this software and associated documentation files (the</w:t>
        </w:r>
        <w:r>
          <w:rPr>
            <w:rFonts w:cs="Arial"/>
            <w:color w:val="000000" w:themeColor="text1"/>
          </w:rPr>
          <w:t xml:space="preserve"> </w:t>
        </w:r>
        <w:r w:rsidRPr="00346A93">
          <w:rPr>
            <w:rFonts w:cs="Arial"/>
            <w:color w:val="000000" w:themeColor="text1"/>
          </w:rPr>
          <w:t>"Software"), to deal in the Software without restriction, including</w:t>
        </w:r>
        <w:r>
          <w:rPr>
            <w:rFonts w:cs="Arial"/>
            <w:color w:val="000000" w:themeColor="text1"/>
          </w:rPr>
          <w:t xml:space="preserve"> </w:t>
        </w:r>
        <w:r w:rsidRPr="00346A93">
          <w:rPr>
            <w:rFonts w:cs="Arial"/>
            <w:color w:val="000000" w:themeColor="text1"/>
          </w:rPr>
          <w:t>without limitation the rights to use, copy, modify, merge, publish,</w:t>
        </w:r>
        <w:r>
          <w:rPr>
            <w:rFonts w:cs="Arial"/>
            <w:color w:val="000000" w:themeColor="text1"/>
          </w:rPr>
          <w:t xml:space="preserve"> </w:t>
        </w:r>
        <w:r w:rsidRPr="00346A93">
          <w:rPr>
            <w:rFonts w:cs="Arial"/>
            <w:color w:val="000000" w:themeColor="text1"/>
          </w:rPr>
          <w:t>distribute, sublicense, and/or sell copies of the Software, and to</w:t>
        </w:r>
        <w:r>
          <w:rPr>
            <w:rFonts w:cs="Arial"/>
            <w:color w:val="000000" w:themeColor="text1"/>
          </w:rPr>
          <w:t xml:space="preserve"> </w:t>
        </w:r>
        <w:r w:rsidRPr="00346A93">
          <w:rPr>
            <w:rFonts w:cs="Arial"/>
            <w:color w:val="000000" w:themeColor="text1"/>
          </w:rPr>
          <w:t>permit persons to whom the Software is furnished to do so, subject to</w:t>
        </w:r>
        <w:r>
          <w:rPr>
            <w:rFonts w:cs="Arial"/>
            <w:color w:val="000000" w:themeColor="text1"/>
          </w:rPr>
          <w:t xml:space="preserve"> </w:t>
        </w:r>
        <w:r w:rsidRPr="00346A93">
          <w:rPr>
            <w:rFonts w:cs="Arial"/>
            <w:color w:val="000000" w:themeColor="text1"/>
          </w:rPr>
          <w:t>the following conditions:</w:t>
        </w:r>
      </w:ins>
    </w:p>
    <w:p w14:paraId="1961BA05" w14:textId="3871C886" w:rsidR="00346A93" w:rsidRPr="00346A93" w:rsidRDefault="00346A93" w:rsidP="00346A93">
      <w:pPr>
        <w:widowControl w:val="0"/>
        <w:pBdr>
          <w:bottom w:val="single" w:sz="6" w:space="1" w:color="auto"/>
        </w:pBdr>
        <w:autoSpaceDE w:val="0"/>
        <w:autoSpaceDN w:val="0"/>
        <w:adjustRightInd w:val="0"/>
        <w:spacing w:line="240" w:lineRule="auto"/>
        <w:rPr>
          <w:ins w:id="64" w:author="Agatha Lai" w:date="2017-08-29T13:51:00Z"/>
          <w:rFonts w:cs="Arial"/>
          <w:color w:val="000000" w:themeColor="text1"/>
        </w:rPr>
      </w:pPr>
      <w:ins w:id="65" w:author="Agatha Lai" w:date="2017-08-29T13:51:00Z">
        <w:r w:rsidRPr="00346A93">
          <w:rPr>
            <w:rFonts w:cs="Arial"/>
            <w:color w:val="000000" w:themeColor="text1"/>
          </w:rPr>
          <w:t>The above copyright notice and this permission notice shall be</w:t>
        </w:r>
        <w:r>
          <w:rPr>
            <w:rFonts w:cs="Arial"/>
            <w:color w:val="000000" w:themeColor="text1"/>
          </w:rPr>
          <w:t xml:space="preserve"> </w:t>
        </w:r>
        <w:r w:rsidRPr="00346A93">
          <w:rPr>
            <w:rFonts w:cs="Arial"/>
            <w:color w:val="000000" w:themeColor="text1"/>
          </w:rPr>
          <w:t>included in all copies or substantial portions of the Software.</w:t>
        </w:r>
      </w:ins>
    </w:p>
    <w:p w14:paraId="6863154E" w14:textId="224CAAD5" w:rsidR="00346A93" w:rsidRDefault="00346A93" w:rsidP="00346A93">
      <w:pPr>
        <w:widowControl w:val="0"/>
        <w:pBdr>
          <w:bottom w:val="single" w:sz="6" w:space="1" w:color="auto"/>
        </w:pBdr>
        <w:autoSpaceDE w:val="0"/>
        <w:autoSpaceDN w:val="0"/>
        <w:adjustRightInd w:val="0"/>
        <w:spacing w:line="240" w:lineRule="auto"/>
        <w:rPr>
          <w:ins w:id="66" w:author="Agatha Lai" w:date="2017-08-29T13:50:00Z"/>
          <w:rFonts w:cs="Arial"/>
          <w:color w:val="000000" w:themeColor="text1"/>
        </w:rPr>
        <w:pPrChange w:id="67" w:author="Agatha Lai" w:date="2017-08-29T13:50:00Z">
          <w:pPr>
            <w:widowControl w:val="0"/>
            <w:autoSpaceDE w:val="0"/>
            <w:autoSpaceDN w:val="0"/>
            <w:adjustRightInd w:val="0"/>
            <w:spacing w:line="240" w:lineRule="auto"/>
          </w:pPr>
        </w:pPrChange>
      </w:pPr>
      <w:ins w:id="68" w:author="Agatha Lai" w:date="2017-08-29T13:51:00Z">
        <w:r w:rsidRPr="00346A93">
          <w:rPr>
            <w:rFonts w:cs="Arial"/>
            <w:color w:val="000000" w:themeColor="text1"/>
          </w:rPr>
          <w:t>THE SOFTWARE IS PROVIDED "AS IS", WITHOUT WARRANTY OF ANY KIND,</w:t>
        </w:r>
        <w:r>
          <w:rPr>
            <w:rFonts w:cs="Arial"/>
            <w:color w:val="000000" w:themeColor="text1"/>
          </w:rPr>
          <w:t xml:space="preserve"> </w:t>
        </w:r>
        <w:r w:rsidRPr="00346A93">
          <w:rPr>
            <w:rFonts w:cs="Arial"/>
            <w:color w:val="000000" w:themeColor="text1"/>
          </w:rPr>
          <w:t>EXPRESS OR IMPLIED, INCLUDING BUT NOT LIMITED TO THE WARRANTIES OF</w:t>
        </w:r>
        <w:r>
          <w:rPr>
            <w:rFonts w:cs="Arial"/>
            <w:color w:val="000000" w:themeColor="text1"/>
          </w:rPr>
          <w:t xml:space="preserve"> </w:t>
        </w:r>
        <w:r w:rsidRPr="00346A93">
          <w:rPr>
            <w:rFonts w:cs="Arial"/>
            <w:color w:val="000000" w:themeColor="text1"/>
          </w:rPr>
          <w:t>MERCHANTABILITY, FITNESS FOR A PARTICULAR PURPOSE AND</w:t>
        </w:r>
        <w:r>
          <w:rPr>
            <w:rFonts w:cs="Arial"/>
            <w:color w:val="000000" w:themeColor="text1"/>
          </w:rPr>
          <w:t xml:space="preserve"> </w:t>
        </w:r>
        <w:r w:rsidRPr="00346A93">
          <w:rPr>
            <w:rFonts w:cs="Arial"/>
            <w:color w:val="000000" w:themeColor="text1"/>
          </w:rPr>
          <w:t>NONINFRINGEMENT. IN NO EVENT SHALL THE AUTHORS OR COPYRIGHT HOLDERS BE</w:t>
        </w:r>
        <w:r>
          <w:rPr>
            <w:rFonts w:cs="Arial"/>
            <w:color w:val="000000" w:themeColor="text1"/>
          </w:rPr>
          <w:t xml:space="preserve"> </w:t>
        </w:r>
        <w:r w:rsidRPr="00346A93">
          <w:rPr>
            <w:rFonts w:cs="Arial"/>
            <w:color w:val="000000" w:themeColor="text1"/>
          </w:rPr>
          <w:t>LIABLE FOR ANY CLAIM, DAMAGES OR OTHER LIABILITY, WHETHER IN AN ACTION</w:t>
        </w:r>
        <w:r>
          <w:rPr>
            <w:rFonts w:cs="Arial"/>
            <w:color w:val="000000" w:themeColor="text1"/>
          </w:rPr>
          <w:t xml:space="preserve"> </w:t>
        </w:r>
        <w:r w:rsidRPr="00346A93">
          <w:rPr>
            <w:rFonts w:cs="Arial"/>
            <w:color w:val="000000" w:themeColor="text1"/>
          </w:rPr>
          <w:t>OF CONTRACT, TORT OR OTHERWISE, ARISING FROM, OUT OF OR IN CONNECTION</w:t>
        </w:r>
        <w:r>
          <w:rPr>
            <w:rFonts w:cs="Arial"/>
            <w:color w:val="000000" w:themeColor="text1"/>
          </w:rPr>
          <w:t xml:space="preserve"> </w:t>
        </w:r>
        <w:r w:rsidRPr="00346A93">
          <w:rPr>
            <w:rFonts w:cs="Arial"/>
            <w:color w:val="000000" w:themeColor="text1"/>
          </w:rPr>
          <w:t>WITH THE SOFTWARE OR THE USE OR OTHER DEALINGS IN THE SOFTWARE.</w:t>
        </w:r>
      </w:ins>
    </w:p>
    <w:p w14:paraId="75A04598" w14:textId="77777777" w:rsidR="00346A93" w:rsidRPr="0048590B" w:rsidRDefault="00346A93" w:rsidP="00346A93">
      <w:pPr>
        <w:widowControl w:val="0"/>
        <w:pBdr>
          <w:bottom w:val="single" w:sz="6" w:space="1" w:color="auto"/>
        </w:pBdr>
        <w:autoSpaceDE w:val="0"/>
        <w:autoSpaceDN w:val="0"/>
        <w:adjustRightInd w:val="0"/>
        <w:spacing w:line="240" w:lineRule="auto"/>
        <w:rPr>
          <w:rFonts w:cs="Arial"/>
          <w:color w:val="000000" w:themeColor="text1"/>
        </w:rPr>
        <w:pPrChange w:id="69" w:author="Agatha Lai" w:date="2017-08-29T13:50:00Z">
          <w:pPr>
            <w:widowControl w:val="0"/>
            <w:autoSpaceDE w:val="0"/>
            <w:autoSpaceDN w:val="0"/>
            <w:adjustRightInd w:val="0"/>
            <w:spacing w:line="240" w:lineRule="auto"/>
          </w:pPr>
        </w:pPrChange>
      </w:pPr>
    </w:p>
    <w:p w14:paraId="0DEE7428" w14:textId="77777777" w:rsidR="00A20669" w:rsidRPr="0048590B" w:rsidRDefault="00A20669" w:rsidP="00C41D22">
      <w:pPr>
        <w:spacing w:line="240" w:lineRule="auto"/>
        <w:outlineLvl w:val="1"/>
        <w:rPr>
          <w:rFonts w:eastAsia="Times New Roman" w:cs="Times New Roman"/>
          <w:b/>
          <w:bCs/>
          <w:lang w:eastAsia="en-CA"/>
        </w:rPr>
      </w:pPr>
      <w:r w:rsidRPr="0048590B">
        <w:rPr>
          <w:rFonts w:eastAsia="Times New Roman" w:cs="Times New Roman"/>
          <w:b/>
          <w:bCs/>
          <w:lang w:eastAsia="en-CA"/>
        </w:rPr>
        <w:t>ICU License - ICU 1.8.1 and later</w:t>
      </w:r>
    </w:p>
    <w:p w14:paraId="0FEAC84C" w14:textId="77777777" w:rsidR="00A20669" w:rsidRPr="0048590B" w:rsidRDefault="00A20669" w:rsidP="00C41D22">
      <w:pPr>
        <w:spacing w:line="240" w:lineRule="auto"/>
        <w:rPr>
          <w:rFonts w:eastAsia="Times New Roman" w:cs="Times New Roman"/>
          <w:lang w:eastAsia="en-CA"/>
        </w:rPr>
      </w:pPr>
      <w:r w:rsidRPr="0048590B">
        <w:rPr>
          <w:rFonts w:eastAsia="Times New Roman" w:cs="Times New Roman"/>
          <w:lang w:eastAsia="en-CA"/>
        </w:rPr>
        <w:t>COPYRIGHT AND PERMISSION NOTICE</w:t>
      </w:r>
    </w:p>
    <w:p w14:paraId="3D12D411" w14:textId="77777777" w:rsidR="00A20669" w:rsidRPr="0048590B" w:rsidRDefault="00A20669" w:rsidP="00C41D22">
      <w:pPr>
        <w:spacing w:line="240" w:lineRule="auto"/>
        <w:rPr>
          <w:rFonts w:eastAsia="Times New Roman" w:cs="Times New Roman"/>
          <w:lang w:eastAsia="en-CA"/>
        </w:rPr>
      </w:pPr>
      <w:r w:rsidRPr="0048590B">
        <w:rPr>
          <w:rFonts w:eastAsia="Times New Roman" w:cs="Times New Roman"/>
          <w:lang w:eastAsia="en-CA"/>
        </w:rPr>
        <w:t xml:space="preserve">Copyright (c) 1995-2015 International Business Machines Corporation and others </w:t>
      </w:r>
    </w:p>
    <w:p w14:paraId="165E5C75" w14:textId="77777777" w:rsidR="00A20669" w:rsidRPr="0048590B" w:rsidRDefault="00A20669" w:rsidP="00C41D22">
      <w:pPr>
        <w:spacing w:line="240" w:lineRule="auto"/>
        <w:rPr>
          <w:rFonts w:eastAsia="Times New Roman" w:cs="Times New Roman"/>
          <w:lang w:eastAsia="en-CA"/>
        </w:rPr>
      </w:pPr>
      <w:r w:rsidRPr="0048590B">
        <w:rPr>
          <w:rFonts w:eastAsia="Times New Roman" w:cs="Times New Roman"/>
          <w:lang w:eastAsia="en-CA"/>
        </w:rPr>
        <w:t xml:space="preserve">All rights reserved. </w:t>
      </w:r>
    </w:p>
    <w:p w14:paraId="3D0DA489" w14:textId="77777777" w:rsidR="00A20669" w:rsidRPr="0048590B" w:rsidRDefault="00A20669" w:rsidP="00C41D22">
      <w:pPr>
        <w:spacing w:line="240" w:lineRule="auto"/>
        <w:rPr>
          <w:rFonts w:eastAsia="Times New Roman" w:cs="Times New Roman"/>
          <w:lang w:eastAsia="en-CA"/>
        </w:rPr>
      </w:pPr>
      <w:r w:rsidRPr="0048590B">
        <w:rPr>
          <w:rFonts w:eastAsia="Times New Roman" w:cs="Times New Roman"/>
          <w:lang w:eastAsia="en-CA"/>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and/or sell copies of the Software, and to permit persons to whom the Software is furnished to do so, provided that the above copyright notice(s) and this permission notice appear in all copies of the Software and that both the above copyright notice(s) and this permission notice appear in supporting documentation. </w:t>
      </w:r>
    </w:p>
    <w:p w14:paraId="4F6DDFCE" w14:textId="77777777" w:rsidR="00A20669" w:rsidRPr="0048590B" w:rsidRDefault="00A20669" w:rsidP="00C41D22">
      <w:pPr>
        <w:spacing w:line="240" w:lineRule="auto"/>
        <w:rPr>
          <w:rFonts w:eastAsia="Times New Roman" w:cs="Times New Roman"/>
          <w:lang w:eastAsia="en-CA"/>
        </w:rPr>
      </w:pPr>
      <w:r w:rsidRPr="0048590B">
        <w:rPr>
          <w:rFonts w:eastAsia="Times New Roman" w:cs="Times New Roman"/>
          <w:lang w:eastAsia="en-CA"/>
        </w:rPr>
        <w:t xml:space="preserve">THE SOFTWARE IS PROVIDED "AS IS", WITHOUT WARRANTY OF ANY KIND, EXPRESS OR IMPLIED, INCLUDING BUT NOT LIMITED TO THE WARRANTIES OF MERCHANTABILITY, FITNESS FOR A PARTICULAR PURPOSE AND NONINFRINGEMENT OF THIRD PARTY RIGHTS. IN NO EVENT SHALL THE COPYRIGHT HOLDER OR HOLDERS INCLUDED IN THIS NOTICE BE LIABLE FOR ANY CLAIM, OR ANY SPECIAL INDIRECT OR CONSEQUENTIAL DAMAGES, OR ANY DAMAGES WHATSOEVER RESULTING FROM LOSS OF USE, DATA OR PROFITS, WHETHER IN AN ACTION OF CONTRACT, NEGLIGENCE OR OTHER TORTIOUS ACTION, ARISING OUT OF OR IN CONNECTION WITH THE USE OR PERFORMANCE OF THIS SOFTWARE. </w:t>
      </w:r>
    </w:p>
    <w:p w14:paraId="452FB8FA" w14:textId="77777777" w:rsidR="00A20669" w:rsidRPr="0048590B" w:rsidRDefault="00A20669" w:rsidP="00C41D22">
      <w:pPr>
        <w:spacing w:line="240" w:lineRule="auto"/>
        <w:rPr>
          <w:rFonts w:eastAsia="Times New Roman" w:cs="Times New Roman"/>
          <w:lang w:eastAsia="en-CA"/>
        </w:rPr>
      </w:pPr>
      <w:r w:rsidRPr="0048590B">
        <w:rPr>
          <w:rFonts w:eastAsia="Times New Roman" w:cs="Times New Roman"/>
          <w:lang w:eastAsia="en-CA"/>
        </w:rPr>
        <w:lastRenderedPageBreak/>
        <w:t xml:space="preserve">Except as contained in this notice, the name of a copyright holder shall not be used in advertising or otherwise to promote the sale, use or other dealings in this Software without prior written authorization of the copyright holder. </w:t>
      </w:r>
    </w:p>
    <w:p w14:paraId="52D8322D" w14:textId="77777777" w:rsidR="00A20669" w:rsidRPr="0048590B" w:rsidRDefault="00A20669" w:rsidP="00C41D22">
      <w:pPr>
        <w:widowControl w:val="0"/>
        <w:autoSpaceDE w:val="0"/>
        <w:autoSpaceDN w:val="0"/>
        <w:adjustRightInd w:val="0"/>
        <w:spacing w:line="240" w:lineRule="auto"/>
        <w:rPr>
          <w:rFonts w:cs="Arial"/>
          <w:color w:val="000000" w:themeColor="text1"/>
        </w:rPr>
      </w:pPr>
      <w:r w:rsidRPr="0048590B">
        <w:rPr>
          <w:rFonts w:cs="Arial"/>
          <w:color w:val="000000" w:themeColor="text1"/>
        </w:rPr>
        <w:t>=-=-=-=-=-=-=-=-=-=-=-=-=-=-=-=-=-=-=-=-=-=-=-=-=</w:t>
      </w:r>
    </w:p>
    <w:p w14:paraId="4B09BCA4" w14:textId="77777777" w:rsidR="00A20669" w:rsidRPr="0048590B" w:rsidRDefault="00A20669" w:rsidP="00C41D22">
      <w:pPr>
        <w:spacing w:line="240" w:lineRule="auto"/>
        <w:rPr>
          <w:rFonts w:eastAsia="Times New Roman" w:cs="Times New Roman"/>
          <w:lang w:eastAsia="en-CA"/>
        </w:rPr>
      </w:pPr>
      <w:r w:rsidRPr="0048590B">
        <w:rPr>
          <w:rFonts w:eastAsia="Times New Roman" w:cs="Times New Roman"/>
          <w:lang w:eastAsia="en-CA"/>
        </w:rPr>
        <w:t xml:space="preserve">This section contains third-party software notices and/or additional terms for licensed third-party software components included within ICU libraries. </w:t>
      </w:r>
    </w:p>
    <w:p w14:paraId="4F96C6AE" w14:textId="77777777" w:rsidR="00A20669" w:rsidRPr="0048590B" w:rsidRDefault="00A20669" w:rsidP="00C41D22">
      <w:pPr>
        <w:spacing w:line="240" w:lineRule="auto"/>
        <w:outlineLvl w:val="2"/>
        <w:rPr>
          <w:rFonts w:eastAsia="Times New Roman" w:cs="Times New Roman"/>
          <w:b/>
          <w:bCs/>
          <w:lang w:eastAsia="en-CA"/>
        </w:rPr>
      </w:pPr>
      <w:r w:rsidRPr="0048590B">
        <w:rPr>
          <w:rFonts w:eastAsia="Times New Roman" w:cs="Times New Roman"/>
          <w:b/>
          <w:bCs/>
          <w:lang w:eastAsia="en-CA"/>
        </w:rPr>
        <w:t>1. Unicode Data Files and Software</w:t>
      </w:r>
    </w:p>
    <w:p w14:paraId="6650D8A6"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COPYRIGHT AND PERMISSION NOTICE</w:t>
      </w:r>
    </w:p>
    <w:p w14:paraId="46945788"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Copyright © 1991-2015 Unicode, Inc. All rights reserved.</w:t>
      </w:r>
    </w:p>
    <w:p w14:paraId="43EEE694"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Distributed under the Terms of Use in </w:t>
      </w:r>
    </w:p>
    <w:p w14:paraId="3F10A45E" w14:textId="77777777" w:rsidR="00A20669" w:rsidRPr="0048590B" w:rsidRDefault="00AB6AA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hyperlink r:id="rId24" w:history="1">
        <w:r w:rsidR="00A20669" w:rsidRPr="0048590B">
          <w:rPr>
            <w:rFonts w:eastAsia="Times New Roman" w:cs="Courier New"/>
            <w:color w:val="0000FF"/>
            <w:u w:val="single"/>
            <w:lang w:eastAsia="en-CA"/>
          </w:rPr>
          <w:t>http://www.unicode.org/copyright.html</w:t>
        </w:r>
      </w:hyperlink>
      <w:r w:rsidR="00FD5634">
        <w:rPr>
          <w:rFonts w:eastAsia="Times New Roman" w:cs="Courier New"/>
          <w:lang w:eastAsia="en-CA"/>
        </w:rPr>
        <w:t>.</w:t>
      </w:r>
    </w:p>
    <w:p w14:paraId="7C7E7380"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Permission is hereby granted, free of charge, to any person obtaining</w:t>
      </w:r>
      <w:r w:rsidR="00FD5634">
        <w:rPr>
          <w:rFonts w:eastAsia="Times New Roman" w:cs="Courier New"/>
          <w:lang w:eastAsia="en-CA"/>
        </w:rPr>
        <w:t xml:space="preserve">  </w:t>
      </w:r>
      <w:r w:rsidRPr="0048590B">
        <w:rPr>
          <w:rFonts w:eastAsia="Times New Roman" w:cs="Courier New"/>
          <w:lang w:eastAsia="en-CA"/>
        </w:rPr>
        <w:t>a copy of the Unicode data files and any associated documentation</w:t>
      </w:r>
      <w:r w:rsidR="00FD5634">
        <w:rPr>
          <w:rFonts w:eastAsia="Times New Roman" w:cs="Courier New"/>
          <w:lang w:eastAsia="en-CA"/>
        </w:rPr>
        <w:t xml:space="preserve">  </w:t>
      </w:r>
      <w:r w:rsidRPr="0048590B">
        <w:rPr>
          <w:rFonts w:eastAsia="Times New Roman" w:cs="Courier New"/>
          <w:lang w:eastAsia="en-CA"/>
        </w:rPr>
        <w:t>(the "Data Files") or Unicode software and any associated documentation</w:t>
      </w:r>
      <w:r w:rsidR="00FD5634">
        <w:rPr>
          <w:rFonts w:eastAsia="Times New Roman" w:cs="Courier New"/>
          <w:lang w:eastAsia="en-CA"/>
        </w:rPr>
        <w:t xml:space="preserve">  </w:t>
      </w:r>
      <w:r w:rsidRPr="0048590B">
        <w:rPr>
          <w:rFonts w:eastAsia="Times New Roman" w:cs="Courier New"/>
          <w:lang w:eastAsia="en-CA"/>
        </w:rPr>
        <w:t>(the "Software") to deal in the Data Files or Software</w:t>
      </w:r>
      <w:r w:rsidR="00FD5634">
        <w:rPr>
          <w:rFonts w:eastAsia="Times New Roman" w:cs="Courier New"/>
          <w:lang w:eastAsia="en-CA"/>
        </w:rPr>
        <w:t xml:space="preserve">  </w:t>
      </w:r>
      <w:r w:rsidRPr="0048590B">
        <w:rPr>
          <w:rFonts w:eastAsia="Times New Roman" w:cs="Courier New"/>
          <w:lang w:eastAsia="en-CA"/>
        </w:rPr>
        <w:t>without restriction, including without limitation the rights to use,</w:t>
      </w:r>
      <w:r w:rsidR="00FD5634">
        <w:rPr>
          <w:rFonts w:eastAsia="Times New Roman" w:cs="Courier New"/>
          <w:lang w:eastAsia="en-CA"/>
        </w:rPr>
        <w:t xml:space="preserve">  </w:t>
      </w:r>
      <w:r w:rsidRPr="0048590B">
        <w:rPr>
          <w:rFonts w:eastAsia="Times New Roman" w:cs="Courier New"/>
          <w:lang w:eastAsia="en-CA"/>
        </w:rPr>
        <w:t>copy, modify, merge, publish, distribute, and/or sell copies of</w:t>
      </w:r>
      <w:r w:rsidR="00FD5634">
        <w:rPr>
          <w:rFonts w:eastAsia="Times New Roman" w:cs="Courier New"/>
          <w:lang w:eastAsia="en-CA"/>
        </w:rPr>
        <w:t xml:space="preserve">  </w:t>
      </w:r>
      <w:r w:rsidRPr="0048590B">
        <w:rPr>
          <w:rFonts w:eastAsia="Times New Roman" w:cs="Courier New"/>
          <w:lang w:eastAsia="en-CA"/>
        </w:rPr>
        <w:t>the Data Files or Software, and to permit persons to whom the Data Files</w:t>
      </w:r>
      <w:r w:rsidR="00FD5634">
        <w:rPr>
          <w:rFonts w:eastAsia="Times New Roman" w:cs="Courier New"/>
          <w:lang w:eastAsia="en-CA"/>
        </w:rPr>
        <w:t xml:space="preserve">  </w:t>
      </w:r>
      <w:r w:rsidRPr="0048590B">
        <w:rPr>
          <w:rFonts w:eastAsia="Times New Roman" w:cs="Courier New"/>
          <w:lang w:eastAsia="en-CA"/>
        </w:rPr>
        <w:t>or Software are furnished to do so, provided that</w:t>
      </w:r>
    </w:p>
    <w:p w14:paraId="1A21EF09"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(a) this copyright and permission notice appear with all copies </w:t>
      </w:r>
      <w:r w:rsidR="00FD5634">
        <w:rPr>
          <w:rFonts w:eastAsia="Times New Roman" w:cs="Courier New"/>
          <w:lang w:eastAsia="en-CA"/>
        </w:rPr>
        <w:t xml:space="preserve">  </w:t>
      </w:r>
      <w:r w:rsidRPr="0048590B">
        <w:rPr>
          <w:rFonts w:eastAsia="Times New Roman" w:cs="Courier New"/>
          <w:lang w:eastAsia="en-CA"/>
        </w:rPr>
        <w:t>of the Data Files or Software,</w:t>
      </w:r>
    </w:p>
    <w:p w14:paraId="22DBF7B9"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(b) this copyright and permission notice appear in associated </w:t>
      </w:r>
      <w:r w:rsidR="00FD5634">
        <w:rPr>
          <w:rFonts w:eastAsia="Times New Roman" w:cs="Courier New"/>
          <w:lang w:eastAsia="en-CA"/>
        </w:rPr>
        <w:t xml:space="preserve">  </w:t>
      </w:r>
      <w:r w:rsidRPr="0048590B">
        <w:rPr>
          <w:rFonts w:eastAsia="Times New Roman" w:cs="Courier New"/>
          <w:lang w:eastAsia="en-CA"/>
        </w:rPr>
        <w:t>documentation, and</w:t>
      </w:r>
    </w:p>
    <w:p w14:paraId="6BBB4AAC"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(c) there is clear notice in each modified Data File or in the Software</w:t>
      </w:r>
    </w:p>
    <w:p w14:paraId="0B2C99DB"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as well as in the documentation associated with the Data File(s) or</w:t>
      </w:r>
      <w:r w:rsidR="00FD5634">
        <w:rPr>
          <w:rFonts w:eastAsia="Times New Roman" w:cs="Courier New"/>
          <w:lang w:eastAsia="en-CA"/>
        </w:rPr>
        <w:t xml:space="preserve">  </w:t>
      </w:r>
      <w:r w:rsidRPr="0048590B">
        <w:rPr>
          <w:rFonts w:eastAsia="Times New Roman" w:cs="Courier New"/>
          <w:lang w:eastAsia="en-CA"/>
        </w:rPr>
        <w:t>Software that the data</w:t>
      </w:r>
      <w:r w:rsidR="00FD5634">
        <w:rPr>
          <w:rFonts w:eastAsia="Times New Roman" w:cs="Courier New"/>
          <w:lang w:eastAsia="en-CA"/>
        </w:rPr>
        <w:t xml:space="preserve"> or software has been modified.</w:t>
      </w:r>
    </w:p>
    <w:p w14:paraId="4917134A"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THE DATA FILES AND SOFTWARE ARE PROVIDED "AS IS", WITHOUT WARRANTY OF</w:t>
      </w:r>
      <w:r w:rsidR="00FD5634">
        <w:rPr>
          <w:rFonts w:eastAsia="Times New Roman" w:cs="Courier New"/>
          <w:lang w:eastAsia="en-CA"/>
        </w:rPr>
        <w:t xml:space="preserve">  </w:t>
      </w:r>
      <w:r w:rsidRPr="0048590B">
        <w:rPr>
          <w:rFonts w:eastAsia="Times New Roman" w:cs="Courier New"/>
          <w:lang w:eastAsia="en-CA"/>
        </w:rPr>
        <w:t>ANY KIND, EXPRESS OR IMPLIED, INCLUDING BUT NOT LIMITED TO THE</w:t>
      </w:r>
      <w:r w:rsidR="00FD5634">
        <w:rPr>
          <w:rFonts w:eastAsia="Times New Roman" w:cs="Courier New"/>
          <w:lang w:eastAsia="en-CA"/>
        </w:rPr>
        <w:t xml:space="preserve">  </w:t>
      </w:r>
      <w:r w:rsidRPr="0048590B">
        <w:rPr>
          <w:rFonts w:eastAsia="Times New Roman" w:cs="Courier New"/>
          <w:lang w:eastAsia="en-CA"/>
        </w:rPr>
        <w:t>WARRANTIES OF MERCHANTABILITY, FITNESS FOR A PARTICULAR PURPOSE AND</w:t>
      </w:r>
      <w:r w:rsidR="00FD5634">
        <w:rPr>
          <w:rFonts w:eastAsia="Times New Roman" w:cs="Courier New"/>
          <w:lang w:eastAsia="en-CA"/>
        </w:rPr>
        <w:t xml:space="preserve">  </w:t>
      </w:r>
      <w:r w:rsidRPr="0048590B">
        <w:rPr>
          <w:rFonts w:eastAsia="Times New Roman" w:cs="Courier New"/>
          <w:lang w:eastAsia="en-CA"/>
        </w:rPr>
        <w:t>NONINFRINGEMENT OF THIRD PARTY RIGHTS.</w:t>
      </w:r>
    </w:p>
    <w:p w14:paraId="154BE895"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IN NO EVENT SHALL THE COPYRIGHT HOLDER OR HOLDERS INCLUDED IN THIS</w:t>
      </w:r>
      <w:r w:rsidR="00FD5634">
        <w:rPr>
          <w:rFonts w:eastAsia="Times New Roman" w:cs="Courier New"/>
          <w:lang w:eastAsia="en-CA"/>
        </w:rPr>
        <w:t xml:space="preserve">  </w:t>
      </w:r>
      <w:r w:rsidRPr="0048590B">
        <w:rPr>
          <w:rFonts w:eastAsia="Times New Roman" w:cs="Courier New"/>
          <w:lang w:eastAsia="en-CA"/>
        </w:rPr>
        <w:t>NOTICE BE LIABLE FOR ANY CLAIM, OR ANY SPECIAL INDIRECT OR CONSEQUENTIAL</w:t>
      </w:r>
      <w:r w:rsidR="00FD5634">
        <w:rPr>
          <w:rFonts w:eastAsia="Times New Roman" w:cs="Courier New"/>
          <w:lang w:eastAsia="en-CA"/>
        </w:rPr>
        <w:t xml:space="preserve">  </w:t>
      </w:r>
      <w:r w:rsidRPr="0048590B">
        <w:rPr>
          <w:rFonts w:eastAsia="Times New Roman" w:cs="Courier New"/>
          <w:lang w:eastAsia="en-CA"/>
        </w:rPr>
        <w:t>DAMAGES, OR ANY DAMAGES WHATSOEVER RESULTING FROM LOSS OF USE,</w:t>
      </w:r>
      <w:r w:rsidR="00FD5634">
        <w:rPr>
          <w:rFonts w:eastAsia="Times New Roman" w:cs="Courier New"/>
          <w:lang w:eastAsia="en-CA"/>
        </w:rPr>
        <w:t xml:space="preserve">  </w:t>
      </w:r>
      <w:r w:rsidRPr="0048590B">
        <w:rPr>
          <w:rFonts w:eastAsia="Times New Roman" w:cs="Courier New"/>
          <w:lang w:eastAsia="en-CA"/>
        </w:rPr>
        <w:t>DATA OR PROFITS, WHETHER IN AN ACTION OF CONTRACT, NEGLIGENCE OR OTHER</w:t>
      </w:r>
      <w:r w:rsidR="00FD5634">
        <w:rPr>
          <w:rFonts w:eastAsia="Times New Roman" w:cs="Courier New"/>
          <w:lang w:eastAsia="en-CA"/>
        </w:rPr>
        <w:t xml:space="preserve">  </w:t>
      </w:r>
      <w:r w:rsidRPr="0048590B">
        <w:rPr>
          <w:rFonts w:eastAsia="Times New Roman" w:cs="Courier New"/>
          <w:lang w:eastAsia="en-CA"/>
        </w:rPr>
        <w:t>TORTIOUS ACTION, ARISING OUT OF OR IN CONNECTION WITH THE USE OR</w:t>
      </w:r>
      <w:r w:rsidR="00FD5634">
        <w:rPr>
          <w:rFonts w:eastAsia="Times New Roman" w:cs="Courier New"/>
          <w:lang w:eastAsia="en-CA"/>
        </w:rPr>
        <w:t xml:space="preserve">  </w:t>
      </w:r>
      <w:r w:rsidRPr="0048590B">
        <w:rPr>
          <w:rFonts w:eastAsia="Times New Roman" w:cs="Courier New"/>
          <w:lang w:eastAsia="en-CA"/>
        </w:rPr>
        <w:t>PERFORMANCE</w:t>
      </w:r>
      <w:r w:rsidR="00FD5634">
        <w:rPr>
          <w:rFonts w:eastAsia="Times New Roman" w:cs="Courier New"/>
          <w:lang w:eastAsia="en-CA"/>
        </w:rPr>
        <w:t xml:space="preserve"> OF THE DATA FILES OR SOFTWARE.</w:t>
      </w:r>
    </w:p>
    <w:p w14:paraId="1C2668C8" w14:textId="5E112B25"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Except as contained in this notice, the name of a copyright holder</w:t>
      </w:r>
      <w:r w:rsidR="00FD5634">
        <w:rPr>
          <w:rFonts w:eastAsia="Times New Roman" w:cs="Courier New"/>
          <w:lang w:eastAsia="en-CA"/>
        </w:rPr>
        <w:t xml:space="preserve"> </w:t>
      </w:r>
      <w:r w:rsidRPr="0048590B">
        <w:rPr>
          <w:rFonts w:eastAsia="Times New Roman" w:cs="Courier New"/>
          <w:lang w:eastAsia="en-CA"/>
        </w:rPr>
        <w:t>shall not be used in advertising or otherwise to promote the sale,</w:t>
      </w:r>
      <w:r w:rsidR="00FD5634">
        <w:rPr>
          <w:rFonts w:eastAsia="Times New Roman" w:cs="Courier New"/>
          <w:lang w:eastAsia="en-CA"/>
        </w:rPr>
        <w:t xml:space="preserve">  </w:t>
      </w:r>
      <w:r w:rsidRPr="0048590B">
        <w:rPr>
          <w:rFonts w:eastAsia="Times New Roman" w:cs="Courier New"/>
          <w:lang w:eastAsia="en-CA"/>
        </w:rPr>
        <w:t>use or other dealings in these Data Files or Software without prior</w:t>
      </w:r>
      <w:r w:rsidR="00FD5634">
        <w:rPr>
          <w:rFonts w:eastAsia="Times New Roman" w:cs="Courier New"/>
          <w:lang w:eastAsia="en-CA"/>
        </w:rPr>
        <w:t xml:space="preserve">  </w:t>
      </w:r>
      <w:r w:rsidRPr="0048590B">
        <w:rPr>
          <w:rFonts w:eastAsia="Times New Roman" w:cs="Courier New"/>
          <w:lang w:eastAsia="en-CA"/>
        </w:rPr>
        <w:t>written authorization of the copyright holder.</w:t>
      </w:r>
    </w:p>
    <w:p w14:paraId="088E9388" w14:textId="77777777" w:rsidR="00A20669" w:rsidRPr="0048590B" w:rsidRDefault="00A20669" w:rsidP="00C41D22">
      <w:pPr>
        <w:spacing w:line="240" w:lineRule="auto"/>
        <w:outlineLvl w:val="2"/>
        <w:rPr>
          <w:rFonts w:eastAsia="Times New Roman" w:cs="Times New Roman"/>
          <w:b/>
          <w:bCs/>
          <w:lang w:eastAsia="en-CA"/>
        </w:rPr>
      </w:pPr>
      <w:r w:rsidRPr="0048590B">
        <w:rPr>
          <w:rFonts w:eastAsia="Times New Roman" w:cs="Times New Roman"/>
          <w:b/>
          <w:bCs/>
          <w:lang w:eastAsia="en-CA"/>
        </w:rPr>
        <w:t>2. Chinese/Japanese Word Break Dictionary Data (cjdict.txt)</w:t>
      </w:r>
    </w:p>
    <w:p w14:paraId="60BE77D6"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    The Google Chrome software developed by Google is licensed under the BSD license. Other software included in this distribution is provided under other licenses, as set forth below.</w:t>
      </w:r>
    </w:p>
    <w:p w14:paraId="060825C3"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The BSD License</w:t>
      </w:r>
    </w:p>
    <w:p w14:paraId="019D553A"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lastRenderedPageBreak/>
        <w:t xml:space="preserve"> http://opensource.org/licenses/bsd-license.php </w:t>
      </w:r>
    </w:p>
    <w:p w14:paraId="0BDB4C11"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Copyright (C) 2006-2008, Google Inc.</w:t>
      </w:r>
    </w:p>
    <w:p w14:paraId="7701F247"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All rights reserved.</w:t>
      </w:r>
    </w:p>
    <w:p w14:paraId="20B88BCA"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Redistribution and use in source and binary forms, with or without modification, are permitted provided that the following conditions are met:</w:t>
      </w:r>
    </w:p>
    <w:p w14:paraId="62D77529"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Redistributions of source code must retain the above copyright notice, this list of conditions and the following disclaimer.</w:t>
      </w:r>
    </w:p>
    <w:p w14:paraId="7EB6893F"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Redistributions in binary form must reproduce the above copyright notice, this list of conditions and the following disclaimer in the documentation and/or other materials provided with the distribution.</w:t>
      </w:r>
    </w:p>
    <w:p w14:paraId="3BBC308C" w14:textId="53B105B4"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Neither the name of Google Inc. nor the names of its contributors may be used to endorse or promote products derived from this software without specific prior written permission.</w:t>
      </w:r>
    </w:p>
    <w:p w14:paraId="3D9F2BAC"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E5B43E5"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w:t>
      </w:r>
    </w:p>
    <w:p w14:paraId="2E487CF0"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The word list in cjdict.txt are generated by combining three word lists listed</w:t>
      </w:r>
    </w:p>
    <w:p w14:paraId="2DEDC760"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below with further processing for compound word breaking. The frequency is generated</w:t>
      </w:r>
    </w:p>
    <w:p w14:paraId="16066C98"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with an iterative training against Google web corpora. </w:t>
      </w:r>
    </w:p>
    <w:p w14:paraId="0F80B7F9" w14:textId="77777777" w:rsidR="00A20669" w:rsidRPr="00710B6C"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val="it-IT" w:eastAsia="en-CA"/>
        </w:rPr>
      </w:pPr>
      <w:r w:rsidRPr="00710B6C">
        <w:rPr>
          <w:rFonts w:eastAsia="Times New Roman" w:cs="Courier New"/>
          <w:lang w:val="it-IT" w:eastAsia="en-CA"/>
        </w:rPr>
        <w:t>* Libtabe (Chinese)</w:t>
      </w:r>
    </w:p>
    <w:p w14:paraId="581E7A23" w14:textId="77777777" w:rsidR="00A20669" w:rsidRPr="00710B6C"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val="it-IT" w:eastAsia="en-CA"/>
        </w:rPr>
      </w:pPr>
      <w:r w:rsidRPr="00710B6C">
        <w:rPr>
          <w:rFonts w:eastAsia="Times New Roman" w:cs="Courier New"/>
          <w:lang w:val="it-IT" w:eastAsia="en-CA"/>
        </w:rPr>
        <w:t xml:space="preserve">   - https://sourceforge.net/project/?group_id=1519</w:t>
      </w:r>
    </w:p>
    <w:p w14:paraId="244070C6"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710B6C">
        <w:rPr>
          <w:rFonts w:eastAsia="Times New Roman" w:cs="Courier New"/>
          <w:lang w:val="it-IT" w:eastAsia="en-CA"/>
        </w:rPr>
        <w:t xml:space="preserve">   </w:t>
      </w:r>
      <w:r w:rsidRPr="0048590B">
        <w:rPr>
          <w:rFonts w:eastAsia="Times New Roman" w:cs="Courier New"/>
          <w:lang w:eastAsia="en-CA"/>
        </w:rPr>
        <w:t>- Its license terms and conditions are shown below.</w:t>
      </w:r>
    </w:p>
    <w:p w14:paraId="57333086" w14:textId="77777777" w:rsidR="00A20669" w:rsidRPr="00710B6C"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val="pt-BR" w:eastAsia="en-CA"/>
        </w:rPr>
      </w:pPr>
      <w:r w:rsidRPr="0048590B">
        <w:rPr>
          <w:rFonts w:eastAsia="Times New Roman" w:cs="Courier New"/>
          <w:lang w:eastAsia="en-CA"/>
        </w:rPr>
        <w:t xml:space="preserve"> </w:t>
      </w:r>
      <w:r w:rsidR="00921BD8">
        <w:rPr>
          <w:rFonts w:eastAsia="Times New Roman" w:cs="Courier New"/>
          <w:lang w:eastAsia="en-CA"/>
        </w:rPr>
        <w:t xml:space="preserve">  </w:t>
      </w:r>
      <w:r w:rsidRPr="00710B6C">
        <w:rPr>
          <w:rFonts w:eastAsia="Times New Roman" w:cs="Courier New"/>
          <w:lang w:val="pt-BR" w:eastAsia="en-CA"/>
        </w:rPr>
        <w:t>IPADIC (Japanese)</w:t>
      </w:r>
    </w:p>
    <w:p w14:paraId="61D9614A" w14:textId="77777777" w:rsidR="00A20669" w:rsidRPr="00710B6C"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val="pt-BR" w:eastAsia="en-CA"/>
        </w:rPr>
      </w:pPr>
      <w:r w:rsidRPr="00710B6C">
        <w:rPr>
          <w:rFonts w:eastAsia="Times New Roman" w:cs="Courier New"/>
          <w:lang w:val="pt-BR" w:eastAsia="en-CA"/>
        </w:rPr>
        <w:t xml:space="preserve">   - http://chasen.aist-nara.ac.jp/chasen/distribution.html</w:t>
      </w:r>
    </w:p>
    <w:p w14:paraId="6B764133"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710B6C">
        <w:rPr>
          <w:rFonts w:eastAsia="Times New Roman" w:cs="Courier New"/>
          <w:lang w:val="pt-BR" w:eastAsia="en-CA"/>
        </w:rPr>
        <w:t xml:space="preserve">   </w:t>
      </w:r>
      <w:r w:rsidRPr="0048590B">
        <w:rPr>
          <w:rFonts w:eastAsia="Times New Roman" w:cs="Courier New"/>
          <w:lang w:eastAsia="en-CA"/>
        </w:rPr>
        <w:t>- Its license terms and conditions are shown below.</w:t>
      </w:r>
    </w:p>
    <w:p w14:paraId="32B04241"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---------COPYING.libtabe ---- BEGIN--------------------</w:t>
      </w:r>
    </w:p>
    <w:p w14:paraId="2EEA93DA"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w:t>
      </w:r>
    </w:p>
    <w:p w14:paraId="7836DCAC"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Copyrigh</w:t>
      </w:r>
      <w:r w:rsidR="00FD5634">
        <w:rPr>
          <w:rFonts w:eastAsia="Times New Roman" w:cs="Courier New"/>
          <w:lang w:eastAsia="en-CA"/>
        </w:rPr>
        <w:t>t</w:t>
      </w:r>
      <w:r w:rsidRPr="0048590B">
        <w:rPr>
          <w:rFonts w:eastAsia="Times New Roman" w:cs="Courier New"/>
          <w:lang w:eastAsia="en-CA"/>
        </w:rPr>
        <w:t xml:space="preserve"> (c) 1999 TaBE Project.</w:t>
      </w:r>
    </w:p>
    <w:p w14:paraId="6BBCA173"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Copyright (c) 1999 Pai-Hsiang Hsiao.</w:t>
      </w:r>
    </w:p>
    <w:p w14:paraId="3E8AB96E"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All rights reserved.</w:t>
      </w:r>
    </w:p>
    <w:p w14:paraId="6AF88627"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lastRenderedPageBreak/>
        <w:t xml:space="preserve"> * Redistribution and use in source an</w:t>
      </w:r>
      <w:r w:rsidR="00FD5634">
        <w:rPr>
          <w:rFonts w:eastAsia="Times New Roman" w:cs="Courier New"/>
          <w:lang w:eastAsia="en-CA"/>
        </w:rPr>
        <w:t xml:space="preserve">d binary forms, with or without </w:t>
      </w:r>
      <w:r w:rsidRPr="0048590B">
        <w:rPr>
          <w:rFonts w:eastAsia="Times New Roman" w:cs="Courier New"/>
          <w:lang w:eastAsia="en-CA"/>
        </w:rPr>
        <w:t>modification, are permitted provided that the following conditions</w:t>
      </w:r>
    </w:p>
    <w:p w14:paraId="5B3F7429" w14:textId="77777777" w:rsidR="00A20669" w:rsidRPr="0048590B" w:rsidRDefault="00FD5634"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Pr>
          <w:rFonts w:eastAsia="Times New Roman" w:cs="Courier New"/>
          <w:lang w:eastAsia="en-CA"/>
        </w:rPr>
        <w:t xml:space="preserve"> </w:t>
      </w:r>
      <w:r w:rsidR="00A20669" w:rsidRPr="0048590B">
        <w:rPr>
          <w:rFonts w:eastAsia="Times New Roman" w:cs="Courier New"/>
          <w:lang w:eastAsia="en-CA"/>
        </w:rPr>
        <w:t>are met:</w:t>
      </w:r>
    </w:p>
    <w:p w14:paraId="2C583B9C" w14:textId="4934AD5F" w:rsidR="00FD5634"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 . Redistributions of source code must retain the above copyright notice, this list of conditions and the following disclaimer.. </w:t>
      </w:r>
    </w:p>
    <w:p w14:paraId="4FF3AD08" w14:textId="1781C17E"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Redistributions in binary form must reproduce the above copyright notice, this list of conditions and the following disclaimer in the documentation and/or other materials provided with the distribution.</w:t>
      </w:r>
    </w:p>
    <w:p w14:paraId="5241F22F" w14:textId="67893636"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Neither the name of the TaBE Project nor the names of its contributors may be used to endorse or promote products derived from this software without specific prior written permission.</w:t>
      </w:r>
    </w:p>
    <w:p w14:paraId="46F4CC97"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 THIS SOFTWARE IS PROVIDED BY THE COPYRIGHT HOLDERS AND CONTRIBUTORS"AS IS" AND ANY EXPRESS OR IMPLIED WARRANTIES, INCLUDING, BUT NOTLIMITED TO, THE IMPLIED WARRANTIES OF MERCHANTABILITY AND FITNESSFOR A PARTICULAR PURPOSE ARE DISCLAIMED. IN NO EVENT SHALL THEREGENTS OR CONTRIBUTORS BE LIABLE FOR ANY DIRECT, INDIRECT,INCIDENTAL, SPECIAL, EXEMPLARY, OR CONSEQUENTIAL DAMAGES(INCLUDING, BUT NOT LIMITED TO, PROCUREMENT OF SUBSTITUTE GOODS OR</w:t>
      </w:r>
      <w:r w:rsidR="00FD5634">
        <w:rPr>
          <w:rFonts w:eastAsia="Times New Roman" w:cs="Courier New"/>
          <w:lang w:eastAsia="en-CA"/>
        </w:rPr>
        <w:t xml:space="preserve"> </w:t>
      </w:r>
      <w:r w:rsidRPr="0048590B">
        <w:rPr>
          <w:rFonts w:eastAsia="Times New Roman" w:cs="Courier New"/>
          <w:lang w:eastAsia="en-CA"/>
        </w:rPr>
        <w:t>SERVICES; LOSS OF USE, DATA, OR PROFITS; OR BUSINESS INTERRUPTION)</w:t>
      </w:r>
      <w:r w:rsidR="00FD5634">
        <w:rPr>
          <w:rFonts w:eastAsia="Times New Roman" w:cs="Courier New"/>
          <w:lang w:eastAsia="en-CA"/>
        </w:rPr>
        <w:t xml:space="preserve"> </w:t>
      </w:r>
      <w:r w:rsidRPr="0048590B">
        <w:rPr>
          <w:rFonts w:eastAsia="Times New Roman" w:cs="Courier New"/>
          <w:lang w:eastAsia="en-CA"/>
        </w:rPr>
        <w:t>HOWEVER CAUSED AND ON ANY THEORY OF LIABILITY, WHETHER IN CONTRACT,STRICT LIABILITY, OR TORT (INCLUDING NEGLIGENCE OR OTHERWISE)</w:t>
      </w:r>
      <w:r w:rsidR="00FD5634">
        <w:rPr>
          <w:rFonts w:eastAsia="Times New Roman" w:cs="Courier New"/>
          <w:lang w:eastAsia="en-CA"/>
        </w:rPr>
        <w:t xml:space="preserve"> </w:t>
      </w:r>
      <w:r w:rsidRPr="0048590B">
        <w:rPr>
          <w:rFonts w:eastAsia="Times New Roman" w:cs="Courier New"/>
          <w:lang w:eastAsia="en-CA"/>
        </w:rPr>
        <w:t>ARISING IN ANY WAY OUT OF THE USE OF THIS SOFTWARE, EVEN IF ADVISED</w:t>
      </w:r>
      <w:r w:rsidR="00FD5634">
        <w:rPr>
          <w:rFonts w:eastAsia="Times New Roman" w:cs="Courier New"/>
          <w:lang w:eastAsia="en-CA"/>
        </w:rPr>
        <w:t xml:space="preserve">  </w:t>
      </w:r>
      <w:r w:rsidRPr="0048590B">
        <w:rPr>
          <w:rFonts w:eastAsia="Times New Roman" w:cs="Courier New"/>
          <w:lang w:eastAsia="en-CA"/>
        </w:rPr>
        <w:t>OF THE POSSIBILITY OF SUCH DAMAGE.</w:t>
      </w:r>
    </w:p>
    <w:p w14:paraId="38599CB1"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w:t>
      </w:r>
    </w:p>
    <w:p w14:paraId="60DCF1FD"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w:t>
      </w:r>
    </w:p>
    <w:p w14:paraId="173C5FE3"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w:t>
      </w:r>
    </w:p>
    <w:p w14:paraId="02374D4D"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Copyright (c) 1999 Computer Systems and Communication Lab,</w:t>
      </w:r>
    </w:p>
    <w:p w14:paraId="1E9D418A"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Institute of Information Science, Academia Sinica.</w:t>
      </w:r>
    </w:p>
    <w:p w14:paraId="11E81850"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All rights reserved.</w:t>
      </w:r>
    </w:p>
    <w:p w14:paraId="0FF982FE"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Redistribution and use in source and binary forms, with or without</w:t>
      </w:r>
      <w:r w:rsidR="00FD5634">
        <w:rPr>
          <w:rFonts w:eastAsia="Times New Roman" w:cs="Courier New"/>
          <w:lang w:eastAsia="en-CA"/>
        </w:rPr>
        <w:t xml:space="preserve"> </w:t>
      </w:r>
      <w:r w:rsidRPr="0048590B">
        <w:rPr>
          <w:rFonts w:eastAsia="Times New Roman" w:cs="Courier New"/>
          <w:lang w:eastAsia="en-CA"/>
        </w:rPr>
        <w:t>modification, are permitted provided that the following conditions</w:t>
      </w:r>
      <w:r w:rsidR="00FD5634">
        <w:rPr>
          <w:rFonts w:eastAsia="Times New Roman" w:cs="Courier New"/>
          <w:lang w:eastAsia="en-CA"/>
        </w:rPr>
        <w:t xml:space="preserve"> </w:t>
      </w:r>
      <w:r w:rsidRPr="0048590B">
        <w:rPr>
          <w:rFonts w:eastAsia="Times New Roman" w:cs="Courier New"/>
          <w:lang w:eastAsia="en-CA"/>
        </w:rPr>
        <w:t>are met:</w:t>
      </w:r>
    </w:p>
    <w:p w14:paraId="7222FA26" w14:textId="77777777" w:rsidR="00FD5634"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Redistributions of source code must retain the above copyright</w:t>
      </w:r>
      <w:r w:rsidR="00FD5634">
        <w:rPr>
          <w:rFonts w:eastAsia="Times New Roman" w:cs="Courier New"/>
          <w:lang w:eastAsia="en-CA"/>
        </w:rPr>
        <w:t xml:space="preserve"> </w:t>
      </w:r>
      <w:r w:rsidRPr="0048590B">
        <w:rPr>
          <w:rFonts w:eastAsia="Times New Roman" w:cs="Courier New"/>
          <w:lang w:eastAsia="en-CA"/>
        </w:rPr>
        <w:t xml:space="preserve">  notice, this list of conditions and the following disclaimer.</w:t>
      </w:r>
      <w:r w:rsidR="00FD5634">
        <w:rPr>
          <w:rFonts w:eastAsia="Times New Roman" w:cs="Courier New"/>
          <w:lang w:eastAsia="en-CA"/>
        </w:rPr>
        <w:t xml:space="preserve"> </w:t>
      </w:r>
      <w:r w:rsidRPr="0048590B">
        <w:rPr>
          <w:rFonts w:eastAsia="Times New Roman" w:cs="Courier New"/>
          <w:lang w:eastAsia="en-CA"/>
        </w:rPr>
        <w:t>.</w:t>
      </w:r>
    </w:p>
    <w:p w14:paraId="42E386A1"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Redistributions in binary form must reproduce the above copyright</w:t>
      </w:r>
      <w:r w:rsidR="00FD5634">
        <w:rPr>
          <w:rFonts w:eastAsia="Times New Roman" w:cs="Courier New"/>
          <w:lang w:eastAsia="en-CA"/>
        </w:rPr>
        <w:t xml:space="preserve"> </w:t>
      </w:r>
      <w:r w:rsidRPr="0048590B">
        <w:rPr>
          <w:rFonts w:eastAsia="Times New Roman" w:cs="Courier New"/>
          <w:lang w:eastAsia="en-CA"/>
        </w:rPr>
        <w:t xml:space="preserve">  notice, this list of conditions and the following disclaimer in</w:t>
      </w:r>
      <w:r w:rsidR="00FD5634">
        <w:rPr>
          <w:rFonts w:eastAsia="Times New Roman" w:cs="Courier New"/>
          <w:lang w:eastAsia="en-CA"/>
        </w:rPr>
        <w:t xml:space="preserve"> </w:t>
      </w:r>
      <w:r w:rsidRPr="0048590B">
        <w:rPr>
          <w:rFonts w:eastAsia="Times New Roman" w:cs="Courier New"/>
          <w:lang w:eastAsia="en-CA"/>
        </w:rPr>
        <w:t xml:space="preserve">  the documentation and/or other materials provided with the</w:t>
      </w:r>
      <w:r w:rsidR="00FD5634">
        <w:rPr>
          <w:rFonts w:eastAsia="Times New Roman" w:cs="Courier New"/>
          <w:lang w:eastAsia="en-CA"/>
        </w:rPr>
        <w:t xml:space="preserve"> </w:t>
      </w:r>
      <w:r w:rsidRPr="0048590B">
        <w:rPr>
          <w:rFonts w:eastAsia="Times New Roman" w:cs="Courier New"/>
          <w:lang w:eastAsia="en-CA"/>
        </w:rPr>
        <w:t xml:space="preserve">  distribution.</w:t>
      </w:r>
    </w:p>
    <w:p w14:paraId="2DB0AE06"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Neither the name of the Computer Systems and Communication Lab</w:t>
      </w:r>
      <w:r w:rsidR="00FD5634">
        <w:rPr>
          <w:rFonts w:eastAsia="Times New Roman" w:cs="Courier New"/>
          <w:lang w:eastAsia="en-CA"/>
        </w:rPr>
        <w:t xml:space="preserve"> </w:t>
      </w:r>
      <w:r w:rsidRPr="0048590B">
        <w:rPr>
          <w:rFonts w:eastAsia="Times New Roman" w:cs="Courier New"/>
          <w:lang w:eastAsia="en-CA"/>
        </w:rPr>
        <w:t xml:space="preserve">  nor the names of its contributors may be used to endorse or</w:t>
      </w:r>
      <w:r w:rsidR="00FD5634">
        <w:rPr>
          <w:rFonts w:eastAsia="Times New Roman" w:cs="Courier New"/>
          <w:lang w:eastAsia="en-CA"/>
        </w:rPr>
        <w:t xml:space="preserve"> </w:t>
      </w:r>
      <w:r w:rsidRPr="0048590B">
        <w:rPr>
          <w:rFonts w:eastAsia="Times New Roman" w:cs="Courier New"/>
          <w:lang w:eastAsia="en-CA"/>
        </w:rPr>
        <w:t xml:space="preserve">  promote products derived from this software without specific</w:t>
      </w:r>
      <w:r w:rsidR="00FD5634">
        <w:rPr>
          <w:rFonts w:eastAsia="Times New Roman" w:cs="Courier New"/>
          <w:lang w:eastAsia="en-CA"/>
        </w:rPr>
        <w:t xml:space="preserve"> </w:t>
      </w:r>
      <w:r w:rsidRPr="0048590B">
        <w:rPr>
          <w:rFonts w:eastAsia="Times New Roman" w:cs="Courier New"/>
          <w:lang w:eastAsia="en-CA"/>
        </w:rPr>
        <w:t xml:space="preserve">  prior written permission.</w:t>
      </w:r>
    </w:p>
    <w:p w14:paraId="6E10E65B"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THIS SOFTWARE IS PROVIDED BY THE COPYRIGHT HOLDERS AND CONTRIBUTORS</w:t>
      </w:r>
      <w:r w:rsidR="00FD5634">
        <w:rPr>
          <w:rFonts w:eastAsia="Times New Roman" w:cs="Courier New"/>
          <w:lang w:eastAsia="en-CA"/>
        </w:rPr>
        <w:t xml:space="preserve"> </w:t>
      </w:r>
      <w:r w:rsidRPr="0048590B">
        <w:rPr>
          <w:rFonts w:eastAsia="Times New Roman" w:cs="Courier New"/>
          <w:lang w:eastAsia="en-CA"/>
        </w:rPr>
        <w:t>"AS IS" AND ANY EXPRESS OR IMPLIED WARRANTIES, INCLUDING, BUT NOT</w:t>
      </w:r>
      <w:r w:rsidR="00FD5634">
        <w:rPr>
          <w:rFonts w:eastAsia="Times New Roman" w:cs="Courier New"/>
          <w:lang w:eastAsia="en-CA"/>
        </w:rPr>
        <w:t xml:space="preserve"> </w:t>
      </w:r>
      <w:r w:rsidRPr="0048590B">
        <w:rPr>
          <w:rFonts w:eastAsia="Times New Roman" w:cs="Courier New"/>
          <w:lang w:eastAsia="en-CA"/>
        </w:rPr>
        <w:t>LIMITED TO, THE IMPLIED WARRANTIES OF MERCHANTABILITY AND FITNESS</w:t>
      </w:r>
      <w:r w:rsidR="00FD5634">
        <w:rPr>
          <w:rFonts w:eastAsia="Times New Roman" w:cs="Courier New"/>
          <w:lang w:eastAsia="en-CA"/>
        </w:rPr>
        <w:t xml:space="preserve"> </w:t>
      </w:r>
      <w:r w:rsidRPr="0048590B">
        <w:rPr>
          <w:rFonts w:eastAsia="Times New Roman" w:cs="Courier New"/>
          <w:lang w:eastAsia="en-CA"/>
        </w:rPr>
        <w:t>FOR A PARTICULAR PURPOSE ARE DISCLAIMED. IN NO EVENT SHALL THE</w:t>
      </w:r>
      <w:r w:rsidR="00FD5634">
        <w:rPr>
          <w:rFonts w:eastAsia="Times New Roman" w:cs="Courier New"/>
          <w:lang w:eastAsia="en-CA"/>
        </w:rPr>
        <w:t xml:space="preserve"> </w:t>
      </w:r>
      <w:r w:rsidRPr="0048590B">
        <w:rPr>
          <w:rFonts w:eastAsia="Times New Roman" w:cs="Courier New"/>
          <w:lang w:eastAsia="en-CA"/>
        </w:rPr>
        <w:t>REGENTS OR CONTRIBUTORS BE LIABLE FOR ANY DIRECT, INDIRECT,</w:t>
      </w:r>
      <w:r w:rsidR="00FD5634">
        <w:rPr>
          <w:rFonts w:eastAsia="Times New Roman" w:cs="Courier New"/>
          <w:lang w:eastAsia="en-CA"/>
        </w:rPr>
        <w:t xml:space="preserve"> </w:t>
      </w:r>
      <w:r w:rsidRPr="0048590B">
        <w:rPr>
          <w:rFonts w:eastAsia="Times New Roman" w:cs="Courier New"/>
          <w:lang w:eastAsia="en-CA"/>
        </w:rPr>
        <w:t>INCIDENTAL, SPECIAL, EXEMPLARY, OR CONSEQUENTIAL DAMAGES</w:t>
      </w:r>
      <w:r w:rsidR="00FD5634">
        <w:rPr>
          <w:rFonts w:eastAsia="Times New Roman" w:cs="Courier New"/>
          <w:lang w:eastAsia="en-CA"/>
        </w:rPr>
        <w:t xml:space="preserve"> </w:t>
      </w:r>
      <w:r w:rsidRPr="0048590B">
        <w:rPr>
          <w:rFonts w:eastAsia="Times New Roman" w:cs="Courier New"/>
          <w:lang w:eastAsia="en-CA"/>
        </w:rPr>
        <w:t xml:space="preserve">(INCLUDING, BUT NOT LIMITED TO, PROCUREMENT OF </w:t>
      </w:r>
      <w:r w:rsidRPr="0048590B">
        <w:rPr>
          <w:rFonts w:eastAsia="Times New Roman" w:cs="Courier New"/>
          <w:lang w:eastAsia="en-CA"/>
        </w:rPr>
        <w:lastRenderedPageBreak/>
        <w:t>SUBSTITUTE GOODS OR</w:t>
      </w:r>
      <w:r w:rsidR="00FD5634">
        <w:rPr>
          <w:rFonts w:eastAsia="Times New Roman" w:cs="Courier New"/>
          <w:lang w:eastAsia="en-CA"/>
        </w:rPr>
        <w:t xml:space="preserve"> </w:t>
      </w:r>
      <w:r w:rsidRPr="0048590B">
        <w:rPr>
          <w:rFonts w:eastAsia="Times New Roman" w:cs="Courier New"/>
          <w:lang w:eastAsia="en-CA"/>
        </w:rPr>
        <w:t>SERVICES; LOSS OF USE, DATA, OR PROFITS; OR BUSINESS INTERRUPTION)</w:t>
      </w:r>
      <w:r w:rsidR="00FD5634">
        <w:rPr>
          <w:rFonts w:eastAsia="Times New Roman" w:cs="Courier New"/>
          <w:lang w:eastAsia="en-CA"/>
        </w:rPr>
        <w:t xml:space="preserve"> </w:t>
      </w:r>
      <w:r w:rsidRPr="0048590B">
        <w:rPr>
          <w:rFonts w:eastAsia="Times New Roman" w:cs="Courier New"/>
          <w:lang w:eastAsia="en-CA"/>
        </w:rPr>
        <w:t>HOWEVER CAUSED AND ON ANY THEORY OF LIABILITY, WHETHER IN CONTRACT,</w:t>
      </w:r>
      <w:r w:rsidR="00FD5634">
        <w:rPr>
          <w:rFonts w:eastAsia="Times New Roman" w:cs="Courier New"/>
          <w:lang w:eastAsia="en-CA"/>
        </w:rPr>
        <w:t xml:space="preserve"> </w:t>
      </w:r>
      <w:r w:rsidRPr="0048590B">
        <w:rPr>
          <w:rFonts w:eastAsia="Times New Roman" w:cs="Courier New"/>
          <w:lang w:eastAsia="en-CA"/>
        </w:rPr>
        <w:t>STRICT LIABILITY, OR TORT (INCLUDING NEGLIGENCE OR OTHERWISE)</w:t>
      </w:r>
      <w:r w:rsidR="00FD5634">
        <w:rPr>
          <w:rFonts w:eastAsia="Times New Roman" w:cs="Courier New"/>
          <w:lang w:eastAsia="en-CA"/>
        </w:rPr>
        <w:t xml:space="preserve"> </w:t>
      </w:r>
      <w:r w:rsidRPr="0048590B">
        <w:rPr>
          <w:rFonts w:eastAsia="Times New Roman" w:cs="Courier New"/>
          <w:lang w:eastAsia="en-CA"/>
        </w:rPr>
        <w:t>ARISING IN ANY WAY OUT OF THE USE OF THIS SOFTWARE, EVEN IF ADVISED</w:t>
      </w:r>
      <w:r w:rsidR="00FD5634">
        <w:rPr>
          <w:rFonts w:eastAsia="Times New Roman" w:cs="Courier New"/>
          <w:lang w:eastAsia="en-CA"/>
        </w:rPr>
        <w:t xml:space="preserve"> </w:t>
      </w:r>
      <w:r w:rsidRPr="0048590B">
        <w:rPr>
          <w:rFonts w:eastAsia="Times New Roman" w:cs="Courier New"/>
          <w:lang w:eastAsia="en-CA"/>
        </w:rPr>
        <w:t>OF THE POSSIBILITY OF SUCH DAMAGE.</w:t>
      </w:r>
    </w:p>
    <w:p w14:paraId="19622A85"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p>
    <w:p w14:paraId="6605F4B9"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Copyright 1996 Chih-Hao Tsai @ Beckman Institute, University of Illinois</w:t>
      </w:r>
    </w:p>
    <w:p w14:paraId="0D8A5732"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c-tsai4@uiuc.edu  http://casper.beckman.uiuc.edu/~c-tsai4</w:t>
      </w:r>
    </w:p>
    <w:p w14:paraId="0F3FC18E"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w:t>
      </w:r>
    </w:p>
    <w:p w14:paraId="1BF11465"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---------------COPYING.libtabe-----END------------------------------------</w:t>
      </w:r>
    </w:p>
    <w:p w14:paraId="0AA815D3"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w:t>
      </w:r>
    </w:p>
    <w:p w14:paraId="6D59FCCB"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---------------COPYING.ipadic-----BEGIN------------------------------------</w:t>
      </w:r>
    </w:p>
    <w:p w14:paraId="3043D9FA"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Copyright 2000, 2001, 2002,</w:t>
      </w:r>
      <w:r w:rsidR="00FD5634">
        <w:rPr>
          <w:rFonts w:eastAsia="Times New Roman" w:cs="Courier New"/>
          <w:lang w:eastAsia="en-CA"/>
        </w:rPr>
        <w:t xml:space="preserve"> 2003 Nara Institute of Science</w:t>
      </w:r>
      <w:r w:rsidRPr="0048590B">
        <w:rPr>
          <w:rFonts w:eastAsia="Times New Roman" w:cs="Courier New"/>
          <w:lang w:eastAsia="en-CA"/>
        </w:rPr>
        <w:t xml:space="preserve"> and Technology.  All Rights Reserved.</w:t>
      </w:r>
    </w:p>
    <w:p w14:paraId="360E2AC1"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Use, reproduction, and distribution</w:t>
      </w:r>
      <w:r w:rsidR="00FD5634">
        <w:rPr>
          <w:rFonts w:eastAsia="Times New Roman" w:cs="Courier New"/>
          <w:lang w:eastAsia="en-CA"/>
        </w:rPr>
        <w:t xml:space="preserve"> of this software is permitted.</w:t>
      </w:r>
      <w:r w:rsidRPr="0048590B">
        <w:rPr>
          <w:rFonts w:eastAsia="Times New Roman" w:cs="Courier New"/>
          <w:lang w:eastAsia="en-CA"/>
        </w:rPr>
        <w:t xml:space="preserve"> Any copy of this software, whether in</w:t>
      </w:r>
      <w:r w:rsidR="00FD5634">
        <w:rPr>
          <w:rFonts w:eastAsia="Times New Roman" w:cs="Courier New"/>
          <w:lang w:eastAsia="en-CA"/>
        </w:rPr>
        <w:t xml:space="preserve"> its original form or modified,</w:t>
      </w:r>
      <w:r w:rsidRPr="0048590B">
        <w:rPr>
          <w:rFonts w:eastAsia="Times New Roman" w:cs="Courier New"/>
          <w:lang w:eastAsia="en-CA"/>
        </w:rPr>
        <w:t xml:space="preserve"> must include both the above cop</w:t>
      </w:r>
      <w:r w:rsidR="00FD5634">
        <w:rPr>
          <w:rFonts w:eastAsia="Times New Roman" w:cs="Courier New"/>
          <w:lang w:eastAsia="en-CA"/>
        </w:rPr>
        <w:t>yright notice and the following</w:t>
      </w:r>
      <w:r w:rsidRPr="0048590B">
        <w:rPr>
          <w:rFonts w:eastAsia="Times New Roman" w:cs="Courier New"/>
          <w:lang w:eastAsia="en-CA"/>
        </w:rPr>
        <w:t xml:space="preserve"> paragraphs.</w:t>
      </w:r>
    </w:p>
    <w:p w14:paraId="588B0D45"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Nara Institute of </w:t>
      </w:r>
      <w:r w:rsidR="00FD5634">
        <w:rPr>
          <w:rFonts w:eastAsia="Times New Roman" w:cs="Courier New"/>
          <w:lang w:eastAsia="en-CA"/>
        </w:rPr>
        <w:t>Science and Technology (NAIST),</w:t>
      </w:r>
      <w:r w:rsidRPr="0048590B">
        <w:rPr>
          <w:rFonts w:eastAsia="Times New Roman" w:cs="Courier New"/>
          <w:lang w:eastAsia="en-CA"/>
        </w:rPr>
        <w:t xml:space="preserve"> the copyright holders, disclaims all warranties with regard to this</w:t>
      </w:r>
      <w:r w:rsidR="00FD5634">
        <w:rPr>
          <w:rFonts w:eastAsia="Times New Roman" w:cs="Courier New"/>
          <w:lang w:eastAsia="en-CA"/>
        </w:rPr>
        <w:t xml:space="preserve"> </w:t>
      </w:r>
      <w:r w:rsidRPr="0048590B">
        <w:rPr>
          <w:rFonts w:eastAsia="Times New Roman" w:cs="Courier New"/>
          <w:lang w:eastAsia="en-CA"/>
        </w:rPr>
        <w:t xml:space="preserve"> software, including all implied warranties of merchantability and</w:t>
      </w:r>
      <w:r w:rsidR="00FD5634">
        <w:rPr>
          <w:rFonts w:eastAsia="Times New Roman" w:cs="Courier New"/>
          <w:lang w:eastAsia="en-CA"/>
        </w:rPr>
        <w:t xml:space="preserve"> </w:t>
      </w:r>
      <w:r w:rsidRPr="0048590B">
        <w:rPr>
          <w:rFonts w:eastAsia="Times New Roman" w:cs="Courier New"/>
          <w:lang w:eastAsia="en-CA"/>
        </w:rPr>
        <w:t xml:space="preserve"> fitness, in no event shall NAIST be liable for</w:t>
      </w:r>
      <w:r w:rsidR="00FD5634">
        <w:rPr>
          <w:rFonts w:eastAsia="Times New Roman" w:cs="Courier New"/>
          <w:lang w:eastAsia="en-CA"/>
        </w:rPr>
        <w:t xml:space="preserve"> </w:t>
      </w:r>
      <w:r w:rsidRPr="0048590B">
        <w:rPr>
          <w:rFonts w:eastAsia="Times New Roman" w:cs="Courier New"/>
          <w:lang w:eastAsia="en-CA"/>
        </w:rPr>
        <w:t xml:space="preserve"> any special, indirect or consequential damages or any damages</w:t>
      </w:r>
      <w:r w:rsidR="00FD5634">
        <w:rPr>
          <w:rFonts w:eastAsia="Times New Roman" w:cs="Courier New"/>
          <w:lang w:eastAsia="en-CA"/>
        </w:rPr>
        <w:t xml:space="preserve"> </w:t>
      </w:r>
      <w:r w:rsidRPr="0048590B">
        <w:rPr>
          <w:rFonts w:eastAsia="Times New Roman" w:cs="Courier New"/>
          <w:lang w:eastAsia="en-CA"/>
        </w:rPr>
        <w:t xml:space="preserve"> whatsoever resulting from loss of use, data or profits, whether in an</w:t>
      </w:r>
      <w:r w:rsidR="00FD5634">
        <w:rPr>
          <w:rFonts w:eastAsia="Times New Roman" w:cs="Courier New"/>
          <w:lang w:eastAsia="en-CA"/>
        </w:rPr>
        <w:t xml:space="preserve"> </w:t>
      </w:r>
      <w:r w:rsidRPr="0048590B">
        <w:rPr>
          <w:rFonts w:eastAsia="Times New Roman" w:cs="Courier New"/>
          <w:lang w:eastAsia="en-CA"/>
        </w:rPr>
        <w:t xml:space="preserve"> action of contract, negligence or other tortuous action, arising out</w:t>
      </w:r>
      <w:r w:rsidR="00FD5634">
        <w:rPr>
          <w:rFonts w:eastAsia="Times New Roman" w:cs="Courier New"/>
          <w:lang w:eastAsia="en-CA"/>
        </w:rPr>
        <w:t xml:space="preserve"> </w:t>
      </w:r>
      <w:r w:rsidRPr="0048590B">
        <w:rPr>
          <w:rFonts w:eastAsia="Times New Roman" w:cs="Courier New"/>
          <w:lang w:eastAsia="en-CA"/>
        </w:rPr>
        <w:t xml:space="preserve"> of or in connection with the use or performance of this software.</w:t>
      </w:r>
    </w:p>
    <w:p w14:paraId="69890421"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A large po</w:t>
      </w:r>
      <w:r w:rsidR="00FD5634">
        <w:rPr>
          <w:rFonts w:eastAsia="Times New Roman" w:cs="Courier New"/>
          <w:lang w:eastAsia="en-CA"/>
        </w:rPr>
        <w:t>rtion of the dictionary entries</w:t>
      </w:r>
      <w:r w:rsidRPr="0048590B">
        <w:rPr>
          <w:rFonts w:eastAsia="Times New Roman" w:cs="Courier New"/>
          <w:lang w:eastAsia="en-CA"/>
        </w:rPr>
        <w:t xml:space="preserve"> originate from ICOT Free Software.  Th</w:t>
      </w:r>
      <w:r w:rsidR="00FD5634">
        <w:rPr>
          <w:rFonts w:eastAsia="Times New Roman" w:cs="Courier New"/>
          <w:lang w:eastAsia="en-CA"/>
        </w:rPr>
        <w:t>e following conditions for ICOT</w:t>
      </w:r>
      <w:r w:rsidRPr="0048590B">
        <w:rPr>
          <w:rFonts w:eastAsia="Times New Roman" w:cs="Courier New"/>
          <w:lang w:eastAsia="en-CA"/>
        </w:rPr>
        <w:t xml:space="preserve"> Free Software applies to the current dictionary as well.</w:t>
      </w:r>
    </w:p>
    <w:p w14:paraId="48704DB0"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Each User may also freely distrib</w:t>
      </w:r>
      <w:r w:rsidR="00FD5634">
        <w:rPr>
          <w:rFonts w:eastAsia="Times New Roman" w:cs="Courier New"/>
          <w:lang w:eastAsia="en-CA"/>
        </w:rPr>
        <w:t>ute the Program, whether in its</w:t>
      </w:r>
      <w:r w:rsidRPr="0048590B">
        <w:rPr>
          <w:rFonts w:eastAsia="Times New Roman" w:cs="Courier New"/>
          <w:lang w:eastAsia="en-CA"/>
        </w:rPr>
        <w:t xml:space="preserve"> original form or modified, to any t</w:t>
      </w:r>
      <w:r w:rsidR="00FD5634">
        <w:rPr>
          <w:rFonts w:eastAsia="Times New Roman" w:cs="Courier New"/>
          <w:lang w:eastAsia="en-CA"/>
        </w:rPr>
        <w:t>hird party or parties, PROVIDED</w:t>
      </w:r>
      <w:r w:rsidRPr="0048590B">
        <w:rPr>
          <w:rFonts w:eastAsia="Times New Roman" w:cs="Courier New"/>
          <w:lang w:eastAsia="en-CA"/>
        </w:rPr>
        <w:t xml:space="preserve"> that the provisions of Section 3 ("N</w:t>
      </w:r>
      <w:r w:rsidR="00FD5634">
        <w:rPr>
          <w:rFonts w:eastAsia="Times New Roman" w:cs="Courier New"/>
          <w:lang w:eastAsia="en-CA"/>
        </w:rPr>
        <w:t>O WARRANTY") will ALWAYS appear</w:t>
      </w:r>
      <w:r w:rsidRPr="0048590B">
        <w:rPr>
          <w:rFonts w:eastAsia="Times New Roman" w:cs="Courier New"/>
          <w:lang w:eastAsia="en-CA"/>
        </w:rPr>
        <w:t xml:space="preserve"> on, or be attached to, the Program, which is distribu</w:t>
      </w:r>
      <w:r w:rsidR="00FD5634">
        <w:rPr>
          <w:rFonts w:eastAsia="Times New Roman" w:cs="Courier New"/>
          <w:lang w:eastAsia="en-CA"/>
        </w:rPr>
        <w:t>ted substantially</w:t>
      </w:r>
      <w:r w:rsidRPr="0048590B">
        <w:rPr>
          <w:rFonts w:eastAsia="Times New Roman" w:cs="Courier New"/>
          <w:lang w:eastAsia="en-CA"/>
        </w:rPr>
        <w:t xml:space="preserve"> in the same form as set ou</w:t>
      </w:r>
      <w:r w:rsidR="00FD5634">
        <w:rPr>
          <w:rFonts w:eastAsia="Times New Roman" w:cs="Courier New"/>
          <w:lang w:eastAsia="en-CA"/>
        </w:rPr>
        <w:t>t herein and that such intended</w:t>
      </w:r>
      <w:r w:rsidRPr="0048590B">
        <w:rPr>
          <w:rFonts w:eastAsia="Times New Roman" w:cs="Courier New"/>
          <w:lang w:eastAsia="en-CA"/>
        </w:rPr>
        <w:t xml:space="preserve"> distribution, if actually made, wi</w:t>
      </w:r>
      <w:r w:rsidR="00FD5634">
        <w:rPr>
          <w:rFonts w:eastAsia="Times New Roman" w:cs="Courier New"/>
          <w:lang w:eastAsia="en-CA"/>
        </w:rPr>
        <w:t>ll neither violate or otherwise</w:t>
      </w:r>
      <w:r w:rsidRPr="0048590B">
        <w:rPr>
          <w:rFonts w:eastAsia="Times New Roman" w:cs="Courier New"/>
          <w:lang w:eastAsia="en-CA"/>
        </w:rPr>
        <w:t xml:space="preserve"> contravene any of the laws and regu</w:t>
      </w:r>
      <w:r w:rsidR="00FD5634">
        <w:rPr>
          <w:rFonts w:eastAsia="Times New Roman" w:cs="Courier New"/>
          <w:lang w:eastAsia="en-CA"/>
        </w:rPr>
        <w:t>lations of the countries having</w:t>
      </w:r>
      <w:r w:rsidRPr="0048590B">
        <w:rPr>
          <w:rFonts w:eastAsia="Times New Roman" w:cs="Courier New"/>
          <w:lang w:eastAsia="en-CA"/>
        </w:rPr>
        <w:t xml:space="preserve"> jurisdiction over the User or the intended distribution itself.</w:t>
      </w:r>
    </w:p>
    <w:p w14:paraId="176141C4"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NO WARRANTY</w:t>
      </w:r>
    </w:p>
    <w:p w14:paraId="0924B41A" w14:textId="4C8F86D6"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The program was produced on an experimental basis in the course of the research and development conducted during the project and is provided</w:t>
      </w:r>
      <w:r w:rsidR="00FD5634">
        <w:rPr>
          <w:rFonts w:eastAsia="Times New Roman" w:cs="Courier New"/>
          <w:lang w:eastAsia="en-CA"/>
        </w:rPr>
        <w:t xml:space="preserve"> </w:t>
      </w:r>
      <w:r w:rsidRPr="0048590B">
        <w:rPr>
          <w:rFonts w:eastAsia="Times New Roman" w:cs="Courier New"/>
          <w:lang w:eastAsia="en-CA"/>
        </w:rPr>
        <w:t>to users as so produced on an experimental basis.  Accordingly, the program is provided without any warranty whatsoever, whether express,</w:t>
      </w:r>
      <w:r w:rsidR="00FD5634">
        <w:rPr>
          <w:rFonts w:eastAsia="Times New Roman" w:cs="Courier New"/>
          <w:lang w:eastAsia="en-CA"/>
        </w:rPr>
        <w:t xml:space="preserve"> </w:t>
      </w:r>
      <w:r w:rsidRPr="0048590B">
        <w:rPr>
          <w:rFonts w:eastAsia="Times New Roman" w:cs="Courier New"/>
          <w:lang w:eastAsia="en-CA"/>
        </w:rPr>
        <w:t>implied, statutory or otherwise.  The term "warranty" used herein</w:t>
      </w:r>
      <w:r w:rsidR="00FD5634">
        <w:rPr>
          <w:rFonts w:eastAsia="Times New Roman" w:cs="Courier New"/>
          <w:lang w:eastAsia="en-CA"/>
        </w:rPr>
        <w:t xml:space="preserve"> </w:t>
      </w:r>
      <w:r w:rsidRPr="0048590B">
        <w:rPr>
          <w:rFonts w:eastAsia="Times New Roman" w:cs="Courier New"/>
          <w:lang w:eastAsia="en-CA"/>
        </w:rPr>
        <w:t>includes, but is not limited to, any warranty of the quality, performance, merchantability and fitness for a particular purpose of the program and the nonexistence of any infringement or violation of</w:t>
      </w:r>
      <w:r w:rsidR="00FD5634">
        <w:rPr>
          <w:rFonts w:eastAsia="Times New Roman" w:cs="Courier New"/>
          <w:lang w:eastAsia="en-CA"/>
        </w:rPr>
        <w:t xml:space="preserve"> </w:t>
      </w:r>
      <w:r w:rsidRPr="0048590B">
        <w:rPr>
          <w:rFonts w:eastAsia="Times New Roman" w:cs="Courier New"/>
          <w:lang w:eastAsia="en-CA"/>
        </w:rPr>
        <w:t>any right of any third party.</w:t>
      </w:r>
    </w:p>
    <w:p w14:paraId="601E1040"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w:t>
      </w:r>
      <w:r w:rsidR="00FD5634">
        <w:rPr>
          <w:rFonts w:eastAsia="Times New Roman" w:cs="Courier New"/>
          <w:lang w:eastAsia="en-CA"/>
        </w:rPr>
        <w:t xml:space="preserve"> </w:t>
      </w:r>
      <w:r w:rsidRPr="0048590B">
        <w:rPr>
          <w:rFonts w:eastAsia="Times New Roman" w:cs="Courier New"/>
          <w:lang w:eastAsia="en-CA"/>
        </w:rPr>
        <w:t xml:space="preserve"> Each user of the program will agree and understand, and be deemed to</w:t>
      </w:r>
      <w:r w:rsidR="00FD5634">
        <w:rPr>
          <w:rFonts w:eastAsia="Times New Roman" w:cs="Courier New"/>
          <w:lang w:eastAsia="en-CA"/>
        </w:rPr>
        <w:t xml:space="preserve"> </w:t>
      </w:r>
      <w:r w:rsidRPr="0048590B">
        <w:rPr>
          <w:rFonts w:eastAsia="Times New Roman" w:cs="Courier New"/>
          <w:lang w:eastAsia="en-CA"/>
        </w:rPr>
        <w:t xml:space="preserve"> have agreed and understood, that there is no warranty whatsoever for</w:t>
      </w:r>
      <w:r w:rsidR="00FD5634">
        <w:rPr>
          <w:rFonts w:eastAsia="Times New Roman" w:cs="Courier New"/>
          <w:lang w:eastAsia="en-CA"/>
        </w:rPr>
        <w:t xml:space="preserve"> </w:t>
      </w:r>
      <w:r w:rsidRPr="0048590B">
        <w:rPr>
          <w:rFonts w:eastAsia="Times New Roman" w:cs="Courier New"/>
          <w:lang w:eastAsia="en-CA"/>
        </w:rPr>
        <w:t xml:space="preserve"> the program and, accordingly, the entire risk arising from or</w:t>
      </w:r>
      <w:r w:rsidR="00FD5634">
        <w:rPr>
          <w:rFonts w:eastAsia="Times New Roman" w:cs="Courier New"/>
          <w:lang w:eastAsia="en-CA"/>
        </w:rPr>
        <w:t xml:space="preserve"> </w:t>
      </w:r>
      <w:r w:rsidRPr="0048590B">
        <w:rPr>
          <w:rFonts w:eastAsia="Times New Roman" w:cs="Courier New"/>
          <w:lang w:eastAsia="en-CA"/>
        </w:rPr>
        <w:t xml:space="preserve"> otherwise connected with the program is assumed by the user.</w:t>
      </w:r>
    </w:p>
    <w:p w14:paraId="7C625A09" w14:textId="1767031C"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lastRenderedPageBreak/>
        <w:t xml:space="preserve"> Therefore, neither ICOT, the copyright holder, or any other</w:t>
      </w:r>
      <w:r w:rsidR="00FD5634">
        <w:rPr>
          <w:rFonts w:eastAsia="Times New Roman" w:cs="Courier New"/>
          <w:lang w:eastAsia="en-CA"/>
        </w:rPr>
        <w:t xml:space="preserve"> </w:t>
      </w:r>
      <w:r w:rsidRPr="0048590B">
        <w:rPr>
          <w:rFonts w:eastAsia="Times New Roman" w:cs="Courier New"/>
          <w:lang w:eastAsia="en-CA"/>
        </w:rPr>
        <w:t xml:space="preserve"> organization that participated in or was otherwise related to the</w:t>
      </w:r>
      <w:r w:rsidR="00FD5634">
        <w:rPr>
          <w:rFonts w:eastAsia="Times New Roman" w:cs="Courier New"/>
          <w:lang w:eastAsia="en-CA"/>
        </w:rPr>
        <w:t xml:space="preserve"> </w:t>
      </w:r>
      <w:r w:rsidRPr="0048590B">
        <w:rPr>
          <w:rFonts w:eastAsia="Times New Roman" w:cs="Courier New"/>
          <w:lang w:eastAsia="en-CA"/>
        </w:rPr>
        <w:t xml:space="preserve"> development of the program and their respective officials, directors,</w:t>
      </w:r>
      <w:r w:rsidR="00FD5634">
        <w:rPr>
          <w:rFonts w:eastAsia="Times New Roman" w:cs="Courier New"/>
          <w:lang w:eastAsia="en-CA"/>
        </w:rPr>
        <w:t xml:space="preserve"> </w:t>
      </w:r>
      <w:r w:rsidRPr="0048590B">
        <w:rPr>
          <w:rFonts w:eastAsia="Times New Roman" w:cs="Courier New"/>
          <w:lang w:eastAsia="en-CA"/>
        </w:rPr>
        <w:t xml:space="preserve"> officers and other employees shall be held liable for any and all</w:t>
      </w:r>
      <w:r w:rsidR="00FD5634">
        <w:rPr>
          <w:rFonts w:eastAsia="Times New Roman" w:cs="Courier New"/>
          <w:lang w:eastAsia="en-CA"/>
        </w:rPr>
        <w:t xml:space="preserve"> </w:t>
      </w:r>
      <w:r w:rsidRPr="0048590B">
        <w:rPr>
          <w:rFonts w:eastAsia="Times New Roman" w:cs="Courier New"/>
          <w:lang w:eastAsia="en-CA"/>
        </w:rPr>
        <w:t xml:space="preserve"> damages, including, without limitation, general, special, incidental</w:t>
      </w:r>
      <w:r w:rsidR="00FD5634">
        <w:rPr>
          <w:rFonts w:eastAsia="Times New Roman" w:cs="Courier New"/>
          <w:lang w:eastAsia="en-CA"/>
        </w:rPr>
        <w:t xml:space="preserve"> </w:t>
      </w:r>
      <w:r w:rsidRPr="0048590B">
        <w:rPr>
          <w:rFonts w:eastAsia="Times New Roman" w:cs="Courier New"/>
          <w:lang w:eastAsia="en-CA"/>
        </w:rPr>
        <w:t xml:space="preserve"> and consequential damages, arising out of or otherwise in connection</w:t>
      </w:r>
      <w:r w:rsidR="00FD5634">
        <w:rPr>
          <w:rFonts w:eastAsia="Times New Roman" w:cs="Courier New"/>
          <w:lang w:eastAsia="en-CA"/>
        </w:rPr>
        <w:t xml:space="preserve"> </w:t>
      </w:r>
      <w:r w:rsidRPr="0048590B">
        <w:rPr>
          <w:rFonts w:eastAsia="Times New Roman" w:cs="Courier New"/>
          <w:lang w:eastAsia="en-CA"/>
        </w:rPr>
        <w:t xml:space="preserve"> with the use or inability to use the program or any product, material</w:t>
      </w:r>
      <w:r w:rsidR="00FD5634">
        <w:rPr>
          <w:rFonts w:eastAsia="Times New Roman" w:cs="Courier New"/>
          <w:lang w:eastAsia="en-CA"/>
        </w:rPr>
        <w:t xml:space="preserve"> </w:t>
      </w:r>
      <w:r w:rsidRPr="0048590B">
        <w:rPr>
          <w:rFonts w:eastAsia="Times New Roman" w:cs="Courier New"/>
          <w:lang w:eastAsia="en-CA"/>
        </w:rPr>
        <w:t xml:space="preserve"> or result produced or otherwise obtained by using the program,</w:t>
      </w:r>
      <w:r w:rsidR="00FD5634">
        <w:rPr>
          <w:rFonts w:eastAsia="Times New Roman" w:cs="Courier New"/>
          <w:lang w:eastAsia="en-CA"/>
        </w:rPr>
        <w:t xml:space="preserve"> </w:t>
      </w:r>
      <w:r w:rsidRPr="0048590B">
        <w:rPr>
          <w:rFonts w:eastAsia="Times New Roman" w:cs="Courier New"/>
          <w:lang w:eastAsia="en-CA"/>
        </w:rPr>
        <w:t xml:space="preserve"> regardless of whether they have been advised of, or otherwise had</w:t>
      </w:r>
      <w:r w:rsidR="00FD5634">
        <w:rPr>
          <w:rFonts w:eastAsia="Times New Roman" w:cs="Courier New"/>
          <w:lang w:eastAsia="en-CA"/>
        </w:rPr>
        <w:t xml:space="preserve"> </w:t>
      </w:r>
      <w:r w:rsidRPr="0048590B">
        <w:rPr>
          <w:rFonts w:eastAsia="Times New Roman" w:cs="Courier New"/>
          <w:lang w:eastAsia="en-CA"/>
        </w:rPr>
        <w:t xml:space="preserve"> knowledge of, the possibility of such damages at any time during the</w:t>
      </w:r>
      <w:r w:rsidR="00FD5634">
        <w:rPr>
          <w:rFonts w:eastAsia="Times New Roman" w:cs="Courier New"/>
          <w:lang w:eastAsia="en-CA"/>
        </w:rPr>
        <w:t xml:space="preserve"> </w:t>
      </w:r>
      <w:r w:rsidRPr="0048590B">
        <w:rPr>
          <w:rFonts w:eastAsia="Times New Roman" w:cs="Courier New"/>
          <w:lang w:eastAsia="en-CA"/>
        </w:rPr>
        <w:t xml:space="preserve"> project or thereafter.  Each user will be deemed to have agreed to the</w:t>
      </w:r>
      <w:r w:rsidR="00FD5634">
        <w:rPr>
          <w:rFonts w:eastAsia="Times New Roman" w:cs="Courier New"/>
          <w:lang w:eastAsia="en-CA"/>
        </w:rPr>
        <w:t xml:space="preserve"> </w:t>
      </w:r>
      <w:r w:rsidRPr="0048590B">
        <w:rPr>
          <w:rFonts w:eastAsia="Times New Roman" w:cs="Courier New"/>
          <w:lang w:eastAsia="en-CA"/>
        </w:rPr>
        <w:t>foregoing by his or her commencement of use of the program.  The term "use" as used herein includes, but is not limited to, the use,</w:t>
      </w:r>
      <w:r w:rsidR="00FD5634">
        <w:rPr>
          <w:rFonts w:eastAsia="Times New Roman" w:cs="Courier New"/>
          <w:lang w:eastAsia="en-CA"/>
        </w:rPr>
        <w:t xml:space="preserve"> </w:t>
      </w:r>
      <w:r w:rsidRPr="0048590B">
        <w:rPr>
          <w:rFonts w:eastAsia="Times New Roman" w:cs="Courier New"/>
          <w:lang w:eastAsia="en-CA"/>
        </w:rPr>
        <w:t>modification, copying and distribution of the program and the</w:t>
      </w:r>
      <w:r w:rsidR="00FD5634">
        <w:rPr>
          <w:rFonts w:eastAsia="Times New Roman" w:cs="Courier New"/>
          <w:lang w:eastAsia="en-CA"/>
        </w:rPr>
        <w:t xml:space="preserve"> </w:t>
      </w:r>
      <w:r w:rsidRPr="0048590B">
        <w:rPr>
          <w:rFonts w:eastAsia="Times New Roman" w:cs="Courier New"/>
          <w:lang w:eastAsia="en-CA"/>
        </w:rPr>
        <w:t>production of secondary products from the program.</w:t>
      </w:r>
    </w:p>
    <w:p w14:paraId="642515F6" w14:textId="1B510A23"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In the case where the program, whether in its original form or modified, was distributed or delivered to or received by a user from any person, organization or entity other than ICOT, unless it makes or</w:t>
      </w:r>
      <w:r w:rsidR="00FD5634">
        <w:rPr>
          <w:rFonts w:eastAsia="Times New Roman" w:cs="Courier New"/>
          <w:lang w:eastAsia="en-CA"/>
        </w:rPr>
        <w:t xml:space="preserve"> </w:t>
      </w:r>
      <w:r w:rsidRPr="0048590B">
        <w:rPr>
          <w:rFonts w:eastAsia="Times New Roman" w:cs="Courier New"/>
          <w:lang w:eastAsia="en-CA"/>
        </w:rPr>
        <w:t xml:space="preserve"> grants independently of ICOT any specific warranty to the user in</w:t>
      </w:r>
      <w:r w:rsidR="00FD5634">
        <w:rPr>
          <w:rFonts w:eastAsia="Times New Roman" w:cs="Courier New"/>
          <w:lang w:eastAsia="en-CA"/>
        </w:rPr>
        <w:t xml:space="preserve"> </w:t>
      </w:r>
      <w:r w:rsidRPr="0048590B">
        <w:rPr>
          <w:rFonts w:eastAsia="Times New Roman" w:cs="Courier New"/>
          <w:lang w:eastAsia="en-CA"/>
        </w:rPr>
        <w:t xml:space="preserve"> writing, such person, organization or entity, will also be exempted</w:t>
      </w:r>
      <w:r w:rsidR="00FD5634">
        <w:rPr>
          <w:rFonts w:eastAsia="Times New Roman" w:cs="Courier New"/>
          <w:lang w:eastAsia="en-CA"/>
        </w:rPr>
        <w:t xml:space="preserve"> </w:t>
      </w:r>
      <w:r w:rsidRPr="0048590B">
        <w:rPr>
          <w:rFonts w:eastAsia="Times New Roman" w:cs="Courier New"/>
          <w:lang w:eastAsia="en-CA"/>
        </w:rPr>
        <w:t xml:space="preserve"> from and not be held liable to the user for any such damages as noted</w:t>
      </w:r>
      <w:r w:rsidR="00FD5634">
        <w:rPr>
          <w:rFonts w:eastAsia="Times New Roman" w:cs="Courier New"/>
          <w:lang w:eastAsia="en-CA"/>
        </w:rPr>
        <w:t xml:space="preserve"> </w:t>
      </w:r>
      <w:r w:rsidRPr="0048590B">
        <w:rPr>
          <w:rFonts w:eastAsia="Times New Roman" w:cs="Courier New"/>
          <w:lang w:eastAsia="en-CA"/>
        </w:rPr>
        <w:t xml:space="preserve"> above as far as the program is concerned.</w:t>
      </w:r>
    </w:p>
    <w:p w14:paraId="7DC86098"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---------------COPYING.ipadic-----END------------------------------------</w:t>
      </w:r>
    </w:p>
    <w:p w14:paraId="0B2EAC72" w14:textId="77777777" w:rsidR="00A20669" w:rsidRPr="0048590B" w:rsidRDefault="00A20669" w:rsidP="00C41D22">
      <w:pPr>
        <w:spacing w:line="240" w:lineRule="auto"/>
        <w:outlineLvl w:val="2"/>
        <w:rPr>
          <w:rFonts w:eastAsia="Times New Roman" w:cs="Times New Roman"/>
          <w:b/>
          <w:bCs/>
          <w:lang w:eastAsia="en-CA"/>
        </w:rPr>
      </w:pPr>
      <w:r w:rsidRPr="0048590B">
        <w:rPr>
          <w:rFonts w:eastAsia="Times New Roman" w:cs="Times New Roman"/>
          <w:b/>
          <w:bCs/>
          <w:lang w:eastAsia="en-CA"/>
        </w:rPr>
        <w:t>3. Lao Word Break Dictionary Data (laodict.txt)</w:t>
      </w:r>
    </w:p>
    <w:p w14:paraId="189A4365"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Copyright (c) 2013 International Business Machines Corporation</w:t>
      </w:r>
    </w:p>
    <w:p w14:paraId="71183315"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and others. All Rights Reserved.</w:t>
      </w:r>
    </w:p>
    <w:p w14:paraId="486CB213"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Project:    http://code.google.com/p/lao-dictionary/</w:t>
      </w:r>
    </w:p>
    <w:p w14:paraId="0CF87014"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Dictionary: http://lao-dictionary.googlecode.com/git/Lao-Dictionary.txt</w:t>
      </w:r>
    </w:p>
    <w:p w14:paraId="31F05555"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License:    http://lao-dictionary.googlecode.com/git/Lao-Dictionary-LICENSE.txt</w:t>
      </w:r>
    </w:p>
    <w:p w14:paraId="6C065BD8"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(copied below)</w:t>
      </w:r>
    </w:p>
    <w:p w14:paraId="4AFE4FA0"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This file is derived from the above dictionary, with slight modifications.</w:t>
      </w:r>
    </w:p>
    <w:p w14:paraId="1941852B"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w:t>
      </w:r>
    </w:p>
    <w:p w14:paraId="019E8683"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Copyright (C) 2013 Brian Eugene Wilson, Robert Martin Campbell.</w:t>
      </w:r>
    </w:p>
    <w:p w14:paraId="399AF26F"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All rights reserved.</w:t>
      </w:r>
    </w:p>
    <w:p w14:paraId="08535190"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Redistribution and use in source and binary forms</w:t>
      </w:r>
      <w:r w:rsidR="00921BD8">
        <w:rPr>
          <w:rFonts w:eastAsia="Times New Roman" w:cs="Courier New"/>
          <w:lang w:eastAsia="en-CA"/>
        </w:rPr>
        <w:t>, with or without modification,</w:t>
      </w:r>
      <w:r w:rsidRPr="0048590B">
        <w:rPr>
          <w:rFonts w:eastAsia="Times New Roman" w:cs="Courier New"/>
          <w:lang w:eastAsia="en-CA"/>
        </w:rPr>
        <w:t xml:space="preserve"> are permitted provided that the following conditions are met:</w:t>
      </w:r>
    </w:p>
    <w:p w14:paraId="7F6CB9F4" w14:textId="77777777" w:rsidR="00921BD8"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Redistributions of source code must retain t</w:t>
      </w:r>
      <w:r w:rsidR="00921BD8">
        <w:rPr>
          <w:rFonts w:eastAsia="Times New Roman" w:cs="Courier New"/>
          <w:lang w:eastAsia="en-CA"/>
        </w:rPr>
        <w:t xml:space="preserve">he above copyright notice, this </w:t>
      </w:r>
      <w:r w:rsidRPr="0048590B">
        <w:rPr>
          <w:rFonts w:eastAsia="Times New Roman" w:cs="Courier New"/>
          <w:lang w:eastAsia="en-CA"/>
        </w:rPr>
        <w:t>list of conditions and the following discla</w:t>
      </w:r>
      <w:r w:rsidR="00921BD8">
        <w:rPr>
          <w:rFonts w:eastAsia="Times New Roman" w:cs="Courier New"/>
          <w:lang w:eastAsia="en-CA"/>
        </w:rPr>
        <w:t xml:space="preserve">imer. </w:t>
      </w:r>
    </w:p>
    <w:p w14:paraId="0926D223" w14:textId="77777777" w:rsidR="00A20669" w:rsidRPr="0048590B" w:rsidRDefault="00921BD8"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Pr>
          <w:rFonts w:eastAsia="Times New Roman" w:cs="Courier New"/>
          <w:lang w:eastAsia="en-CA"/>
        </w:rPr>
        <w:t xml:space="preserve">Redistributions in binary </w:t>
      </w:r>
      <w:r w:rsidR="00A20669" w:rsidRPr="0048590B">
        <w:rPr>
          <w:rFonts w:eastAsia="Times New Roman" w:cs="Courier New"/>
          <w:lang w:eastAsia="en-CA"/>
        </w:rPr>
        <w:t>form must reproduce the above copyright noti</w:t>
      </w:r>
      <w:r>
        <w:rPr>
          <w:rFonts w:eastAsia="Times New Roman" w:cs="Courier New"/>
          <w:lang w:eastAsia="en-CA"/>
        </w:rPr>
        <w:t xml:space="preserve">ce, this list of conditions and </w:t>
      </w:r>
      <w:r w:rsidR="00A20669" w:rsidRPr="0048590B">
        <w:rPr>
          <w:rFonts w:eastAsia="Times New Roman" w:cs="Courier New"/>
          <w:lang w:eastAsia="en-CA"/>
        </w:rPr>
        <w:t>the following disclaimer in the docum</w:t>
      </w:r>
      <w:r>
        <w:rPr>
          <w:rFonts w:eastAsia="Times New Roman" w:cs="Courier New"/>
          <w:lang w:eastAsia="en-CA"/>
        </w:rPr>
        <w:t xml:space="preserve">entation and/or other materials </w:t>
      </w:r>
      <w:r w:rsidR="00A20669" w:rsidRPr="0048590B">
        <w:rPr>
          <w:rFonts w:eastAsia="Times New Roman" w:cs="Courier New"/>
          <w:lang w:eastAsia="en-CA"/>
        </w:rPr>
        <w:t>provided with the distribution.</w:t>
      </w:r>
    </w:p>
    <w:p w14:paraId="31582C02"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THIS SOFTWARE IS PROVIDED BY THE COPYRIGHT HOLDERS AND CONTRIBUTORS "AS IS" AND</w:t>
      </w:r>
      <w:r w:rsidR="00921BD8">
        <w:rPr>
          <w:rFonts w:eastAsia="Times New Roman" w:cs="Courier New"/>
          <w:lang w:eastAsia="en-CA"/>
        </w:rPr>
        <w:t xml:space="preserve"> </w:t>
      </w:r>
      <w:r w:rsidRPr="0048590B">
        <w:rPr>
          <w:rFonts w:eastAsia="Times New Roman" w:cs="Courier New"/>
          <w:lang w:eastAsia="en-CA"/>
        </w:rPr>
        <w:t xml:space="preserve"> ANY EXPRESS OR IMPLIED WARRANTIES, INCLUDING, BUT NOT LIMITED TO, THE IMPLIED</w:t>
      </w:r>
      <w:r w:rsidR="00921BD8">
        <w:rPr>
          <w:rFonts w:eastAsia="Times New Roman" w:cs="Courier New"/>
          <w:lang w:eastAsia="en-CA"/>
        </w:rPr>
        <w:t xml:space="preserve"> </w:t>
      </w:r>
      <w:r w:rsidRPr="0048590B">
        <w:rPr>
          <w:rFonts w:eastAsia="Times New Roman" w:cs="Courier New"/>
          <w:lang w:eastAsia="en-CA"/>
        </w:rPr>
        <w:t xml:space="preserve"> WARRANTIES OF MERCHANTABILITY AND FITNESS FOR A PARTICULAR PURPOSE ARE</w:t>
      </w:r>
      <w:r w:rsidR="00921BD8">
        <w:rPr>
          <w:rFonts w:eastAsia="Times New Roman" w:cs="Courier New"/>
          <w:lang w:eastAsia="en-CA"/>
        </w:rPr>
        <w:t xml:space="preserve"> </w:t>
      </w:r>
      <w:r w:rsidRPr="0048590B">
        <w:rPr>
          <w:rFonts w:eastAsia="Times New Roman" w:cs="Courier New"/>
          <w:lang w:eastAsia="en-CA"/>
        </w:rPr>
        <w:t xml:space="preserve"> DISCLAIMED. IN NO EVENT SHALL THE COPYRIGHT HOLDER OR CONTRIBUTORS BE LIABLE FOR</w:t>
      </w:r>
      <w:r w:rsidR="00921BD8">
        <w:rPr>
          <w:rFonts w:eastAsia="Times New Roman" w:cs="Courier New"/>
          <w:lang w:eastAsia="en-CA"/>
        </w:rPr>
        <w:t xml:space="preserve"> </w:t>
      </w:r>
      <w:r w:rsidRPr="0048590B">
        <w:rPr>
          <w:rFonts w:eastAsia="Times New Roman" w:cs="Courier New"/>
          <w:lang w:eastAsia="en-CA"/>
        </w:rPr>
        <w:t xml:space="preserve"> ANY DIRECT, INDIRECT, INCIDENTAL, SPECIAL, EXEMPLARY, OR CONSEQUENTIAL DAMAGES</w:t>
      </w:r>
      <w:r w:rsidR="00921BD8">
        <w:rPr>
          <w:rFonts w:eastAsia="Times New Roman" w:cs="Courier New"/>
          <w:lang w:eastAsia="en-CA"/>
        </w:rPr>
        <w:t xml:space="preserve"> </w:t>
      </w:r>
      <w:r w:rsidRPr="0048590B">
        <w:rPr>
          <w:rFonts w:eastAsia="Times New Roman" w:cs="Courier New"/>
          <w:lang w:eastAsia="en-CA"/>
        </w:rPr>
        <w:t xml:space="preserve"> (INCLUDING, BUT NOT LIMITED TO, </w:t>
      </w:r>
      <w:r w:rsidRPr="0048590B">
        <w:rPr>
          <w:rFonts w:eastAsia="Times New Roman" w:cs="Courier New"/>
          <w:lang w:eastAsia="en-CA"/>
        </w:rPr>
        <w:lastRenderedPageBreak/>
        <w:t>PROCUREMENT OF SUBSTITUTE GOODS OR SERVICES;</w:t>
      </w:r>
      <w:r w:rsidR="00921BD8">
        <w:rPr>
          <w:rFonts w:eastAsia="Times New Roman" w:cs="Courier New"/>
          <w:lang w:eastAsia="en-CA"/>
        </w:rPr>
        <w:t xml:space="preserve"> </w:t>
      </w:r>
      <w:r w:rsidRPr="0048590B">
        <w:rPr>
          <w:rFonts w:eastAsia="Times New Roman" w:cs="Courier New"/>
          <w:lang w:eastAsia="en-CA"/>
        </w:rPr>
        <w:t xml:space="preserve"> LOSS OF USE, DATA, OR PROFITS; OR BUSINESS INTERRUPTION) HOWEVER CAUSED AND ON</w:t>
      </w:r>
      <w:r w:rsidR="00921BD8">
        <w:rPr>
          <w:rFonts w:eastAsia="Times New Roman" w:cs="Courier New"/>
          <w:lang w:eastAsia="en-CA"/>
        </w:rPr>
        <w:t xml:space="preserve"> </w:t>
      </w:r>
      <w:r w:rsidRPr="0048590B">
        <w:rPr>
          <w:rFonts w:eastAsia="Times New Roman" w:cs="Courier New"/>
          <w:lang w:eastAsia="en-CA"/>
        </w:rPr>
        <w:t xml:space="preserve"> ANY THEORY OF LIABILITY, WHETHER IN CONTRACT, STRICT LIABILITY, OR TORT</w:t>
      </w:r>
      <w:r w:rsidR="00921BD8">
        <w:rPr>
          <w:rFonts w:eastAsia="Times New Roman" w:cs="Courier New"/>
          <w:lang w:eastAsia="en-CA"/>
        </w:rPr>
        <w:t xml:space="preserve"> </w:t>
      </w:r>
      <w:r w:rsidRPr="0048590B">
        <w:rPr>
          <w:rFonts w:eastAsia="Times New Roman" w:cs="Courier New"/>
          <w:lang w:eastAsia="en-CA"/>
        </w:rPr>
        <w:t xml:space="preserve"> (INCLUDING NEGLIGENCE OR OTHERWISE) ARISING IN ANY WAY OUT OF THE USE OF THIS</w:t>
      </w:r>
      <w:r w:rsidR="00921BD8">
        <w:rPr>
          <w:rFonts w:eastAsia="Times New Roman" w:cs="Courier New"/>
          <w:lang w:eastAsia="en-CA"/>
        </w:rPr>
        <w:t xml:space="preserve"> </w:t>
      </w:r>
      <w:r w:rsidRPr="0048590B">
        <w:rPr>
          <w:rFonts w:eastAsia="Times New Roman" w:cs="Courier New"/>
          <w:lang w:eastAsia="en-CA"/>
        </w:rPr>
        <w:t xml:space="preserve"> SOFTWARE, EVEN IF ADVISED OF THE POSSIBILITY OF SUCH DAMAGE.</w:t>
      </w:r>
    </w:p>
    <w:p w14:paraId="1E9D1169"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w:t>
      </w:r>
    </w:p>
    <w:p w14:paraId="0AB1A3F8" w14:textId="77777777" w:rsidR="00A20669" w:rsidRPr="0048590B" w:rsidRDefault="00A20669" w:rsidP="00C41D22">
      <w:pPr>
        <w:spacing w:line="240" w:lineRule="auto"/>
        <w:outlineLvl w:val="2"/>
        <w:rPr>
          <w:rFonts w:eastAsia="Times New Roman" w:cs="Times New Roman"/>
          <w:b/>
          <w:bCs/>
          <w:lang w:eastAsia="en-CA"/>
        </w:rPr>
      </w:pPr>
      <w:r w:rsidRPr="0048590B">
        <w:rPr>
          <w:rFonts w:eastAsia="Times New Roman" w:cs="Times New Roman"/>
          <w:b/>
          <w:bCs/>
          <w:lang w:eastAsia="en-CA"/>
        </w:rPr>
        <w:t>4. Burmese Word Break Dictionary Data (burmesedict.txt)</w:t>
      </w:r>
    </w:p>
    <w:p w14:paraId="5BEC04C2"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Copyright (c) 2014 International Business Machines Corporation</w:t>
      </w:r>
    </w:p>
    <w:p w14:paraId="087F7201"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a</w:t>
      </w:r>
      <w:r w:rsidR="00921BD8">
        <w:rPr>
          <w:rFonts w:eastAsia="Times New Roman" w:cs="Courier New"/>
          <w:lang w:eastAsia="en-CA"/>
        </w:rPr>
        <w:t>nd others. All Rights Reserved.</w:t>
      </w:r>
    </w:p>
    <w:p w14:paraId="1C453694"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This list is part of a project hosted at:</w:t>
      </w:r>
    </w:p>
    <w:p w14:paraId="264B97AB"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github.com/kanyawtech/myanmar-karen-word-lists</w:t>
      </w:r>
    </w:p>
    <w:p w14:paraId="3D065509"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w:t>
      </w:r>
    </w:p>
    <w:p w14:paraId="36F912E9"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Copyright (c) 2013, LeRoy Benjamin Sharon</w:t>
      </w:r>
    </w:p>
    <w:p w14:paraId="0C5749EB"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All rights reserved.</w:t>
      </w:r>
    </w:p>
    <w:p w14:paraId="0BBB649C"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Redistribution and use in source and binary forms</w:t>
      </w:r>
      <w:r w:rsidR="00921BD8">
        <w:rPr>
          <w:rFonts w:eastAsia="Times New Roman" w:cs="Courier New"/>
          <w:lang w:eastAsia="en-CA"/>
        </w:rPr>
        <w:t>, with or without modification,</w:t>
      </w:r>
      <w:r w:rsidRPr="0048590B">
        <w:rPr>
          <w:rFonts w:eastAsia="Times New Roman" w:cs="Courier New"/>
          <w:lang w:eastAsia="en-CA"/>
        </w:rPr>
        <w:t xml:space="preserve"> are permitted provided that the following conditions are met:</w:t>
      </w:r>
    </w:p>
    <w:p w14:paraId="2F0F7CE7"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Redistributions of source code must retain t</w:t>
      </w:r>
      <w:r w:rsidR="00921BD8">
        <w:rPr>
          <w:rFonts w:eastAsia="Times New Roman" w:cs="Courier New"/>
          <w:lang w:eastAsia="en-CA"/>
        </w:rPr>
        <w:t>he above copyright notice, this</w:t>
      </w:r>
      <w:r w:rsidRPr="0048590B">
        <w:rPr>
          <w:rFonts w:eastAsia="Times New Roman" w:cs="Courier New"/>
          <w:lang w:eastAsia="en-CA"/>
        </w:rPr>
        <w:t xml:space="preserve"> list of conditions and the following disclaimer.</w:t>
      </w:r>
    </w:p>
    <w:p w14:paraId="003787A8"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Redistributions in binary form must reproduce t</w:t>
      </w:r>
      <w:r w:rsidR="00921BD8">
        <w:rPr>
          <w:rFonts w:eastAsia="Times New Roman" w:cs="Courier New"/>
          <w:lang w:eastAsia="en-CA"/>
        </w:rPr>
        <w:t>he above copyright notice, this</w:t>
      </w:r>
      <w:r w:rsidRPr="0048590B">
        <w:rPr>
          <w:rFonts w:eastAsia="Times New Roman" w:cs="Courier New"/>
          <w:lang w:eastAsia="en-CA"/>
        </w:rPr>
        <w:t xml:space="preserve">   list of conditions and the following disclai</w:t>
      </w:r>
      <w:r w:rsidR="00921BD8">
        <w:rPr>
          <w:rFonts w:eastAsia="Times New Roman" w:cs="Courier New"/>
          <w:lang w:eastAsia="en-CA"/>
        </w:rPr>
        <w:t>mer in the documentation and/or</w:t>
      </w:r>
      <w:r w:rsidRPr="0048590B">
        <w:rPr>
          <w:rFonts w:eastAsia="Times New Roman" w:cs="Courier New"/>
          <w:lang w:eastAsia="en-CA"/>
        </w:rPr>
        <w:t xml:space="preserve">   other materials provided with the distribution.</w:t>
      </w:r>
    </w:p>
    <w:p w14:paraId="6D5BF46C"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Neither the name Myanmar Karen W</w:t>
      </w:r>
      <w:r w:rsidR="00921BD8">
        <w:rPr>
          <w:rFonts w:eastAsia="Times New Roman" w:cs="Courier New"/>
          <w:lang w:eastAsia="en-CA"/>
        </w:rPr>
        <w:t>ord Lists, nor the names of its</w:t>
      </w:r>
      <w:r w:rsidRPr="0048590B">
        <w:rPr>
          <w:rFonts w:eastAsia="Times New Roman" w:cs="Courier New"/>
          <w:lang w:eastAsia="en-CA"/>
        </w:rPr>
        <w:t xml:space="preserve">  contributors may be used to endorse o</w:t>
      </w:r>
      <w:r w:rsidR="00921BD8">
        <w:rPr>
          <w:rFonts w:eastAsia="Times New Roman" w:cs="Courier New"/>
          <w:lang w:eastAsia="en-CA"/>
        </w:rPr>
        <w:t>r promote products derived from</w:t>
      </w:r>
      <w:r w:rsidRPr="0048590B">
        <w:rPr>
          <w:rFonts w:eastAsia="Times New Roman" w:cs="Courier New"/>
          <w:lang w:eastAsia="en-CA"/>
        </w:rPr>
        <w:t xml:space="preserve"> this software without specific prior written permission.</w:t>
      </w:r>
    </w:p>
    <w:p w14:paraId="7BBCBC82"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THIS SOFTWARE IS PROVIDED BY THE COPYRIGHT HOLDERS AND CONTRIBUTORS "AS IS" AND</w:t>
      </w:r>
      <w:r w:rsidR="00921BD8">
        <w:rPr>
          <w:rFonts w:eastAsia="Times New Roman" w:cs="Courier New"/>
          <w:lang w:eastAsia="en-CA"/>
        </w:rPr>
        <w:t xml:space="preserve"> </w:t>
      </w:r>
      <w:r w:rsidRPr="0048590B">
        <w:rPr>
          <w:rFonts w:eastAsia="Times New Roman" w:cs="Courier New"/>
          <w:lang w:eastAsia="en-CA"/>
        </w:rPr>
        <w:t xml:space="preserve"> ANY EXPRESS OR IMPLIED WARRANTIES, INCLUDING, BUT NOT LIMITED TO, THE IMPLIED</w:t>
      </w:r>
      <w:r w:rsidR="00921BD8">
        <w:rPr>
          <w:rFonts w:eastAsia="Times New Roman" w:cs="Courier New"/>
          <w:lang w:eastAsia="en-CA"/>
        </w:rPr>
        <w:t xml:space="preserve"> </w:t>
      </w:r>
      <w:r w:rsidRPr="0048590B">
        <w:rPr>
          <w:rFonts w:eastAsia="Times New Roman" w:cs="Courier New"/>
          <w:lang w:eastAsia="en-CA"/>
        </w:rPr>
        <w:t xml:space="preserve"> WARRANTIES OF MERCHANTABILITY AND FITNESS FOR A PARTICULAR PURPOSE ARE</w:t>
      </w:r>
      <w:r w:rsidR="00921BD8">
        <w:rPr>
          <w:rFonts w:eastAsia="Times New Roman" w:cs="Courier New"/>
          <w:lang w:eastAsia="en-CA"/>
        </w:rPr>
        <w:t xml:space="preserve"> </w:t>
      </w:r>
      <w:r w:rsidRPr="0048590B">
        <w:rPr>
          <w:rFonts w:eastAsia="Times New Roman" w:cs="Courier New"/>
          <w:lang w:eastAsia="en-CA"/>
        </w:rPr>
        <w:t xml:space="preserve"> DISCLAIMED. IN NO EVENT SHALL THE COPYRIGHT HOLDER OR CONTRIBUTORS BE LIABLE FOR</w:t>
      </w:r>
      <w:r w:rsidR="00921BD8">
        <w:rPr>
          <w:rFonts w:eastAsia="Times New Roman" w:cs="Courier New"/>
          <w:lang w:eastAsia="en-CA"/>
        </w:rPr>
        <w:t xml:space="preserve"> </w:t>
      </w:r>
      <w:r w:rsidRPr="0048590B">
        <w:rPr>
          <w:rFonts w:eastAsia="Times New Roman" w:cs="Courier New"/>
          <w:lang w:eastAsia="en-CA"/>
        </w:rPr>
        <w:t xml:space="preserve"> ANY DIRECT, INDIRECT, INCIDENTAL, SPECIAL, EXEMPLARY, OR CONSEQUENTIAL DAMAGES</w:t>
      </w:r>
      <w:r w:rsidR="00921BD8">
        <w:rPr>
          <w:rFonts w:eastAsia="Times New Roman" w:cs="Courier New"/>
          <w:lang w:eastAsia="en-CA"/>
        </w:rPr>
        <w:t xml:space="preserve"> </w:t>
      </w:r>
      <w:r w:rsidRPr="0048590B">
        <w:rPr>
          <w:rFonts w:eastAsia="Times New Roman" w:cs="Courier New"/>
          <w:lang w:eastAsia="en-CA"/>
        </w:rPr>
        <w:t xml:space="preserve"> (INCLUDING, BUT NOT LIMITED TO, PROCUREMENT OF SUBSTITUTE GOODS OR SERVICES;</w:t>
      </w:r>
      <w:r w:rsidR="00921BD8">
        <w:rPr>
          <w:rFonts w:eastAsia="Times New Roman" w:cs="Courier New"/>
          <w:lang w:eastAsia="en-CA"/>
        </w:rPr>
        <w:t xml:space="preserve"> </w:t>
      </w:r>
      <w:r w:rsidRPr="0048590B">
        <w:rPr>
          <w:rFonts w:eastAsia="Times New Roman" w:cs="Courier New"/>
          <w:lang w:eastAsia="en-CA"/>
        </w:rPr>
        <w:t xml:space="preserve"> LOSS OF USE, DATA, OR PROFITS; OR BUSINESS INTERRUPTION) HOWEVER CAUSED AND ON</w:t>
      </w:r>
      <w:r w:rsidR="00921BD8">
        <w:rPr>
          <w:rFonts w:eastAsia="Times New Roman" w:cs="Courier New"/>
          <w:lang w:eastAsia="en-CA"/>
        </w:rPr>
        <w:t xml:space="preserve"> </w:t>
      </w:r>
      <w:r w:rsidRPr="0048590B">
        <w:rPr>
          <w:rFonts w:eastAsia="Times New Roman" w:cs="Courier New"/>
          <w:lang w:eastAsia="en-CA"/>
        </w:rPr>
        <w:t xml:space="preserve"> ANY THEORY OF LIABILITY, WHETHER IN CONTRACT, STRICT LIABILITY, OR TORT</w:t>
      </w:r>
      <w:r w:rsidR="00921BD8">
        <w:rPr>
          <w:rFonts w:eastAsia="Times New Roman" w:cs="Courier New"/>
          <w:lang w:eastAsia="en-CA"/>
        </w:rPr>
        <w:t xml:space="preserve"> </w:t>
      </w:r>
      <w:r w:rsidRPr="0048590B">
        <w:rPr>
          <w:rFonts w:eastAsia="Times New Roman" w:cs="Courier New"/>
          <w:lang w:eastAsia="en-CA"/>
        </w:rPr>
        <w:t xml:space="preserve"> (INCLUDING NEGLIGENCE OR OTHERWISE) ARISING IN ANY WAY OUT OF THE USE OF THIS</w:t>
      </w:r>
      <w:r w:rsidR="00921BD8">
        <w:rPr>
          <w:rFonts w:eastAsia="Times New Roman" w:cs="Courier New"/>
          <w:lang w:eastAsia="en-CA"/>
        </w:rPr>
        <w:t xml:space="preserve"> </w:t>
      </w:r>
      <w:r w:rsidRPr="0048590B">
        <w:rPr>
          <w:rFonts w:eastAsia="Times New Roman" w:cs="Courier New"/>
          <w:lang w:eastAsia="en-CA"/>
        </w:rPr>
        <w:t xml:space="preserve"> SOFTWARE, EVEN IF ADVISED OF THE POSSIBILITY OF SUCH DAMAGE.</w:t>
      </w:r>
    </w:p>
    <w:p w14:paraId="1298B766"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w:t>
      </w:r>
    </w:p>
    <w:p w14:paraId="07C07463" w14:textId="77777777" w:rsidR="00A20669" w:rsidRPr="0048590B" w:rsidRDefault="00A20669" w:rsidP="00C41D22">
      <w:pPr>
        <w:spacing w:line="240" w:lineRule="auto"/>
        <w:outlineLvl w:val="2"/>
        <w:rPr>
          <w:rFonts w:eastAsia="Times New Roman" w:cs="Times New Roman"/>
          <w:b/>
          <w:bCs/>
          <w:lang w:eastAsia="en-CA"/>
        </w:rPr>
      </w:pPr>
      <w:r w:rsidRPr="0048590B">
        <w:rPr>
          <w:rFonts w:eastAsia="Times New Roman" w:cs="Times New Roman"/>
          <w:b/>
          <w:bCs/>
          <w:lang w:eastAsia="en-CA"/>
        </w:rPr>
        <w:t>5. Time Zone Database</w:t>
      </w:r>
    </w:p>
    <w:p w14:paraId="7D3DB382" w14:textId="77777777" w:rsidR="00A20669" w:rsidRPr="0048590B" w:rsidRDefault="00A20669" w:rsidP="00C41D22">
      <w:pPr>
        <w:spacing w:line="240" w:lineRule="auto"/>
        <w:rPr>
          <w:rFonts w:eastAsia="Times New Roman" w:cs="Times New Roman"/>
          <w:lang w:eastAsia="en-CA"/>
        </w:rPr>
      </w:pPr>
      <w:r w:rsidRPr="0048590B">
        <w:rPr>
          <w:rFonts w:eastAsia="Times New Roman" w:cs="Times New Roman"/>
          <w:lang w:eastAsia="en-CA"/>
        </w:rPr>
        <w:t xml:space="preserve">ICU uses the public domain data and code derived from </w:t>
      </w:r>
      <w:hyperlink r:id="rId25" w:history="1">
        <w:r w:rsidRPr="0048590B">
          <w:rPr>
            <w:rFonts w:eastAsia="Times New Roman" w:cs="Times New Roman"/>
            <w:color w:val="0000FF"/>
            <w:u w:val="single"/>
            <w:lang w:eastAsia="en-CA"/>
          </w:rPr>
          <w:t>Time Zone Database</w:t>
        </w:r>
      </w:hyperlink>
      <w:r w:rsidRPr="0048590B">
        <w:rPr>
          <w:rFonts w:eastAsia="Times New Roman" w:cs="Times New Roman"/>
          <w:lang w:eastAsia="en-CA"/>
        </w:rPr>
        <w:t xml:space="preserve"> for its time zone support. The ownership of the TZ database is explained in </w:t>
      </w:r>
      <w:hyperlink r:id="rId26" w:history="1">
        <w:r w:rsidRPr="0048590B">
          <w:rPr>
            <w:rFonts w:eastAsia="Times New Roman" w:cs="Times New Roman"/>
            <w:color w:val="0000FF"/>
            <w:u w:val="single"/>
            <w:lang w:eastAsia="en-CA"/>
          </w:rPr>
          <w:t>BCP 175: Procedure for Maintaining the Time Zone Database</w:t>
        </w:r>
      </w:hyperlink>
      <w:r w:rsidRPr="0048590B">
        <w:rPr>
          <w:rFonts w:eastAsia="Times New Roman" w:cs="Times New Roman"/>
          <w:lang w:eastAsia="en-CA"/>
        </w:rPr>
        <w:t xml:space="preserve"> section 7.</w:t>
      </w:r>
    </w:p>
    <w:p w14:paraId="431C6F3F"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7.  Database Ownership</w:t>
      </w:r>
    </w:p>
    <w:p w14:paraId="34E4A8D1"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p>
    <w:p w14:paraId="432D271A" w14:textId="77777777" w:rsidR="00A20669" w:rsidRPr="0048590B" w:rsidRDefault="00A2066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CA"/>
        </w:rPr>
      </w:pPr>
      <w:r w:rsidRPr="0048590B">
        <w:rPr>
          <w:rFonts w:eastAsia="Times New Roman" w:cs="Courier New"/>
          <w:lang w:eastAsia="en-CA"/>
        </w:rPr>
        <w:t xml:space="preserve">   The TZ database itself is not an IETF Contribution or an IETF</w:t>
      </w:r>
      <w:r w:rsidR="00921BD8">
        <w:rPr>
          <w:rFonts w:eastAsia="Times New Roman" w:cs="Courier New"/>
          <w:lang w:eastAsia="en-CA"/>
        </w:rPr>
        <w:t xml:space="preserve"> </w:t>
      </w:r>
      <w:r w:rsidRPr="0048590B">
        <w:rPr>
          <w:rFonts w:eastAsia="Times New Roman" w:cs="Courier New"/>
          <w:lang w:eastAsia="en-CA"/>
        </w:rPr>
        <w:t>document.  Rather it is a pre-existing and regularly updated work</w:t>
      </w:r>
      <w:r w:rsidR="00921BD8">
        <w:rPr>
          <w:rFonts w:eastAsia="Times New Roman" w:cs="Courier New"/>
          <w:lang w:eastAsia="en-CA"/>
        </w:rPr>
        <w:t xml:space="preserve"> </w:t>
      </w:r>
      <w:r w:rsidRPr="0048590B">
        <w:rPr>
          <w:rFonts w:eastAsia="Times New Roman" w:cs="Courier New"/>
          <w:lang w:eastAsia="en-CA"/>
        </w:rPr>
        <w:t>that is in the public domain, and is intended to remain in the public</w:t>
      </w:r>
      <w:r w:rsidR="00921BD8">
        <w:rPr>
          <w:rFonts w:eastAsia="Times New Roman" w:cs="Courier New"/>
          <w:lang w:eastAsia="en-CA"/>
        </w:rPr>
        <w:t xml:space="preserve"> </w:t>
      </w:r>
      <w:r w:rsidRPr="0048590B">
        <w:rPr>
          <w:rFonts w:eastAsia="Times New Roman" w:cs="Courier New"/>
          <w:lang w:eastAsia="en-CA"/>
        </w:rPr>
        <w:t>domain.  Therefore, BCPs 78 [</w:t>
      </w:r>
      <w:hyperlink r:id="rId27" w:history="1">
        <w:r w:rsidRPr="0048590B">
          <w:rPr>
            <w:rFonts w:eastAsia="Times New Roman" w:cs="Courier New"/>
            <w:color w:val="0000FF"/>
            <w:u w:val="single"/>
            <w:lang w:eastAsia="en-CA"/>
          </w:rPr>
          <w:t>RFC5378</w:t>
        </w:r>
      </w:hyperlink>
      <w:r w:rsidRPr="0048590B">
        <w:rPr>
          <w:rFonts w:eastAsia="Times New Roman" w:cs="Courier New"/>
          <w:lang w:eastAsia="en-CA"/>
        </w:rPr>
        <w:t>] and 79 [</w:t>
      </w:r>
      <w:hyperlink r:id="rId28" w:history="1">
        <w:r w:rsidRPr="0048590B">
          <w:rPr>
            <w:rFonts w:eastAsia="Times New Roman" w:cs="Courier New"/>
            <w:color w:val="0000FF"/>
            <w:u w:val="single"/>
            <w:lang w:eastAsia="en-CA"/>
          </w:rPr>
          <w:t>RFC3979</w:t>
        </w:r>
      </w:hyperlink>
      <w:r w:rsidRPr="0048590B">
        <w:rPr>
          <w:rFonts w:eastAsia="Times New Roman" w:cs="Courier New"/>
          <w:lang w:eastAsia="en-CA"/>
        </w:rPr>
        <w:t>] do not apply</w:t>
      </w:r>
      <w:r w:rsidR="00921BD8">
        <w:rPr>
          <w:rFonts w:eastAsia="Times New Roman" w:cs="Courier New"/>
          <w:lang w:eastAsia="en-CA"/>
        </w:rPr>
        <w:t xml:space="preserve"> </w:t>
      </w:r>
      <w:r w:rsidRPr="0048590B">
        <w:rPr>
          <w:rFonts w:eastAsia="Times New Roman" w:cs="Courier New"/>
          <w:lang w:eastAsia="en-CA"/>
        </w:rPr>
        <w:t>to the TZ Database or contributions that individuals make to it.</w:t>
      </w:r>
      <w:r w:rsidR="00921BD8">
        <w:rPr>
          <w:rFonts w:eastAsia="Times New Roman" w:cs="Courier New"/>
          <w:lang w:eastAsia="en-CA"/>
        </w:rPr>
        <w:t xml:space="preserve"> </w:t>
      </w:r>
      <w:r w:rsidRPr="0048590B">
        <w:rPr>
          <w:rFonts w:eastAsia="Times New Roman" w:cs="Courier New"/>
          <w:lang w:eastAsia="en-CA"/>
        </w:rPr>
        <w:t>Should any claims be made and substantiated against the TZ Database,</w:t>
      </w:r>
      <w:r w:rsidR="00921BD8">
        <w:rPr>
          <w:rFonts w:eastAsia="Times New Roman" w:cs="Courier New"/>
          <w:lang w:eastAsia="en-CA"/>
        </w:rPr>
        <w:t xml:space="preserve"> </w:t>
      </w:r>
      <w:r w:rsidRPr="0048590B">
        <w:rPr>
          <w:rFonts w:eastAsia="Times New Roman" w:cs="Courier New"/>
          <w:lang w:eastAsia="en-CA"/>
        </w:rPr>
        <w:t>the organization that is providing the IANA Considerations defined in</w:t>
      </w:r>
      <w:r w:rsidR="00921BD8">
        <w:rPr>
          <w:rFonts w:eastAsia="Times New Roman" w:cs="Courier New"/>
          <w:lang w:eastAsia="en-CA"/>
        </w:rPr>
        <w:t xml:space="preserve"> </w:t>
      </w:r>
      <w:r w:rsidRPr="0048590B">
        <w:rPr>
          <w:rFonts w:eastAsia="Times New Roman" w:cs="Courier New"/>
          <w:lang w:eastAsia="en-CA"/>
        </w:rPr>
        <w:t>this RFC, under the memorandum of understanding with the IETF,</w:t>
      </w:r>
      <w:r w:rsidR="00921BD8">
        <w:rPr>
          <w:rFonts w:eastAsia="Times New Roman" w:cs="Courier New"/>
          <w:lang w:eastAsia="en-CA"/>
        </w:rPr>
        <w:t xml:space="preserve"> </w:t>
      </w:r>
      <w:r w:rsidRPr="0048590B">
        <w:rPr>
          <w:rFonts w:eastAsia="Times New Roman" w:cs="Courier New"/>
          <w:lang w:eastAsia="en-CA"/>
        </w:rPr>
        <w:t>currently ICANN, may act in accordance with all competent court</w:t>
      </w:r>
      <w:r w:rsidR="00921BD8">
        <w:rPr>
          <w:rFonts w:eastAsia="Times New Roman" w:cs="Courier New"/>
          <w:lang w:eastAsia="en-CA"/>
        </w:rPr>
        <w:t xml:space="preserve"> </w:t>
      </w:r>
      <w:r w:rsidRPr="0048590B">
        <w:rPr>
          <w:rFonts w:eastAsia="Times New Roman" w:cs="Courier New"/>
          <w:lang w:eastAsia="en-CA"/>
        </w:rPr>
        <w:t>orders.  No ownership claims will be made by ICANN or the IETF Trust</w:t>
      </w:r>
      <w:r w:rsidR="00921BD8">
        <w:rPr>
          <w:rFonts w:eastAsia="Times New Roman" w:cs="Courier New"/>
          <w:lang w:eastAsia="en-CA"/>
        </w:rPr>
        <w:t xml:space="preserve"> </w:t>
      </w:r>
      <w:r w:rsidRPr="0048590B">
        <w:rPr>
          <w:rFonts w:eastAsia="Times New Roman" w:cs="Courier New"/>
          <w:lang w:eastAsia="en-CA"/>
        </w:rPr>
        <w:t>on the database or the code.  Any person making a contribution to the</w:t>
      </w:r>
      <w:r w:rsidR="00921BD8">
        <w:rPr>
          <w:rFonts w:eastAsia="Times New Roman" w:cs="Courier New"/>
          <w:lang w:eastAsia="en-CA"/>
        </w:rPr>
        <w:t xml:space="preserve"> </w:t>
      </w:r>
      <w:r w:rsidRPr="0048590B">
        <w:rPr>
          <w:rFonts w:eastAsia="Times New Roman" w:cs="Courier New"/>
          <w:lang w:eastAsia="en-CA"/>
        </w:rPr>
        <w:t>database or code waives all rights to future claims in that</w:t>
      </w:r>
      <w:r w:rsidR="00921BD8">
        <w:rPr>
          <w:rFonts w:eastAsia="Times New Roman" w:cs="Courier New"/>
          <w:lang w:eastAsia="en-CA"/>
        </w:rPr>
        <w:t xml:space="preserve"> </w:t>
      </w:r>
      <w:r w:rsidRPr="0048590B">
        <w:rPr>
          <w:rFonts w:eastAsia="Times New Roman" w:cs="Courier New"/>
          <w:lang w:eastAsia="en-CA"/>
        </w:rPr>
        <w:t>contribution or in the TZ Database.</w:t>
      </w:r>
    </w:p>
    <w:p w14:paraId="3641EDBB" w14:textId="77777777" w:rsidR="00150327" w:rsidRPr="0048590B" w:rsidRDefault="00A20669" w:rsidP="00C41D22">
      <w:pPr>
        <w:spacing w:line="240" w:lineRule="auto"/>
        <w:rPr>
          <w:rFonts w:eastAsia="Times New Roman" w:cs="Times New Roman"/>
          <w:lang w:eastAsia="en-CA"/>
        </w:rPr>
      </w:pPr>
      <w:r w:rsidRPr="0048590B">
        <w:rPr>
          <w:rFonts w:eastAsia="Times New Roman" w:cs="Times New Roman"/>
          <w:lang w:eastAsia="en-CA"/>
        </w:rPr>
        <w:t>http://source.icu-project.org/repos/icu/icu/trunk/license.html</w:t>
      </w:r>
    </w:p>
    <w:p w14:paraId="1A49FE3F" w14:textId="77777777" w:rsidR="005C6518" w:rsidRPr="0048590B" w:rsidRDefault="005C6518" w:rsidP="00C41D22">
      <w:pPr>
        <w:widowControl w:val="0"/>
        <w:autoSpaceDE w:val="0"/>
        <w:autoSpaceDN w:val="0"/>
        <w:adjustRightInd w:val="0"/>
        <w:spacing w:line="240" w:lineRule="auto"/>
        <w:rPr>
          <w:rFonts w:cs="Arial"/>
          <w:color w:val="000000" w:themeColor="text1"/>
        </w:rPr>
      </w:pPr>
      <w:r w:rsidRPr="0048590B">
        <w:rPr>
          <w:rFonts w:cs="Arial"/>
          <w:color w:val="000000" w:themeColor="text1"/>
        </w:rPr>
        <w:t>=-=-=-=-=-=-=-=-=-=-=-=-=-=-=-=-=-=-=-=-=-=-=-=-=</w:t>
      </w:r>
    </w:p>
    <w:p w14:paraId="23AB6C2A" w14:textId="77777777" w:rsidR="006078C9" w:rsidRPr="0048590B" w:rsidRDefault="006078C9" w:rsidP="00C41D22">
      <w:pPr>
        <w:widowControl w:val="0"/>
        <w:autoSpaceDE w:val="0"/>
        <w:autoSpaceDN w:val="0"/>
        <w:adjustRightInd w:val="0"/>
        <w:spacing w:line="240" w:lineRule="auto"/>
        <w:rPr>
          <w:rFonts w:cs="Arial"/>
          <w:color w:val="000000" w:themeColor="text1"/>
        </w:rPr>
      </w:pPr>
      <w:r w:rsidRPr="00D8644B">
        <w:rPr>
          <w:rFonts w:cs="Arial"/>
          <w:color w:val="000000" w:themeColor="text1"/>
        </w:rPr>
        <w:t>(3-clause BSD license)</w:t>
      </w:r>
    </w:p>
    <w:p w14:paraId="0261405B" w14:textId="77777777" w:rsidR="006078C9" w:rsidRPr="0048590B" w:rsidRDefault="006078C9" w:rsidP="00C41D22">
      <w:pPr>
        <w:spacing w:line="240" w:lineRule="auto"/>
        <w:rPr>
          <w:rFonts w:eastAsia="Times New Roman" w:cs="Helvetica"/>
          <w:color w:val="333333"/>
          <w:lang w:eastAsia="en-CA"/>
        </w:rPr>
      </w:pPr>
      <w:r w:rsidRPr="0048590B">
        <w:rPr>
          <w:rFonts w:eastAsia="Times New Roman" w:cs="Helvetica"/>
          <w:color w:val="333333"/>
          <w:lang w:eastAsia="en-CA"/>
        </w:rPr>
        <w:t>ProtoBuf license; Copyright 2014, Google Inc.  All rights reserved.</w:t>
      </w:r>
    </w:p>
    <w:p w14:paraId="67EEA644" w14:textId="77777777" w:rsidR="006078C9" w:rsidRPr="0048590B" w:rsidRDefault="006078C9" w:rsidP="00C41D22">
      <w:pPr>
        <w:spacing w:line="240" w:lineRule="auto"/>
        <w:rPr>
          <w:rFonts w:eastAsia="Times New Roman" w:cs="Helvetica"/>
          <w:color w:val="333333"/>
          <w:lang w:eastAsia="en-CA"/>
        </w:rPr>
      </w:pPr>
    </w:p>
    <w:p w14:paraId="496D7C49" w14:textId="77777777" w:rsidR="006078C9" w:rsidRPr="0048590B" w:rsidRDefault="006078C9" w:rsidP="00C41D22">
      <w:pPr>
        <w:spacing w:line="240" w:lineRule="auto"/>
        <w:rPr>
          <w:rFonts w:eastAsia="Times New Roman" w:cs="Helvetica"/>
          <w:color w:val="333333"/>
          <w:lang w:eastAsia="en-CA"/>
        </w:rPr>
      </w:pPr>
      <w:r w:rsidRPr="0048590B">
        <w:rPr>
          <w:rFonts w:eastAsia="Times New Roman" w:cs="Helvetica"/>
          <w:color w:val="333333"/>
          <w:lang w:eastAsia="en-CA"/>
        </w:rPr>
        <w:t>Redistribution and use in source and binary forms, with or without modification, are permitted provided that the following conditions are met:</w:t>
      </w:r>
    </w:p>
    <w:p w14:paraId="0845D77C" w14:textId="77777777" w:rsidR="006078C9" w:rsidRPr="0048590B" w:rsidRDefault="006078C9" w:rsidP="00C41D22">
      <w:pPr>
        <w:spacing w:line="240" w:lineRule="auto"/>
        <w:rPr>
          <w:rFonts w:eastAsia="Times New Roman" w:cs="Helvetica"/>
          <w:color w:val="333333"/>
          <w:lang w:eastAsia="en-CA"/>
        </w:rPr>
      </w:pPr>
    </w:p>
    <w:p w14:paraId="7A687727" w14:textId="77777777" w:rsidR="006078C9" w:rsidRPr="0048590B" w:rsidRDefault="006078C9" w:rsidP="00C41D22">
      <w:pPr>
        <w:spacing w:line="240" w:lineRule="auto"/>
        <w:rPr>
          <w:rFonts w:eastAsia="Times New Roman" w:cs="Helvetica"/>
          <w:color w:val="333333"/>
          <w:lang w:eastAsia="en-CA"/>
        </w:rPr>
      </w:pPr>
      <w:r w:rsidRPr="0048590B">
        <w:rPr>
          <w:rFonts w:eastAsia="Times New Roman" w:cs="Helvetica"/>
          <w:color w:val="333333"/>
          <w:lang w:eastAsia="en-CA"/>
        </w:rPr>
        <w:t>* Redistributions of source code must retain the above copyright notice, this list of conditions and the following disclaimer.</w:t>
      </w:r>
    </w:p>
    <w:p w14:paraId="3E4EFE70" w14:textId="0EFE977E" w:rsidR="006078C9" w:rsidRPr="0048590B" w:rsidRDefault="006078C9" w:rsidP="00C41D22">
      <w:pPr>
        <w:spacing w:line="240" w:lineRule="auto"/>
        <w:rPr>
          <w:rFonts w:eastAsia="Times New Roman" w:cs="Helvetica"/>
          <w:color w:val="333333"/>
          <w:lang w:eastAsia="en-CA"/>
        </w:rPr>
      </w:pPr>
      <w:r w:rsidRPr="0048590B">
        <w:rPr>
          <w:rFonts w:eastAsia="Times New Roman" w:cs="Helvetica"/>
          <w:color w:val="333333"/>
          <w:lang w:eastAsia="en-CA"/>
        </w:rPr>
        <w:t>* Redistributions in binary form must reproduce the above copyright notice, this list of conditions and the following disclaimer in the documentation and/or other materials provided with thedistribution.</w:t>
      </w:r>
    </w:p>
    <w:p w14:paraId="7783F257" w14:textId="77777777" w:rsidR="006078C9" w:rsidRPr="0048590B" w:rsidRDefault="006078C9" w:rsidP="00C41D22">
      <w:pPr>
        <w:spacing w:line="240" w:lineRule="auto"/>
        <w:rPr>
          <w:rFonts w:eastAsia="Times New Roman" w:cs="Helvetica"/>
          <w:color w:val="333333"/>
          <w:lang w:eastAsia="en-CA"/>
        </w:rPr>
      </w:pPr>
      <w:r w:rsidRPr="0048590B">
        <w:rPr>
          <w:rFonts w:eastAsia="Times New Roman" w:cs="Helvetica"/>
          <w:color w:val="333333"/>
          <w:lang w:eastAsia="en-CA"/>
        </w:rPr>
        <w:t>* Neither the name of Google Inc. nor the names of its contributors may be used to endorse or promote products derived from this software without specific prior written permission.</w:t>
      </w:r>
    </w:p>
    <w:p w14:paraId="1BF4E3C7" w14:textId="77777777" w:rsidR="006078C9" w:rsidRPr="0048590B" w:rsidRDefault="006078C9" w:rsidP="00C41D22">
      <w:pPr>
        <w:spacing w:line="240" w:lineRule="auto"/>
        <w:rPr>
          <w:rFonts w:eastAsia="Times New Roman" w:cs="Helvetica"/>
          <w:color w:val="333333"/>
          <w:lang w:eastAsia="en-CA"/>
        </w:rPr>
      </w:pPr>
    </w:p>
    <w:p w14:paraId="1CD2F9A0" w14:textId="77777777" w:rsidR="006078C9" w:rsidRPr="0048590B" w:rsidRDefault="006078C9" w:rsidP="00C41D22">
      <w:pPr>
        <w:spacing w:line="240" w:lineRule="auto"/>
        <w:rPr>
          <w:rFonts w:eastAsia="Times New Roman" w:cs="Helvetica"/>
          <w:color w:val="333333"/>
          <w:lang w:eastAsia="en-CA"/>
        </w:rPr>
      </w:pPr>
      <w:r w:rsidRPr="0048590B">
        <w:rPr>
          <w:rFonts w:eastAsia="Times New Roman" w:cs="Helvetica"/>
          <w:color w:val="333333"/>
          <w:lang w:eastAsia="en-CA"/>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w:t>
      </w:r>
      <w:r w:rsidR="00FE24D3">
        <w:rPr>
          <w:rFonts w:eastAsia="Times New Roman" w:cs="Helvetica"/>
          <w:color w:val="333333"/>
          <w:lang w:eastAsia="en-CA"/>
        </w:rPr>
        <w:t xml:space="preserve">ISING IN ANY WAY OUT OF THE USE </w:t>
      </w:r>
      <w:r w:rsidRPr="0048590B">
        <w:rPr>
          <w:rFonts w:eastAsia="Times New Roman" w:cs="Helvetica"/>
          <w:color w:val="333333"/>
          <w:lang w:eastAsia="en-CA"/>
        </w:rPr>
        <w:t>OF THIS SOFTWARE, EVEN IF ADVISED OF THE POSSIBILITY OF SUCH DAMAGE.</w:t>
      </w:r>
    </w:p>
    <w:p w14:paraId="64BF28AB" w14:textId="77777777" w:rsidR="006078C9" w:rsidRPr="0048590B" w:rsidRDefault="006078C9" w:rsidP="00C41D22">
      <w:pPr>
        <w:spacing w:line="240" w:lineRule="auto"/>
        <w:rPr>
          <w:rFonts w:eastAsia="Times New Roman" w:cs="Helvetica"/>
          <w:color w:val="333333"/>
          <w:lang w:eastAsia="en-CA"/>
        </w:rPr>
      </w:pPr>
    </w:p>
    <w:p w14:paraId="14881525" w14:textId="77777777" w:rsidR="006078C9" w:rsidRDefault="006078C9" w:rsidP="00C41D22">
      <w:pPr>
        <w:spacing w:line="240" w:lineRule="auto"/>
        <w:rPr>
          <w:rFonts w:eastAsia="Times New Roman" w:cs="Helvetica"/>
          <w:color w:val="333333"/>
          <w:lang w:eastAsia="en-CA"/>
        </w:rPr>
      </w:pPr>
      <w:r w:rsidRPr="0048590B">
        <w:rPr>
          <w:rFonts w:eastAsia="Times New Roman" w:cs="Helvetica"/>
          <w:color w:val="333333"/>
          <w:lang w:eastAsia="en-CA"/>
        </w:rPr>
        <w:t>Code generated by the Protocol Buffer compiler is owned by the owner of the input file used when generating it. This code is not standalone and requires a support library to be linked with it.</w:t>
      </w:r>
      <w:r w:rsidR="00921BD8">
        <w:rPr>
          <w:rFonts w:eastAsia="Times New Roman" w:cs="Helvetica"/>
          <w:color w:val="333333"/>
          <w:lang w:eastAsia="en-CA"/>
        </w:rPr>
        <w:t xml:space="preserve"> This</w:t>
      </w:r>
      <w:r w:rsidR="007A5C56">
        <w:rPr>
          <w:rFonts w:eastAsia="Times New Roman" w:cs="Helvetica"/>
          <w:color w:val="333333"/>
          <w:lang w:eastAsia="en-CA"/>
        </w:rPr>
        <w:t xml:space="preserve"> </w:t>
      </w:r>
      <w:r w:rsidRPr="0048590B">
        <w:rPr>
          <w:rFonts w:eastAsia="Times New Roman" w:cs="Helvetica"/>
          <w:color w:val="333333"/>
          <w:lang w:eastAsia="en-CA"/>
        </w:rPr>
        <w:t>support library is itself covered by the above license.</w:t>
      </w:r>
    </w:p>
    <w:p w14:paraId="439FEAEF" w14:textId="77777777" w:rsidR="00FE24D3" w:rsidRDefault="00FE24D3" w:rsidP="00C41D22">
      <w:pPr>
        <w:spacing w:line="240" w:lineRule="auto"/>
        <w:rPr>
          <w:rFonts w:eastAsia="Times New Roman" w:cs="Helvetica"/>
          <w:color w:val="333333"/>
          <w:lang w:eastAsia="en-CA"/>
        </w:rPr>
      </w:pPr>
    </w:p>
    <w:p w14:paraId="69049908" w14:textId="77777777" w:rsidR="00CE5DAF" w:rsidRPr="00CE5DAF" w:rsidRDefault="00284A14" w:rsidP="00CE5DAF">
      <w:pPr>
        <w:pStyle w:val="NormalWeb"/>
        <w:shd w:val="clear" w:color="auto" w:fill="FFFFFF"/>
        <w:spacing w:before="150" w:beforeAutospacing="0" w:after="0" w:afterAutospacing="0"/>
        <w:rPr>
          <w:rFonts w:asciiTheme="minorHAnsi" w:hAnsiTheme="minorHAnsi" w:cs="Arial"/>
          <w:sz w:val="22"/>
          <w:szCs w:val="22"/>
        </w:rPr>
      </w:pPr>
      <w:r>
        <w:rPr>
          <w:rFonts w:asciiTheme="minorHAnsi" w:hAnsiTheme="minorHAnsi" w:cs="Arial"/>
          <w:sz w:val="22"/>
          <w:szCs w:val="22"/>
        </w:rPr>
        <w:t xml:space="preserve">ward license; </w:t>
      </w:r>
      <w:r w:rsidR="00CE5DAF" w:rsidRPr="00CE5DAF">
        <w:rPr>
          <w:rFonts w:asciiTheme="minorHAnsi" w:hAnsiTheme="minorHAnsi" w:cs="Arial"/>
          <w:sz w:val="22"/>
          <w:szCs w:val="22"/>
        </w:rPr>
        <w:t>Co</w:t>
      </w:r>
      <w:r>
        <w:rPr>
          <w:rFonts w:asciiTheme="minorHAnsi" w:hAnsiTheme="minorHAnsi" w:cs="Arial"/>
          <w:sz w:val="22"/>
          <w:szCs w:val="22"/>
        </w:rPr>
        <w:t xml:space="preserve">pyright (c) 2016, Niki Martinel. </w:t>
      </w:r>
      <w:r w:rsidR="00CE5DAF" w:rsidRPr="00CE5DAF">
        <w:rPr>
          <w:rFonts w:asciiTheme="minorHAnsi" w:hAnsiTheme="minorHAnsi" w:cs="Arial"/>
          <w:sz w:val="22"/>
          <w:szCs w:val="22"/>
        </w:rPr>
        <w:t>All rights reserved.</w:t>
      </w:r>
    </w:p>
    <w:p w14:paraId="706FA94F" w14:textId="77777777" w:rsidR="00CE5DAF" w:rsidRPr="00CE5DAF" w:rsidRDefault="00CE5DAF" w:rsidP="00CE5DAF">
      <w:pPr>
        <w:pStyle w:val="NormalWeb"/>
        <w:shd w:val="clear" w:color="auto" w:fill="FFFFFF"/>
        <w:spacing w:before="150" w:beforeAutospacing="0" w:after="0" w:afterAutospacing="0"/>
        <w:rPr>
          <w:rFonts w:asciiTheme="minorHAnsi" w:hAnsiTheme="minorHAnsi" w:cs="Arial"/>
          <w:sz w:val="22"/>
          <w:szCs w:val="22"/>
        </w:rPr>
      </w:pPr>
      <w:r w:rsidRPr="00CE5DAF">
        <w:rPr>
          <w:rFonts w:asciiTheme="minorHAnsi" w:hAnsiTheme="minorHAnsi" w:cs="Arial"/>
          <w:sz w:val="22"/>
          <w:szCs w:val="22"/>
        </w:rPr>
        <w:t>Redistribution and use in source and binary forms, with or without modification, are permitted provided that the following conditions are met:</w:t>
      </w:r>
    </w:p>
    <w:p w14:paraId="06BF4100" w14:textId="77777777" w:rsidR="00CE5DAF" w:rsidRPr="00CE5DAF" w:rsidRDefault="00CE5DAF" w:rsidP="00CE5DAF">
      <w:pPr>
        <w:pStyle w:val="NormalWeb"/>
        <w:shd w:val="clear" w:color="auto" w:fill="FFFFFF"/>
        <w:spacing w:before="150" w:beforeAutospacing="0" w:after="0" w:afterAutospacing="0"/>
        <w:rPr>
          <w:rFonts w:asciiTheme="minorHAnsi" w:hAnsiTheme="minorHAnsi" w:cs="Arial"/>
          <w:sz w:val="22"/>
          <w:szCs w:val="22"/>
        </w:rPr>
      </w:pPr>
      <w:r w:rsidRPr="00CE5DAF">
        <w:rPr>
          <w:rFonts w:asciiTheme="minorHAnsi" w:hAnsiTheme="minorHAnsi" w:cs="Arial"/>
          <w:sz w:val="22"/>
          <w:szCs w:val="22"/>
        </w:rPr>
        <w:t>* Redistributions of source code must retain the above copyright notice, this list of conditions and the following disclaimer.</w:t>
      </w:r>
    </w:p>
    <w:p w14:paraId="722D55DE" w14:textId="77777777" w:rsidR="00CE5DAF" w:rsidRPr="00CE5DAF" w:rsidRDefault="00CE5DAF" w:rsidP="00CE5DAF">
      <w:pPr>
        <w:pStyle w:val="NormalWeb"/>
        <w:shd w:val="clear" w:color="auto" w:fill="FFFFFF"/>
        <w:spacing w:before="150" w:beforeAutospacing="0" w:after="0" w:afterAutospacing="0"/>
        <w:rPr>
          <w:rFonts w:asciiTheme="minorHAnsi" w:hAnsiTheme="minorHAnsi" w:cs="Arial"/>
          <w:sz w:val="22"/>
          <w:szCs w:val="22"/>
        </w:rPr>
      </w:pPr>
      <w:r w:rsidRPr="00CE5DAF">
        <w:rPr>
          <w:rFonts w:asciiTheme="minorHAnsi" w:hAnsiTheme="minorHAnsi" w:cs="Arial"/>
          <w:sz w:val="22"/>
          <w:szCs w:val="22"/>
        </w:rPr>
        <w:t>* Redistributions in binary form must reproduce the above copyright notice, this list of conditions and the following disclaimer in the documentation and/or other materials provided with the distribution.</w:t>
      </w:r>
    </w:p>
    <w:p w14:paraId="504420AE" w14:textId="77777777" w:rsidR="00CE5DAF" w:rsidRPr="00CE5DAF" w:rsidRDefault="00CE5DAF" w:rsidP="00CE5DAF">
      <w:pPr>
        <w:pStyle w:val="NormalWeb"/>
        <w:shd w:val="clear" w:color="auto" w:fill="FFFFFF"/>
        <w:spacing w:before="150" w:beforeAutospacing="0" w:after="0" w:afterAutospacing="0"/>
        <w:rPr>
          <w:rFonts w:asciiTheme="minorHAnsi" w:hAnsiTheme="minorHAnsi" w:cs="Arial"/>
          <w:sz w:val="22"/>
          <w:szCs w:val="22"/>
        </w:rPr>
      </w:pPr>
      <w:r w:rsidRPr="00CE5DAF">
        <w:rPr>
          <w:rFonts w:asciiTheme="minorHAnsi" w:hAnsiTheme="minorHAnsi" w:cs="Arial"/>
          <w:sz w:val="22"/>
          <w:szCs w:val="22"/>
        </w:rPr>
        <w:t>* Neither the name of CVPR2012 nor the names of its contributors may be used to endorse or promote products derived from this software without specific prior written permission.</w:t>
      </w:r>
    </w:p>
    <w:p w14:paraId="60A696F0" w14:textId="77777777" w:rsidR="006078C9" w:rsidRDefault="00CE5DAF" w:rsidP="00CE5DAF">
      <w:pPr>
        <w:pStyle w:val="NormalWeb"/>
        <w:shd w:val="clear" w:color="auto" w:fill="FFFFFF"/>
        <w:spacing w:before="150" w:beforeAutospacing="0" w:after="0" w:afterAutospacing="0"/>
        <w:rPr>
          <w:rFonts w:asciiTheme="minorHAnsi" w:hAnsiTheme="minorHAnsi" w:cs="Arial"/>
          <w:sz w:val="22"/>
          <w:szCs w:val="22"/>
        </w:rPr>
      </w:pPr>
      <w:r w:rsidRPr="00CE5DAF">
        <w:rPr>
          <w:rFonts w:asciiTheme="minorHAnsi" w:hAnsiTheme="minorHAnsi" w:cs="Arial"/>
          <w:sz w:val="22"/>
          <w:szCs w:val="22"/>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1F96C52" w14:textId="77777777" w:rsidR="00185F84" w:rsidRDefault="00185F84" w:rsidP="00185F84">
      <w:pPr>
        <w:pStyle w:val="NormalWeb"/>
        <w:shd w:val="clear" w:color="auto" w:fill="FFFFFF"/>
        <w:spacing w:before="150" w:beforeAutospacing="0" w:after="0" w:afterAutospacing="0"/>
        <w:rPr>
          <w:rFonts w:asciiTheme="minorHAnsi" w:hAnsiTheme="minorHAnsi" w:cs="Arial"/>
          <w:sz w:val="22"/>
          <w:szCs w:val="22"/>
        </w:rPr>
      </w:pPr>
      <w:r>
        <w:rPr>
          <w:rFonts w:asciiTheme="minorHAnsi" w:hAnsiTheme="minorHAnsi" w:cs="Arial"/>
          <w:sz w:val="22"/>
          <w:szCs w:val="22"/>
        </w:rPr>
        <w:t>OpenCV Computer Vision Library;</w:t>
      </w:r>
    </w:p>
    <w:p w14:paraId="08BD7EA7" w14:textId="77777777" w:rsidR="00185F84" w:rsidRPr="00185F84" w:rsidRDefault="00185F84" w:rsidP="00185F84">
      <w:pPr>
        <w:pStyle w:val="NormalWeb"/>
        <w:shd w:val="clear" w:color="auto" w:fill="FFFFFF"/>
        <w:spacing w:before="150" w:beforeAutospacing="0" w:after="0" w:afterAutospacing="0"/>
        <w:rPr>
          <w:rFonts w:asciiTheme="minorHAnsi" w:hAnsiTheme="minorHAnsi" w:cs="Arial"/>
          <w:sz w:val="22"/>
          <w:szCs w:val="22"/>
        </w:rPr>
      </w:pPr>
      <w:r w:rsidRPr="00185F84">
        <w:rPr>
          <w:rFonts w:asciiTheme="minorHAnsi" w:hAnsiTheme="minorHAnsi" w:cs="Arial"/>
          <w:sz w:val="22"/>
          <w:szCs w:val="22"/>
        </w:rPr>
        <w:t>By downloading, copying, installing or using the software you agree to this license.</w:t>
      </w:r>
      <w:r w:rsidRPr="00185F84">
        <w:rPr>
          <w:rStyle w:val="apple-converted-space"/>
          <w:rFonts w:asciiTheme="minorHAnsi" w:hAnsiTheme="minorHAnsi" w:cs="Arial"/>
          <w:sz w:val="22"/>
          <w:szCs w:val="22"/>
        </w:rPr>
        <w:t> </w:t>
      </w:r>
      <w:r w:rsidRPr="00185F84">
        <w:rPr>
          <w:rFonts w:asciiTheme="minorHAnsi" w:hAnsiTheme="minorHAnsi" w:cs="Arial"/>
          <w:sz w:val="22"/>
          <w:szCs w:val="22"/>
        </w:rPr>
        <w:t>If you do not agree to this license, do not download, install,</w:t>
      </w:r>
      <w:r w:rsidRPr="00185F84">
        <w:rPr>
          <w:rStyle w:val="apple-converted-space"/>
          <w:rFonts w:asciiTheme="minorHAnsi" w:hAnsiTheme="minorHAnsi" w:cs="Arial"/>
          <w:sz w:val="22"/>
          <w:szCs w:val="22"/>
        </w:rPr>
        <w:t> </w:t>
      </w:r>
      <w:r w:rsidRPr="00185F84">
        <w:rPr>
          <w:rFonts w:asciiTheme="minorHAnsi" w:hAnsiTheme="minorHAnsi" w:cs="Arial"/>
          <w:sz w:val="22"/>
          <w:szCs w:val="22"/>
        </w:rPr>
        <w:t>copy or use the software.</w:t>
      </w:r>
    </w:p>
    <w:p w14:paraId="68B07FB1" w14:textId="77777777" w:rsidR="00185F84" w:rsidRPr="00185F84" w:rsidRDefault="00185F84" w:rsidP="00185F84">
      <w:pPr>
        <w:pStyle w:val="NormalWeb"/>
        <w:shd w:val="clear" w:color="auto" w:fill="FFFFFF"/>
        <w:spacing w:before="150" w:beforeAutospacing="0" w:after="0" w:afterAutospacing="0"/>
        <w:rPr>
          <w:rFonts w:asciiTheme="minorHAnsi" w:hAnsiTheme="minorHAnsi" w:cs="Arial"/>
          <w:sz w:val="22"/>
          <w:szCs w:val="22"/>
        </w:rPr>
      </w:pPr>
      <w:r w:rsidRPr="00185F84">
        <w:rPr>
          <w:rFonts w:asciiTheme="minorHAnsi" w:hAnsiTheme="minorHAnsi" w:cs="Arial"/>
          <w:sz w:val="22"/>
          <w:szCs w:val="22"/>
        </w:rPr>
        <w:t>License Agreement</w:t>
      </w:r>
      <w:r w:rsidRPr="00185F84">
        <w:rPr>
          <w:rFonts w:asciiTheme="minorHAnsi" w:hAnsiTheme="minorHAnsi" w:cs="Arial"/>
          <w:sz w:val="22"/>
          <w:szCs w:val="22"/>
        </w:rPr>
        <w:br/>
        <w:t>For Open Source Computer Vision Library</w:t>
      </w:r>
      <w:r w:rsidRPr="00185F84">
        <w:rPr>
          <w:rFonts w:asciiTheme="minorHAnsi" w:hAnsiTheme="minorHAnsi" w:cs="Arial"/>
          <w:sz w:val="22"/>
          <w:szCs w:val="22"/>
        </w:rPr>
        <w:br/>
        <w:t>(3-clause BSD License)</w:t>
      </w:r>
    </w:p>
    <w:p w14:paraId="561F9DE3" w14:textId="77777777" w:rsidR="00185F84" w:rsidRPr="00185F84" w:rsidRDefault="00185F84" w:rsidP="00185F84">
      <w:pPr>
        <w:pStyle w:val="NormalWeb"/>
        <w:shd w:val="clear" w:color="auto" w:fill="FFFFFF"/>
        <w:spacing w:before="150" w:beforeAutospacing="0" w:after="0" w:afterAutospacing="0"/>
        <w:rPr>
          <w:rFonts w:asciiTheme="minorHAnsi" w:hAnsiTheme="minorHAnsi" w:cs="Arial"/>
          <w:sz w:val="22"/>
          <w:szCs w:val="22"/>
        </w:rPr>
      </w:pPr>
      <w:r w:rsidRPr="00185F84">
        <w:rPr>
          <w:rFonts w:asciiTheme="minorHAnsi" w:hAnsiTheme="minorHAnsi" w:cs="Arial"/>
          <w:sz w:val="22"/>
          <w:szCs w:val="22"/>
        </w:rPr>
        <w:t>Copyright (C) 2000-2016, Intel Corporation, all rights reserved.</w:t>
      </w:r>
      <w:r w:rsidRPr="00185F84">
        <w:rPr>
          <w:rFonts w:asciiTheme="minorHAnsi" w:hAnsiTheme="minorHAnsi" w:cs="Arial"/>
          <w:sz w:val="22"/>
          <w:szCs w:val="22"/>
        </w:rPr>
        <w:br/>
        <w:t>Copyright (C) 2009-2011, Willow Garage Inc., all rights reserved.</w:t>
      </w:r>
      <w:r w:rsidRPr="00185F84">
        <w:rPr>
          <w:rFonts w:asciiTheme="minorHAnsi" w:hAnsiTheme="minorHAnsi" w:cs="Arial"/>
          <w:sz w:val="22"/>
          <w:szCs w:val="22"/>
        </w:rPr>
        <w:br/>
        <w:t>Copyright (C) 2009-2016, NVIDIA Corporation, all rights reserved.</w:t>
      </w:r>
      <w:r w:rsidRPr="00185F84">
        <w:rPr>
          <w:rFonts w:asciiTheme="minorHAnsi" w:hAnsiTheme="minorHAnsi" w:cs="Arial"/>
          <w:sz w:val="22"/>
          <w:szCs w:val="22"/>
        </w:rPr>
        <w:br/>
        <w:t>Copyright (C) 2010-2013, Advanced Micro Devices, Inc., all rights reserved.</w:t>
      </w:r>
      <w:r w:rsidRPr="00185F84">
        <w:rPr>
          <w:rFonts w:asciiTheme="minorHAnsi" w:hAnsiTheme="minorHAnsi" w:cs="Arial"/>
          <w:sz w:val="22"/>
          <w:szCs w:val="22"/>
        </w:rPr>
        <w:br/>
        <w:t>Copyright (C) 2015-2016, OpenCV Foundation, all rights reserved.</w:t>
      </w:r>
      <w:r w:rsidRPr="00185F84">
        <w:rPr>
          <w:rFonts w:asciiTheme="minorHAnsi" w:hAnsiTheme="minorHAnsi" w:cs="Arial"/>
          <w:sz w:val="22"/>
          <w:szCs w:val="22"/>
        </w:rPr>
        <w:br/>
        <w:t>Copyright (C) 2015-2016, Itseez Inc., all rights reserved.</w:t>
      </w:r>
      <w:r w:rsidRPr="00185F84">
        <w:rPr>
          <w:rFonts w:asciiTheme="minorHAnsi" w:hAnsiTheme="minorHAnsi" w:cs="Arial"/>
          <w:sz w:val="22"/>
          <w:szCs w:val="22"/>
        </w:rPr>
        <w:br/>
        <w:t>Third party copyrights are property of their respective owners.</w:t>
      </w:r>
    </w:p>
    <w:p w14:paraId="15F8FF95" w14:textId="77777777" w:rsidR="00185F84" w:rsidRPr="00185F84" w:rsidRDefault="00185F84" w:rsidP="00185F84">
      <w:pPr>
        <w:pStyle w:val="NormalWeb"/>
        <w:shd w:val="clear" w:color="auto" w:fill="FFFFFF"/>
        <w:spacing w:before="150" w:beforeAutospacing="0" w:after="0" w:afterAutospacing="0"/>
        <w:rPr>
          <w:rFonts w:asciiTheme="minorHAnsi" w:hAnsiTheme="minorHAnsi" w:cs="Arial"/>
          <w:sz w:val="22"/>
          <w:szCs w:val="22"/>
        </w:rPr>
      </w:pPr>
      <w:r w:rsidRPr="00185F84">
        <w:rPr>
          <w:rFonts w:asciiTheme="minorHAnsi" w:hAnsiTheme="minorHAnsi" w:cs="Arial"/>
          <w:sz w:val="22"/>
          <w:szCs w:val="22"/>
        </w:rPr>
        <w:t>Redistribution and use in source and binary forms, with or without modification,</w:t>
      </w:r>
      <w:r w:rsidRPr="00185F84">
        <w:rPr>
          <w:rStyle w:val="apple-converted-space"/>
          <w:rFonts w:asciiTheme="minorHAnsi" w:hAnsiTheme="minorHAnsi" w:cs="Arial"/>
          <w:sz w:val="22"/>
          <w:szCs w:val="22"/>
        </w:rPr>
        <w:t> </w:t>
      </w:r>
      <w:r w:rsidRPr="00185F84">
        <w:rPr>
          <w:rFonts w:asciiTheme="minorHAnsi" w:hAnsiTheme="minorHAnsi" w:cs="Arial"/>
          <w:sz w:val="22"/>
          <w:szCs w:val="22"/>
        </w:rPr>
        <w:t>are permitted provided that the following conditions are met:</w:t>
      </w:r>
    </w:p>
    <w:p w14:paraId="0C71C31C" w14:textId="77777777" w:rsidR="00185F84" w:rsidRPr="00185F84" w:rsidRDefault="00185F84" w:rsidP="00185F84">
      <w:pPr>
        <w:pStyle w:val="NormalWeb"/>
        <w:shd w:val="clear" w:color="auto" w:fill="FFFFFF"/>
        <w:spacing w:before="150" w:beforeAutospacing="0" w:after="0" w:afterAutospacing="0"/>
        <w:rPr>
          <w:rFonts w:asciiTheme="minorHAnsi" w:hAnsiTheme="minorHAnsi" w:cs="Arial"/>
          <w:sz w:val="22"/>
          <w:szCs w:val="22"/>
        </w:rPr>
      </w:pPr>
      <w:r w:rsidRPr="00185F84">
        <w:rPr>
          <w:rFonts w:asciiTheme="minorHAnsi" w:hAnsiTheme="minorHAnsi" w:cs="Arial"/>
          <w:sz w:val="22"/>
          <w:szCs w:val="22"/>
        </w:rPr>
        <w:t>* Redistributions of source code must retain the above copyright notice,</w:t>
      </w:r>
      <w:r w:rsidRPr="00185F84">
        <w:rPr>
          <w:rStyle w:val="apple-converted-space"/>
          <w:rFonts w:asciiTheme="minorHAnsi" w:hAnsiTheme="minorHAnsi" w:cs="Arial"/>
          <w:sz w:val="22"/>
          <w:szCs w:val="22"/>
        </w:rPr>
        <w:t> </w:t>
      </w:r>
      <w:r w:rsidRPr="00185F84">
        <w:rPr>
          <w:rFonts w:asciiTheme="minorHAnsi" w:hAnsiTheme="minorHAnsi" w:cs="Arial"/>
          <w:sz w:val="22"/>
          <w:szCs w:val="22"/>
        </w:rPr>
        <w:t>this list of conditions and the following disclaimer.</w:t>
      </w:r>
    </w:p>
    <w:p w14:paraId="0356C3B2" w14:textId="77777777" w:rsidR="00185F84" w:rsidRPr="00185F84" w:rsidRDefault="00185F84" w:rsidP="00185F84">
      <w:pPr>
        <w:pStyle w:val="NormalWeb"/>
        <w:shd w:val="clear" w:color="auto" w:fill="FFFFFF"/>
        <w:spacing w:before="150" w:beforeAutospacing="0" w:after="0" w:afterAutospacing="0"/>
        <w:rPr>
          <w:rFonts w:asciiTheme="minorHAnsi" w:hAnsiTheme="minorHAnsi" w:cs="Arial"/>
          <w:sz w:val="22"/>
          <w:szCs w:val="22"/>
        </w:rPr>
      </w:pPr>
      <w:r w:rsidRPr="00185F84">
        <w:rPr>
          <w:rFonts w:asciiTheme="minorHAnsi" w:hAnsiTheme="minorHAnsi" w:cs="Arial"/>
          <w:sz w:val="22"/>
          <w:szCs w:val="22"/>
        </w:rPr>
        <w:t>* Redistributions in binary form must reproduce the above copyright notice,</w:t>
      </w:r>
      <w:r w:rsidRPr="00185F84">
        <w:rPr>
          <w:rStyle w:val="apple-converted-space"/>
          <w:rFonts w:asciiTheme="minorHAnsi" w:hAnsiTheme="minorHAnsi" w:cs="Arial"/>
          <w:sz w:val="22"/>
          <w:szCs w:val="22"/>
        </w:rPr>
        <w:t> </w:t>
      </w:r>
      <w:r w:rsidRPr="00185F84">
        <w:rPr>
          <w:rFonts w:asciiTheme="minorHAnsi" w:hAnsiTheme="minorHAnsi" w:cs="Arial"/>
          <w:sz w:val="22"/>
          <w:szCs w:val="22"/>
        </w:rPr>
        <w:t>this list of conditions and the following disclaimer in the documentation</w:t>
      </w:r>
      <w:r w:rsidRPr="00185F84">
        <w:rPr>
          <w:rStyle w:val="apple-converted-space"/>
          <w:rFonts w:asciiTheme="minorHAnsi" w:hAnsiTheme="minorHAnsi" w:cs="Arial"/>
          <w:sz w:val="22"/>
          <w:szCs w:val="22"/>
        </w:rPr>
        <w:t> </w:t>
      </w:r>
      <w:r w:rsidRPr="00185F84">
        <w:rPr>
          <w:rFonts w:asciiTheme="minorHAnsi" w:hAnsiTheme="minorHAnsi" w:cs="Arial"/>
          <w:sz w:val="22"/>
          <w:szCs w:val="22"/>
        </w:rPr>
        <w:t>and/or other materials provided with the distribution.</w:t>
      </w:r>
    </w:p>
    <w:p w14:paraId="329E31D2" w14:textId="77777777" w:rsidR="00185F84" w:rsidRPr="00185F84" w:rsidRDefault="00185F84" w:rsidP="00185F84">
      <w:pPr>
        <w:pStyle w:val="NormalWeb"/>
        <w:shd w:val="clear" w:color="auto" w:fill="FFFFFF"/>
        <w:spacing w:before="150" w:beforeAutospacing="0" w:after="0" w:afterAutospacing="0"/>
        <w:rPr>
          <w:rFonts w:asciiTheme="minorHAnsi" w:hAnsiTheme="minorHAnsi" w:cs="Arial"/>
          <w:sz w:val="22"/>
          <w:szCs w:val="22"/>
        </w:rPr>
      </w:pPr>
      <w:r w:rsidRPr="00185F84">
        <w:rPr>
          <w:rFonts w:asciiTheme="minorHAnsi" w:hAnsiTheme="minorHAnsi" w:cs="Arial"/>
          <w:sz w:val="22"/>
          <w:szCs w:val="22"/>
        </w:rPr>
        <w:t>* Neither the names of the copyright holders nor the names of the contributors</w:t>
      </w:r>
      <w:r w:rsidRPr="00185F84">
        <w:rPr>
          <w:rStyle w:val="apple-converted-space"/>
          <w:rFonts w:asciiTheme="minorHAnsi" w:hAnsiTheme="minorHAnsi" w:cs="Arial"/>
          <w:sz w:val="22"/>
          <w:szCs w:val="22"/>
        </w:rPr>
        <w:t> </w:t>
      </w:r>
      <w:r w:rsidRPr="00185F84">
        <w:rPr>
          <w:rFonts w:asciiTheme="minorHAnsi" w:hAnsiTheme="minorHAnsi" w:cs="Arial"/>
          <w:sz w:val="22"/>
          <w:szCs w:val="22"/>
        </w:rPr>
        <w:t>may be used to endorse or promote products derived from this software</w:t>
      </w:r>
      <w:r w:rsidRPr="00185F84">
        <w:rPr>
          <w:rStyle w:val="apple-converted-space"/>
          <w:rFonts w:asciiTheme="minorHAnsi" w:hAnsiTheme="minorHAnsi" w:cs="Arial"/>
          <w:sz w:val="22"/>
          <w:szCs w:val="22"/>
        </w:rPr>
        <w:t> </w:t>
      </w:r>
      <w:r w:rsidRPr="00185F84">
        <w:rPr>
          <w:rFonts w:asciiTheme="minorHAnsi" w:hAnsiTheme="minorHAnsi" w:cs="Arial"/>
          <w:sz w:val="22"/>
          <w:szCs w:val="22"/>
        </w:rPr>
        <w:t>without specific prior written permission.</w:t>
      </w:r>
    </w:p>
    <w:p w14:paraId="79EA1AEE" w14:textId="77777777" w:rsidR="00185F84" w:rsidRDefault="00185F84" w:rsidP="00CE5DAF">
      <w:pPr>
        <w:pStyle w:val="NormalWeb"/>
        <w:shd w:val="clear" w:color="auto" w:fill="FFFFFF"/>
        <w:spacing w:before="150" w:beforeAutospacing="0" w:after="0" w:afterAutospacing="0"/>
        <w:rPr>
          <w:rFonts w:asciiTheme="minorHAnsi" w:hAnsiTheme="minorHAnsi" w:cs="Arial"/>
          <w:sz w:val="22"/>
          <w:szCs w:val="22"/>
        </w:rPr>
      </w:pPr>
      <w:r w:rsidRPr="00185F84">
        <w:rPr>
          <w:rFonts w:asciiTheme="minorHAnsi" w:hAnsiTheme="minorHAnsi" w:cs="Arial"/>
          <w:sz w:val="22"/>
          <w:szCs w:val="22"/>
        </w:rPr>
        <w:lastRenderedPageBreak/>
        <w:t>This software is provided by the copyright holders and contributors "as is" and</w:t>
      </w:r>
      <w:r w:rsidRPr="00185F84">
        <w:rPr>
          <w:rStyle w:val="apple-converted-space"/>
          <w:rFonts w:asciiTheme="minorHAnsi" w:hAnsiTheme="minorHAnsi" w:cs="Arial"/>
          <w:sz w:val="22"/>
          <w:szCs w:val="22"/>
        </w:rPr>
        <w:t> </w:t>
      </w:r>
      <w:r w:rsidRPr="00185F84">
        <w:rPr>
          <w:rFonts w:asciiTheme="minorHAnsi" w:hAnsiTheme="minorHAnsi" w:cs="Arial"/>
          <w:sz w:val="22"/>
          <w:szCs w:val="22"/>
        </w:rPr>
        <w:t>any express or implied warranties, including, but not limited to, the implied</w:t>
      </w:r>
      <w:r w:rsidRPr="00185F84">
        <w:rPr>
          <w:rStyle w:val="apple-converted-space"/>
          <w:rFonts w:asciiTheme="minorHAnsi" w:hAnsiTheme="minorHAnsi" w:cs="Arial"/>
          <w:sz w:val="22"/>
          <w:szCs w:val="22"/>
        </w:rPr>
        <w:t> </w:t>
      </w:r>
      <w:r w:rsidRPr="00185F84">
        <w:rPr>
          <w:rFonts w:asciiTheme="minorHAnsi" w:hAnsiTheme="minorHAnsi" w:cs="Arial"/>
          <w:sz w:val="22"/>
          <w:szCs w:val="22"/>
        </w:rPr>
        <w:t>warranties of merchantability and fitness for a particular purpose are disclaimed.</w:t>
      </w:r>
      <w:r w:rsidRPr="00185F84">
        <w:rPr>
          <w:rStyle w:val="apple-converted-space"/>
          <w:rFonts w:asciiTheme="minorHAnsi" w:hAnsiTheme="minorHAnsi" w:cs="Arial"/>
          <w:sz w:val="22"/>
          <w:szCs w:val="22"/>
        </w:rPr>
        <w:t> </w:t>
      </w:r>
      <w:r w:rsidRPr="00185F84">
        <w:rPr>
          <w:rFonts w:asciiTheme="minorHAnsi" w:hAnsiTheme="minorHAnsi" w:cs="Arial"/>
          <w:sz w:val="22"/>
          <w:szCs w:val="22"/>
        </w:rPr>
        <w:t>In no event shall copyright holders or contributors be liable for any direct,</w:t>
      </w:r>
      <w:r w:rsidRPr="00185F84">
        <w:rPr>
          <w:rStyle w:val="apple-converted-space"/>
          <w:rFonts w:asciiTheme="minorHAnsi" w:hAnsiTheme="minorHAnsi" w:cs="Arial"/>
          <w:sz w:val="22"/>
          <w:szCs w:val="22"/>
        </w:rPr>
        <w:t> </w:t>
      </w:r>
      <w:r w:rsidRPr="00185F84">
        <w:rPr>
          <w:rFonts w:asciiTheme="minorHAnsi" w:hAnsiTheme="minorHAnsi" w:cs="Arial"/>
          <w:sz w:val="22"/>
          <w:szCs w:val="22"/>
        </w:rPr>
        <w:t>indirect, incidental, special, exemplary, or consequential damages</w:t>
      </w:r>
      <w:r w:rsidRPr="00185F84">
        <w:rPr>
          <w:rStyle w:val="apple-converted-space"/>
          <w:rFonts w:asciiTheme="minorHAnsi" w:hAnsiTheme="minorHAnsi" w:cs="Arial"/>
          <w:sz w:val="22"/>
          <w:szCs w:val="22"/>
        </w:rPr>
        <w:t> </w:t>
      </w:r>
      <w:r w:rsidRPr="00185F84">
        <w:rPr>
          <w:rFonts w:asciiTheme="minorHAnsi" w:hAnsiTheme="minorHAnsi" w:cs="Arial"/>
          <w:sz w:val="22"/>
          <w:szCs w:val="22"/>
        </w:rPr>
        <w:t>(including, but not limited to, procurement of substitute goods or services;</w:t>
      </w:r>
      <w:r w:rsidRPr="00185F84">
        <w:rPr>
          <w:rStyle w:val="apple-converted-space"/>
          <w:rFonts w:asciiTheme="minorHAnsi" w:hAnsiTheme="minorHAnsi" w:cs="Arial"/>
          <w:sz w:val="22"/>
          <w:szCs w:val="22"/>
        </w:rPr>
        <w:t> </w:t>
      </w:r>
      <w:r w:rsidRPr="00185F84">
        <w:rPr>
          <w:rFonts w:asciiTheme="minorHAnsi" w:hAnsiTheme="minorHAnsi" w:cs="Arial"/>
          <w:sz w:val="22"/>
          <w:szCs w:val="22"/>
        </w:rPr>
        <w:t>loss of use, data, or profits; or business interruption) however caused</w:t>
      </w:r>
      <w:r w:rsidRPr="00185F84">
        <w:rPr>
          <w:rStyle w:val="apple-converted-space"/>
          <w:rFonts w:asciiTheme="minorHAnsi" w:hAnsiTheme="minorHAnsi" w:cs="Arial"/>
          <w:sz w:val="22"/>
          <w:szCs w:val="22"/>
        </w:rPr>
        <w:t> </w:t>
      </w:r>
      <w:r w:rsidRPr="00185F84">
        <w:rPr>
          <w:rFonts w:asciiTheme="minorHAnsi" w:hAnsiTheme="minorHAnsi" w:cs="Arial"/>
          <w:sz w:val="22"/>
          <w:szCs w:val="22"/>
        </w:rPr>
        <w:t>and on any theory of liability, whether in contract, strict liability,</w:t>
      </w:r>
      <w:r w:rsidRPr="00185F84">
        <w:rPr>
          <w:rStyle w:val="apple-converted-space"/>
          <w:rFonts w:asciiTheme="minorHAnsi" w:hAnsiTheme="minorHAnsi" w:cs="Arial"/>
          <w:sz w:val="22"/>
          <w:szCs w:val="22"/>
        </w:rPr>
        <w:t> </w:t>
      </w:r>
      <w:r w:rsidRPr="00185F84">
        <w:rPr>
          <w:rFonts w:asciiTheme="minorHAnsi" w:hAnsiTheme="minorHAnsi" w:cs="Arial"/>
          <w:sz w:val="22"/>
          <w:szCs w:val="22"/>
        </w:rPr>
        <w:t>or tort (including negligence or otherwise) arising in any way out of</w:t>
      </w:r>
      <w:r w:rsidRPr="00185F84">
        <w:rPr>
          <w:rStyle w:val="apple-converted-space"/>
          <w:rFonts w:asciiTheme="minorHAnsi" w:hAnsiTheme="minorHAnsi" w:cs="Arial"/>
          <w:sz w:val="22"/>
          <w:szCs w:val="22"/>
        </w:rPr>
        <w:t> </w:t>
      </w:r>
      <w:r w:rsidRPr="00185F84">
        <w:rPr>
          <w:rFonts w:asciiTheme="minorHAnsi" w:hAnsiTheme="minorHAnsi" w:cs="Arial"/>
          <w:sz w:val="22"/>
          <w:szCs w:val="22"/>
        </w:rPr>
        <w:t>the use of this software, even if advised of the possibility of such damage.</w:t>
      </w:r>
    </w:p>
    <w:p w14:paraId="25180DE8" w14:textId="77777777" w:rsidR="009C2E02" w:rsidRPr="009C2E02" w:rsidRDefault="00D4502A" w:rsidP="009C2E02">
      <w:pPr>
        <w:shd w:val="clear" w:color="auto" w:fill="FFFFFF"/>
        <w:spacing w:before="150" w:after="0" w:line="240" w:lineRule="auto"/>
        <w:rPr>
          <w:rFonts w:eastAsia="Times New Roman" w:cs="Arial"/>
          <w:lang w:val="en-US"/>
        </w:rPr>
      </w:pPr>
      <w:r>
        <w:rPr>
          <w:rFonts w:eastAsia="Times New Roman" w:cs="Arial"/>
          <w:lang w:val="en-US"/>
        </w:rPr>
        <w:t>OpenBLAS l</w:t>
      </w:r>
      <w:r w:rsidR="009C2E02">
        <w:rPr>
          <w:rFonts w:eastAsia="Times New Roman" w:cs="Arial"/>
          <w:lang w:val="en-US"/>
        </w:rPr>
        <w:t xml:space="preserve">ibrary; </w:t>
      </w:r>
      <w:r w:rsidR="009C2E02" w:rsidRPr="009C2E02">
        <w:rPr>
          <w:rFonts w:eastAsia="Times New Roman" w:cs="Arial"/>
          <w:lang w:val="en-US"/>
        </w:rPr>
        <w:t>Copyright (c) 2011-2015, The OpenBLAS Project All rights reserved.</w:t>
      </w:r>
    </w:p>
    <w:p w14:paraId="26DA310F" w14:textId="77777777" w:rsidR="009C2E02" w:rsidRPr="009C2E02" w:rsidRDefault="009C2E02" w:rsidP="009C2E02">
      <w:pPr>
        <w:shd w:val="clear" w:color="auto" w:fill="FFFFFF"/>
        <w:spacing w:before="150" w:after="0" w:line="240" w:lineRule="auto"/>
        <w:rPr>
          <w:rFonts w:eastAsia="Times New Roman" w:cs="Arial"/>
          <w:lang w:val="en-US"/>
        </w:rPr>
      </w:pPr>
      <w:r w:rsidRPr="009C2E02">
        <w:rPr>
          <w:rFonts w:eastAsia="Times New Roman" w:cs="Arial"/>
          <w:lang w:val="en-US"/>
        </w:rPr>
        <w:t>Redistribution and use in source and binary forms, with or without modification, are permitted provided that the following conditions are met:</w:t>
      </w:r>
    </w:p>
    <w:p w14:paraId="1B98D3A2" w14:textId="77777777" w:rsidR="009C2E02" w:rsidRPr="009C2E02" w:rsidRDefault="009C2E02" w:rsidP="009C2E02">
      <w:pPr>
        <w:numPr>
          <w:ilvl w:val="0"/>
          <w:numId w:val="14"/>
        </w:numPr>
        <w:shd w:val="clear" w:color="auto" w:fill="FFFFFF"/>
        <w:spacing w:before="100" w:beforeAutospacing="1" w:after="100" w:afterAutospacing="1" w:line="240" w:lineRule="auto"/>
        <w:ind w:left="0"/>
        <w:rPr>
          <w:rFonts w:eastAsia="Times New Roman" w:cs="Arial"/>
          <w:lang w:val="en-US"/>
        </w:rPr>
      </w:pPr>
      <w:r w:rsidRPr="009C2E02">
        <w:rPr>
          <w:rFonts w:eastAsia="Times New Roman" w:cs="Arial"/>
          <w:lang w:val="en-US"/>
        </w:rPr>
        <w:t>Redistributions of source code must retain the above copyright  notice, this list of conditions and the following disclaimer.</w:t>
      </w:r>
    </w:p>
    <w:p w14:paraId="50FBB6C2" w14:textId="77777777" w:rsidR="009C2E02" w:rsidRPr="009C2E02" w:rsidRDefault="009C2E02" w:rsidP="009C2E02">
      <w:pPr>
        <w:numPr>
          <w:ilvl w:val="0"/>
          <w:numId w:val="14"/>
        </w:numPr>
        <w:shd w:val="clear" w:color="auto" w:fill="FFFFFF"/>
        <w:spacing w:before="100" w:beforeAutospacing="1" w:after="100" w:afterAutospacing="1" w:line="240" w:lineRule="auto"/>
        <w:ind w:left="0"/>
        <w:rPr>
          <w:rFonts w:eastAsia="Times New Roman" w:cs="Arial"/>
          <w:lang w:val="en-US"/>
        </w:rPr>
      </w:pPr>
      <w:r w:rsidRPr="009C2E02">
        <w:rPr>
          <w:rFonts w:eastAsia="Times New Roman" w:cs="Arial"/>
          <w:lang w:val="en-US"/>
        </w:rPr>
        <w:t>Redistributions in binary form must reproduce the above copyright  notice, this list of conditions and the following disclaimer in  the documentation and/or other materials provided with the  distribution.</w:t>
      </w:r>
    </w:p>
    <w:p w14:paraId="639F0033" w14:textId="77777777" w:rsidR="009C2E02" w:rsidRPr="009C2E02" w:rsidRDefault="009C2E02" w:rsidP="009C2E02">
      <w:pPr>
        <w:numPr>
          <w:ilvl w:val="0"/>
          <w:numId w:val="14"/>
        </w:numPr>
        <w:shd w:val="clear" w:color="auto" w:fill="FFFFFF"/>
        <w:spacing w:before="100" w:beforeAutospacing="1" w:after="100" w:afterAutospacing="1" w:line="240" w:lineRule="auto"/>
        <w:ind w:left="0"/>
        <w:rPr>
          <w:rFonts w:eastAsia="Times New Roman" w:cs="Arial"/>
          <w:lang w:val="en-US"/>
        </w:rPr>
      </w:pPr>
      <w:r w:rsidRPr="009C2E02">
        <w:rPr>
          <w:rFonts w:eastAsia="Times New Roman" w:cs="Arial"/>
          <w:lang w:val="en-US"/>
        </w:rPr>
        <w:t>Neither the name of the OpenBLAS project nor the names of  its contributors may be used to endorse or promote products  derived from this software without specific prior written permission.</w:t>
      </w:r>
    </w:p>
    <w:p w14:paraId="65D7888E" w14:textId="77777777" w:rsidR="009C2E02" w:rsidRPr="00705BA0" w:rsidRDefault="009C2E02" w:rsidP="00705BA0">
      <w:pPr>
        <w:shd w:val="clear" w:color="auto" w:fill="FFFFFF"/>
        <w:spacing w:before="150" w:after="0" w:line="240" w:lineRule="auto"/>
        <w:rPr>
          <w:rFonts w:eastAsia="Times New Roman" w:cs="Arial"/>
          <w:lang w:val="en-US"/>
        </w:rPr>
      </w:pPr>
      <w:r w:rsidRPr="009C2E02">
        <w:rPr>
          <w:rFonts w:eastAsia="Times New Roman" w:cs="Arial"/>
          <w:lang w:val="en-US"/>
        </w:rPr>
        <w:t>THIS SOFTWARE IS PROVIDED BY THE COPYRIGHT HOLDERS AND CONTRIBUTORS "AS IS" AND ANY EXPRESS OR IMPLIED WARRANTIES, INCLUDING, BUT NOT LIMITED TO, THE IMPLIED WARRANTIES OF MERCHANTABILITY AND FITNESS FOR A PARTICULAR PURPOSE ARE DISCLAIMED. IN NO EVENT SHALL THE OPENBLAS PROJECT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89E9C3C" w14:textId="77777777" w:rsidR="005C6518" w:rsidRPr="0048590B" w:rsidRDefault="005C6518" w:rsidP="00C41D22">
      <w:pPr>
        <w:widowControl w:val="0"/>
        <w:autoSpaceDE w:val="0"/>
        <w:autoSpaceDN w:val="0"/>
        <w:adjustRightInd w:val="0"/>
        <w:spacing w:line="240" w:lineRule="auto"/>
        <w:rPr>
          <w:rFonts w:cs="Arial"/>
          <w:color w:val="000000" w:themeColor="text1"/>
        </w:rPr>
      </w:pPr>
      <w:r w:rsidRPr="0048590B">
        <w:rPr>
          <w:rFonts w:cs="Arial"/>
          <w:color w:val="000000" w:themeColor="text1"/>
        </w:rPr>
        <w:t>=-=-=-=-=-=-=-=-=-=-=-=-=-=-=-=-=-=-=-=-=-=-=-=-=</w:t>
      </w:r>
    </w:p>
    <w:p w14:paraId="17DC6BD0" w14:textId="77777777" w:rsidR="00CE22E1" w:rsidRPr="0048590B" w:rsidRDefault="00105C15"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Pr>
          <w:rFonts w:eastAsia="Times New Roman" w:cs="Courier New"/>
          <w:color w:val="000000"/>
          <w:lang w:eastAsia="en-CA"/>
        </w:rPr>
        <w:t>OpenSSL library</w:t>
      </w:r>
      <w:r w:rsidR="006078C9" w:rsidRPr="0048590B">
        <w:rPr>
          <w:rFonts w:eastAsia="Times New Roman" w:cs="Courier New"/>
          <w:color w:val="000000"/>
          <w:lang w:eastAsia="en-CA"/>
        </w:rPr>
        <w:t xml:space="preserve"> </w:t>
      </w:r>
    </w:p>
    <w:p w14:paraId="7E20BF02"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 Copyright (c) 1998-2011 The OpenSSL Project.  All rights reserved.</w:t>
      </w:r>
    </w:p>
    <w:p w14:paraId="494CB5A0"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 Redistribution and use in source and binary forms, with or without modification, are permitted provided that the following conditions</w:t>
      </w:r>
      <w:r w:rsidR="00921BD8">
        <w:rPr>
          <w:rFonts w:eastAsia="Times New Roman" w:cs="Courier New"/>
          <w:color w:val="000000"/>
          <w:lang w:eastAsia="en-CA"/>
        </w:rPr>
        <w:t xml:space="preserve"> </w:t>
      </w:r>
      <w:r w:rsidRPr="0048590B">
        <w:rPr>
          <w:rFonts w:eastAsia="Times New Roman" w:cs="Courier New"/>
          <w:color w:val="000000"/>
          <w:lang w:eastAsia="en-CA"/>
        </w:rPr>
        <w:t xml:space="preserve"> are met:</w:t>
      </w:r>
    </w:p>
    <w:p w14:paraId="1EE08562" w14:textId="08C8478A" w:rsidR="00921BD8"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1. Redistributions of source code must retain the above copyright notice, this list of conditions and the following disclaimer.</w:t>
      </w:r>
      <w:r w:rsidR="00921BD8">
        <w:rPr>
          <w:rFonts w:eastAsia="Times New Roman" w:cs="Courier New"/>
          <w:color w:val="000000"/>
          <w:lang w:eastAsia="en-CA"/>
        </w:rPr>
        <w:t xml:space="preserve">  </w:t>
      </w:r>
      <w:r w:rsidRPr="0048590B">
        <w:rPr>
          <w:rFonts w:eastAsia="Times New Roman" w:cs="Courier New"/>
          <w:color w:val="000000"/>
          <w:lang w:eastAsia="en-CA"/>
        </w:rPr>
        <w:t xml:space="preserve"> </w:t>
      </w:r>
    </w:p>
    <w:p w14:paraId="2669B44E"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2. Redistributions in binary form must reproduce the above copyright notice, this list of conditions and the following disclaimer in</w:t>
      </w:r>
      <w:r w:rsidR="00921BD8">
        <w:rPr>
          <w:rFonts w:eastAsia="Times New Roman" w:cs="Courier New"/>
          <w:color w:val="000000"/>
          <w:lang w:eastAsia="en-CA"/>
        </w:rPr>
        <w:t xml:space="preserve"> </w:t>
      </w:r>
      <w:r w:rsidRPr="0048590B">
        <w:rPr>
          <w:rFonts w:eastAsia="Times New Roman" w:cs="Courier New"/>
          <w:color w:val="000000"/>
          <w:lang w:eastAsia="en-CA"/>
        </w:rPr>
        <w:t>the documentation and/or other materials provided with the</w:t>
      </w:r>
      <w:r w:rsidR="00921BD8">
        <w:rPr>
          <w:rFonts w:eastAsia="Times New Roman" w:cs="Courier New"/>
          <w:color w:val="000000"/>
          <w:lang w:eastAsia="en-CA"/>
        </w:rPr>
        <w:t xml:space="preserve"> </w:t>
      </w:r>
      <w:r w:rsidRPr="0048590B">
        <w:rPr>
          <w:rFonts w:eastAsia="Times New Roman" w:cs="Courier New"/>
          <w:color w:val="000000"/>
          <w:lang w:eastAsia="en-CA"/>
        </w:rPr>
        <w:t>distribution.</w:t>
      </w:r>
      <w:r w:rsidR="00921BD8">
        <w:rPr>
          <w:rFonts w:eastAsia="Times New Roman" w:cs="Courier New"/>
          <w:color w:val="000000"/>
          <w:lang w:eastAsia="en-CA"/>
        </w:rPr>
        <w:t xml:space="preserve"> </w:t>
      </w:r>
    </w:p>
    <w:p w14:paraId="4036D48D"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3. All advertising materials mentioning features or use of this</w:t>
      </w:r>
      <w:r w:rsidR="00921BD8">
        <w:rPr>
          <w:rFonts w:eastAsia="Times New Roman" w:cs="Courier New"/>
          <w:color w:val="000000"/>
          <w:lang w:eastAsia="en-CA"/>
        </w:rPr>
        <w:t xml:space="preserve"> </w:t>
      </w:r>
      <w:r w:rsidRPr="0048590B">
        <w:rPr>
          <w:rFonts w:eastAsia="Times New Roman" w:cs="Courier New"/>
          <w:color w:val="000000"/>
          <w:lang w:eastAsia="en-CA"/>
        </w:rPr>
        <w:t xml:space="preserve">    software must display the following acknowledgment:</w:t>
      </w:r>
      <w:r w:rsidR="00921BD8">
        <w:rPr>
          <w:rFonts w:eastAsia="Times New Roman" w:cs="Courier New"/>
          <w:color w:val="000000"/>
          <w:lang w:eastAsia="en-CA"/>
        </w:rPr>
        <w:t xml:space="preserve"> </w:t>
      </w:r>
      <w:r w:rsidRPr="0048590B">
        <w:rPr>
          <w:rFonts w:eastAsia="Times New Roman" w:cs="Courier New"/>
          <w:color w:val="000000"/>
          <w:lang w:eastAsia="en-CA"/>
        </w:rPr>
        <w:t>"This product includes software d</w:t>
      </w:r>
      <w:r w:rsidR="00921BD8">
        <w:rPr>
          <w:rFonts w:eastAsia="Times New Roman" w:cs="Courier New"/>
          <w:color w:val="000000"/>
          <w:lang w:eastAsia="en-CA"/>
        </w:rPr>
        <w:t>eveloped by the OpenSSL Project</w:t>
      </w:r>
      <w:r w:rsidRPr="0048590B">
        <w:rPr>
          <w:rFonts w:eastAsia="Times New Roman" w:cs="Courier New"/>
          <w:color w:val="000000"/>
          <w:lang w:eastAsia="en-CA"/>
        </w:rPr>
        <w:t xml:space="preserve"> for use in the OpenSSL Toolkit. (http://www.openssl.org/)"</w:t>
      </w:r>
    </w:p>
    <w:p w14:paraId="1284F241"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lastRenderedPageBreak/>
        <w:t>* 4. The names "OpenSSL Toolkit" and "OpenS</w:t>
      </w:r>
      <w:r w:rsidR="00921BD8">
        <w:rPr>
          <w:rFonts w:eastAsia="Times New Roman" w:cs="Courier New"/>
          <w:color w:val="000000"/>
          <w:lang w:eastAsia="en-CA"/>
        </w:rPr>
        <w:t xml:space="preserve">SL Project" must not be used to </w:t>
      </w:r>
      <w:r w:rsidRPr="0048590B">
        <w:rPr>
          <w:rFonts w:eastAsia="Times New Roman" w:cs="Courier New"/>
          <w:color w:val="000000"/>
          <w:lang w:eastAsia="en-CA"/>
        </w:rPr>
        <w:t>endorse or promote products derived from this software without prior written permission. For written permission, please contact</w:t>
      </w:r>
      <w:r w:rsidR="00921BD8">
        <w:rPr>
          <w:rFonts w:eastAsia="Times New Roman" w:cs="Courier New"/>
          <w:color w:val="000000"/>
          <w:lang w:eastAsia="en-CA"/>
        </w:rPr>
        <w:t xml:space="preserve"> </w:t>
      </w:r>
      <w:r w:rsidRPr="0048590B">
        <w:rPr>
          <w:rFonts w:eastAsia="Times New Roman" w:cs="Courier New"/>
          <w:color w:val="000000"/>
          <w:lang w:eastAsia="en-CA"/>
        </w:rPr>
        <w:t>openssl-core@openssl.org.</w:t>
      </w:r>
    </w:p>
    <w:p w14:paraId="114E509A"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5. Products derived from this software may not be called "OpenSSL"</w:t>
      </w:r>
      <w:r w:rsidR="00921BD8">
        <w:rPr>
          <w:rFonts w:eastAsia="Times New Roman" w:cs="Courier New"/>
          <w:color w:val="000000"/>
          <w:lang w:eastAsia="en-CA"/>
        </w:rPr>
        <w:t xml:space="preserve"> </w:t>
      </w:r>
      <w:r w:rsidRPr="0048590B">
        <w:rPr>
          <w:rFonts w:eastAsia="Times New Roman" w:cs="Courier New"/>
          <w:color w:val="000000"/>
          <w:lang w:eastAsia="en-CA"/>
        </w:rPr>
        <w:t xml:space="preserve"> nor may "OpenSSL" appear in their names without prior written</w:t>
      </w:r>
      <w:r w:rsidR="00921BD8">
        <w:rPr>
          <w:rFonts w:eastAsia="Times New Roman" w:cs="Courier New"/>
          <w:color w:val="000000"/>
          <w:lang w:eastAsia="en-CA"/>
        </w:rPr>
        <w:t xml:space="preserve"> </w:t>
      </w:r>
      <w:r w:rsidRPr="0048590B">
        <w:rPr>
          <w:rFonts w:eastAsia="Times New Roman" w:cs="Courier New"/>
          <w:color w:val="000000"/>
          <w:lang w:eastAsia="en-CA"/>
        </w:rPr>
        <w:t xml:space="preserve"> permission of the OpenSSL Project.</w:t>
      </w:r>
    </w:p>
    <w:p w14:paraId="0476E523"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6. Redistributions of any form whatsoever must retain the following</w:t>
      </w:r>
      <w:r w:rsidR="00921BD8">
        <w:rPr>
          <w:rFonts w:eastAsia="Times New Roman" w:cs="Courier New"/>
          <w:color w:val="000000"/>
          <w:lang w:eastAsia="en-CA"/>
        </w:rPr>
        <w:t xml:space="preserve"> </w:t>
      </w:r>
      <w:r w:rsidRPr="0048590B">
        <w:rPr>
          <w:rFonts w:eastAsia="Times New Roman" w:cs="Courier New"/>
          <w:color w:val="000000"/>
          <w:lang w:eastAsia="en-CA"/>
        </w:rPr>
        <w:t xml:space="preserve"> acknowledgment:</w:t>
      </w:r>
      <w:r w:rsidR="00921BD8">
        <w:rPr>
          <w:rFonts w:eastAsia="Times New Roman" w:cs="Courier New"/>
          <w:color w:val="000000"/>
          <w:lang w:eastAsia="en-CA"/>
        </w:rPr>
        <w:t xml:space="preserve"> </w:t>
      </w:r>
      <w:r w:rsidRPr="0048590B">
        <w:rPr>
          <w:rFonts w:eastAsia="Times New Roman" w:cs="Courier New"/>
          <w:color w:val="000000"/>
          <w:lang w:eastAsia="en-CA"/>
        </w:rPr>
        <w:t xml:space="preserve"> "This product includes software developed by the OpenSSL Project</w:t>
      </w:r>
      <w:r w:rsidR="00921BD8">
        <w:rPr>
          <w:rFonts w:eastAsia="Times New Roman" w:cs="Courier New"/>
          <w:color w:val="000000"/>
          <w:lang w:eastAsia="en-CA"/>
        </w:rPr>
        <w:t xml:space="preserve"> </w:t>
      </w:r>
      <w:r w:rsidRPr="0048590B">
        <w:rPr>
          <w:rFonts w:eastAsia="Times New Roman" w:cs="Courier New"/>
          <w:color w:val="000000"/>
          <w:lang w:eastAsia="en-CA"/>
        </w:rPr>
        <w:t xml:space="preserve"> for use in the OpenSSL Toolkit (http://www.openssl.org/)"</w:t>
      </w:r>
    </w:p>
    <w:p w14:paraId="6041243D"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 THIS SOFTWARE IS PROVIDED BY THE OpenSSL PROJECT ``AS IS'' AND ANY</w:t>
      </w:r>
      <w:r w:rsidR="00921BD8">
        <w:rPr>
          <w:rFonts w:eastAsia="Times New Roman" w:cs="Courier New"/>
          <w:color w:val="000000"/>
          <w:lang w:eastAsia="en-CA"/>
        </w:rPr>
        <w:t xml:space="preserve"> </w:t>
      </w:r>
      <w:r w:rsidRPr="0048590B">
        <w:rPr>
          <w:rFonts w:eastAsia="Times New Roman" w:cs="Courier New"/>
          <w:color w:val="000000"/>
          <w:lang w:eastAsia="en-CA"/>
        </w:rPr>
        <w:t>EXPRESSED OR IMPLIED WARRANTIES, INCLUDING, BUT NOT LIMITED TO, THE</w:t>
      </w:r>
      <w:r w:rsidR="00921BD8">
        <w:rPr>
          <w:rFonts w:eastAsia="Times New Roman" w:cs="Courier New"/>
          <w:color w:val="000000"/>
          <w:lang w:eastAsia="en-CA"/>
        </w:rPr>
        <w:t xml:space="preserve"> </w:t>
      </w:r>
      <w:r w:rsidRPr="0048590B">
        <w:rPr>
          <w:rFonts w:eastAsia="Times New Roman" w:cs="Courier New"/>
          <w:color w:val="000000"/>
          <w:lang w:eastAsia="en-CA"/>
        </w:rPr>
        <w:t>IMPLIED WARRANTIES OF MERCHANTABILITY AND FITNESS FOR A PARTICULAR</w:t>
      </w:r>
      <w:r w:rsidR="00921BD8">
        <w:rPr>
          <w:rFonts w:eastAsia="Times New Roman" w:cs="Courier New"/>
          <w:color w:val="000000"/>
          <w:lang w:eastAsia="en-CA"/>
        </w:rPr>
        <w:t xml:space="preserve"> </w:t>
      </w:r>
      <w:r w:rsidRPr="0048590B">
        <w:rPr>
          <w:rFonts w:eastAsia="Times New Roman" w:cs="Courier New"/>
          <w:color w:val="000000"/>
          <w:lang w:eastAsia="en-CA"/>
        </w:rPr>
        <w:t>PURPOSE ARE DISCLAIMED.  IN NO EVENT SHALL THE OpenSSL PROJECT OR</w:t>
      </w:r>
      <w:r w:rsidR="00921BD8">
        <w:rPr>
          <w:rFonts w:eastAsia="Times New Roman" w:cs="Courier New"/>
          <w:color w:val="000000"/>
          <w:lang w:eastAsia="en-CA"/>
        </w:rPr>
        <w:t xml:space="preserve"> </w:t>
      </w:r>
      <w:r w:rsidRPr="0048590B">
        <w:rPr>
          <w:rFonts w:eastAsia="Times New Roman" w:cs="Courier New"/>
          <w:color w:val="000000"/>
          <w:lang w:eastAsia="en-CA"/>
        </w:rPr>
        <w:t>ITS CONTRIBUTORS BE LIABLE FOR ANY DIRECT, INDIRECT, INCIDENTAL,</w:t>
      </w:r>
      <w:r w:rsidR="00921BD8">
        <w:rPr>
          <w:rFonts w:eastAsia="Times New Roman" w:cs="Courier New"/>
          <w:color w:val="000000"/>
          <w:lang w:eastAsia="en-CA"/>
        </w:rPr>
        <w:t xml:space="preserve"> </w:t>
      </w:r>
      <w:r w:rsidRPr="0048590B">
        <w:rPr>
          <w:rFonts w:eastAsia="Times New Roman" w:cs="Courier New"/>
          <w:color w:val="000000"/>
          <w:lang w:eastAsia="en-CA"/>
        </w:rPr>
        <w:t>SPECIAL, EXEMPLARY, OR CONSEQUENTIAL DAMAGES (INCLUDING, BUT</w:t>
      </w:r>
      <w:r w:rsidR="00921BD8">
        <w:rPr>
          <w:rFonts w:eastAsia="Times New Roman" w:cs="Courier New"/>
          <w:color w:val="000000"/>
          <w:lang w:eastAsia="en-CA"/>
        </w:rPr>
        <w:t xml:space="preserve"> </w:t>
      </w:r>
      <w:r w:rsidRPr="0048590B">
        <w:rPr>
          <w:rFonts w:eastAsia="Times New Roman" w:cs="Courier New"/>
          <w:color w:val="000000"/>
          <w:lang w:eastAsia="en-CA"/>
        </w:rPr>
        <w:t>NOT LIMITED TO, PROCUREMENT OF SUBSTITUTE GOODS OR SERVICES;</w:t>
      </w:r>
      <w:r w:rsidR="00921BD8">
        <w:rPr>
          <w:rFonts w:eastAsia="Times New Roman" w:cs="Courier New"/>
          <w:color w:val="000000"/>
          <w:lang w:eastAsia="en-CA"/>
        </w:rPr>
        <w:t xml:space="preserve"> </w:t>
      </w:r>
      <w:r w:rsidRPr="0048590B">
        <w:rPr>
          <w:rFonts w:eastAsia="Times New Roman" w:cs="Courier New"/>
          <w:color w:val="000000"/>
          <w:lang w:eastAsia="en-CA"/>
        </w:rPr>
        <w:t>LOSS OF USE, DATA, OR PROFITS; OR BUSINESS INTERRUPTION)</w:t>
      </w:r>
      <w:r w:rsidR="00921BD8">
        <w:rPr>
          <w:rFonts w:eastAsia="Times New Roman" w:cs="Courier New"/>
          <w:color w:val="000000"/>
          <w:lang w:eastAsia="en-CA"/>
        </w:rPr>
        <w:t xml:space="preserve"> </w:t>
      </w:r>
      <w:r w:rsidRPr="0048590B">
        <w:rPr>
          <w:rFonts w:eastAsia="Times New Roman" w:cs="Courier New"/>
          <w:color w:val="000000"/>
          <w:lang w:eastAsia="en-CA"/>
        </w:rPr>
        <w:t>HOWEVER CAUSED AND ON ANY THEORY OF LIABILITY, WHETHER IN CONTRACT,</w:t>
      </w:r>
      <w:r w:rsidR="00921BD8">
        <w:rPr>
          <w:rFonts w:eastAsia="Times New Roman" w:cs="Courier New"/>
          <w:color w:val="000000"/>
          <w:lang w:eastAsia="en-CA"/>
        </w:rPr>
        <w:t xml:space="preserve"> </w:t>
      </w:r>
      <w:r w:rsidRPr="0048590B">
        <w:rPr>
          <w:rFonts w:eastAsia="Times New Roman" w:cs="Courier New"/>
          <w:color w:val="000000"/>
          <w:lang w:eastAsia="en-CA"/>
        </w:rPr>
        <w:t>STRICT LIABILITY, OR TORT (INCLUDING NEGLIGENCE OR OTHERWISE)</w:t>
      </w:r>
      <w:r w:rsidR="00921BD8">
        <w:rPr>
          <w:rFonts w:eastAsia="Times New Roman" w:cs="Courier New"/>
          <w:color w:val="000000"/>
          <w:lang w:eastAsia="en-CA"/>
        </w:rPr>
        <w:t xml:space="preserve"> </w:t>
      </w:r>
      <w:r w:rsidRPr="0048590B">
        <w:rPr>
          <w:rFonts w:eastAsia="Times New Roman" w:cs="Courier New"/>
          <w:color w:val="000000"/>
          <w:lang w:eastAsia="en-CA"/>
        </w:rPr>
        <w:t>ARISING IN ANY WAY OUT OF THE USE OF THIS SOFTWARE, EVEN IF ADVISED</w:t>
      </w:r>
      <w:r w:rsidR="00921BD8">
        <w:rPr>
          <w:rFonts w:eastAsia="Times New Roman" w:cs="Courier New"/>
          <w:color w:val="000000"/>
          <w:lang w:eastAsia="en-CA"/>
        </w:rPr>
        <w:t xml:space="preserve"> </w:t>
      </w:r>
      <w:r w:rsidRPr="0048590B">
        <w:rPr>
          <w:rFonts w:eastAsia="Times New Roman" w:cs="Courier New"/>
          <w:color w:val="000000"/>
          <w:lang w:eastAsia="en-CA"/>
        </w:rPr>
        <w:t>OF THE POSSIBILITY OF SUCH DAMAGE.</w:t>
      </w:r>
    </w:p>
    <w:p w14:paraId="3E181EAA"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 xml:space="preserve"> * ====================================================================</w:t>
      </w:r>
    </w:p>
    <w:p w14:paraId="3E5D25D1"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 xml:space="preserve"> *</w:t>
      </w:r>
      <w:r w:rsidR="00921BD8">
        <w:rPr>
          <w:rFonts w:eastAsia="Times New Roman" w:cs="Courier New"/>
          <w:color w:val="000000"/>
          <w:lang w:eastAsia="en-CA"/>
        </w:rPr>
        <w:t xml:space="preserve"> </w:t>
      </w:r>
      <w:r w:rsidRPr="0048590B">
        <w:rPr>
          <w:rFonts w:eastAsia="Times New Roman" w:cs="Courier New"/>
          <w:color w:val="000000"/>
          <w:lang w:eastAsia="en-CA"/>
        </w:rPr>
        <w:t>This product includes cryptographic software written by Eric Young</w:t>
      </w:r>
      <w:r w:rsidR="00921BD8">
        <w:rPr>
          <w:rFonts w:eastAsia="Times New Roman" w:cs="Courier New"/>
          <w:color w:val="000000"/>
          <w:lang w:eastAsia="en-CA"/>
        </w:rPr>
        <w:t xml:space="preserve"> </w:t>
      </w:r>
      <w:r w:rsidRPr="0048590B">
        <w:rPr>
          <w:rFonts w:eastAsia="Times New Roman" w:cs="Courier New"/>
          <w:color w:val="000000"/>
          <w:lang w:eastAsia="en-CA"/>
        </w:rPr>
        <w:t>(eay@cryptsoft.com).  This product includes software written by Tim</w:t>
      </w:r>
      <w:r w:rsidR="00921BD8">
        <w:rPr>
          <w:rFonts w:eastAsia="Times New Roman" w:cs="Courier New"/>
          <w:color w:val="000000"/>
          <w:lang w:eastAsia="en-CA"/>
        </w:rPr>
        <w:t xml:space="preserve"> </w:t>
      </w:r>
      <w:r w:rsidRPr="0048590B">
        <w:rPr>
          <w:rFonts w:eastAsia="Times New Roman" w:cs="Courier New"/>
          <w:color w:val="000000"/>
          <w:lang w:eastAsia="en-CA"/>
        </w:rPr>
        <w:t>Hudson (tjh@cryptsoft.com).</w:t>
      </w:r>
    </w:p>
    <w:p w14:paraId="16809666"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p>
    <w:p w14:paraId="5E1687DE"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 xml:space="preserve"> Original SSLeay License</w:t>
      </w:r>
    </w:p>
    <w:p w14:paraId="21672E0F"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 xml:space="preserve"> -----------------------</w:t>
      </w:r>
    </w:p>
    <w:p w14:paraId="0E5ECA32"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p>
    <w:p w14:paraId="657FA459"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 Copyright (C) 1995-1998 Eric Young (eay@cryptsoft.com)</w:t>
      </w:r>
    </w:p>
    <w:p w14:paraId="6CD0CF68"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 xml:space="preserve"> * All rights reserved.</w:t>
      </w:r>
    </w:p>
    <w:p w14:paraId="21B1CA42"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 This package is an SSL implementation written</w:t>
      </w:r>
      <w:r w:rsidR="00921BD8">
        <w:rPr>
          <w:rFonts w:eastAsia="Times New Roman" w:cs="Courier New"/>
          <w:color w:val="000000"/>
          <w:lang w:eastAsia="en-CA"/>
        </w:rPr>
        <w:t xml:space="preserve"> </w:t>
      </w:r>
      <w:r w:rsidRPr="0048590B">
        <w:rPr>
          <w:rFonts w:eastAsia="Times New Roman" w:cs="Courier New"/>
          <w:color w:val="000000"/>
          <w:lang w:eastAsia="en-CA"/>
        </w:rPr>
        <w:t>by Eric Young (eay@cryptsoft.com).</w:t>
      </w:r>
    </w:p>
    <w:p w14:paraId="3CA91B05"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 xml:space="preserve"> * The implementation was written so as to conform with Netscapes SSL.</w:t>
      </w:r>
    </w:p>
    <w:p w14:paraId="3E7E6EE0"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 This library is free for commercial and non-commercial use as long as</w:t>
      </w:r>
      <w:r w:rsidR="00921BD8">
        <w:rPr>
          <w:rFonts w:eastAsia="Times New Roman" w:cs="Courier New"/>
          <w:color w:val="000000"/>
          <w:lang w:eastAsia="en-CA"/>
        </w:rPr>
        <w:t xml:space="preserve"> </w:t>
      </w:r>
      <w:r w:rsidRPr="0048590B">
        <w:rPr>
          <w:rFonts w:eastAsia="Times New Roman" w:cs="Courier New"/>
          <w:color w:val="000000"/>
          <w:lang w:eastAsia="en-CA"/>
        </w:rPr>
        <w:t>the following conditions are aheared to.  The following conditions</w:t>
      </w:r>
      <w:r w:rsidR="00921BD8">
        <w:rPr>
          <w:rFonts w:eastAsia="Times New Roman" w:cs="Courier New"/>
          <w:color w:val="000000"/>
          <w:lang w:eastAsia="en-CA"/>
        </w:rPr>
        <w:t xml:space="preserve"> </w:t>
      </w:r>
      <w:r w:rsidRPr="0048590B">
        <w:rPr>
          <w:rFonts w:eastAsia="Times New Roman" w:cs="Courier New"/>
          <w:color w:val="000000"/>
          <w:lang w:eastAsia="en-CA"/>
        </w:rPr>
        <w:t>apply to all code found in this distribution, be it the RC4, RSA,</w:t>
      </w:r>
      <w:r w:rsidR="00921BD8">
        <w:rPr>
          <w:rFonts w:eastAsia="Times New Roman" w:cs="Courier New"/>
          <w:color w:val="000000"/>
          <w:lang w:eastAsia="en-CA"/>
        </w:rPr>
        <w:t xml:space="preserve"> </w:t>
      </w:r>
      <w:r w:rsidRPr="0048590B">
        <w:rPr>
          <w:rFonts w:eastAsia="Times New Roman" w:cs="Courier New"/>
          <w:color w:val="000000"/>
          <w:lang w:eastAsia="en-CA"/>
        </w:rPr>
        <w:t>lhash, DES, etc., code; not just the SSL code.  The SSL documentation</w:t>
      </w:r>
      <w:r w:rsidR="00921BD8">
        <w:rPr>
          <w:rFonts w:eastAsia="Times New Roman" w:cs="Courier New"/>
          <w:color w:val="000000"/>
          <w:lang w:eastAsia="en-CA"/>
        </w:rPr>
        <w:t xml:space="preserve"> </w:t>
      </w:r>
      <w:r w:rsidRPr="0048590B">
        <w:rPr>
          <w:rFonts w:eastAsia="Times New Roman" w:cs="Courier New"/>
          <w:color w:val="000000"/>
          <w:lang w:eastAsia="en-CA"/>
        </w:rPr>
        <w:t>included with this distribution is covered by the same copyright terms</w:t>
      </w:r>
      <w:r w:rsidR="00921BD8">
        <w:rPr>
          <w:rFonts w:eastAsia="Times New Roman" w:cs="Courier New"/>
          <w:color w:val="000000"/>
          <w:lang w:eastAsia="en-CA"/>
        </w:rPr>
        <w:t xml:space="preserve"> </w:t>
      </w:r>
      <w:r w:rsidRPr="0048590B">
        <w:rPr>
          <w:rFonts w:eastAsia="Times New Roman" w:cs="Courier New"/>
          <w:color w:val="000000"/>
          <w:lang w:eastAsia="en-CA"/>
        </w:rPr>
        <w:t>except that the holder is Tim Hudson (tjh@cryptsoft.com).</w:t>
      </w:r>
    </w:p>
    <w:p w14:paraId="13705BF9"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 xml:space="preserve"> *</w:t>
      </w:r>
      <w:r w:rsidR="00921BD8">
        <w:rPr>
          <w:rFonts w:eastAsia="Times New Roman" w:cs="Courier New"/>
          <w:color w:val="000000"/>
          <w:lang w:eastAsia="en-CA"/>
        </w:rPr>
        <w:t xml:space="preserve"> </w:t>
      </w:r>
      <w:r w:rsidRPr="0048590B">
        <w:rPr>
          <w:rFonts w:eastAsia="Times New Roman" w:cs="Courier New"/>
          <w:color w:val="000000"/>
          <w:lang w:eastAsia="en-CA"/>
        </w:rPr>
        <w:t>Copyright remains Eric Young's, and as such any Copyright notices in</w:t>
      </w:r>
      <w:r w:rsidR="00921BD8">
        <w:rPr>
          <w:rFonts w:eastAsia="Times New Roman" w:cs="Courier New"/>
          <w:color w:val="000000"/>
          <w:lang w:eastAsia="en-CA"/>
        </w:rPr>
        <w:t xml:space="preserve"> </w:t>
      </w:r>
      <w:r w:rsidRPr="0048590B">
        <w:rPr>
          <w:rFonts w:eastAsia="Times New Roman" w:cs="Courier New"/>
          <w:color w:val="000000"/>
          <w:lang w:eastAsia="en-CA"/>
        </w:rPr>
        <w:t>the code are not to be removed.</w:t>
      </w:r>
    </w:p>
    <w:p w14:paraId="588515B4"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 xml:space="preserve"> * If this package is used in a product, Eric Young should be given attribution</w:t>
      </w:r>
      <w:r w:rsidR="00921BD8">
        <w:rPr>
          <w:rFonts w:eastAsia="Times New Roman" w:cs="Courier New"/>
          <w:color w:val="000000"/>
          <w:lang w:eastAsia="en-CA"/>
        </w:rPr>
        <w:t xml:space="preserve"> </w:t>
      </w:r>
      <w:r w:rsidRPr="0048590B">
        <w:rPr>
          <w:rFonts w:eastAsia="Times New Roman" w:cs="Courier New"/>
          <w:color w:val="000000"/>
          <w:lang w:eastAsia="en-CA"/>
        </w:rPr>
        <w:t>as the author of the parts of the library used.</w:t>
      </w:r>
      <w:r w:rsidR="00921BD8">
        <w:rPr>
          <w:rFonts w:eastAsia="Times New Roman" w:cs="Courier New"/>
          <w:color w:val="000000"/>
          <w:lang w:eastAsia="en-CA"/>
        </w:rPr>
        <w:t xml:space="preserve"> </w:t>
      </w:r>
      <w:r w:rsidRPr="0048590B">
        <w:rPr>
          <w:rFonts w:eastAsia="Times New Roman" w:cs="Courier New"/>
          <w:color w:val="000000"/>
          <w:lang w:eastAsia="en-CA"/>
        </w:rPr>
        <w:t>This can be in the form of a textual message at program startup or</w:t>
      </w:r>
      <w:r w:rsidR="00921BD8">
        <w:rPr>
          <w:rFonts w:eastAsia="Times New Roman" w:cs="Courier New"/>
          <w:color w:val="000000"/>
          <w:lang w:eastAsia="en-CA"/>
        </w:rPr>
        <w:t xml:space="preserve"> </w:t>
      </w:r>
      <w:r w:rsidRPr="0048590B">
        <w:rPr>
          <w:rFonts w:eastAsia="Times New Roman" w:cs="Courier New"/>
          <w:color w:val="000000"/>
          <w:lang w:eastAsia="en-CA"/>
        </w:rPr>
        <w:t>in documentation (online or textual) provided with the package.</w:t>
      </w:r>
    </w:p>
    <w:p w14:paraId="049E87B7"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Redistribution and use in source and binary forms, with or without</w:t>
      </w:r>
      <w:r w:rsidR="00921BD8">
        <w:rPr>
          <w:rFonts w:eastAsia="Times New Roman" w:cs="Courier New"/>
          <w:color w:val="000000"/>
          <w:lang w:eastAsia="en-CA"/>
        </w:rPr>
        <w:t xml:space="preserve"> </w:t>
      </w:r>
      <w:r w:rsidRPr="0048590B">
        <w:rPr>
          <w:rFonts w:eastAsia="Times New Roman" w:cs="Courier New"/>
          <w:color w:val="000000"/>
          <w:lang w:eastAsia="en-CA"/>
        </w:rPr>
        <w:t>modification, are permitted provided that the following conditions</w:t>
      </w:r>
      <w:r w:rsidR="00921BD8">
        <w:rPr>
          <w:rFonts w:eastAsia="Times New Roman" w:cs="Courier New"/>
          <w:color w:val="000000"/>
          <w:lang w:eastAsia="en-CA"/>
        </w:rPr>
        <w:t xml:space="preserve"> </w:t>
      </w:r>
      <w:r w:rsidRPr="0048590B">
        <w:rPr>
          <w:rFonts w:eastAsia="Times New Roman" w:cs="Courier New"/>
          <w:color w:val="000000"/>
          <w:lang w:eastAsia="en-CA"/>
        </w:rPr>
        <w:t>are met:</w:t>
      </w:r>
    </w:p>
    <w:p w14:paraId="50C92B7B"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lastRenderedPageBreak/>
        <w:t>1. Redistributions of source code must retain the copyright</w:t>
      </w:r>
      <w:r w:rsidR="00921BD8">
        <w:rPr>
          <w:rFonts w:eastAsia="Times New Roman" w:cs="Courier New"/>
          <w:color w:val="000000"/>
          <w:lang w:eastAsia="en-CA"/>
        </w:rPr>
        <w:t xml:space="preserve"> </w:t>
      </w:r>
      <w:r w:rsidRPr="0048590B">
        <w:rPr>
          <w:rFonts w:eastAsia="Times New Roman" w:cs="Courier New"/>
          <w:color w:val="000000"/>
          <w:lang w:eastAsia="en-CA"/>
        </w:rPr>
        <w:t xml:space="preserve">   notice, this list of conditions and the following disclaimer.</w:t>
      </w:r>
    </w:p>
    <w:p w14:paraId="5095E9C5"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 xml:space="preserve"> 2. Redistributions in binary form must reproduce the above copyright</w:t>
      </w:r>
      <w:r w:rsidR="00921BD8">
        <w:rPr>
          <w:rFonts w:eastAsia="Times New Roman" w:cs="Courier New"/>
          <w:color w:val="000000"/>
          <w:lang w:eastAsia="en-CA"/>
        </w:rPr>
        <w:t xml:space="preserve"> </w:t>
      </w:r>
      <w:r w:rsidRPr="0048590B">
        <w:rPr>
          <w:rFonts w:eastAsia="Times New Roman" w:cs="Courier New"/>
          <w:color w:val="000000"/>
          <w:lang w:eastAsia="en-CA"/>
        </w:rPr>
        <w:t xml:space="preserve">   notice, this list of conditions and the following disclaimer in the</w:t>
      </w:r>
      <w:r w:rsidR="00921BD8">
        <w:rPr>
          <w:rFonts w:eastAsia="Times New Roman" w:cs="Courier New"/>
          <w:color w:val="000000"/>
          <w:lang w:eastAsia="en-CA"/>
        </w:rPr>
        <w:t xml:space="preserve"> </w:t>
      </w:r>
      <w:r w:rsidRPr="0048590B">
        <w:rPr>
          <w:rFonts w:eastAsia="Times New Roman" w:cs="Courier New"/>
          <w:color w:val="000000"/>
          <w:lang w:eastAsia="en-CA"/>
        </w:rPr>
        <w:t xml:space="preserve">   documentation and/or other materials provided with the distribution.</w:t>
      </w:r>
    </w:p>
    <w:p w14:paraId="22360D79"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3. All advertising materials mentioning features or use of this software</w:t>
      </w:r>
      <w:r w:rsidR="00921BD8">
        <w:rPr>
          <w:rFonts w:eastAsia="Times New Roman" w:cs="Courier New"/>
          <w:color w:val="000000"/>
          <w:lang w:eastAsia="en-CA"/>
        </w:rPr>
        <w:t xml:space="preserve"> </w:t>
      </w:r>
      <w:r w:rsidRPr="0048590B">
        <w:rPr>
          <w:rFonts w:eastAsia="Times New Roman" w:cs="Courier New"/>
          <w:color w:val="000000"/>
          <w:lang w:eastAsia="en-CA"/>
        </w:rPr>
        <w:t xml:space="preserve">   must display the following acknowledgement:</w:t>
      </w:r>
      <w:r w:rsidR="00921BD8">
        <w:rPr>
          <w:rFonts w:eastAsia="Times New Roman" w:cs="Courier New"/>
          <w:color w:val="000000"/>
          <w:lang w:eastAsia="en-CA"/>
        </w:rPr>
        <w:t xml:space="preserve"> </w:t>
      </w:r>
      <w:r w:rsidRPr="0048590B">
        <w:rPr>
          <w:rFonts w:eastAsia="Times New Roman" w:cs="Courier New"/>
          <w:color w:val="000000"/>
          <w:lang w:eastAsia="en-CA"/>
        </w:rPr>
        <w:t xml:space="preserve">   "This product includes cryptographic software written by</w:t>
      </w:r>
      <w:r w:rsidR="00921BD8">
        <w:rPr>
          <w:rFonts w:eastAsia="Times New Roman" w:cs="Courier New"/>
          <w:color w:val="000000"/>
          <w:lang w:eastAsia="en-CA"/>
        </w:rPr>
        <w:t xml:space="preserve"> </w:t>
      </w:r>
      <w:r w:rsidRPr="0048590B">
        <w:rPr>
          <w:rFonts w:eastAsia="Times New Roman" w:cs="Courier New"/>
          <w:color w:val="000000"/>
          <w:lang w:eastAsia="en-CA"/>
        </w:rPr>
        <w:t xml:space="preserve">    Eric Young (eay@cryptsoft.com)"</w:t>
      </w:r>
      <w:r w:rsidR="00921BD8">
        <w:rPr>
          <w:rFonts w:eastAsia="Times New Roman" w:cs="Courier New"/>
          <w:color w:val="000000"/>
          <w:lang w:eastAsia="en-CA"/>
        </w:rPr>
        <w:t xml:space="preserve"> </w:t>
      </w:r>
      <w:r w:rsidRPr="0048590B">
        <w:rPr>
          <w:rFonts w:eastAsia="Times New Roman" w:cs="Courier New"/>
          <w:color w:val="000000"/>
          <w:lang w:eastAsia="en-CA"/>
        </w:rPr>
        <w:t xml:space="preserve">   The word 'cryptographic' can be left out if the rou</w:t>
      </w:r>
      <w:r w:rsidR="00921BD8">
        <w:rPr>
          <w:rFonts w:eastAsia="Times New Roman" w:cs="Courier New"/>
          <w:color w:val="000000"/>
          <w:lang w:eastAsia="en-CA"/>
        </w:rPr>
        <w:t>t</w:t>
      </w:r>
      <w:r w:rsidRPr="0048590B">
        <w:rPr>
          <w:rFonts w:eastAsia="Times New Roman" w:cs="Courier New"/>
          <w:color w:val="000000"/>
          <w:lang w:eastAsia="en-CA"/>
        </w:rPr>
        <w:t>ines from the library</w:t>
      </w:r>
      <w:r w:rsidR="00921BD8">
        <w:rPr>
          <w:rFonts w:eastAsia="Times New Roman" w:cs="Courier New"/>
          <w:color w:val="000000"/>
          <w:lang w:eastAsia="en-CA"/>
        </w:rPr>
        <w:t xml:space="preserve"> </w:t>
      </w:r>
      <w:r w:rsidRPr="0048590B">
        <w:rPr>
          <w:rFonts w:eastAsia="Times New Roman" w:cs="Courier New"/>
          <w:color w:val="000000"/>
          <w:lang w:eastAsia="en-CA"/>
        </w:rPr>
        <w:t xml:space="preserve">   being used are not cryptographic related :-).</w:t>
      </w:r>
    </w:p>
    <w:p w14:paraId="0EAFABCF"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4. If you include any Windows specific code (or a derivative thereof) from</w:t>
      </w:r>
      <w:r w:rsidR="00921BD8">
        <w:rPr>
          <w:rFonts w:eastAsia="Times New Roman" w:cs="Courier New"/>
          <w:color w:val="000000"/>
          <w:lang w:eastAsia="en-CA"/>
        </w:rPr>
        <w:t xml:space="preserve"> </w:t>
      </w:r>
      <w:r w:rsidRPr="0048590B">
        <w:rPr>
          <w:rFonts w:eastAsia="Times New Roman" w:cs="Courier New"/>
          <w:color w:val="000000"/>
          <w:lang w:eastAsia="en-CA"/>
        </w:rPr>
        <w:t xml:space="preserve">   the apps directory (application code) you must include an acknowledgement:</w:t>
      </w:r>
      <w:r w:rsidR="00921BD8">
        <w:rPr>
          <w:rFonts w:eastAsia="Times New Roman" w:cs="Courier New"/>
          <w:color w:val="000000"/>
          <w:lang w:eastAsia="en-CA"/>
        </w:rPr>
        <w:t xml:space="preserve"> </w:t>
      </w:r>
      <w:r w:rsidRPr="0048590B">
        <w:rPr>
          <w:rFonts w:eastAsia="Times New Roman" w:cs="Courier New"/>
          <w:color w:val="000000"/>
          <w:lang w:eastAsia="en-CA"/>
        </w:rPr>
        <w:t xml:space="preserve">   "This product includes software written by Tim Hudson (tjh@cryptsoft.com)"</w:t>
      </w:r>
    </w:p>
    <w:p w14:paraId="045ED74E"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 xml:space="preserve"> *</w:t>
      </w:r>
      <w:r w:rsidR="00921BD8">
        <w:rPr>
          <w:rFonts w:eastAsia="Times New Roman" w:cs="Courier New"/>
          <w:color w:val="000000"/>
          <w:lang w:eastAsia="en-CA"/>
        </w:rPr>
        <w:t xml:space="preserve"> </w:t>
      </w:r>
      <w:r w:rsidRPr="0048590B">
        <w:rPr>
          <w:rFonts w:eastAsia="Times New Roman" w:cs="Courier New"/>
          <w:color w:val="000000"/>
          <w:lang w:eastAsia="en-CA"/>
        </w:rPr>
        <w:t>THIS SOFTWARE IS PROVIDED BY ERIC YOUNG ``AS IS'' AND</w:t>
      </w:r>
      <w:r w:rsidR="00921BD8">
        <w:rPr>
          <w:rFonts w:eastAsia="Times New Roman" w:cs="Courier New"/>
          <w:color w:val="000000"/>
          <w:lang w:eastAsia="en-CA"/>
        </w:rPr>
        <w:t xml:space="preserve">  </w:t>
      </w:r>
      <w:r w:rsidRPr="0048590B">
        <w:rPr>
          <w:rFonts w:eastAsia="Times New Roman" w:cs="Courier New"/>
          <w:color w:val="000000"/>
          <w:lang w:eastAsia="en-CA"/>
        </w:rPr>
        <w:t>ANY EXPRESS OR IMPLIED WARRANTIES, INCLUDING, BUT NOT LIMITED TO, THE</w:t>
      </w:r>
      <w:r w:rsidR="00921BD8">
        <w:rPr>
          <w:rFonts w:eastAsia="Times New Roman" w:cs="Courier New"/>
          <w:color w:val="000000"/>
          <w:lang w:eastAsia="en-CA"/>
        </w:rPr>
        <w:t xml:space="preserve">  </w:t>
      </w:r>
      <w:r w:rsidRPr="0048590B">
        <w:rPr>
          <w:rFonts w:eastAsia="Times New Roman" w:cs="Courier New"/>
          <w:color w:val="000000"/>
          <w:lang w:eastAsia="en-CA"/>
        </w:rPr>
        <w:t>IMPLIED WARRANTIES OF MERCHANTABILITY AND FITNESS FOR A PARTICULAR PURPOSE</w:t>
      </w:r>
      <w:r w:rsidR="00921BD8">
        <w:rPr>
          <w:rFonts w:eastAsia="Times New Roman" w:cs="Courier New"/>
          <w:color w:val="000000"/>
          <w:lang w:eastAsia="en-CA"/>
        </w:rPr>
        <w:t xml:space="preserve">  </w:t>
      </w:r>
      <w:r w:rsidRPr="0048590B">
        <w:rPr>
          <w:rFonts w:eastAsia="Times New Roman" w:cs="Courier New"/>
          <w:color w:val="000000"/>
          <w:lang w:eastAsia="en-CA"/>
        </w:rPr>
        <w:t>ARE DISCLAIMED.  IN NO EVENT SHALL THE AUTHOR OR CONTRIBUTORS BE LIABLE</w:t>
      </w:r>
      <w:r w:rsidR="00921BD8">
        <w:rPr>
          <w:rFonts w:eastAsia="Times New Roman" w:cs="Courier New"/>
          <w:color w:val="000000"/>
          <w:lang w:eastAsia="en-CA"/>
        </w:rPr>
        <w:t xml:space="preserve">  </w:t>
      </w:r>
      <w:r w:rsidRPr="0048590B">
        <w:rPr>
          <w:rFonts w:eastAsia="Times New Roman" w:cs="Courier New"/>
          <w:color w:val="000000"/>
          <w:lang w:eastAsia="en-CA"/>
        </w:rPr>
        <w:t>FOR ANY DIRECT, INDIRECT, INCIDENTAL, SPECIAL, EXEMPLARY, OR CONSEQUENTIAL</w:t>
      </w:r>
      <w:r w:rsidR="00921BD8">
        <w:rPr>
          <w:rFonts w:eastAsia="Times New Roman" w:cs="Courier New"/>
          <w:color w:val="000000"/>
          <w:lang w:eastAsia="en-CA"/>
        </w:rPr>
        <w:t xml:space="preserve">  </w:t>
      </w:r>
      <w:r w:rsidRPr="0048590B">
        <w:rPr>
          <w:rFonts w:eastAsia="Times New Roman" w:cs="Courier New"/>
          <w:color w:val="000000"/>
          <w:lang w:eastAsia="en-CA"/>
        </w:rPr>
        <w:t>DAMAGES (INCLUDING, BUT NOT LIMITED TO, PROCUREMENT OF SUBSTITUTE GOODS</w:t>
      </w:r>
      <w:r w:rsidR="00921BD8">
        <w:rPr>
          <w:rFonts w:eastAsia="Times New Roman" w:cs="Courier New"/>
          <w:color w:val="000000"/>
          <w:lang w:eastAsia="en-CA"/>
        </w:rPr>
        <w:t xml:space="preserve">  </w:t>
      </w:r>
      <w:r w:rsidRPr="0048590B">
        <w:rPr>
          <w:rFonts w:eastAsia="Times New Roman" w:cs="Courier New"/>
          <w:color w:val="000000"/>
          <w:lang w:eastAsia="en-CA"/>
        </w:rPr>
        <w:t>OR SERVICES; LOSS OF USE, DATA, OR PROFITS; OR BUSINESS INTERRUPTION)</w:t>
      </w:r>
      <w:r w:rsidR="00921BD8">
        <w:rPr>
          <w:rFonts w:eastAsia="Times New Roman" w:cs="Courier New"/>
          <w:color w:val="000000"/>
          <w:lang w:eastAsia="en-CA"/>
        </w:rPr>
        <w:t xml:space="preserve">  </w:t>
      </w:r>
      <w:r w:rsidRPr="0048590B">
        <w:rPr>
          <w:rFonts w:eastAsia="Times New Roman" w:cs="Courier New"/>
          <w:color w:val="000000"/>
          <w:lang w:eastAsia="en-CA"/>
        </w:rPr>
        <w:t>HOWEVER CAUSED AND ON ANY THEORY OF LIABILITY, WHETHER IN CONTRACT, STRICT</w:t>
      </w:r>
      <w:r w:rsidR="00921BD8">
        <w:rPr>
          <w:rFonts w:eastAsia="Times New Roman" w:cs="Courier New"/>
          <w:color w:val="000000"/>
          <w:lang w:eastAsia="en-CA"/>
        </w:rPr>
        <w:t xml:space="preserve">  </w:t>
      </w:r>
      <w:r w:rsidRPr="0048590B">
        <w:rPr>
          <w:rFonts w:eastAsia="Times New Roman" w:cs="Courier New"/>
          <w:color w:val="000000"/>
          <w:lang w:eastAsia="en-CA"/>
        </w:rPr>
        <w:t>LIABILITY, OR TORT (INCLUDING NEGLIGENCE OR OTHERWISE) ARISING IN ANY WAY</w:t>
      </w:r>
      <w:r w:rsidR="00921BD8">
        <w:rPr>
          <w:rFonts w:eastAsia="Times New Roman" w:cs="Courier New"/>
          <w:color w:val="000000"/>
          <w:lang w:eastAsia="en-CA"/>
        </w:rPr>
        <w:t xml:space="preserve">  </w:t>
      </w:r>
      <w:r w:rsidRPr="0048590B">
        <w:rPr>
          <w:rFonts w:eastAsia="Times New Roman" w:cs="Courier New"/>
          <w:color w:val="000000"/>
          <w:lang w:eastAsia="en-CA"/>
        </w:rPr>
        <w:t>OUT OF THE USE OF THIS SOFTWARE, EVEN IF ADVISED OF THE POSSIBILITY OF</w:t>
      </w:r>
      <w:r w:rsidR="00921BD8">
        <w:rPr>
          <w:rFonts w:eastAsia="Times New Roman" w:cs="Courier New"/>
          <w:color w:val="000000"/>
          <w:lang w:eastAsia="en-CA"/>
        </w:rPr>
        <w:t xml:space="preserve">  </w:t>
      </w:r>
      <w:r w:rsidRPr="0048590B">
        <w:rPr>
          <w:rFonts w:eastAsia="Times New Roman" w:cs="Courier New"/>
          <w:color w:val="000000"/>
          <w:lang w:eastAsia="en-CA"/>
        </w:rPr>
        <w:t>SUCH DAMAGE.</w:t>
      </w:r>
    </w:p>
    <w:p w14:paraId="45767A2B" w14:textId="77777777" w:rsidR="006078C9" w:rsidRPr="0048590B" w:rsidRDefault="006078C9" w:rsidP="00C4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48590B">
        <w:rPr>
          <w:rFonts w:eastAsia="Times New Roman" w:cs="Courier New"/>
          <w:color w:val="000000"/>
          <w:lang w:eastAsia="en-CA"/>
        </w:rPr>
        <w:t xml:space="preserve"> *</w:t>
      </w:r>
      <w:r w:rsidR="00921BD8">
        <w:rPr>
          <w:rFonts w:eastAsia="Times New Roman" w:cs="Courier New"/>
          <w:color w:val="000000"/>
          <w:lang w:eastAsia="en-CA"/>
        </w:rPr>
        <w:t xml:space="preserve">  </w:t>
      </w:r>
      <w:r w:rsidRPr="0048590B">
        <w:rPr>
          <w:rFonts w:eastAsia="Times New Roman" w:cs="Courier New"/>
          <w:color w:val="000000"/>
          <w:lang w:eastAsia="en-CA"/>
        </w:rPr>
        <w:t>The licence and distribution terms for any publically available version or</w:t>
      </w:r>
      <w:r w:rsidR="00921BD8">
        <w:rPr>
          <w:rFonts w:eastAsia="Times New Roman" w:cs="Courier New"/>
          <w:color w:val="000000"/>
          <w:lang w:eastAsia="en-CA"/>
        </w:rPr>
        <w:t xml:space="preserve">  </w:t>
      </w:r>
      <w:r w:rsidRPr="0048590B">
        <w:rPr>
          <w:rFonts w:eastAsia="Times New Roman" w:cs="Courier New"/>
          <w:color w:val="000000"/>
          <w:lang w:eastAsia="en-CA"/>
        </w:rPr>
        <w:t>derivative of this code cannot be changed.  i.e. this code cannot simply be</w:t>
      </w:r>
      <w:r w:rsidR="00921BD8">
        <w:rPr>
          <w:rFonts w:eastAsia="Times New Roman" w:cs="Courier New"/>
          <w:color w:val="000000"/>
          <w:lang w:eastAsia="en-CA"/>
        </w:rPr>
        <w:t xml:space="preserve">  </w:t>
      </w:r>
      <w:r w:rsidRPr="0048590B">
        <w:rPr>
          <w:rFonts w:eastAsia="Times New Roman" w:cs="Courier New"/>
          <w:color w:val="000000"/>
          <w:lang w:eastAsia="en-CA"/>
        </w:rPr>
        <w:t>copied and put under another distribution licence</w:t>
      </w:r>
      <w:r w:rsidR="00921BD8">
        <w:rPr>
          <w:rFonts w:eastAsia="Times New Roman" w:cs="Courier New"/>
          <w:color w:val="000000"/>
          <w:lang w:eastAsia="en-CA"/>
        </w:rPr>
        <w:t xml:space="preserve">  </w:t>
      </w:r>
      <w:r w:rsidRPr="0048590B">
        <w:rPr>
          <w:rFonts w:eastAsia="Times New Roman" w:cs="Courier New"/>
          <w:color w:val="000000"/>
          <w:lang w:eastAsia="en-CA"/>
        </w:rPr>
        <w:t>[including the GNU Public Licence.]</w:t>
      </w:r>
    </w:p>
    <w:p w14:paraId="6D398B40" w14:textId="77777777" w:rsidR="005C6518" w:rsidRPr="0048590B" w:rsidRDefault="006078C9" w:rsidP="00C41D22">
      <w:pPr>
        <w:spacing w:line="240" w:lineRule="auto"/>
      </w:pPr>
      <w:r w:rsidRPr="0048590B">
        <w:rPr>
          <w:rFonts w:eastAsia="Times New Roman" w:cs="Times New Roman"/>
          <w:color w:val="000000"/>
          <w:lang w:eastAsia="en-CA"/>
        </w:rPr>
        <w:t xml:space="preserve"> */</w:t>
      </w:r>
    </w:p>
    <w:p w14:paraId="53A008F7" w14:textId="77777777" w:rsidR="005C6518" w:rsidRPr="0048590B" w:rsidRDefault="005C6518" w:rsidP="00C41D22">
      <w:pPr>
        <w:widowControl w:val="0"/>
        <w:autoSpaceDE w:val="0"/>
        <w:autoSpaceDN w:val="0"/>
        <w:adjustRightInd w:val="0"/>
        <w:spacing w:line="240" w:lineRule="auto"/>
        <w:rPr>
          <w:rFonts w:cs="Arial"/>
          <w:color w:val="000000" w:themeColor="text1"/>
        </w:rPr>
      </w:pPr>
      <w:r w:rsidRPr="0048590B">
        <w:rPr>
          <w:rFonts w:cs="Arial"/>
          <w:color w:val="000000" w:themeColor="text1"/>
        </w:rPr>
        <w:t>=-=-=-=-=-=-=-=-=-=-=-=-=-=-=-=-=-=-=-=-=-=-=-=-=</w:t>
      </w:r>
    </w:p>
    <w:p w14:paraId="3D84C92B"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PthreadWin32 library. This file is covered under the following Copyright:</w:t>
      </w:r>
    </w:p>
    <w:p w14:paraId="2A263D81" w14:textId="77777777" w:rsidR="00CE22E1" w:rsidRPr="0048590B" w:rsidRDefault="00CE22E1" w:rsidP="00C41D22">
      <w:pPr>
        <w:pStyle w:val="HTMLPreformatted"/>
        <w:spacing w:after="160"/>
        <w:rPr>
          <w:rFonts w:asciiTheme="minorHAnsi" w:hAnsiTheme="minorHAnsi"/>
          <w:sz w:val="22"/>
          <w:szCs w:val="22"/>
          <w:lang w:val="en-GB"/>
        </w:rPr>
      </w:pPr>
    </w:p>
    <w:p w14:paraId="18125143"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Copyright (C) 2001,2006 Ross P. Johnson</w:t>
      </w:r>
    </w:p>
    <w:p w14:paraId="11C43130"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All rights reserved.</w:t>
      </w:r>
    </w:p>
    <w:p w14:paraId="2E9FBA9B" w14:textId="77777777" w:rsidR="00CE22E1" w:rsidRPr="0048590B" w:rsidRDefault="00CE22E1" w:rsidP="00C41D22">
      <w:pPr>
        <w:pStyle w:val="HTMLPreformatted"/>
        <w:spacing w:after="160"/>
        <w:rPr>
          <w:rFonts w:asciiTheme="minorHAnsi" w:hAnsiTheme="minorHAnsi"/>
          <w:sz w:val="22"/>
          <w:szCs w:val="22"/>
          <w:lang w:val="en-GB"/>
        </w:rPr>
      </w:pPr>
    </w:p>
    <w:p w14:paraId="40C6A0AE"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Everyone is permitted to copy and distribute verbatim copies of this license document, but changing it is not allowed.</w:t>
      </w:r>
    </w:p>
    <w:p w14:paraId="1F0EFAEB" w14:textId="77777777" w:rsidR="00CE22E1" w:rsidRPr="0048590B" w:rsidRDefault="00CE22E1" w:rsidP="00C41D22">
      <w:pPr>
        <w:pStyle w:val="HTMLPreformatted"/>
        <w:spacing w:after="160"/>
        <w:rPr>
          <w:rFonts w:asciiTheme="minorHAnsi" w:hAnsiTheme="minorHAnsi"/>
          <w:sz w:val="22"/>
          <w:szCs w:val="22"/>
          <w:lang w:val="en-GB"/>
        </w:rPr>
      </w:pPr>
    </w:p>
    <w:p w14:paraId="1CBCDCB2"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 xml:space="preserve">Pthreads-win32 is covered by the </w:t>
      </w:r>
      <w:hyperlink r:id="rId29" w:history="1">
        <w:r w:rsidRPr="0048590B">
          <w:rPr>
            <w:rStyle w:val="Hyperlink"/>
            <w:rFonts w:asciiTheme="minorHAnsi" w:hAnsiTheme="minorHAnsi"/>
            <w:sz w:val="22"/>
            <w:szCs w:val="22"/>
            <w:lang w:val="en-GB"/>
          </w:rPr>
          <w:t>GNU Lesser General Public License</w:t>
        </w:r>
      </w:hyperlink>
    </w:p>
    <w:p w14:paraId="146B4B8B"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w:t>
      </w:r>
    </w:p>
    <w:p w14:paraId="733DD3C8" w14:textId="77777777" w:rsidR="00CE22E1" w:rsidRPr="0048590B" w:rsidRDefault="00CE22E1" w:rsidP="00C41D22">
      <w:pPr>
        <w:pStyle w:val="HTMLPreformatted"/>
        <w:spacing w:after="160"/>
        <w:rPr>
          <w:rFonts w:asciiTheme="minorHAnsi" w:hAnsiTheme="minorHAnsi"/>
          <w:sz w:val="22"/>
          <w:szCs w:val="22"/>
          <w:lang w:val="en-GB"/>
        </w:rPr>
      </w:pPr>
    </w:p>
    <w:p w14:paraId="25F29A04"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lastRenderedPageBreak/>
        <w:t xml:space="preserve">    Pthreads-win32 is open software; you can redistribute it and/or</w:t>
      </w:r>
      <w:r w:rsidR="00921BD8">
        <w:rPr>
          <w:rFonts w:asciiTheme="minorHAnsi" w:hAnsiTheme="minorHAnsi"/>
          <w:sz w:val="22"/>
          <w:szCs w:val="22"/>
          <w:lang w:val="en-GB"/>
        </w:rPr>
        <w:t xml:space="preserve"> </w:t>
      </w:r>
      <w:r w:rsidRPr="0048590B">
        <w:rPr>
          <w:rFonts w:asciiTheme="minorHAnsi" w:hAnsiTheme="minorHAnsi"/>
          <w:sz w:val="22"/>
          <w:szCs w:val="22"/>
          <w:lang w:val="en-GB"/>
        </w:rPr>
        <w:t xml:space="preserve"> modify it under the terms of the GNU Lesser General Public License</w:t>
      </w:r>
      <w:r w:rsidR="00921BD8">
        <w:rPr>
          <w:rFonts w:asciiTheme="minorHAnsi" w:hAnsiTheme="minorHAnsi"/>
          <w:sz w:val="22"/>
          <w:szCs w:val="22"/>
          <w:lang w:val="en-GB"/>
        </w:rPr>
        <w:t xml:space="preserve"> </w:t>
      </w:r>
      <w:r w:rsidRPr="0048590B">
        <w:rPr>
          <w:rFonts w:asciiTheme="minorHAnsi" w:hAnsiTheme="minorHAnsi"/>
          <w:sz w:val="22"/>
          <w:szCs w:val="22"/>
          <w:lang w:val="en-GB"/>
        </w:rPr>
        <w:t xml:space="preserve"> as published by the Free Software Foundation version 2.1 of the</w:t>
      </w:r>
      <w:r w:rsidR="00921BD8">
        <w:rPr>
          <w:rFonts w:asciiTheme="minorHAnsi" w:hAnsiTheme="minorHAnsi"/>
          <w:sz w:val="22"/>
          <w:szCs w:val="22"/>
          <w:lang w:val="en-GB"/>
        </w:rPr>
        <w:t xml:space="preserve"> </w:t>
      </w:r>
      <w:r w:rsidRPr="0048590B">
        <w:rPr>
          <w:rFonts w:asciiTheme="minorHAnsi" w:hAnsiTheme="minorHAnsi"/>
          <w:sz w:val="22"/>
          <w:szCs w:val="22"/>
          <w:lang w:val="en-GB"/>
        </w:rPr>
        <w:t xml:space="preserve"> License.</w:t>
      </w:r>
    </w:p>
    <w:p w14:paraId="670B56C1" w14:textId="77777777" w:rsidR="00CE22E1" w:rsidRPr="0048590B" w:rsidRDefault="00CE22E1" w:rsidP="00C41D22">
      <w:pPr>
        <w:pStyle w:val="HTMLPreformatted"/>
        <w:spacing w:after="160"/>
        <w:rPr>
          <w:rFonts w:asciiTheme="minorHAnsi" w:hAnsiTheme="minorHAnsi"/>
          <w:sz w:val="22"/>
          <w:szCs w:val="22"/>
          <w:lang w:val="en-GB"/>
        </w:rPr>
      </w:pPr>
    </w:p>
    <w:p w14:paraId="390C1902"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 xml:space="preserve">    Pthreads-win32 is several binary link libraries, several modules,</w:t>
      </w:r>
      <w:r w:rsidR="00921BD8">
        <w:rPr>
          <w:rFonts w:asciiTheme="minorHAnsi" w:hAnsiTheme="minorHAnsi"/>
          <w:sz w:val="22"/>
          <w:szCs w:val="22"/>
          <w:lang w:val="en-GB"/>
        </w:rPr>
        <w:t xml:space="preserve"> </w:t>
      </w:r>
      <w:r w:rsidRPr="0048590B">
        <w:rPr>
          <w:rFonts w:asciiTheme="minorHAnsi" w:hAnsiTheme="minorHAnsi"/>
          <w:sz w:val="22"/>
          <w:szCs w:val="22"/>
          <w:lang w:val="en-GB"/>
        </w:rPr>
        <w:t xml:space="preserve"> associated interface definition files and scripts used to control</w:t>
      </w:r>
      <w:r w:rsidR="00921BD8">
        <w:rPr>
          <w:rFonts w:asciiTheme="minorHAnsi" w:hAnsiTheme="minorHAnsi"/>
          <w:sz w:val="22"/>
          <w:szCs w:val="22"/>
          <w:lang w:val="en-GB"/>
        </w:rPr>
        <w:t xml:space="preserve"> </w:t>
      </w:r>
      <w:r w:rsidRPr="0048590B">
        <w:rPr>
          <w:rFonts w:asciiTheme="minorHAnsi" w:hAnsiTheme="minorHAnsi"/>
          <w:sz w:val="22"/>
          <w:szCs w:val="22"/>
          <w:lang w:val="en-GB"/>
        </w:rPr>
        <w:t xml:space="preserve"> its compilation and installation.</w:t>
      </w:r>
    </w:p>
    <w:p w14:paraId="202834F9" w14:textId="77777777" w:rsidR="00CE22E1" w:rsidRPr="0048590B" w:rsidRDefault="00CE22E1" w:rsidP="00C41D22">
      <w:pPr>
        <w:pStyle w:val="HTMLPreformatted"/>
        <w:spacing w:after="160"/>
        <w:rPr>
          <w:rFonts w:asciiTheme="minorHAnsi" w:hAnsiTheme="minorHAnsi"/>
          <w:sz w:val="22"/>
          <w:szCs w:val="22"/>
          <w:lang w:val="en-GB"/>
        </w:rPr>
      </w:pPr>
    </w:p>
    <w:p w14:paraId="418506BB"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 xml:space="preserve">    Pthreads-win32 is distributed in the hope that it will be useful,</w:t>
      </w:r>
      <w:r w:rsidR="00921BD8">
        <w:rPr>
          <w:rFonts w:asciiTheme="minorHAnsi" w:hAnsiTheme="minorHAnsi"/>
          <w:sz w:val="22"/>
          <w:szCs w:val="22"/>
          <w:lang w:val="en-GB"/>
        </w:rPr>
        <w:t xml:space="preserve"> </w:t>
      </w:r>
      <w:r w:rsidRPr="0048590B">
        <w:rPr>
          <w:rFonts w:asciiTheme="minorHAnsi" w:hAnsiTheme="minorHAnsi"/>
          <w:sz w:val="22"/>
          <w:szCs w:val="22"/>
          <w:lang w:val="en-GB"/>
        </w:rPr>
        <w:t xml:space="preserve"> but WITHOUT ANY WARRANTY; without even the implied warranty of</w:t>
      </w:r>
      <w:r w:rsidR="00921BD8">
        <w:rPr>
          <w:rFonts w:asciiTheme="minorHAnsi" w:hAnsiTheme="minorHAnsi"/>
          <w:sz w:val="22"/>
          <w:szCs w:val="22"/>
          <w:lang w:val="en-GB"/>
        </w:rPr>
        <w:t xml:space="preserve"> </w:t>
      </w:r>
      <w:r w:rsidRPr="0048590B">
        <w:rPr>
          <w:rFonts w:asciiTheme="minorHAnsi" w:hAnsiTheme="minorHAnsi"/>
          <w:sz w:val="22"/>
          <w:szCs w:val="22"/>
          <w:lang w:val="en-GB"/>
        </w:rPr>
        <w:t xml:space="preserve"> MERCHANTABILITY or FITNESS FOR A PARTICULAR PURPOSE.  See the</w:t>
      </w:r>
      <w:r w:rsidR="00921BD8">
        <w:rPr>
          <w:rFonts w:asciiTheme="minorHAnsi" w:hAnsiTheme="minorHAnsi"/>
          <w:sz w:val="22"/>
          <w:szCs w:val="22"/>
          <w:lang w:val="en-GB"/>
        </w:rPr>
        <w:t xml:space="preserve"> </w:t>
      </w:r>
      <w:r w:rsidRPr="0048590B">
        <w:rPr>
          <w:rFonts w:asciiTheme="minorHAnsi" w:hAnsiTheme="minorHAnsi"/>
          <w:sz w:val="22"/>
          <w:szCs w:val="22"/>
          <w:lang w:val="en-GB"/>
        </w:rPr>
        <w:t xml:space="preserve"> GNU Lesser General Public License for more details.</w:t>
      </w:r>
    </w:p>
    <w:p w14:paraId="275FF858" w14:textId="77777777" w:rsidR="00CE22E1" w:rsidRPr="0048590B" w:rsidRDefault="00CE22E1" w:rsidP="00C41D22">
      <w:pPr>
        <w:pStyle w:val="HTMLPreformatted"/>
        <w:spacing w:after="160"/>
        <w:rPr>
          <w:rFonts w:asciiTheme="minorHAnsi" w:hAnsiTheme="minorHAnsi"/>
          <w:sz w:val="22"/>
          <w:szCs w:val="22"/>
          <w:lang w:val="en-GB"/>
        </w:rPr>
      </w:pPr>
    </w:p>
    <w:p w14:paraId="27C71B97"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 xml:space="preserve">    A copy of the GNU Lesser General Public License is distributed with</w:t>
      </w:r>
      <w:r w:rsidR="00921BD8">
        <w:rPr>
          <w:rFonts w:asciiTheme="minorHAnsi" w:hAnsiTheme="minorHAnsi"/>
          <w:sz w:val="22"/>
          <w:szCs w:val="22"/>
          <w:lang w:val="en-GB"/>
        </w:rPr>
        <w:t xml:space="preserve"> </w:t>
      </w:r>
      <w:r w:rsidRPr="0048590B">
        <w:rPr>
          <w:rFonts w:asciiTheme="minorHAnsi" w:hAnsiTheme="minorHAnsi"/>
          <w:sz w:val="22"/>
          <w:szCs w:val="22"/>
          <w:lang w:val="en-GB"/>
        </w:rPr>
        <w:t xml:space="preserve"> pthreads-win32 under the filename:</w:t>
      </w:r>
    </w:p>
    <w:p w14:paraId="1C7A3E9C"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ab/>
        <w:t xml:space="preserve">    COPYING.LIB</w:t>
      </w:r>
    </w:p>
    <w:p w14:paraId="18C0967B"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 xml:space="preserve">    You should have received a copy of the version 2.1 GNU Lesser General  Public License with pthreads-win32; if not, write to:</w:t>
      </w:r>
    </w:p>
    <w:p w14:paraId="2F599BD1"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ab/>
        <w:t xml:space="preserve">    Free Software Foundation, Inc.</w:t>
      </w:r>
    </w:p>
    <w:p w14:paraId="1BBB5E12"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ab/>
        <w:t xml:space="preserve">    59 Temple Place</w:t>
      </w:r>
    </w:p>
    <w:p w14:paraId="7E149467"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ab/>
        <w:t xml:space="preserve">    Suite 330</w:t>
      </w:r>
    </w:p>
    <w:p w14:paraId="768E38A3"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ab/>
        <w:t xml:space="preserve">    Boston, MA</w:t>
      </w:r>
      <w:r w:rsidRPr="0048590B">
        <w:rPr>
          <w:rFonts w:asciiTheme="minorHAnsi" w:hAnsiTheme="minorHAnsi"/>
          <w:sz w:val="22"/>
          <w:szCs w:val="22"/>
          <w:lang w:val="en-GB"/>
        </w:rPr>
        <w:tab/>
        <w:t>02111-1307</w:t>
      </w:r>
    </w:p>
    <w:p w14:paraId="491FC3EB"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ab/>
        <w:t xml:space="preserve">    USA</w:t>
      </w:r>
    </w:p>
    <w:p w14:paraId="62ABEE34"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 xml:space="preserve">    The contact addresses for pthreads-win32 is as follows:</w:t>
      </w:r>
    </w:p>
    <w:p w14:paraId="78DE26F1"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 xml:space="preserve">        Web:</w:t>
      </w:r>
      <w:r w:rsidRPr="0048590B">
        <w:rPr>
          <w:rFonts w:asciiTheme="minorHAnsi" w:hAnsiTheme="minorHAnsi"/>
          <w:sz w:val="22"/>
          <w:szCs w:val="22"/>
          <w:lang w:val="en-GB"/>
        </w:rPr>
        <w:tab/>
        <w:t>http://sources.redhat.com/pthreads-win32</w:t>
      </w:r>
    </w:p>
    <w:p w14:paraId="7D88D486"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 xml:space="preserve">        Email:  Ross Johnson</w:t>
      </w:r>
    </w:p>
    <w:p w14:paraId="054E04F4"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 xml:space="preserve">                Please use: Firstname.Lastname@homemail.com.au</w:t>
      </w:r>
    </w:p>
    <w:p w14:paraId="1D20CA40" w14:textId="77777777" w:rsidR="00CE22E1" w:rsidRPr="0048590B" w:rsidRDefault="00CE22E1" w:rsidP="00C41D22">
      <w:pPr>
        <w:pStyle w:val="HTMLPreformatted"/>
        <w:spacing w:after="160"/>
        <w:rPr>
          <w:rFonts w:asciiTheme="minorHAnsi" w:hAnsiTheme="minorHAnsi"/>
          <w:sz w:val="22"/>
          <w:szCs w:val="22"/>
          <w:lang w:val="en-GB"/>
        </w:rPr>
      </w:pPr>
    </w:p>
    <w:p w14:paraId="0DFBC947"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Pthreads-win32 copyrights and exception files</w:t>
      </w:r>
    </w:p>
    <w:p w14:paraId="0F655BF9"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w:t>
      </w:r>
    </w:p>
    <w:p w14:paraId="3E861542"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 xml:space="preserve">    With the exception of the files listed below, Pthreads-win32</w:t>
      </w:r>
      <w:r w:rsidR="00921BD8">
        <w:rPr>
          <w:rFonts w:asciiTheme="minorHAnsi" w:hAnsiTheme="minorHAnsi"/>
          <w:sz w:val="22"/>
          <w:szCs w:val="22"/>
          <w:lang w:val="en-GB"/>
        </w:rPr>
        <w:t xml:space="preserve"> </w:t>
      </w:r>
      <w:r w:rsidRPr="0048590B">
        <w:rPr>
          <w:rFonts w:asciiTheme="minorHAnsi" w:hAnsiTheme="minorHAnsi"/>
          <w:sz w:val="22"/>
          <w:szCs w:val="22"/>
          <w:lang w:val="en-GB"/>
        </w:rPr>
        <w:t xml:space="preserve"> is covered under the following GNU Lesser General Public License</w:t>
      </w:r>
    </w:p>
    <w:p w14:paraId="38EA487D"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 xml:space="preserve">    Copyrights:</w:t>
      </w:r>
    </w:p>
    <w:p w14:paraId="0EEBB024"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ab/>
        <w:t>Pthreads-win32 - POSIX Threads Library for Win32</w:t>
      </w:r>
    </w:p>
    <w:p w14:paraId="02D1088F"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ab/>
        <w:t>Copyright(C) 1998 John E. Bossom</w:t>
      </w:r>
    </w:p>
    <w:p w14:paraId="28420142"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ab/>
        <w:t>Copyright(C) 1999,2006 Pthreads-win32 contributors</w:t>
      </w:r>
    </w:p>
    <w:p w14:paraId="07371A5F"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lastRenderedPageBreak/>
        <w:tab/>
        <w:t>The current list of contributors is contained</w:t>
      </w:r>
      <w:r w:rsidR="00921BD8">
        <w:rPr>
          <w:rFonts w:asciiTheme="minorHAnsi" w:hAnsiTheme="minorHAnsi"/>
          <w:sz w:val="22"/>
          <w:szCs w:val="22"/>
          <w:lang w:val="en-GB"/>
        </w:rPr>
        <w:t xml:space="preserve"> </w:t>
      </w:r>
      <w:r w:rsidRPr="0048590B">
        <w:rPr>
          <w:rFonts w:asciiTheme="minorHAnsi" w:hAnsiTheme="minorHAnsi"/>
          <w:sz w:val="22"/>
          <w:szCs w:val="22"/>
          <w:lang w:val="en-GB"/>
        </w:rPr>
        <w:t xml:space="preserve">     in the file CONTRIBUTORS included with the source</w:t>
      </w:r>
    </w:p>
    <w:p w14:paraId="67FB6D60"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ab/>
        <w:t>code distribution. The current list of CONTRIBUTORS</w:t>
      </w:r>
    </w:p>
    <w:p w14:paraId="339FE4ED"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ab/>
        <w:t>can also be seen at the following WWW location:</w:t>
      </w:r>
    </w:p>
    <w:p w14:paraId="181E24E7"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 xml:space="preserve">        http://sources.redhat.com/pthreads-win32/contributors.html</w:t>
      </w:r>
    </w:p>
    <w:p w14:paraId="577A6C5C"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 xml:space="preserve">    Contact Email: Ross Johnson</w:t>
      </w:r>
    </w:p>
    <w:p w14:paraId="0E9BF957"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 xml:space="preserve">                   Please use: Firstname.Lastname@homemail.com.au</w:t>
      </w:r>
    </w:p>
    <w:p w14:paraId="10B93202"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 xml:space="preserve">    These files are not covered under one of the Copyrights listed above:</w:t>
      </w:r>
    </w:p>
    <w:p w14:paraId="2BC0416E"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 xml:space="preserve">            COPYING</w:t>
      </w:r>
    </w:p>
    <w:p w14:paraId="099AF67A"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ab/>
        <w:t xml:space="preserve">    COPYING.LIB</w:t>
      </w:r>
    </w:p>
    <w:p w14:paraId="18EE4DCF"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 xml:space="preserve">            tests/rwlock7.c</w:t>
      </w:r>
    </w:p>
    <w:p w14:paraId="092BCD7A" w14:textId="77777777" w:rsidR="00CE22E1" w:rsidRPr="0048590B" w:rsidRDefault="00CE22E1" w:rsidP="00C41D22">
      <w:pPr>
        <w:pStyle w:val="HTMLPreformatted"/>
        <w:spacing w:after="160"/>
        <w:rPr>
          <w:rFonts w:asciiTheme="minorHAnsi" w:hAnsiTheme="minorHAnsi"/>
          <w:sz w:val="22"/>
          <w:szCs w:val="22"/>
          <w:lang w:val="en-GB"/>
        </w:rPr>
      </w:pPr>
      <w:r w:rsidRPr="0048590B">
        <w:rPr>
          <w:rFonts w:asciiTheme="minorHAnsi" w:hAnsiTheme="minorHAnsi"/>
          <w:sz w:val="22"/>
          <w:szCs w:val="22"/>
          <w:lang w:val="en-GB"/>
        </w:rPr>
        <w:t xml:space="preserve">    This file, COPYING, is distributed under the Copyright found at the</w:t>
      </w:r>
      <w:r w:rsidR="00921BD8">
        <w:rPr>
          <w:rFonts w:asciiTheme="minorHAnsi" w:hAnsiTheme="minorHAnsi"/>
          <w:sz w:val="22"/>
          <w:szCs w:val="22"/>
          <w:lang w:val="en-GB"/>
        </w:rPr>
        <w:t xml:space="preserve"> </w:t>
      </w:r>
      <w:r w:rsidRPr="0048590B">
        <w:rPr>
          <w:rFonts w:asciiTheme="minorHAnsi" w:hAnsiTheme="minorHAnsi"/>
          <w:sz w:val="22"/>
          <w:szCs w:val="22"/>
          <w:lang w:val="en-GB"/>
        </w:rPr>
        <w:t xml:space="preserve"> top of this file.  It is important to note that you may distribute</w:t>
      </w:r>
      <w:r w:rsidR="00921BD8">
        <w:rPr>
          <w:rFonts w:asciiTheme="minorHAnsi" w:hAnsiTheme="minorHAnsi"/>
          <w:sz w:val="22"/>
          <w:szCs w:val="22"/>
          <w:lang w:val="en-GB"/>
        </w:rPr>
        <w:t xml:space="preserve"> </w:t>
      </w:r>
      <w:r w:rsidRPr="0048590B">
        <w:rPr>
          <w:rFonts w:asciiTheme="minorHAnsi" w:hAnsiTheme="minorHAnsi"/>
          <w:sz w:val="22"/>
          <w:szCs w:val="22"/>
          <w:lang w:val="en-GB"/>
        </w:rPr>
        <w:t xml:space="preserve"> verbatim copies of this file but you may not modify this file.</w:t>
      </w:r>
    </w:p>
    <w:p w14:paraId="70767B89" w14:textId="77777777" w:rsidR="00CE22E1" w:rsidRPr="0048590B" w:rsidRDefault="00921BD8" w:rsidP="00C41D22">
      <w:pPr>
        <w:pStyle w:val="HTMLPreformatted"/>
        <w:spacing w:after="160"/>
        <w:rPr>
          <w:rFonts w:asciiTheme="minorHAnsi" w:hAnsiTheme="minorHAnsi"/>
          <w:sz w:val="22"/>
          <w:szCs w:val="22"/>
          <w:lang w:val="en-GB"/>
        </w:rPr>
      </w:pPr>
      <w:r>
        <w:rPr>
          <w:rFonts w:asciiTheme="minorHAnsi" w:hAnsiTheme="minorHAnsi"/>
          <w:sz w:val="22"/>
          <w:szCs w:val="22"/>
          <w:lang w:val="en-GB"/>
        </w:rPr>
        <w:t xml:space="preserve"> </w:t>
      </w:r>
      <w:r w:rsidR="00CE22E1" w:rsidRPr="0048590B">
        <w:rPr>
          <w:rFonts w:asciiTheme="minorHAnsi" w:hAnsiTheme="minorHAnsi"/>
          <w:sz w:val="22"/>
          <w:szCs w:val="22"/>
          <w:lang w:val="en-GB"/>
        </w:rPr>
        <w:t xml:space="preserve"> The file COPYING.LIB, which contains a copy of the version 2.1</w:t>
      </w:r>
      <w:r>
        <w:rPr>
          <w:rFonts w:asciiTheme="minorHAnsi" w:hAnsiTheme="minorHAnsi"/>
          <w:sz w:val="22"/>
          <w:szCs w:val="22"/>
          <w:lang w:val="en-GB"/>
        </w:rPr>
        <w:t xml:space="preserve"> </w:t>
      </w:r>
      <w:r w:rsidR="00CE22E1" w:rsidRPr="0048590B">
        <w:rPr>
          <w:rFonts w:asciiTheme="minorHAnsi" w:hAnsiTheme="minorHAnsi"/>
          <w:sz w:val="22"/>
          <w:szCs w:val="22"/>
          <w:lang w:val="en-GB"/>
        </w:rPr>
        <w:t xml:space="preserve"> GNU Lesser General Public License, is itself copyrighted by the</w:t>
      </w:r>
      <w:r>
        <w:rPr>
          <w:rFonts w:asciiTheme="minorHAnsi" w:hAnsiTheme="minorHAnsi"/>
          <w:sz w:val="22"/>
          <w:szCs w:val="22"/>
          <w:lang w:val="en-GB"/>
        </w:rPr>
        <w:t xml:space="preserve"> </w:t>
      </w:r>
      <w:r w:rsidR="00CE22E1" w:rsidRPr="0048590B">
        <w:rPr>
          <w:rFonts w:asciiTheme="minorHAnsi" w:hAnsiTheme="minorHAnsi"/>
          <w:sz w:val="22"/>
          <w:szCs w:val="22"/>
          <w:lang w:val="en-GB"/>
        </w:rPr>
        <w:t xml:space="preserve"> Free Software Foundation, Inc.  Please note that the Free Software</w:t>
      </w:r>
      <w:r>
        <w:rPr>
          <w:rFonts w:asciiTheme="minorHAnsi" w:hAnsiTheme="minorHAnsi"/>
          <w:sz w:val="22"/>
          <w:szCs w:val="22"/>
          <w:lang w:val="en-GB"/>
        </w:rPr>
        <w:t xml:space="preserve"> </w:t>
      </w:r>
      <w:r w:rsidR="00CE22E1" w:rsidRPr="0048590B">
        <w:rPr>
          <w:rFonts w:asciiTheme="minorHAnsi" w:hAnsiTheme="minorHAnsi"/>
          <w:sz w:val="22"/>
          <w:szCs w:val="22"/>
          <w:lang w:val="en-GB"/>
        </w:rPr>
        <w:t xml:space="preserve"> Foundation, Inc. does NOT have a copyright over Pthreads-win32,</w:t>
      </w:r>
      <w:r>
        <w:rPr>
          <w:rFonts w:asciiTheme="minorHAnsi" w:hAnsiTheme="minorHAnsi"/>
          <w:sz w:val="22"/>
          <w:szCs w:val="22"/>
          <w:lang w:val="en-GB"/>
        </w:rPr>
        <w:t xml:space="preserve"> </w:t>
      </w:r>
      <w:r w:rsidR="00CE22E1" w:rsidRPr="0048590B">
        <w:rPr>
          <w:rFonts w:asciiTheme="minorHAnsi" w:hAnsiTheme="minorHAnsi"/>
          <w:sz w:val="22"/>
          <w:szCs w:val="22"/>
          <w:lang w:val="en-GB"/>
        </w:rPr>
        <w:t xml:space="preserve"> only the COPYING.LIB that is supplied with pthreads-win32.</w:t>
      </w:r>
    </w:p>
    <w:p w14:paraId="0C6E3C25" w14:textId="77777777" w:rsidR="00CE22E1" w:rsidRPr="0048590B" w:rsidRDefault="00921BD8" w:rsidP="00C41D22">
      <w:pPr>
        <w:pStyle w:val="HTMLPreformatted"/>
        <w:spacing w:after="160"/>
        <w:rPr>
          <w:rFonts w:asciiTheme="minorHAnsi" w:hAnsiTheme="minorHAnsi"/>
          <w:sz w:val="22"/>
          <w:szCs w:val="22"/>
          <w:lang w:val="en-GB"/>
        </w:rPr>
      </w:pPr>
      <w:r>
        <w:rPr>
          <w:rFonts w:asciiTheme="minorHAnsi" w:hAnsiTheme="minorHAnsi"/>
          <w:sz w:val="22"/>
          <w:szCs w:val="22"/>
          <w:lang w:val="en-GB"/>
        </w:rPr>
        <w:t xml:space="preserve"> </w:t>
      </w:r>
      <w:r w:rsidR="00CE22E1" w:rsidRPr="0048590B">
        <w:rPr>
          <w:rFonts w:asciiTheme="minorHAnsi" w:hAnsiTheme="minorHAnsi"/>
          <w:sz w:val="22"/>
          <w:szCs w:val="22"/>
          <w:lang w:val="en-GB"/>
        </w:rPr>
        <w:t xml:space="preserve"> The file tests/rwlock7.c is derived from code written by</w:t>
      </w:r>
      <w:r>
        <w:rPr>
          <w:rFonts w:asciiTheme="minorHAnsi" w:hAnsiTheme="minorHAnsi"/>
          <w:sz w:val="22"/>
          <w:szCs w:val="22"/>
          <w:lang w:val="en-GB"/>
        </w:rPr>
        <w:t xml:space="preserve"> </w:t>
      </w:r>
      <w:r w:rsidR="00CE22E1" w:rsidRPr="0048590B">
        <w:rPr>
          <w:rFonts w:asciiTheme="minorHAnsi" w:hAnsiTheme="minorHAnsi"/>
          <w:sz w:val="22"/>
          <w:szCs w:val="22"/>
          <w:lang w:val="en-GB"/>
        </w:rPr>
        <w:t xml:space="preserve"> Dave Butenhof for his book 'Programming With POSIX(R) Threads'.</w:t>
      </w:r>
      <w:r>
        <w:rPr>
          <w:rFonts w:asciiTheme="minorHAnsi" w:hAnsiTheme="minorHAnsi"/>
          <w:sz w:val="22"/>
          <w:szCs w:val="22"/>
          <w:lang w:val="en-GB"/>
        </w:rPr>
        <w:t xml:space="preserve"> </w:t>
      </w:r>
      <w:r w:rsidR="00CE22E1" w:rsidRPr="0048590B">
        <w:rPr>
          <w:rFonts w:asciiTheme="minorHAnsi" w:hAnsiTheme="minorHAnsi"/>
          <w:sz w:val="22"/>
          <w:szCs w:val="22"/>
          <w:lang w:val="en-GB"/>
        </w:rPr>
        <w:t xml:space="preserve"> The original code was obtained by free download from his website</w:t>
      </w:r>
      <w:r>
        <w:rPr>
          <w:rFonts w:asciiTheme="minorHAnsi" w:hAnsiTheme="minorHAnsi"/>
          <w:sz w:val="22"/>
          <w:szCs w:val="22"/>
          <w:lang w:val="en-GB"/>
        </w:rPr>
        <w:t xml:space="preserve"> </w:t>
      </w:r>
      <w:r w:rsidR="00CE22E1" w:rsidRPr="0048590B">
        <w:rPr>
          <w:rFonts w:asciiTheme="minorHAnsi" w:hAnsiTheme="minorHAnsi"/>
          <w:sz w:val="22"/>
          <w:szCs w:val="22"/>
          <w:lang w:val="en-GB"/>
        </w:rPr>
        <w:t xml:space="preserve"> http://home.earthlink.net/~anneart/family/Threads/source.html</w:t>
      </w:r>
      <w:r>
        <w:rPr>
          <w:rFonts w:asciiTheme="minorHAnsi" w:hAnsiTheme="minorHAnsi"/>
          <w:sz w:val="22"/>
          <w:szCs w:val="22"/>
          <w:lang w:val="en-GB"/>
        </w:rPr>
        <w:t xml:space="preserve"> </w:t>
      </w:r>
      <w:r w:rsidR="00CE22E1" w:rsidRPr="0048590B">
        <w:rPr>
          <w:rFonts w:asciiTheme="minorHAnsi" w:hAnsiTheme="minorHAnsi"/>
          <w:sz w:val="22"/>
          <w:szCs w:val="22"/>
          <w:lang w:val="en-GB"/>
        </w:rPr>
        <w:t xml:space="preserve"> and did not contain a copyright or author notice. It is assumed to</w:t>
      </w:r>
      <w:r>
        <w:rPr>
          <w:rFonts w:asciiTheme="minorHAnsi" w:hAnsiTheme="minorHAnsi"/>
          <w:sz w:val="22"/>
          <w:szCs w:val="22"/>
          <w:lang w:val="en-GB"/>
        </w:rPr>
        <w:t xml:space="preserve"> </w:t>
      </w:r>
      <w:r w:rsidR="00CE22E1" w:rsidRPr="0048590B">
        <w:rPr>
          <w:rFonts w:asciiTheme="minorHAnsi" w:hAnsiTheme="minorHAnsi"/>
          <w:sz w:val="22"/>
          <w:szCs w:val="22"/>
          <w:lang w:val="en-GB"/>
        </w:rPr>
        <w:t xml:space="preserve"> be freely distributable.</w:t>
      </w:r>
    </w:p>
    <w:p w14:paraId="7C061734" w14:textId="77777777" w:rsidR="005C6518" w:rsidRPr="0048590B" w:rsidRDefault="00921BD8" w:rsidP="00C41D22">
      <w:pPr>
        <w:spacing w:line="240" w:lineRule="auto"/>
      </w:pPr>
      <w:r>
        <w:rPr>
          <w:lang w:val="en-GB"/>
        </w:rPr>
        <w:t xml:space="preserve"> </w:t>
      </w:r>
      <w:r w:rsidR="00CE22E1" w:rsidRPr="0048590B">
        <w:rPr>
          <w:lang w:val="en-GB"/>
        </w:rPr>
        <w:t xml:space="preserve"> In all cases one may use and distribute these exception files freely.</w:t>
      </w:r>
      <w:r>
        <w:rPr>
          <w:lang w:val="en-GB"/>
        </w:rPr>
        <w:t xml:space="preserve"> </w:t>
      </w:r>
      <w:r w:rsidR="00CE22E1" w:rsidRPr="0048590B">
        <w:rPr>
          <w:lang w:val="en-GB"/>
        </w:rPr>
        <w:t xml:space="preserve"> And because one may freely distribute the LGPL covered files, the</w:t>
      </w:r>
      <w:r>
        <w:rPr>
          <w:lang w:val="en-GB"/>
        </w:rPr>
        <w:t xml:space="preserve"> </w:t>
      </w:r>
      <w:r w:rsidR="00CE22E1" w:rsidRPr="0048590B">
        <w:rPr>
          <w:lang w:val="en-GB"/>
        </w:rPr>
        <w:t xml:space="preserve"> entire pthreads-win32 source may be freely used and distributed.</w:t>
      </w:r>
    </w:p>
    <w:p w14:paraId="10B515D6" w14:textId="77777777" w:rsidR="005C6518" w:rsidRPr="0048590B" w:rsidRDefault="005C6518" w:rsidP="00C41D22">
      <w:pPr>
        <w:spacing w:line="240" w:lineRule="auto"/>
      </w:pPr>
    </w:p>
    <w:p w14:paraId="0E13749C" w14:textId="77777777" w:rsidR="005C6518" w:rsidRPr="0048590B" w:rsidRDefault="005C6518" w:rsidP="00C41D22">
      <w:pPr>
        <w:widowControl w:val="0"/>
        <w:autoSpaceDE w:val="0"/>
        <w:autoSpaceDN w:val="0"/>
        <w:adjustRightInd w:val="0"/>
        <w:spacing w:line="240" w:lineRule="auto"/>
        <w:rPr>
          <w:rFonts w:cs="Arial"/>
          <w:color w:val="000000" w:themeColor="text1"/>
        </w:rPr>
      </w:pPr>
      <w:r w:rsidRPr="0048590B">
        <w:rPr>
          <w:rFonts w:cs="Arial"/>
          <w:color w:val="000000" w:themeColor="text1"/>
        </w:rPr>
        <w:t>=-=-=-=-=-=-=-=-=-=-=-=-=-=-=-=-=-=-=-=-=-=-=-=-=</w:t>
      </w:r>
    </w:p>
    <w:p w14:paraId="1B6D2B30" w14:textId="77777777" w:rsidR="00BD039F" w:rsidRPr="0048590B" w:rsidRDefault="00BD039F" w:rsidP="00C41D22">
      <w:pPr>
        <w:spacing w:line="240" w:lineRule="auto"/>
        <w:ind w:firstLineChars="100" w:firstLine="220"/>
        <w:rPr>
          <w:rFonts w:eastAsia="Times New Roman" w:cs="Times New Roman"/>
          <w:color w:val="0563C1"/>
          <w:u w:val="single"/>
          <w:lang w:eastAsia="en-CA"/>
        </w:rPr>
      </w:pPr>
      <w:r w:rsidRPr="0048590B">
        <w:rPr>
          <w:rFonts w:eastAsia="Times New Roman" w:cs="Times New Roman"/>
          <w:lang w:val="en" w:eastAsia="en-CA"/>
        </w:rPr>
        <w:t xml:space="preserve">WinPCap libraries. Original source may be found here: </w:t>
      </w:r>
      <w:hyperlink r:id="rId30" w:history="1">
        <w:r w:rsidRPr="0048590B">
          <w:rPr>
            <w:rFonts w:eastAsia="Times New Roman" w:cs="Times New Roman"/>
            <w:color w:val="0563C1"/>
            <w:u w:val="single"/>
            <w:lang w:eastAsia="en-CA"/>
          </w:rPr>
          <w:t>http://www.winpcap.org/</w:t>
        </w:r>
      </w:hyperlink>
    </w:p>
    <w:p w14:paraId="461E91DA" w14:textId="77777777" w:rsidR="00BD039F" w:rsidRPr="0048590B" w:rsidRDefault="00BD039F" w:rsidP="00C41D22">
      <w:pPr>
        <w:spacing w:line="240" w:lineRule="auto"/>
        <w:rPr>
          <w:rFonts w:eastAsia="Times New Roman" w:cs="Times New Roman"/>
          <w:lang w:val="en" w:eastAsia="en-CA"/>
        </w:rPr>
      </w:pPr>
      <w:r w:rsidRPr="00710B6C">
        <w:rPr>
          <w:rFonts w:eastAsia="Times New Roman" w:cs="Times New Roman"/>
          <w:lang w:val="it-IT" w:eastAsia="en-CA"/>
        </w:rPr>
        <w:t>Copyright (c) 1999 - 2005 NetGroup, Politecnico di Torino (Italy).</w:t>
      </w:r>
      <w:r w:rsidRPr="00710B6C">
        <w:rPr>
          <w:rFonts w:eastAsia="Times New Roman" w:cs="Times New Roman"/>
          <w:lang w:val="it-IT" w:eastAsia="en-CA"/>
        </w:rPr>
        <w:br/>
      </w:r>
      <w:r w:rsidRPr="0048590B">
        <w:rPr>
          <w:rFonts w:eastAsia="Times New Roman" w:cs="Times New Roman"/>
          <w:lang w:val="en" w:eastAsia="en-CA"/>
        </w:rPr>
        <w:t>Copyright (c) 2005 - 2010 CACE Technologies, Davis (California).</w:t>
      </w:r>
      <w:r w:rsidRPr="0048590B">
        <w:rPr>
          <w:rFonts w:eastAsia="Times New Roman" w:cs="Times New Roman"/>
          <w:lang w:val="en" w:eastAsia="en-CA"/>
        </w:rPr>
        <w:br/>
        <w:t>All rights reserved.</w:t>
      </w:r>
      <w:r w:rsidRPr="0048590B">
        <w:rPr>
          <w:rFonts w:eastAsia="Times New Roman" w:cs="Times New Roman"/>
          <w:lang w:val="en" w:eastAsia="en-CA"/>
        </w:rPr>
        <w:br/>
      </w:r>
      <w:r w:rsidRPr="0048590B">
        <w:rPr>
          <w:rFonts w:eastAsia="Times New Roman" w:cs="Times New Roman"/>
          <w:lang w:val="en" w:eastAsia="en-CA"/>
        </w:rPr>
        <w:br/>
        <w:t>Redistribution and use in source and binary forms, with or without modification, are permitted provided that the following conditions are met:</w:t>
      </w:r>
      <w:r w:rsidRPr="0048590B">
        <w:rPr>
          <w:rFonts w:eastAsia="Times New Roman" w:cs="Times New Roman"/>
          <w:lang w:val="en" w:eastAsia="en-CA"/>
        </w:rPr>
        <w:br/>
      </w:r>
      <w:r w:rsidRPr="0048590B">
        <w:rPr>
          <w:rFonts w:eastAsia="Times New Roman" w:cs="Times New Roman"/>
          <w:lang w:val="en" w:eastAsia="en-CA"/>
        </w:rPr>
        <w:br/>
        <w:t xml:space="preserve">1. Redistributions of source code must retain the above copyright notice, this list of conditions and the following disclaimer. </w:t>
      </w:r>
      <w:r w:rsidRPr="0048590B">
        <w:rPr>
          <w:rFonts w:eastAsia="Times New Roman" w:cs="Times New Roman"/>
          <w:lang w:val="en" w:eastAsia="en-CA"/>
        </w:rPr>
        <w:br/>
        <w:t xml:space="preserve">2. Redistributions in binary form must reproduce the above copyright notice, this list of conditions and the following disclaimer in the documentation and/or other materials provided with the distribution. </w:t>
      </w:r>
      <w:r w:rsidRPr="0048590B">
        <w:rPr>
          <w:rFonts w:eastAsia="Times New Roman" w:cs="Times New Roman"/>
          <w:lang w:val="en" w:eastAsia="en-CA"/>
        </w:rPr>
        <w:br/>
        <w:t xml:space="preserve">3. Neither the name of the Politecnico di Torino, CACE Technologies nor the names of its contributors </w:t>
      </w:r>
      <w:r w:rsidRPr="0048590B">
        <w:rPr>
          <w:rFonts w:eastAsia="Times New Roman" w:cs="Times New Roman"/>
          <w:lang w:val="en" w:eastAsia="en-CA"/>
        </w:rPr>
        <w:lastRenderedPageBreak/>
        <w:t xml:space="preserve">may be used to endorse or promote products derived from this software without specific prior written permission. </w:t>
      </w:r>
      <w:r w:rsidRPr="0048590B">
        <w:rPr>
          <w:rFonts w:eastAsia="Times New Roman" w:cs="Times New Roman"/>
          <w:lang w:val="en" w:eastAsia="en-CA"/>
        </w:rPr>
        <w:br/>
      </w:r>
      <w:r w:rsidRPr="0048590B">
        <w:rPr>
          <w:rFonts w:eastAsia="Times New Roman" w:cs="Times New Roman"/>
          <w:lang w:val="en" w:eastAsia="en-CA"/>
        </w:rPr>
        <w:b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r w:rsidRPr="0048590B">
        <w:rPr>
          <w:rFonts w:eastAsia="Times New Roman" w:cs="Times New Roman"/>
          <w:lang w:val="en" w:eastAsia="en-CA"/>
        </w:rPr>
        <w:br/>
      </w:r>
      <w:r w:rsidRPr="0048590B">
        <w:rPr>
          <w:rFonts w:eastAsia="Times New Roman" w:cs="Times New Roman"/>
          <w:lang w:val="en" w:eastAsia="en-CA"/>
        </w:rPr>
        <w:br/>
      </w:r>
      <w:r w:rsidRPr="0048590B">
        <w:rPr>
          <w:rFonts w:eastAsia="Times New Roman" w:cs="Times New Roman"/>
          <w:i/>
          <w:iCs/>
          <w:lang w:val="en" w:eastAsia="en-CA"/>
        </w:rPr>
        <w:t xml:space="preserve">This product includes software developed by the University of California, Lawrence Berkeley Laboratory and its contributors. </w:t>
      </w:r>
      <w:r w:rsidRPr="0048590B">
        <w:rPr>
          <w:rFonts w:eastAsia="Times New Roman" w:cs="Times New Roman"/>
          <w:i/>
          <w:iCs/>
          <w:lang w:val="en" w:eastAsia="en-CA"/>
        </w:rPr>
        <w:br/>
        <w:t>This product includes software developed by the Kungliga Tekniska Högskolan and its contributors.</w:t>
      </w:r>
      <w:r w:rsidRPr="0048590B">
        <w:rPr>
          <w:rFonts w:eastAsia="Times New Roman" w:cs="Times New Roman"/>
          <w:i/>
          <w:iCs/>
          <w:lang w:val="en" w:eastAsia="en-CA"/>
        </w:rPr>
        <w:br/>
        <w:t>This product includes software developed by Yen Yen Lim and North Dakota State University.</w:t>
      </w:r>
      <w:r w:rsidRPr="0048590B">
        <w:rPr>
          <w:rFonts w:eastAsia="Times New Roman" w:cs="Times New Roman"/>
          <w:lang w:val="en" w:eastAsia="en-CA"/>
        </w:rPr>
        <w:t xml:space="preserve"> </w:t>
      </w:r>
    </w:p>
    <w:p w14:paraId="1DCE21A1" w14:textId="77777777" w:rsidR="00BD039F" w:rsidRPr="0048590B" w:rsidRDefault="00BD039F" w:rsidP="00C41D22">
      <w:pPr>
        <w:spacing w:line="240" w:lineRule="auto"/>
        <w:rPr>
          <w:rFonts w:eastAsia="Times New Roman" w:cs="Times New Roman"/>
          <w:lang w:val="en" w:eastAsia="en-CA"/>
        </w:rPr>
      </w:pPr>
      <w:r w:rsidRPr="0048590B">
        <w:rPr>
          <w:rFonts w:eastAsia="Times New Roman" w:cs="Times New Roman"/>
          <w:lang w:val="en" w:eastAsia="en-CA"/>
        </w:rPr>
        <w:t> </w:t>
      </w:r>
    </w:p>
    <w:p w14:paraId="07ECD144" w14:textId="77777777" w:rsidR="00BD039F" w:rsidRPr="0048590B" w:rsidRDefault="00AB6AA4" w:rsidP="00C41D22">
      <w:pPr>
        <w:spacing w:line="240" w:lineRule="auto"/>
        <w:rPr>
          <w:rFonts w:eastAsia="Times New Roman" w:cs="Times New Roman"/>
          <w:lang w:val="en" w:eastAsia="en-CA"/>
        </w:rPr>
      </w:pPr>
      <w:r>
        <w:rPr>
          <w:rFonts w:eastAsia="Times New Roman" w:cs="Times New Roman"/>
          <w:lang w:val="en" w:eastAsia="en-CA"/>
        </w:rPr>
        <w:pict w14:anchorId="510C254C">
          <v:rect id="_x0000_i1025" style="width:0;height:1.5pt" o:hrstd="t" o:hr="t" fillcolor="#a0a0a0" stroked="f"/>
        </w:pict>
      </w:r>
    </w:p>
    <w:p w14:paraId="2324E4E3" w14:textId="77777777" w:rsidR="00BD039F" w:rsidRPr="0048590B" w:rsidRDefault="00BD039F" w:rsidP="00C41D22">
      <w:pPr>
        <w:spacing w:line="240" w:lineRule="auto"/>
        <w:rPr>
          <w:rFonts w:eastAsia="Times New Roman" w:cs="Times New Roman"/>
          <w:lang w:val="en" w:eastAsia="en-CA"/>
        </w:rPr>
      </w:pPr>
      <w:r w:rsidRPr="0048590B">
        <w:rPr>
          <w:rFonts w:eastAsia="Times New Roman" w:cs="Times New Roman"/>
          <w:lang w:val="en" w:eastAsia="en-CA"/>
        </w:rPr>
        <w:t>Portions Copyright (c) 1990, 1991, 1992, 1993, 1994, 1995, 1996, 1997 The Regents of the University of California. All rights reserved.</w:t>
      </w:r>
      <w:r w:rsidRPr="0048590B">
        <w:rPr>
          <w:rFonts w:eastAsia="Times New Roman" w:cs="Times New Roman"/>
          <w:lang w:val="en" w:eastAsia="en-CA"/>
        </w:rPr>
        <w:br/>
      </w:r>
      <w:r w:rsidRPr="0048590B">
        <w:rPr>
          <w:rFonts w:eastAsia="Times New Roman" w:cs="Times New Roman"/>
          <w:lang w:val="en" w:eastAsia="en-CA"/>
        </w:rPr>
        <w:br/>
        <w:t>Redistribution and use in source and binary forms, with or without modification, are permitted provided that the following conditions are met:</w:t>
      </w:r>
      <w:r w:rsidRPr="0048590B">
        <w:rPr>
          <w:rFonts w:eastAsia="Times New Roman" w:cs="Times New Roman"/>
          <w:lang w:val="en" w:eastAsia="en-CA"/>
        </w:rPr>
        <w:br/>
        <w:t>1. Redistributions of source code must retain the above copyright notice, this list of conditions and the following disclaimer.</w:t>
      </w:r>
      <w:r w:rsidRPr="0048590B">
        <w:rPr>
          <w:rFonts w:eastAsia="Times New Roman" w:cs="Times New Roman"/>
          <w:lang w:val="en" w:eastAsia="en-CA"/>
        </w:rPr>
        <w:br/>
        <w:t>2. Redistributions in binary form must reproduce the above copyright notice, this list of conditions and the following disclaimer in the documentation and/or other materials provided with the distribution.</w:t>
      </w:r>
      <w:r w:rsidRPr="0048590B">
        <w:rPr>
          <w:rFonts w:eastAsia="Times New Roman" w:cs="Times New Roman"/>
          <w:lang w:val="en" w:eastAsia="en-CA"/>
        </w:rPr>
        <w:br/>
        <w:t>3. All advertising materials mentioning features or use of this software must display the following acknowledgement: "This product includes software developed by the University of California, Berkeley and its contributors."</w:t>
      </w:r>
      <w:r w:rsidRPr="0048590B">
        <w:rPr>
          <w:rFonts w:eastAsia="Times New Roman" w:cs="Times New Roman"/>
          <w:lang w:val="en" w:eastAsia="en-CA"/>
        </w:rPr>
        <w:br/>
        <w:t>4. Neither the name of the University nor the names of its contributors may be used to endorse or promote products derived from this software without specific prior written permission.</w:t>
      </w:r>
      <w:r w:rsidRPr="0048590B">
        <w:rPr>
          <w:rFonts w:eastAsia="Times New Roman" w:cs="Times New Roman"/>
          <w:lang w:val="en" w:eastAsia="en-CA"/>
        </w:rPr>
        <w:br/>
        <w:t xml:space="preserve">THIS SOFTWARE IS PROVIDED BY THE INSTITUTE AND CONTRIBUTORS ``AS IS'' AND ANY EXPRESS OR IMPLIED WARRANTIES, INCLUDING, BUT NOT LIMITED TO, THE IMPLIED WARRANTIES OF MERCHANTABILITY AND FITNESS FOR A PARTICULAR 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14:paraId="596DA15E" w14:textId="77777777" w:rsidR="00BD039F" w:rsidRPr="0048590B" w:rsidRDefault="00AB6AA4" w:rsidP="00C41D22">
      <w:pPr>
        <w:spacing w:line="240" w:lineRule="auto"/>
        <w:rPr>
          <w:rFonts w:eastAsia="Times New Roman" w:cs="Times New Roman"/>
          <w:lang w:val="en" w:eastAsia="en-CA"/>
        </w:rPr>
      </w:pPr>
      <w:r>
        <w:rPr>
          <w:rFonts w:eastAsia="Times New Roman" w:cs="Times New Roman"/>
          <w:lang w:val="en" w:eastAsia="en-CA"/>
        </w:rPr>
        <w:pict w14:anchorId="59FFA24F">
          <v:rect id="_x0000_i1026" style="width:0;height:1.5pt" o:hrstd="t" o:hr="t" fillcolor="#a0a0a0" stroked="f"/>
        </w:pict>
      </w:r>
    </w:p>
    <w:p w14:paraId="5DD4893C" w14:textId="77777777" w:rsidR="00BD039F" w:rsidRPr="0048590B" w:rsidRDefault="00BD039F" w:rsidP="00C41D22">
      <w:pPr>
        <w:spacing w:line="240" w:lineRule="auto"/>
        <w:rPr>
          <w:rFonts w:eastAsia="Times New Roman" w:cs="Times New Roman"/>
          <w:lang w:val="en" w:eastAsia="en-CA"/>
        </w:rPr>
      </w:pPr>
      <w:r w:rsidRPr="0048590B">
        <w:rPr>
          <w:rFonts w:eastAsia="Times New Roman" w:cs="Times New Roman"/>
          <w:lang w:val="en" w:eastAsia="en-CA"/>
        </w:rPr>
        <w:t>Portions Copyright (c) 1983 Regents of the University of California. All rights reserved.</w:t>
      </w:r>
      <w:r w:rsidRPr="0048590B">
        <w:rPr>
          <w:rFonts w:eastAsia="Times New Roman" w:cs="Times New Roman"/>
          <w:lang w:val="en" w:eastAsia="en-CA"/>
        </w:rPr>
        <w:br/>
      </w:r>
      <w:r w:rsidRPr="0048590B">
        <w:rPr>
          <w:rFonts w:eastAsia="Times New Roman" w:cs="Times New Roman"/>
          <w:lang w:val="en" w:eastAsia="en-CA"/>
        </w:rPr>
        <w:br/>
      </w:r>
      <w:r w:rsidRPr="0048590B">
        <w:rPr>
          <w:rFonts w:eastAsia="Times New Roman" w:cs="Times New Roman"/>
          <w:lang w:val="en" w:eastAsia="en-CA"/>
        </w:rPr>
        <w:lastRenderedPageBreak/>
        <w:t xml:space="preserve">Redistribution and use in source and binary forms are permitted provided that the above copyright notice and this paragraph are duplicated in all such forms and that any documentation, advertising materials, and other materials related to such distribution and use acknowledge that the software was developed by the University of California, Berkeley. The name of the University may not be used to endorse or promote products derived from this software without specific prior written permission. THIS SOFTWARE IS PROVIDED ``AS IS'' AND WITHOUT ANY EXPRESS OR IMPLIED WARRANTIES, INCLUDING, WITHOUT LIMITATION, THE IMPLIED WARRANTIES OF MERCHANTIBILITY AND FITNESS FOR A PARTICULAR PURPOSE. </w:t>
      </w:r>
    </w:p>
    <w:p w14:paraId="3DA1A6D4" w14:textId="77777777" w:rsidR="00BD039F" w:rsidRPr="0048590B" w:rsidRDefault="00AB6AA4" w:rsidP="00C41D22">
      <w:pPr>
        <w:spacing w:line="240" w:lineRule="auto"/>
        <w:rPr>
          <w:rFonts w:eastAsia="Times New Roman" w:cs="Times New Roman"/>
          <w:lang w:val="en" w:eastAsia="en-CA"/>
        </w:rPr>
      </w:pPr>
      <w:r>
        <w:rPr>
          <w:rFonts w:eastAsia="Times New Roman" w:cs="Times New Roman"/>
          <w:lang w:val="en" w:eastAsia="en-CA"/>
        </w:rPr>
        <w:pict w14:anchorId="3F029866">
          <v:rect id="_x0000_i1027" style="width:0;height:1.5pt" o:hrstd="t" o:hr="t" fillcolor="#a0a0a0" stroked="f"/>
        </w:pict>
      </w:r>
    </w:p>
    <w:p w14:paraId="7D89D94C" w14:textId="77777777" w:rsidR="00BD039F" w:rsidRPr="0048590B" w:rsidRDefault="00BD039F" w:rsidP="00C41D22">
      <w:pPr>
        <w:spacing w:line="240" w:lineRule="auto"/>
        <w:rPr>
          <w:rFonts w:eastAsia="Times New Roman" w:cs="Times New Roman"/>
          <w:lang w:val="en" w:eastAsia="en-CA"/>
        </w:rPr>
      </w:pPr>
      <w:r w:rsidRPr="0048590B">
        <w:rPr>
          <w:rFonts w:eastAsia="Times New Roman" w:cs="Times New Roman"/>
          <w:lang w:val="en" w:eastAsia="en-CA"/>
        </w:rPr>
        <w:t>Portions Copyright (c) 1995, 1996, 1997 Kungliga Tekniska Högskolan (Royal Institute of Technology, Stockholm, Sweden). All rights reserved.</w:t>
      </w:r>
      <w:r w:rsidRPr="0048590B">
        <w:rPr>
          <w:rFonts w:eastAsia="Times New Roman" w:cs="Times New Roman"/>
          <w:lang w:val="en" w:eastAsia="en-CA"/>
        </w:rPr>
        <w:br/>
      </w:r>
      <w:r w:rsidRPr="0048590B">
        <w:rPr>
          <w:rFonts w:eastAsia="Times New Roman" w:cs="Times New Roman"/>
          <w:lang w:val="en" w:eastAsia="en-CA"/>
        </w:rPr>
        <w:br/>
        <w:t>Redistribution and use in source and binary forms, with or without modification, are permitted provided that the following conditions are met:</w:t>
      </w:r>
      <w:r w:rsidRPr="0048590B">
        <w:rPr>
          <w:rFonts w:eastAsia="Times New Roman" w:cs="Times New Roman"/>
          <w:lang w:val="en" w:eastAsia="en-CA"/>
        </w:rPr>
        <w:br/>
        <w:t>1. Redistributions of source code must retain the above copyright notice, this list of conditions and the following disclaimer.</w:t>
      </w:r>
      <w:r w:rsidRPr="0048590B">
        <w:rPr>
          <w:rFonts w:eastAsia="Times New Roman" w:cs="Times New Roman"/>
          <w:lang w:val="en" w:eastAsia="en-CA"/>
        </w:rPr>
        <w:br/>
        <w:t>2. Redistributions in binary form must reproduce the above copyright notice, this list of conditions and the following disclaimer in the documentation and/or other materials provided with the distribution.</w:t>
      </w:r>
      <w:r w:rsidRPr="0048590B">
        <w:rPr>
          <w:rFonts w:eastAsia="Times New Roman" w:cs="Times New Roman"/>
          <w:lang w:val="en" w:eastAsia="en-CA"/>
        </w:rPr>
        <w:br/>
        <w:t>3. All advertising materials mentioning features or use of this software must display the following acknowledgement: "This product includes software developed by the Kungliga Tekniska Högskolan and its contributors."</w:t>
      </w:r>
      <w:r w:rsidRPr="0048590B">
        <w:rPr>
          <w:rFonts w:eastAsia="Times New Roman" w:cs="Times New Roman"/>
          <w:lang w:val="en" w:eastAsia="en-CA"/>
        </w:rPr>
        <w:br/>
        <w:t>4. Neither the name of the University nor the names of its contributors may be used to endorse or promote products derived from this software without specific prior written permission.</w:t>
      </w:r>
      <w:r w:rsidRPr="0048590B">
        <w:rPr>
          <w:rFonts w:eastAsia="Times New Roman" w:cs="Times New Roman"/>
          <w:lang w:val="en" w:eastAsia="en-CA"/>
        </w:rPr>
        <w:br/>
        <w:t xml:space="preserve">THIS SOFTWARE IS PROVIDED BY THE INSTITUTE AND CONTRIBUTORS ``AS IS'' AND ANY EXPRESS OR IMPLIED WARRANTIES, INCLUDING, BUT NOT LIMITED TO, THE IMPLIED WARRANTIES OF MERCHANTABILITY AND FITNESS FOR A PARTICULAR PURPOSE ARE DISCLAIMED. IN NO EVENT SHALL THE INSTITUTE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14:paraId="2C6220FC" w14:textId="77777777" w:rsidR="00BD039F" w:rsidRPr="0048590B" w:rsidRDefault="00AB6AA4" w:rsidP="00C41D22">
      <w:pPr>
        <w:spacing w:line="240" w:lineRule="auto"/>
        <w:rPr>
          <w:rFonts w:eastAsia="Times New Roman" w:cs="Times New Roman"/>
          <w:lang w:val="en" w:eastAsia="en-CA"/>
        </w:rPr>
      </w:pPr>
      <w:r>
        <w:rPr>
          <w:rFonts w:eastAsia="Times New Roman" w:cs="Times New Roman"/>
          <w:lang w:val="en" w:eastAsia="en-CA"/>
        </w:rPr>
        <w:pict w14:anchorId="619D69E1">
          <v:rect id="_x0000_i1028" style="width:0;height:1.5pt" o:hrstd="t" o:hr="t" fillcolor="#a0a0a0" stroked="f"/>
        </w:pict>
      </w:r>
    </w:p>
    <w:p w14:paraId="4B983E6F" w14:textId="77777777" w:rsidR="00BD039F" w:rsidRPr="0048590B" w:rsidRDefault="00BD039F" w:rsidP="00C41D22">
      <w:pPr>
        <w:spacing w:line="240" w:lineRule="auto"/>
        <w:rPr>
          <w:rFonts w:eastAsia="Times New Roman" w:cs="Times New Roman"/>
          <w:lang w:val="en" w:eastAsia="en-CA"/>
        </w:rPr>
      </w:pPr>
      <w:r w:rsidRPr="0048590B">
        <w:rPr>
          <w:rFonts w:eastAsia="Times New Roman" w:cs="Times New Roman"/>
          <w:lang w:val="en" w:eastAsia="en-CA"/>
        </w:rPr>
        <w:t>Portions Copyright (c) 1997 Yen Yen Lim and North Dakota State University. All rights reserved.</w:t>
      </w:r>
      <w:r w:rsidRPr="0048590B">
        <w:rPr>
          <w:rFonts w:eastAsia="Times New Roman" w:cs="Times New Roman"/>
          <w:lang w:val="en" w:eastAsia="en-CA"/>
        </w:rPr>
        <w:br/>
      </w:r>
      <w:r w:rsidRPr="0048590B">
        <w:rPr>
          <w:rFonts w:eastAsia="Times New Roman" w:cs="Times New Roman"/>
          <w:lang w:val="en" w:eastAsia="en-CA"/>
        </w:rPr>
        <w:br/>
        <w:t>Redistribution and use in source and binary forms, with or without modification, are permitted provided that the following conditions are met:</w:t>
      </w:r>
      <w:r w:rsidRPr="0048590B">
        <w:rPr>
          <w:rFonts w:eastAsia="Times New Roman" w:cs="Times New Roman"/>
          <w:lang w:val="en" w:eastAsia="en-CA"/>
        </w:rPr>
        <w:br/>
        <w:t>1. Redistributions of source code must retain the above copyright notice, this list of conditions and the following disclaimer.</w:t>
      </w:r>
      <w:r w:rsidRPr="0048590B">
        <w:rPr>
          <w:rFonts w:eastAsia="Times New Roman" w:cs="Times New Roman"/>
          <w:lang w:val="en" w:eastAsia="en-CA"/>
        </w:rPr>
        <w:br/>
        <w:t>2. Redistributions in binary form must reproduce the above copyright notice, this list of conditions and the following disclaimer in the documentation and/or other materials provided with the distribution.</w:t>
      </w:r>
      <w:r w:rsidRPr="0048590B">
        <w:rPr>
          <w:rFonts w:eastAsia="Times New Roman" w:cs="Times New Roman"/>
          <w:lang w:val="en" w:eastAsia="en-CA"/>
        </w:rPr>
        <w:br/>
        <w:t>3. All advertising materials mentioning features or use of this software must display the following acknowledgement: "This product includes software developed by Yen Yen Lim and North Dakota State University"</w:t>
      </w:r>
      <w:r w:rsidRPr="0048590B">
        <w:rPr>
          <w:rFonts w:eastAsia="Times New Roman" w:cs="Times New Roman"/>
          <w:lang w:val="en" w:eastAsia="en-CA"/>
        </w:rPr>
        <w:br/>
        <w:t xml:space="preserve">4. The name of the author may not be used to endorse or promote products derived from this software </w:t>
      </w:r>
      <w:r w:rsidRPr="0048590B">
        <w:rPr>
          <w:rFonts w:eastAsia="Times New Roman" w:cs="Times New Roman"/>
          <w:lang w:val="en" w:eastAsia="en-CA"/>
        </w:rPr>
        <w:lastRenderedPageBreak/>
        <w:t>without specific prior written permission.</w:t>
      </w:r>
      <w:r w:rsidRPr="0048590B">
        <w:rPr>
          <w:rFonts w:eastAsia="Times New Roman" w:cs="Times New Roman"/>
          <w:lang w:val="en" w:eastAsia="en-CA"/>
        </w:rPr>
        <w:br/>
        <w:t xml:space="preserve">THIS SOFTWARE IS PROVIDED BY THE AUTHOR ``AS IS'' AND ANY EXPRESS OR IMPLIED WARRANTIES, INCLUDING, BUT NOT LIMITED TO, THE IMPLIED WARRANTIES OF MERCHANTABILITY AND FITNESS FOR A PARTICULAR PURPOSE ARE DISCLAIMED. IN NO EVENT SHALL THE AUTHOR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14:paraId="2AA00ED4" w14:textId="77777777" w:rsidR="00BD039F" w:rsidRPr="0048590B" w:rsidRDefault="00AB6AA4" w:rsidP="00C41D22">
      <w:pPr>
        <w:spacing w:line="240" w:lineRule="auto"/>
        <w:rPr>
          <w:rFonts w:eastAsia="Times New Roman" w:cs="Times New Roman"/>
          <w:lang w:val="en" w:eastAsia="en-CA"/>
        </w:rPr>
      </w:pPr>
      <w:r>
        <w:rPr>
          <w:rFonts w:eastAsia="Times New Roman" w:cs="Times New Roman"/>
          <w:lang w:val="en" w:eastAsia="en-CA"/>
        </w:rPr>
        <w:pict w14:anchorId="6EF3BAFF">
          <v:rect id="_x0000_i1029" style="width:0;height:1.5pt" o:hrstd="t" o:hr="t" fillcolor="#a0a0a0" stroked="f"/>
        </w:pict>
      </w:r>
    </w:p>
    <w:p w14:paraId="5965A113" w14:textId="77777777" w:rsidR="00BD039F" w:rsidRPr="0048590B" w:rsidRDefault="00BD039F" w:rsidP="00C41D22">
      <w:pPr>
        <w:spacing w:line="240" w:lineRule="auto"/>
        <w:rPr>
          <w:rFonts w:eastAsia="Times New Roman" w:cs="Times New Roman"/>
          <w:lang w:val="en" w:eastAsia="en-CA"/>
        </w:rPr>
      </w:pPr>
      <w:r w:rsidRPr="0048590B">
        <w:rPr>
          <w:rFonts w:eastAsia="Times New Roman" w:cs="Times New Roman"/>
          <w:lang w:val="en" w:eastAsia="en-CA"/>
        </w:rPr>
        <w:t>Portions Copyright (c) 1993 by Digital Equipment Corporation.</w:t>
      </w:r>
      <w:r w:rsidRPr="0048590B">
        <w:rPr>
          <w:rFonts w:eastAsia="Times New Roman" w:cs="Times New Roman"/>
          <w:lang w:val="en" w:eastAsia="en-CA"/>
        </w:rPr>
        <w:br/>
      </w:r>
      <w:r w:rsidRPr="0048590B">
        <w:rPr>
          <w:rFonts w:eastAsia="Times New Roman" w:cs="Times New Roman"/>
          <w:lang w:val="en" w:eastAsia="en-CA"/>
        </w:rPr>
        <w:br/>
        <w:t>Permission to use, copy, modify, and distribute this software for any purpose with or without fee is hereby granted, provided that the above copyright notice and this permission notice appear in all copies, and that the name of Digital Equipment Corporation not be used in advertising or publicity pertaining to distribution of the document or software without specific, written prior permission.</w:t>
      </w:r>
      <w:r w:rsidRPr="0048590B">
        <w:rPr>
          <w:rFonts w:eastAsia="Times New Roman" w:cs="Times New Roman"/>
          <w:lang w:val="en" w:eastAsia="en-CA"/>
        </w:rPr>
        <w:br/>
        <w:t xml:space="preserve">THE SOFTWARE IS PROVIDED "AS IS" AND DIGITAL EQUIPMENT CORP. DISCLAIMS ALL WARRANTIES WITH REGARD TO THIS SOFTWARE, INCLUDING ALL IMPLIED WARRANTIES OF MERCHANTABILITY AND FITNESS. IN NO EVENT SHALL DIGITAL EQUIPMENT CORPORATION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 </w:t>
      </w:r>
    </w:p>
    <w:p w14:paraId="2AE12960" w14:textId="77777777" w:rsidR="00BD039F" w:rsidRPr="0048590B" w:rsidRDefault="00AB6AA4" w:rsidP="00C41D22">
      <w:pPr>
        <w:spacing w:line="240" w:lineRule="auto"/>
        <w:rPr>
          <w:rFonts w:eastAsia="Times New Roman" w:cs="Times New Roman"/>
          <w:lang w:val="en" w:eastAsia="en-CA"/>
        </w:rPr>
      </w:pPr>
      <w:r>
        <w:rPr>
          <w:rFonts w:eastAsia="Times New Roman" w:cs="Times New Roman"/>
          <w:lang w:val="en" w:eastAsia="en-CA"/>
        </w:rPr>
        <w:pict w14:anchorId="1759B5CF">
          <v:rect id="_x0000_i1030" style="width:0;height:1.5pt" o:hrstd="t" o:hr="t" fillcolor="#a0a0a0" stroked="f"/>
        </w:pict>
      </w:r>
    </w:p>
    <w:p w14:paraId="1AFD08B1" w14:textId="77777777" w:rsidR="00BD039F" w:rsidRPr="0048590B" w:rsidRDefault="00BD039F" w:rsidP="00C41D22">
      <w:pPr>
        <w:spacing w:line="240" w:lineRule="auto"/>
        <w:rPr>
          <w:rFonts w:eastAsia="Times New Roman" w:cs="Times New Roman"/>
          <w:lang w:val="en" w:eastAsia="en-CA"/>
        </w:rPr>
      </w:pPr>
      <w:r w:rsidRPr="0048590B">
        <w:rPr>
          <w:rFonts w:eastAsia="Times New Roman" w:cs="Times New Roman"/>
          <w:lang w:val="en" w:eastAsia="en-CA"/>
        </w:rPr>
        <w:t>Portions Copyright (C) 1995, 1996, 1997, 1998, and 1999 WIDE Project. All rights reserved.</w:t>
      </w:r>
      <w:r w:rsidRPr="0048590B">
        <w:rPr>
          <w:rFonts w:eastAsia="Times New Roman" w:cs="Times New Roman"/>
          <w:lang w:val="en" w:eastAsia="en-CA"/>
        </w:rPr>
        <w:br/>
      </w:r>
      <w:r w:rsidRPr="0048590B">
        <w:rPr>
          <w:rFonts w:eastAsia="Times New Roman" w:cs="Times New Roman"/>
          <w:lang w:val="en" w:eastAsia="en-CA"/>
        </w:rPr>
        <w:br/>
        <w:t>Redistribution and use in source and binary forms, with or without modification, are permitted provided that the following conditions are met:</w:t>
      </w:r>
      <w:r w:rsidRPr="0048590B">
        <w:rPr>
          <w:rFonts w:eastAsia="Times New Roman" w:cs="Times New Roman"/>
          <w:lang w:val="en" w:eastAsia="en-CA"/>
        </w:rPr>
        <w:br/>
        <w:t>1. Redistributions of source code must retain the above copyright notice, this list of conditions and the following disclaimer.</w:t>
      </w:r>
      <w:r w:rsidRPr="0048590B">
        <w:rPr>
          <w:rFonts w:eastAsia="Times New Roman" w:cs="Times New Roman"/>
          <w:lang w:val="en" w:eastAsia="en-CA"/>
        </w:rPr>
        <w:br/>
        <w:t>2. Redistributions in binary form must reproduce the above copyright notice, this list of conditions and the following disclaimer in the documentation and/or other materials provided with the distribution.</w:t>
      </w:r>
      <w:r w:rsidRPr="0048590B">
        <w:rPr>
          <w:rFonts w:eastAsia="Times New Roman" w:cs="Times New Roman"/>
          <w:lang w:val="en" w:eastAsia="en-CA"/>
        </w:rPr>
        <w:br/>
        <w:t>3. Neither the name of the project nor the names of its contributors may be used to endorse or promote products derived from this software without specific prior written permission.</w:t>
      </w:r>
      <w:r w:rsidRPr="0048590B">
        <w:rPr>
          <w:rFonts w:eastAsia="Times New Roman" w:cs="Times New Roman"/>
          <w:lang w:val="en" w:eastAsia="en-CA"/>
        </w:rPr>
        <w:br/>
        <w:t>THIS SOFTWARE IS PROVIDED BY THE PROJECT AND CONTRIBUTORS ``AS IS'' AND ANY EXPRESS OR IMPLIED WARRANTIES, INCLUDING, BUT NOT LIMITED TO, THE IMPLIED WARRANTIES OF MERCHANTABILITY AND FITNESS FOR A PARTICULAR PURPOSE</w:t>
      </w:r>
      <w:r w:rsidRPr="0048590B">
        <w:rPr>
          <w:rFonts w:eastAsia="Times New Roman" w:cs="Times New Roman"/>
          <w:lang w:val="en" w:eastAsia="en-CA"/>
        </w:rPr>
        <w:br/>
        <w:t>ARE DISCLAIMED. IN NO EVENT SHALL THE PROJECT OR CONTRIBUTORS BE LIABLE FOR ANY DIRECT, INDIRECT, INCIDENTAL, SPECIAL, EXEMPLARY, OR CONSEQUENTIAL DAMAGES (INCLUDING, BUT NOT LIMITED TO, PROCUREMENT OF SUBSTITUTE GOODS</w:t>
      </w:r>
      <w:r w:rsidRPr="0048590B">
        <w:rPr>
          <w:rFonts w:eastAsia="Times New Roman" w:cs="Times New Roman"/>
          <w:lang w:val="en" w:eastAsia="en-CA"/>
        </w:rPr>
        <w:br/>
        <w:t>OR SERVICES; LOSS OF USE, DATA, OR PROFITS; OR BUSINESS INTERRUPTION) HOWEVER CAUSED AND ON ANY THEORY OF LIABILITY, WHETHER IN CONTRACT, STRICT LIABILITY, OR TORT (INCLUDING NEGLIGENCE OR OTHERWISE) ARISING IN ANY WAY</w:t>
      </w:r>
      <w:r w:rsidRPr="0048590B">
        <w:rPr>
          <w:rFonts w:eastAsia="Times New Roman" w:cs="Times New Roman"/>
          <w:lang w:val="en" w:eastAsia="en-CA"/>
        </w:rPr>
        <w:br/>
        <w:t xml:space="preserve">OUT OF THE USE OF THIS SOFTWARE, EVEN IF ADVISED OF THE POSSIBILITY OF SUCH DAMAGE. </w:t>
      </w:r>
    </w:p>
    <w:p w14:paraId="78432658" w14:textId="77777777" w:rsidR="00BD039F" w:rsidRPr="0048590B" w:rsidRDefault="00AB6AA4" w:rsidP="00C41D22">
      <w:pPr>
        <w:spacing w:line="240" w:lineRule="auto"/>
        <w:rPr>
          <w:rFonts w:eastAsia="Times New Roman" w:cs="Times New Roman"/>
          <w:lang w:val="en" w:eastAsia="en-CA"/>
        </w:rPr>
      </w:pPr>
      <w:r>
        <w:rPr>
          <w:rFonts w:eastAsia="Times New Roman" w:cs="Times New Roman"/>
          <w:lang w:val="en" w:eastAsia="en-CA"/>
        </w:rPr>
        <w:pict w14:anchorId="67A092B3">
          <v:rect id="_x0000_i1031" style="width:0;height:1.5pt" o:hrstd="t" o:hr="t" fillcolor="#a0a0a0" stroked="f"/>
        </w:pict>
      </w:r>
    </w:p>
    <w:p w14:paraId="4322F913" w14:textId="77777777" w:rsidR="00BD039F" w:rsidRPr="0048590B" w:rsidRDefault="00BD039F" w:rsidP="00C41D22">
      <w:pPr>
        <w:spacing w:line="240" w:lineRule="auto"/>
        <w:rPr>
          <w:rFonts w:eastAsia="Times New Roman" w:cs="Times New Roman"/>
          <w:lang w:val="en" w:eastAsia="en-CA"/>
        </w:rPr>
      </w:pPr>
      <w:r w:rsidRPr="0048590B">
        <w:rPr>
          <w:rFonts w:eastAsia="Times New Roman" w:cs="Times New Roman"/>
          <w:lang w:val="en" w:eastAsia="en-CA"/>
        </w:rPr>
        <w:lastRenderedPageBreak/>
        <w:t>Portions Copyright (c) 1996 Juniper Networks, Inc. All rights reserved.</w:t>
      </w:r>
      <w:r w:rsidRPr="0048590B">
        <w:rPr>
          <w:rFonts w:eastAsia="Times New Roman" w:cs="Times New Roman"/>
          <w:lang w:val="en" w:eastAsia="en-CA"/>
        </w:rPr>
        <w:br/>
      </w:r>
      <w:r w:rsidRPr="0048590B">
        <w:rPr>
          <w:rFonts w:eastAsia="Times New Roman" w:cs="Times New Roman"/>
          <w:lang w:val="en" w:eastAsia="en-CA"/>
        </w:rPr>
        <w:br/>
        <w:t>Redistribution and use in source and binary forms, with or without modification, are permitted provided that: (1) source code distributions retain the above copyright notice and this paragraph in its entirety, (2) distributions including binary code include the above copyright notice and this paragraph in its entirety in the documentation or other materials provided with the distribution. The name of Juniper Networks may not be used to endorse or promote products derived from this software without specific prior written permission.</w:t>
      </w:r>
      <w:r w:rsidRPr="0048590B">
        <w:rPr>
          <w:rFonts w:eastAsia="Times New Roman" w:cs="Times New Roman"/>
          <w:lang w:val="en" w:eastAsia="en-CA"/>
        </w:rPr>
        <w:br/>
        <w:t xml:space="preserve">THIS SOFTWARE IS PROVIDED ``AS IS'' AND WITHOUT ANY EXPRESS OR IMPLIED WARRANTIES, INCLUDING, WITHOUT LIMITATION, THE IMPLIED WARRANTIES OF MERCHANTABILITY AND FITNESS FOR A PARTICULAR PURPOSE. </w:t>
      </w:r>
    </w:p>
    <w:p w14:paraId="2FBA3887" w14:textId="77777777" w:rsidR="00BD039F" w:rsidRPr="0048590B" w:rsidRDefault="00AB6AA4" w:rsidP="00C41D22">
      <w:pPr>
        <w:spacing w:line="240" w:lineRule="auto"/>
        <w:rPr>
          <w:rFonts w:eastAsia="Times New Roman" w:cs="Times New Roman"/>
          <w:lang w:val="en" w:eastAsia="en-CA"/>
        </w:rPr>
      </w:pPr>
      <w:r>
        <w:rPr>
          <w:rFonts w:eastAsia="Times New Roman" w:cs="Times New Roman"/>
          <w:lang w:val="en" w:eastAsia="en-CA"/>
        </w:rPr>
        <w:pict w14:anchorId="1628C854">
          <v:rect id="_x0000_i1032" style="width:0;height:1.5pt" o:hrstd="t" o:hr="t" fillcolor="#a0a0a0" stroked="f"/>
        </w:pict>
      </w:r>
    </w:p>
    <w:p w14:paraId="161758BB" w14:textId="77777777" w:rsidR="00BD039F" w:rsidRPr="0048590B" w:rsidRDefault="00BD039F" w:rsidP="00C41D22">
      <w:pPr>
        <w:spacing w:line="240" w:lineRule="auto"/>
        <w:rPr>
          <w:rFonts w:eastAsia="Times New Roman" w:cs="Times New Roman"/>
          <w:lang w:val="en" w:eastAsia="en-CA"/>
        </w:rPr>
      </w:pPr>
      <w:r w:rsidRPr="0048590B">
        <w:rPr>
          <w:rFonts w:eastAsia="Times New Roman" w:cs="Times New Roman"/>
          <w:lang w:val="en" w:eastAsia="en-CA"/>
        </w:rPr>
        <w:t>Portions Copyright (c) 2001 Daniel Hartmeier All rights reserved.</w:t>
      </w:r>
      <w:r w:rsidRPr="0048590B">
        <w:rPr>
          <w:rFonts w:eastAsia="Times New Roman" w:cs="Times New Roman"/>
          <w:lang w:val="en" w:eastAsia="en-CA"/>
        </w:rPr>
        <w:br/>
      </w:r>
      <w:r w:rsidRPr="0048590B">
        <w:rPr>
          <w:rFonts w:eastAsia="Times New Roman" w:cs="Times New Roman"/>
          <w:lang w:val="en" w:eastAsia="en-CA"/>
        </w:rPr>
        <w:br/>
        <w:t>Redistribution and use in source and binary forms, with or without modification, are permitted provided that the following conditions are met:</w:t>
      </w:r>
      <w:r w:rsidRPr="0048590B">
        <w:rPr>
          <w:rFonts w:eastAsia="Times New Roman" w:cs="Times New Roman"/>
          <w:lang w:val="en" w:eastAsia="en-CA"/>
        </w:rPr>
        <w:br/>
        <w:t xml:space="preserve">- Redistributions of source code must retain the above copyright notice, this list of conditions and the following disclaimer. </w:t>
      </w:r>
      <w:r w:rsidRPr="0048590B">
        <w:rPr>
          <w:rFonts w:eastAsia="Times New Roman" w:cs="Times New Roman"/>
          <w:lang w:val="en" w:eastAsia="en-CA"/>
        </w:rPr>
        <w:br/>
        <w:t xml:space="preserve">- Redistributions in binary form must reproduce the above copyright notice, this list of conditions and the following disclaimer in the documentation and/or other materials provided with the distribution. </w:t>
      </w:r>
      <w:r w:rsidRPr="0048590B">
        <w:rPr>
          <w:rFonts w:eastAsia="Times New Roman" w:cs="Times New Roman"/>
          <w:lang w:val="en" w:eastAsia="en-CA"/>
        </w:rPr>
        <w:br/>
      </w:r>
      <w:r w:rsidRPr="0048590B">
        <w:rPr>
          <w:rFonts w:eastAsia="Times New Roman" w:cs="Times New Roman"/>
          <w:lang w:val="en" w:eastAsia="en-CA"/>
        </w:rPr>
        <w:br/>
        <w:t xml:space="preserve">THIS SOFTWARE IS PROVIDED BY THE COPYRIGHT HOLDERS AND CONTRIBUTOR "AS IS" AND ANY EXPRESS OR IMPLIED WARRANTIES, INCLUDING, BUT NOT LIMITED TO, THE IMPLIED WARRANTIES OF MERCHANTABILITY AND FITNESS FOR A PARTICULAR PURPOSE ARE DISCLAIMED. IN NO EVENT SHALL THE COPYRIGHT HOLDERS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14:paraId="18B3AE91" w14:textId="77777777" w:rsidR="00BD039F" w:rsidRPr="0048590B" w:rsidRDefault="00AB6AA4" w:rsidP="00C41D22">
      <w:pPr>
        <w:spacing w:line="240" w:lineRule="auto"/>
        <w:rPr>
          <w:rFonts w:eastAsia="Times New Roman" w:cs="Times New Roman"/>
          <w:lang w:val="en" w:eastAsia="en-CA"/>
        </w:rPr>
      </w:pPr>
      <w:r>
        <w:rPr>
          <w:rFonts w:eastAsia="Times New Roman" w:cs="Times New Roman"/>
          <w:lang w:val="en" w:eastAsia="en-CA"/>
        </w:rPr>
        <w:pict w14:anchorId="3599F630">
          <v:rect id="_x0000_i1033" style="width:0;height:1.5pt" o:hrstd="t" o:hr="t" fillcolor="#a0a0a0" stroked="f"/>
        </w:pict>
      </w:r>
    </w:p>
    <w:p w14:paraId="403C9FBB" w14:textId="77777777" w:rsidR="005C6518" w:rsidRPr="0048590B" w:rsidRDefault="00BD039F" w:rsidP="00C41D22">
      <w:pPr>
        <w:spacing w:line="240" w:lineRule="auto"/>
      </w:pPr>
      <w:r w:rsidRPr="0048590B">
        <w:rPr>
          <w:rFonts w:eastAsia="Times New Roman" w:cs="Times New Roman"/>
          <w:lang w:val="en" w:eastAsia="en-CA"/>
        </w:rPr>
        <w:t>Portions Copyright 1989 by Carnegie Mellon.</w:t>
      </w:r>
      <w:r w:rsidRPr="0048590B">
        <w:rPr>
          <w:rFonts w:eastAsia="Times New Roman" w:cs="Times New Roman"/>
          <w:lang w:val="en" w:eastAsia="en-CA"/>
        </w:rPr>
        <w:br/>
      </w:r>
      <w:r w:rsidRPr="0048590B">
        <w:rPr>
          <w:rFonts w:eastAsia="Times New Roman" w:cs="Times New Roman"/>
          <w:lang w:val="en" w:eastAsia="en-CA"/>
        </w:rPr>
        <w:br/>
        <w:t>Permission to use, copy, modify, and distribute this program for any purpose and without fee is hereby granted, provided that this copyright and permission notice appear on all copies and supporting documentation, the name of Carnegie Mellon not be used in advertising or publicity pertaining to distribution of the program without specific prior permission, and notice be given in supporting documentation that copying and distribution is by permission of Carnegie Mellon and Stanford University. Carnegie Mellon makes no representations about the suitability of this software for any purpose. It is provided "as is" without express or implied warranty.</w:t>
      </w:r>
    </w:p>
    <w:p w14:paraId="70C8A578" w14:textId="77777777" w:rsidR="00BD039F" w:rsidRPr="0048590B" w:rsidRDefault="00BD039F" w:rsidP="00C41D22">
      <w:pPr>
        <w:widowControl w:val="0"/>
        <w:autoSpaceDE w:val="0"/>
        <w:autoSpaceDN w:val="0"/>
        <w:adjustRightInd w:val="0"/>
        <w:spacing w:line="240" w:lineRule="auto"/>
        <w:rPr>
          <w:rFonts w:cs="Arial"/>
          <w:color w:val="000000" w:themeColor="text1"/>
        </w:rPr>
      </w:pPr>
      <w:r w:rsidRPr="0048590B">
        <w:rPr>
          <w:rFonts w:cs="Arial"/>
          <w:color w:val="000000" w:themeColor="text1"/>
        </w:rPr>
        <w:t>=-=-=-=-=-=-=-=-=-=-=-=-=-=-=-=-=-=-=-=-=-=-=-=-=</w:t>
      </w:r>
    </w:p>
    <w:p w14:paraId="5C80D2F2" w14:textId="77777777" w:rsidR="005C6518" w:rsidRPr="0048590B" w:rsidRDefault="00BD039F" w:rsidP="00C41D22">
      <w:pPr>
        <w:spacing w:line="240" w:lineRule="auto"/>
      </w:pPr>
      <w:r w:rsidRPr="0048590B">
        <w:t xml:space="preserve">WPFToolKit; </w:t>
      </w:r>
      <w:r w:rsidRPr="0048590B">
        <w:rPr>
          <w:lang w:val="en"/>
        </w:rPr>
        <w:t>Copyright © 2</w:t>
      </w:r>
      <w:r w:rsidR="0098083B">
        <w:rPr>
          <w:lang w:val="en"/>
        </w:rPr>
        <w:t>006-2015 Microsoft Corporation</w:t>
      </w:r>
      <w:r w:rsidRPr="0048590B">
        <w:rPr>
          <w:lang w:val="en"/>
        </w:rPr>
        <w:t xml:space="preserve">. All rights reserved. </w:t>
      </w:r>
      <w:r w:rsidRPr="0048590B">
        <w:t xml:space="preserve">Distributed under the </w:t>
      </w:r>
      <w:r w:rsidRPr="0048590B">
        <w:rPr>
          <w:lang w:val="en"/>
        </w:rPr>
        <w:t>Microsoft Public License (Ms-PL). Original source code may be found here: http://wpftoolkit.codeplex.com/</w:t>
      </w:r>
      <w:r w:rsidRPr="0048590B">
        <w:rPr>
          <w:lang w:val="en"/>
        </w:rPr>
        <w:br/>
      </w:r>
      <w:r w:rsidRPr="0048590B">
        <w:rPr>
          <w:lang w:val="en"/>
        </w:rPr>
        <w:lastRenderedPageBreak/>
        <w:br/>
        <w:t>This license governs use of the accompanying software. If you use the software, you accept this license. If you do not accept the license, do not use the software.</w:t>
      </w:r>
      <w:r w:rsidRPr="0048590B">
        <w:rPr>
          <w:lang w:val="en"/>
        </w:rPr>
        <w:br/>
      </w:r>
      <w:r w:rsidRPr="0048590B">
        <w:rPr>
          <w:lang w:val="en"/>
        </w:rPr>
        <w:br/>
        <w:t>1. Definitions</w:t>
      </w:r>
      <w:r w:rsidRPr="0048590B">
        <w:rPr>
          <w:lang w:val="en"/>
        </w:rPr>
        <w:br/>
      </w:r>
      <w:r w:rsidRPr="0048590B">
        <w:rPr>
          <w:lang w:val="en"/>
        </w:rPr>
        <w:br/>
        <w:t>The terms "reproduce," "reproduction," "derivative works," and "distribution" have the same meaning here as under U.S. copyright law.</w:t>
      </w:r>
      <w:r w:rsidRPr="0048590B">
        <w:rPr>
          <w:lang w:val="en"/>
        </w:rPr>
        <w:br/>
      </w:r>
      <w:r w:rsidRPr="0048590B">
        <w:rPr>
          <w:lang w:val="en"/>
        </w:rPr>
        <w:br/>
        <w:t>A "contribution" is the original software, or any additions or changes to the software.</w:t>
      </w:r>
      <w:r w:rsidRPr="0048590B">
        <w:rPr>
          <w:lang w:val="en"/>
        </w:rPr>
        <w:br/>
      </w:r>
      <w:r w:rsidRPr="0048590B">
        <w:rPr>
          <w:lang w:val="en"/>
        </w:rPr>
        <w:br/>
        <w:t>A "contributor" is any person that distributes its contribution under this license.</w:t>
      </w:r>
      <w:r w:rsidRPr="0048590B">
        <w:rPr>
          <w:lang w:val="en"/>
        </w:rPr>
        <w:br/>
      </w:r>
      <w:r w:rsidRPr="0048590B">
        <w:rPr>
          <w:lang w:val="en"/>
        </w:rPr>
        <w:br/>
        <w:t>"Licensed patents" are a contributor's patent claims that read directly on its contribution.</w:t>
      </w:r>
      <w:r w:rsidRPr="0048590B">
        <w:rPr>
          <w:lang w:val="en"/>
        </w:rPr>
        <w:br/>
      </w:r>
      <w:r w:rsidRPr="0048590B">
        <w:rPr>
          <w:lang w:val="en"/>
        </w:rPr>
        <w:br/>
        <w:t>2. Grant of Rights</w:t>
      </w:r>
      <w:r w:rsidRPr="0048590B">
        <w:rPr>
          <w:lang w:val="en"/>
        </w:rPr>
        <w:br/>
      </w:r>
      <w:r w:rsidRPr="0048590B">
        <w:rPr>
          <w:lang w:val="en"/>
        </w:rPr>
        <w:b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r w:rsidRPr="0048590B">
        <w:rPr>
          <w:lang w:val="en"/>
        </w:rPr>
        <w:br/>
      </w:r>
      <w:r w:rsidRPr="0048590B">
        <w:rPr>
          <w:lang w:val="en"/>
        </w:rPr>
        <w:b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r w:rsidRPr="0048590B">
        <w:rPr>
          <w:lang w:val="en"/>
        </w:rPr>
        <w:br/>
      </w:r>
      <w:r w:rsidRPr="0048590B">
        <w:rPr>
          <w:lang w:val="en"/>
        </w:rPr>
        <w:br/>
        <w:t>3. Conditions and Limitations</w:t>
      </w:r>
      <w:r w:rsidRPr="0048590B">
        <w:rPr>
          <w:lang w:val="en"/>
        </w:rPr>
        <w:br/>
      </w:r>
      <w:r w:rsidRPr="0048590B">
        <w:rPr>
          <w:lang w:val="en"/>
        </w:rPr>
        <w:br/>
        <w:t>(A) No Trademark License- This license does not grant you rights to use any contributors' name, logo, or trademarks.</w:t>
      </w:r>
      <w:r w:rsidRPr="0048590B">
        <w:rPr>
          <w:lang w:val="en"/>
        </w:rPr>
        <w:br/>
      </w:r>
      <w:r w:rsidRPr="0048590B">
        <w:rPr>
          <w:lang w:val="en"/>
        </w:rPr>
        <w:br/>
        <w:t>(B) If you bring a patent claim against any contributor over patents that you claim are infringed by the software, your patent license from such contributor to the software ends automatically.</w:t>
      </w:r>
      <w:r w:rsidRPr="0048590B">
        <w:rPr>
          <w:lang w:val="en"/>
        </w:rPr>
        <w:br/>
      </w:r>
      <w:r w:rsidRPr="0048590B">
        <w:rPr>
          <w:lang w:val="en"/>
        </w:rPr>
        <w:br/>
        <w:t>(C) If you distribute any portion of the software, you must retain all copyright, patent, trademark, and attribution notices that are present in the software.</w:t>
      </w:r>
      <w:r w:rsidRPr="0048590B">
        <w:rPr>
          <w:lang w:val="en"/>
        </w:rPr>
        <w:br/>
      </w:r>
      <w:r w:rsidRPr="0048590B">
        <w:rPr>
          <w:lang w:val="en"/>
        </w:rPr>
        <w:b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r w:rsidRPr="0048590B">
        <w:rPr>
          <w:lang w:val="en"/>
        </w:rPr>
        <w:br/>
      </w:r>
      <w:r w:rsidRPr="0048590B">
        <w:rPr>
          <w:lang w:val="en"/>
        </w:rPr>
        <w:b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14:paraId="55296C8C" w14:textId="77777777" w:rsidR="00BD039F" w:rsidRPr="0048590B" w:rsidRDefault="00BD039F" w:rsidP="00C41D22">
      <w:pPr>
        <w:widowControl w:val="0"/>
        <w:autoSpaceDE w:val="0"/>
        <w:autoSpaceDN w:val="0"/>
        <w:adjustRightInd w:val="0"/>
        <w:spacing w:line="240" w:lineRule="auto"/>
        <w:rPr>
          <w:rFonts w:cs="Arial"/>
          <w:color w:val="000000" w:themeColor="text1"/>
        </w:rPr>
      </w:pPr>
      <w:r w:rsidRPr="0048590B">
        <w:rPr>
          <w:rFonts w:cs="Arial"/>
          <w:color w:val="000000" w:themeColor="text1"/>
        </w:rPr>
        <w:lastRenderedPageBreak/>
        <w:t>=-=-=-=-=-=-=-=-=-=-=-=-=-=-=-=-=-=-=-=-=-=-=-=-=</w:t>
      </w:r>
    </w:p>
    <w:p w14:paraId="31362082" w14:textId="77777777" w:rsidR="00BD039F" w:rsidRPr="0048590B" w:rsidRDefault="00452B2C" w:rsidP="00C41D22">
      <w:pPr>
        <w:spacing w:line="240" w:lineRule="auto"/>
      </w:pPr>
      <w:r w:rsidRPr="0048590B">
        <w:t>Oracle BerkeleyDB  and Berkeley Libdxml libraries; C</w:t>
      </w:r>
      <w:r w:rsidR="009932C9" w:rsidRPr="0048590B">
        <w:t xml:space="preserve">opyright </w:t>
      </w:r>
      <w:r w:rsidRPr="0048590B">
        <w:t>© 1996-2015 Oracle Corporation</w:t>
      </w:r>
      <w:r w:rsidR="009932C9" w:rsidRPr="0048590B">
        <w:t xml:space="preserve">. </w:t>
      </w:r>
      <w:r w:rsidRPr="0048590B">
        <w:t>Used</w:t>
      </w:r>
      <w:r w:rsidR="009932C9" w:rsidRPr="0048590B">
        <w:t xml:space="preserve"> under the</w:t>
      </w:r>
      <w:r w:rsidRPr="0048590B">
        <w:t xml:space="preserve"> Oracle</w:t>
      </w:r>
      <w:r w:rsidR="009932C9" w:rsidRPr="0048590B">
        <w:t xml:space="preserve"> Proprietary</w:t>
      </w:r>
      <w:r w:rsidRPr="0048590B">
        <w:t xml:space="preserve"> License Agreement.</w:t>
      </w:r>
    </w:p>
    <w:p w14:paraId="0489F96A" w14:textId="77777777" w:rsidR="00BD039F" w:rsidRPr="0048590B" w:rsidRDefault="00BD039F" w:rsidP="00C41D22">
      <w:pPr>
        <w:widowControl w:val="0"/>
        <w:autoSpaceDE w:val="0"/>
        <w:autoSpaceDN w:val="0"/>
        <w:adjustRightInd w:val="0"/>
        <w:spacing w:line="240" w:lineRule="auto"/>
        <w:rPr>
          <w:rFonts w:cs="Arial"/>
          <w:color w:val="000000" w:themeColor="text1"/>
        </w:rPr>
      </w:pPr>
      <w:r w:rsidRPr="0048590B">
        <w:rPr>
          <w:rFonts w:cs="Arial"/>
          <w:color w:val="000000" w:themeColor="text1"/>
        </w:rPr>
        <w:t>=-=-=-=-=-=-=-=-=-=-=-=-=-=-=-=-=-=-=-=-=-=-=-=-=</w:t>
      </w:r>
    </w:p>
    <w:p w14:paraId="3C321759" w14:textId="77777777" w:rsidR="00BD039F" w:rsidRPr="0048590B" w:rsidRDefault="004003A0" w:rsidP="00C41D22">
      <w:pPr>
        <w:spacing w:line="240" w:lineRule="auto"/>
      </w:pPr>
      <w:r w:rsidRPr="0048590B">
        <w:t>Intel Integrated Performance Primitives (IPP).  Copyright© 2015, Intel Corporation</w:t>
      </w:r>
    </w:p>
    <w:p w14:paraId="68B681E1" w14:textId="77777777" w:rsidR="00BD039F" w:rsidRPr="0048590B" w:rsidRDefault="00BD039F" w:rsidP="00C41D22">
      <w:pPr>
        <w:widowControl w:val="0"/>
        <w:autoSpaceDE w:val="0"/>
        <w:autoSpaceDN w:val="0"/>
        <w:adjustRightInd w:val="0"/>
        <w:spacing w:line="240" w:lineRule="auto"/>
        <w:rPr>
          <w:rFonts w:cs="Arial"/>
          <w:color w:val="000000" w:themeColor="text1"/>
        </w:rPr>
      </w:pPr>
      <w:r w:rsidRPr="0048590B">
        <w:rPr>
          <w:rFonts w:cs="Arial"/>
          <w:color w:val="000000" w:themeColor="text1"/>
        </w:rPr>
        <w:t>=-=-=-=-=-=-=-=-=-=-=-=-=-=-=-=-=-=-=-=-=-=-=-=-=</w:t>
      </w:r>
    </w:p>
    <w:p w14:paraId="3CA178B1" w14:textId="77777777" w:rsidR="00BD039F" w:rsidRPr="0048590B" w:rsidRDefault="00D46384" w:rsidP="00C41D22">
      <w:pPr>
        <w:spacing w:line="240" w:lineRule="auto"/>
      </w:pPr>
      <w:r w:rsidRPr="0048590B">
        <w:t>This software was developed, in part, with the NVIDIA CUDA Toolkit, and third party components, whose license terms are addressed below:</w:t>
      </w:r>
    </w:p>
    <w:p w14:paraId="2AC57A51" w14:textId="77777777" w:rsidR="00D46384" w:rsidRPr="0048590B" w:rsidRDefault="00D46384" w:rsidP="00C41D22">
      <w:pPr>
        <w:pStyle w:val="HTMLPreformatted"/>
        <w:spacing w:after="160"/>
        <w:rPr>
          <w:rFonts w:asciiTheme="minorHAnsi" w:hAnsiTheme="minorHAnsi"/>
          <w:color w:val="224400"/>
          <w:sz w:val="22"/>
          <w:szCs w:val="22"/>
          <w:lang w:val="en-US"/>
        </w:rPr>
      </w:pPr>
      <w:r w:rsidRPr="0048590B">
        <w:rPr>
          <w:rFonts w:asciiTheme="minorHAnsi" w:hAnsiTheme="minorHAnsi"/>
          <w:sz w:val="22"/>
          <w:szCs w:val="22"/>
          <w:lang w:val="en-US"/>
        </w:rPr>
        <w:t>This product includes copyrighted third-party software licensed</w:t>
      </w:r>
      <w:r w:rsidR="00856372">
        <w:rPr>
          <w:rFonts w:asciiTheme="minorHAnsi" w:hAnsiTheme="minorHAnsi"/>
          <w:sz w:val="22"/>
          <w:szCs w:val="22"/>
          <w:lang w:val="en-US"/>
        </w:rPr>
        <w:t xml:space="preserve"> </w:t>
      </w:r>
      <w:r w:rsidRPr="0048590B">
        <w:rPr>
          <w:rFonts w:asciiTheme="minorHAnsi" w:hAnsiTheme="minorHAnsi"/>
          <w:sz w:val="22"/>
          <w:szCs w:val="22"/>
          <w:lang w:val="en-US"/>
        </w:rPr>
        <w:t>under the terms of the GNU General Public License v3 ("GPL v3").</w:t>
      </w:r>
      <w:r w:rsidR="00856372">
        <w:rPr>
          <w:rFonts w:asciiTheme="minorHAnsi" w:hAnsiTheme="minorHAnsi"/>
          <w:sz w:val="22"/>
          <w:szCs w:val="22"/>
          <w:lang w:val="en-US"/>
        </w:rPr>
        <w:t xml:space="preserve"> </w:t>
      </w:r>
      <w:r w:rsidRPr="0048590B">
        <w:rPr>
          <w:rFonts w:asciiTheme="minorHAnsi" w:hAnsiTheme="minorHAnsi"/>
          <w:sz w:val="22"/>
          <w:szCs w:val="22"/>
          <w:lang w:val="en-US"/>
        </w:rPr>
        <w:t>All third-party software packages are copyright by their respective</w:t>
      </w:r>
      <w:r w:rsidR="00856372">
        <w:rPr>
          <w:rFonts w:asciiTheme="minorHAnsi" w:hAnsiTheme="minorHAnsi"/>
          <w:sz w:val="22"/>
          <w:szCs w:val="22"/>
          <w:lang w:val="en-US"/>
        </w:rPr>
        <w:t xml:space="preserve"> </w:t>
      </w:r>
      <w:r w:rsidRPr="0048590B">
        <w:rPr>
          <w:rFonts w:asciiTheme="minorHAnsi" w:hAnsiTheme="minorHAnsi"/>
          <w:sz w:val="22"/>
          <w:szCs w:val="22"/>
          <w:lang w:val="en-US"/>
        </w:rPr>
        <w:t>authors. GPL v3 terms and conditions are hereby incorporated into</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the Agreement by this reference: </w:t>
      </w:r>
      <w:hyperlink r:id="rId31" w:tgtFrame="_blank" w:history="1">
        <w:r w:rsidRPr="0048590B">
          <w:rPr>
            <w:rStyle w:val="Hyperlink"/>
            <w:rFonts w:asciiTheme="minorHAnsi" w:hAnsiTheme="minorHAnsi"/>
            <w:sz w:val="22"/>
            <w:szCs w:val="22"/>
            <w:lang w:val="en-US"/>
          </w:rPr>
          <w:t>http://www.gnu.org/licenses/gpl.txt</w:t>
        </w:r>
      </w:hyperlink>
    </w:p>
    <w:p w14:paraId="74F24FDC" w14:textId="77777777" w:rsidR="00D46384" w:rsidRPr="0048590B" w:rsidRDefault="00D46384" w:rsidP="00C41D22">
      <w:pPr>
        <w:spacing w:line="240" w:lineRule="auto"/>
        <w:rPr>
          <w:color w:val="000000"/>
          <w:lang w:val="en-US"/>
        </w:rPr>
      </w:pPr>
      <w:r w:rsidRPr="0048590B">
        <w:rPr>
          <w:color w:val="000000"/>
          <w:lang w:val="en-US"/>
        </w:rPr>
        <w:t xml:space="preserve">Use of the Thrust library component  is subject to the terms and conditions of the Apache License Version 2.0. All third-party software packages are copyright by their respective authors. Apache License Version 2.0 terms and conditions are hereby incorporated into the Agreement by this reference. </w:t>
      </w:r>
      <w:hyperlink r:id="rId32" w:tgtFrame="_blank" w:history="1">
        <w:r w:rsidRPr="0048590B">
          <w:rPr>
            <w:rStyle w:val="Hyperlink"/>
            <w:lang w:val="en-US"/>
          </w:rPr>
          <w:t>http://www.apache.org/licenses/LICENSE-2.0.html</w:t>
        </w:r>
      </w:hyperlink>
    </w:p>
    <w:p w14:paraId="0EEEB458" w14:textId="77777777" w:rsidR="00D46384" w:rsidRPr="0048590B" w:rsidRDefault="00D46384" w:rsidP="00C41D22">
      <w:pPr>
        <w:pStyle w:val="p"/>
        <w:spacing w:before="0" w:after="160" w:afterAutospacing="0"/>
        <w:rPr>
          <w:rFonts w:asciiTheme="minorHAnsi" w:hAnsiTheme="minorHAnsi"/>
          <w:color w:val="000000"/>
          <w:sz w:val="22"/>
          <w:szCs w:val="22"/>
          <w:lang w:val="en-US"/>
        </w:rPr>
      </w:pPr>
      <w:r w:rsidRPr="0048590B">
        <w:rPr>
          <w:rFonts w:asciiTheme="minorHAnsi" w:hAnsiTheme="minorHAnsi"/>
          <w:color w:val="000000"/>
          <w:sz w:val="22"/>
          <w:szCs w:val="22"/>
          <w:lang w:val="en-US"/>
        </w:rPr>
        <w:t xml:space="preserve">Thrust includes source code from the Boost Iterator, Tuple, System, and Random Number libraries. </w:t>
      </w:r>
    </w:p>
    <w:p w14:paraId="76894C89"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Boost Software License - </w:t>
      </w:r>
      <w:r w:rsidR="00856372">
        <w:rPr>
          <w:rFonts w:asciiTheme="minorHAnsi" w:hAnsiTheme="minorHAnsi"/>
          <w:sz w:val="22"/>
          <w:szCs w:val="22"/>
          <w:lang w:val="en-US"/>
        </w:rPr>
        <w:t>Version 1.0 - August 17th, 2003</w:t>
      </w:r>
    </w:p>
    <w:p w14:paraId="0C4A294C"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Permission is hereby granted, free o</w:t>
      </w:r>
      <w:r w:rsidR="00856372">
        <w:rPr>
          <w:rFonts w:asciiTheme="minorHAnsi" w:hAnsiTheme="minorHAnsi"/>
          <w:sz w:val="22"/>
          <w:szCs w:val="22"/>
          <w:lang w:val="en-US"/>
        </w:rPr>
        <w:t xml:space="preserve">f charge, to any person or </w:t>
      </w:r>
      <w:r w:rsidRPr="0048590B">
        <w:rPr>
          <w:rFonts w:asciiTheme="minorHAnsi" w:hAnsiTheme="minorHAnsi"/>
          <w:sz w:val="22"/>
          <w:szCs w:val="22"/>
          <w:lang w:val="en-US"/>
        </w:rPr>
        <w:t>organization obtaining a copy of</w:t>
      </w:r>
      <w:r w:rsidR="00856372">
        <w:rPr>
          <w:rFonts w:asciiTheme="minorHAnsi" w:hAnsiTheme="minorHAnsi"/>
          <w:sz w:val="22"/>
          <w:szCs w:val="22"/>
          <w:lang w:val="en-US"/>
        </w:rPr>
        <w:t xml:space="preserve"> the software and accompanying </w:t>
      </w:r>
      <w:r w:rsidRPr="0048590B">
        <w:rPr>
          <w:rFonts w:asciiTheme="minorHAnsi" w:hAnsiTheme="minorHAnsi"/>
          <w:sz w:val="22"/>
          <w:szCs w:val="22"/>
          <w:lang w:val="en-US"/>
        </w:rPr>
        <w:t>documentation covered by this license (the "Software") to use, reproduce, display, distribute, execute, and transmit the Software, and to prepare derivative works of the Software, and to permit third-parties to whom the Soft</w:t>
      </w:r>
      <w:r w:rsidR="006C59AE">
        <w:rPr>
          <w:rFonts w:asciiTheme="minorHAnsi" w:hAnsiTheme="minorHAnsi"/>
          <w:sz w:val="22"/>
          <w:szCs w:val="22"/>
          <w:lang w:val="en-US"/>
        </w:rPr>
        <w:t>ware is furnished to do so, all</w:t>
      </w:r>
      <w:r w:rsidR="00856372">
        <w:rPr>
          <w:rFonts w:asciiTheme="minorHAnsi" w:hAnsiTheme="minorHAnsi"/>
          <w:sz w:val="22"/>
          <w:szCs w:val="22"/>
          <w:lang w:val="en-US"/>
        </w:rPr>
        <w:t xml:space="preserve"> subject to the following:</w:t>
      </w:r>
    </w:p>
    <w:p w14:paraId="141EF019"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The copyright notices in the Soft</w:t>
      </w:r>
      <w:r w:rsidR="006C59AE">
        <w:rPr>
          <w:rFonts w:asciiTheme="minorHAnsi" w:hAnsiTheme="minorHAnsi"/>
          <w:sz w:val="22"/>
          <w:szCs w:val="22"/>
          <w:lang w:val="en-US"/>
        </w:rPr>
        <w:t>ware and this entire statement,</w:t>
      </w:r>
      <w:r w:rsidR="00856372">
        <w:rPr>
          <w:rFonts w:asciiTheme="minorHAnsi" w:hAnsiTheme="minorHAnsi"/>
          <w:sz w:val="22"/>
          <w:szCs w:val="22"/>
          <w:lang w:val="en-US"/>
        </w:rPr>
        <w:t xml:space="preserve"> </w:t>
      </w:r>
      <w:r w:rsidRPr="0048590B">
        <w:rPr>
          <w:rFonts w:asciiTheme="minorHAnsi" w:hAnsiTheme="minorHAnsi"/>
          <w:sz w:val="22"/>
          <w:szCs w:val="22"/>
          <w:lang w:val="en-US"/>
        </w:rPr>
        <w:t>including the above license grant, thi</w:t>
      </w:r>
      <w:r w:rsidR="006C59AE">
        <w:rPr>
          <w:rFonts w:asciiTheme="minorHAnsi" w:hAnsiTheme="minorHAnsi"/>
          <w:sz w:val="22"/>
          <w:szCs w:val="22"/>
          <w:lang w:val="en-US"/>
        </w:rPr>
        <w:t>s restriction and the following</w:t>
      </w:r>
      <w:r w:rsidR="00856372">
        <w:rPr>
          <w:rFonts w:asciiTheme="minorHAnsi" w:hAnsiTheme="minorHAnsi"/>
          <w:sz w:val="22"/>
          <w:szCs w:val="22"/>
          <w:lang w:val="en-US"/>
        </w:rPr>
        <w:t xml:space="preserve"> </w:t>
      </w:r>
      <w:r w:rsidRPr="0048590B">
        <w:rPr>
          <w:rFonts w:asciiTheme="minorHAnsi" w:hAnsiTheme="minorHAnsi"/>
          <w:sz w:val="22"/>
          <w:szCs w:val="22"/>
          <w:lang w:val="en-US"/>
        </w:rPr>
        <w:t>disclaimer, must be included in all c</w:t>
      </w:r>
      <w:r w:rsidR="006C59AE">
        <w:rPr>
          <w:rFonts w:asciiTheme="minorHAnsi" w:hAnsiTheme="minorHAnsi"/>
          <w:sz w:val="22"/>
          <w:szCs w:val="22"/>
          <w:lang w:val="en-US"/>
        </w:rPr>
        <w:t>opies of the Software, in whole</w:t>
      </w:r>
      <w:r w:rsidR="00856372">
        <w:rPr>
          <w:rFonts w:asciiTheme="minorHAnsi" w:hAnsiTheme="minorHAnsi"/>
          <w:sz w:val="22"/>
          <w:szCs w:val="22"/>
          <w:lang w:val="en-US"/>
        </w:rPr>
        <w:t xml:space="preserve"> </w:t>
      </w:r>
      <w:r w:rsidRPr="0048590B">
        <w:rPr>
          <w:rFonts w:asciiTheme="minorHAnsi" w:hAnsiTheme="minorHAnsi"/>
          <w:sz w:val="22"/>
          <w:szCs w:val="22"/>
          <w:lang w:val="en-US"/>
        </w:rPr>
        <w:t>or in part, and all derivative works of the Software, unless such copies or derivative works are solely in the form of machine-executable object code generated by a source language processor.</w:t>
      </w:r>
      <w:r w:rsidR="00856372">
        <w:rPr>
          <w:rFonts w:asciiTheme="minorHAnsi" w:hAnsiTheme="minorHAnsi"/>
          <w:sz w:val="22"/>
          <w:szCs w:val="22"/>
          <w:lang w:val="en-US"/>
        </w:rPr>
        <w:t xml:space="preserve"> </w:t>
      </w:r>
    </w:p>
    <w:p w14:paraId="01EDBE5C" w14:textId="77777777" w:rsidR="00D46384" w:rsidRPr="0048590B" w:rsidRDefault="00D46384" w:rsidP="00C41D22">
      <w:pPr>
        <w:pStyle w:val="HTMLPreformatted"/>
        <w:spacing w:after="160"/>
        <w:rPr>
          <w:rFonts w:asciiTheme="minorHAnsi" w:hAnsiTheme="minorHAnsi"/>
          <w:color w:val="224400"/>
          <w:sz w:val="22"/>
          <w:szCs w:val="22"/>
          <w:lang w:val="en-US"/>
        </w:rPr>
      </w:pPr>
      <w:r w:rsidRPr="0048590B">
        <w:rPr>
          <w:rFonts w:asciiTheme="minorHAnsi" w:hAnsiTheme="minorHAnsi"/>
          <w:sz w:val="22"/>
          <w:szCs w:val="22"/>
          <w:lang w:val="en-US"/>
        </w:rPr>
        <w:t xml:space="preserve">THE SOFTWARE IS PROVIDED "AS IS", WITHOUT WARRANTY OF ANY KIND, EXPRESS OR IMPLIED, INCLUDING BUT NOT LIMITED TO THE WARRANTIES OF MERCHANTABILITY, FITNESS FOR A PARTICULAR PURPOSE, TITLE AND NON-INFRINGEMENT. IN NO EVENT SHALL THE COPYRIGHT HOLDERS OR </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ANYONE DISTRIBUTING THE SOFTWARE BE LIABLE FOR ANY DAMAGES OR </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OTHER LIABILITY, WHETHER IN CONTRACT, TORT OR OTHERWISE, ARISING </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FROM, OUT OF OR IN CONNECTION WITH THE SOFTWARE OR THE USE OR </w:t>
      </w:r>
      <w:r w:rsidR="00856372">
        <w:rPr>
          <w:rFonts w:asciiTheme="minorHAnsi" w:hAnsiTheme="minorHAnsi"/>
          <w:sz w:val="22"/>
          <w:szCs w:val="22"/>
          <w:lang w:val="en-US"/>
        </w:rPr>
        <w:t xml:space="preserve"> </w:t>
      </w:r>
      <w:r w:rsidRPr="0048590B">
        <w:rPr>
          <w:rFonts w:asciiTheme="minorHAnsi" w:hAnsiTheme="minorHAnsi"/>
          <w:sz w:val="22"/>
          <w:szCs w:val="22"/>
          <w:lang w:val="en-US"/>
        </w:rPr>
        <w:t>OTHER DEALINGS IN THE SOFTWARE.</w:t>
      </w:r>
    </w:p>
    <w:p w14:paraId="18AC89A5" w14:textId="77777777" w:rsidR="00D46384" w:rsidRPr="0048590B" w:rsidRDefault="00D46384" w:rsidP="00C41D22">
      <w:pPr>
        <w:spacing w:line="240" w:lineRule="auto"/>
        <w:rPr>
          <w:color w:val="000000"/>
          <w:lang w:val="en-US"/>
        </w:rPr>
      </w:pPr>
      <w:r w:rsidRPr="0048590B">
        <w:rPr>
          <w:color w:val="000000"/>
          <w:lang w:val="en-US"/>
        </w:rPr>
        <w:t xml:space="preserve">Use of the LLVM third party component is subject to the following terms and conditions: </w:t>
      </w:r>
    </w:p>
    <w:p w14:paraId="2E293797"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w:t>
      </w:r>
    </w:p>
    <w:p w14:paraId="7E46729E"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LLVM Release License</w:t>
      </w:r>
    </w:p>
    <w:p w14:paraId="6FA824A3"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w:t>
      </w:r>
    </w:p>
    <w:p w14:paraId="20926A31"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University of Illinois/NCSA</w:t>
      </w:r>
      <w:r w:rsidR="00856372">
        <w:rPr>
          <w:rFonts w:asciiTheme="minorHAnsi" w:hAnsiTheme="minorHAnsi"/>
          <w:sz w:val="22"/>
          <w:szCs w:val="22"/>
          <w:lang w:val="en-US"/>
        </w:rPr>
        <w:t xml:space="preserve"> </w:t>
      </w:r>
      <w:r w:rsidRPr="0048590B">
        <w:rPr>
          <w:rFonts w:asciiTheme="minorHAnsi" w:hAnsiTheme="minorHAnsi"/>
          <w:sz w:val="22"/>
          <w:szCs w:val="22"/>
          <w:lang w:val="en-US"/>
        </w:rPr>
        <w:t>Open Source License</w:t>
      </w:r>
      <w:r w:rsidR="006C59AE">
        <w:rPr>
          <w:rFonts w:asciiTheme="minorHAnsi" w:hAnsiTheme="minorHAnsi"/>
          <w:sz w:val="22"/>
          <w:szCs w:val="22"/>
          <w:lang w:val="en-US"/>
        </w:rPr>
        <w:t xml:space="preserve"> </w:t>
      </w:r>
      <w:r w:rsidRPr="0048590B">
        <w:rPr>
          <w:rFonts w:asciiTheme="minorHAnsi" w:hAnsiTheme="minorHAnsi"/>
          <w:sz w:val="22"/>
          <w:szCs w:val="22"/>
          <w:lang w:val="en-US"/>
        </w:rPr>
        <w:t>Copyright (c) 2003-2010 University of Illinois at Urbana-Champaign.</w:t>
      </w:r>
      <w:r w:rsidR="00856372">
        <w:rPr>
          <w:rFonts w:asciiTheme="minorHAnsi" w:hAnsiTheme="minorHAnsi"/>
          <w:sz w:val="22"/>
          <w:szCs w:val="22"/>
          <w:lang w:val="en-US"/>
        </w:rPr>
        <w:t xml:space="preserve"> </w:t>
      </w:r>
      <w:r w:rsidRPr="0048590B">
        <w:rPr>
          <w:rFonts w:asciiTheme="minorHAnsi" w:hAnsiTheme="minorHAnsi"/>
          <w:sz w:val="22"/>
          <w:szCs w:val="22"/>
          <w:lang w:val="en-US"/>
        </w:rPr>
        <w:t>All rights reserved.</w:t>
      </w:r>
      <w:r w:rsidR="00856372">
        <w:rPr>
          <w:rFonts w:asciiTheme="minorHAnsi" w:hAnsiTheme="minorHAnsi"/>
          <w:sz w:val="22"/>
          <w:szCs w:val="22"/>
          <w:lang w:val="en-US"/>
        </w:rPr>
        <w:t xml:space="preserve"> </w:t>
      </w:r>
    </w:p>
    <w:p w14:paraId="2C009FB6"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lastRenderedPageBreak/>
        <w:t>Developed by:</w:t>
      </w:r>
    </w:p>
    <w:p w14:paraId="2EFBCEA7" w14:textId="77777777" w:rsidR="00D46384" w:rsidRPr="0048590B" w:rsidRDefault="00921BD8" w:rsidP="00C41D22">
      <w:pPr>
        <w:pStyle w:val="HTMLPreformatted"/>
        <w:spacing w:after="160"/>
        <w:rPr>
          <w:rFonts w:asciiTheme="minorHAnsi" w:hAnsiTheme="minorHAnsi"/>
          <w:sz w:val="22"/>
          <w:szCs w:val="22"/>
          <w:lang w:val="en-US"/>
        </w:rPr>
      </w:pPr>
      <w:r>
        <w:rPr>
          <w:rFonts w:asciiTheme="minorHAnsi" w:hAnsiTheme="minorHAnsi"/>
          <w:sz w:val="22"/>
          <w:szCs w:val="22"/>
          <w:lang w:val="en-US"/>
        </w:rPr>
        <w:t xml:space="preserve"> </w:t>
      </w:r>
      <w:r w:rsidR="00D46384" w:rsidRPr="0048590B">
        <w:rPr>
          <w:rFonts w:asciiTheme="minorHAnsi" w:hAnsiTheme="minorHAnsi"/>
          <w:sz w:val="22"/>
          <w:szCs w:val="22"/>
          <w:lang w:val="en-US"/>
        </w:rPr>
        <w:t xml:space="preserve"> LLVM Team</w:t>
      </w:r>
    </w:p>
    <w:p w14:paraId="0D33A5BA" w14:textId="77777777" w:rsidR="00D46384" w:rsidRPr="0048590B" w:rsidRDefault="00921BD8" w:rsidP="00C41D22">
      <w:pPr>
        <w:pStyle w:val="HTMLPreformatted"/>
        <w:spacing w:after="160"/>
        <w:rPr>
          <w:rFonts w:asciiTheme="minorHAnsi" w:hAnsiTheme="minorHAnsi"/>
          <w:sz w:val="22"/>
          <w:szCs w:val="22"/>
          <w:lang w:val="en-US"/>
        </w:rPr>
      </w:pPr>
      <w:r>
        <w:rPr>
          <w:rFonts w:asciiTheme="minorHAnsi" w:hAnsiTheme="minorHAnsi"/>
          <w:sz w:val="22"/>
          <w:szCs w:val="22"/>
          <w:lang w:val="en-US"/>
        </w:rPr>
        <w:t xml:space="preserve"> </w:t>
      </w:r>
      <w:r w:rsidR="00D46384" w:rsidRPr="0048590B">
        <w:rPr>
          <w:rFonts w:asciiTheme="minorHAnsi" w:hAnsiTheme="minorHAnsi"/>
          <w:sz w:val="22"/>
          <w:szCs w:val="22"/>
          <w:lang w:val="en-US"/>
        </w:rPr>
        <w:t xml:space="preserve"> University of Illinois at Urbana-Champaign</w:t>
      </w:r>
    </w:p>
    <w:p w14:paraId="116987DF" w14:textId="77777777" w:rsidR="00D46384" w:rsidRPr="0048590B" w:rsidRDefault="00921BD8" w:rsidP="00C41D22">
      <w:pPr>
        <w:pStyle w:val="HTMLPreformatted"/>
        <w:spacing w:after="160"/>
        <w:rPr>
          <w:rFonts w:asciiTheme="minorHAnsi" w:hAnsiTheme="minorHAnsi"/>
          <w:sz w:val="22"/>
          <w:szCs w:val="22"/>
          <w:lang w:val="en-US"/>
        </w:rPr>
      </w:pPr>
      <w:r>
        <w:rPr>
          <w:rFonts w:asciiTheme="minorHAnsi" w:hAnsiTheme="minorHAnsi"/>
          <w:sz w:val="22"/>
          <w:szCs w:val="22"/>
          <w:lang w:val="en-US"/>
        </w:rPr>
        <w:t xml:space="preserve"> </w:t>
      </w:r>
      <w:r w:rsidR="00D46384" w:rsidRPr="0048590B">
        <w:rPr>
          <w:rFonts w:asciiTheme="minorHAnsi" w:hAnsiTheme="minorHAnsi"/>
          <w:sz w:val="22"/>
          <w:szCs w:val="22"/>
          <w:lang w:val="en-US"/>
        </w:rPr>
        <w:t xml:space="preserve"> http://llvm.org</w:t>
      </w:r>
    </w:p>
    <w:p w14:paraId="188E2B70" w14:textId="77777777" w:rsidR="00D46384" w:rsidRPr="0048590B" w:rsidRDefault="00D46384" w:rsidP="00C41D22">
      <w:pPr>
        <w:pStyle w:val="HTMLPreformatted"/>
        <w:spacing w:after="160"/>
        <w:rPr>
          <w:rFonts w:asciiTheme="minorHAnsi" w:hAnsiTheme="minorHAnsi"/>
          <w:sz w:val="22"/>
          <w:szCs w:val="22"/>
          <w:lang w:val="en-US"/>
        </w:rPr>
      </w:pPr>
    </w:p>
    <w:p w14:paraId="21252EB9"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Permission is hereby granted, free of charge, to any person obtaining a copy</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of this software and associated documentation files (the "Software"), to </w:t>
      </w:r>
      <w:r w:rsidR="00856372">
        <w:rPr>
          <w:rFonts w:asciiTheme="minorHAnsi" w:hAnsiTheme="minorHAnsi"/>
          <w:sz w:val="22"/>
          <w:szCs w:val="22"/>
          <w:lang w:val="en-US"/>
        </w:rPr>
        <w:t xml:space="preserve"> </w:t>
      </w:r>
      <w:r w:rsidRPr="0048590B">
        <w:rPr>
          <w:rFonts w:asciiTheme="minorHAnsi" w:hAnsiTheme="minorHAnsi"/>
          <w:sz w:val="22"/>
          <w:szCs w:val="22"/>
          <w:lang w:val="en-US"/>
        </w:rPr>
        <w:t>deal with the Software without restriction, including without limitation the</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rights to use, copy, modify, merge, publish, distribute, sublicense, and/or </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sell copies of the Software, and to permit persons to whom the Software is </w:t>
      </w:r>
      <w:r w:rsidR="00856372">
        <w:rPr>
          <w:rFonts w:asciiTheme="minorHAnsi" w:hAnsiTheme="minorHAnsi"/>
          <w:sz w:val="22"/>
          <w:szCs w:val="22"/>
          <w:lang w:val="en-US"/>
        </w:rPr>
        <w:t xml:space="preserve"> </w:t>
      </w:r>
      <w:r w:rsidRPr="0048590B">
        <w:rPr>
          <w:rFonts w:asciiTheme="minorHAnsi" w:hAnsiTheme="minorHAnsi"/>
          <w:sz w:val="22"/>
          <w:szCs w:val="22"/>
          <w:lang w:val="en-US"/>
        </w:rPr>
        <w:t>furnished to do so, subject to the following conditions:</w:t>
      </w:r>
      <w:r w:rsidR="00856372">
        <w:rPr>
          <w:rFonts w:asciiTheme="minorHAnsi" w:hAnsiTheme="minorHAnsi"/>
          <w:sz w:val="22"/>
          <w:szCs w:val="22"/>
          <w:lang w:val="en-US"/>
        </w:rPr>
        <w:t xml:space="preserve"> </w:t>
      </w:r>
    </w:p>
    <w:p w14:paraId="2A7E2A2D"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Redistributions of source code must retain the above copyright notice, </w:t>
      </w:r>
      <w:r w:rsidR="00921BD8">
        <w:rPr>
          <w:rFonts w:asciiTheme="minorHAnsi" w:hAnsiTheme="minorHAnsi"/>
          <w:sz w:val="22"/>
          <w:szCs w:val="22"/>
          <w:lang w:val="en-US"/>
        </w:rPr>
        <w:t xml:space="preserve"> </w:t>
      </w:r>
      <w:r w:rsidRPr="0048590B">
        <w:rPr>
          <w:rFonts w:asciiTheme="minorHAnsi" w:hAnsiTheme="minorHAnsi"/>
          <w:sz w:val="22"/>
          <w:szCs w:val="22"/>
          <w:lang w:val="en-US"/>
        </w:rPr>
        <w:t>this list of conditions and the following disclaimers.</w:t>
      </w:r>
    </w:p>
    <w:p w14:paraId="4524D850" w14:textId="77777777" w:rsidR="00D46384" w:rsidRPr="0048590B" w:rsidRDefault="00856372" w:rsidP="00C41D22">
      <w:pPr>
        <w:pStyle w:val="HTMLPreformatted"/>
        <w:spacing w:after="160"/>
        <w:rPr>
          <w:rFonts w:asciiTheme="minorHAnsi" w:hAnsiTheme="minorHAnsi"/>
          <w:sz w:val="22"/>
          <w:szCs w:val="22"/>
          <w:lang w:val="en-US"/>
        </w:rPr>
      </w:pPr>
      <w:r>
        <w:rPr>
          <w:rFonts w:asciiTheme="minorHAnsi" w:hAnsiTheme="minorHAnsi"/>
          <w:sz w:val="22"/>
          <w:szCs w:val="22"/>
          <w:lang w:val="en-US"/>
        </w:rPr>
        <w:t xml:space="preserve"> </w:t>
      </w:r>
      <w:r w:rsidR="00D46384" w:rsidRPr="0048590B">
        <w:rPr>
          <w:rFonts w:asciiTheme="minorHAnsi" w:hAnsiTheme="minorHAnsi"/>
          <w:sz w:val="22"/>
          <w:szCs w:val="22"/>
          <w:lang w:val="en-US"/>
        </w:rPr>
        <w:t xml:space="preserve">*  Redistributions in binary form must reproduce the above copyright </w:t>
      </w:r>
      <w:r w:rsidR="00921BD8">
        <w:rPr>
          <w:rFonts w:asciiTheme="minorHAnsi" w:hAnsiTheme="minorHAnsi"/>
          <w:sz w:val="22"/>
          <w:szCs w:val="22"/>
          <w:lang w:val="en-US"/>
        </w:rPr>
        <w:t xml:space="preserve"> </w:t>
      </w:r>
      <w:r w:rsidR="00D46384" w:rsidRPr="0048590B">
        <w:rPr>
          <w:rFonts w:asciiTheme="minorHAnsi" w:hAnsiTheme="minorHAnsi"/>
          <w:sz w:val="22"/>
          <w:szCs w:val="22"/>
          <w:lang w:val="en-US"/>
        </w:rPr>
        <w:t xml:space="preserve">notice, this list of conditions and the following disclaimers in the </w:t>
      </w:r>
      <w:r w:rsidR="00921BD8">
        <w:rPr>
          <w:rFonts w:asciiTheme="minorHAnsi" w:hAnsiTheme="minorHAnsi"/>
          <w:sz w:val="22"/>
          <w:szCs w:val="22"/>
          <w:lang w:val="en-US"/>
        </w:rPr>
        <w:t xml:space="preserve"> </w:t>
      </w:r>
      <w:r w:rsidR="00D46384" w:rsidRPr="0048590B">
        <w:rPr>
          <w:rFonts w:asciiTheme="minorHAnsi" w:hAnsiTheme="minorHAnsi"/>
          <w:sz w:val="22"/>
          <w:szCs w:val="22"/>
          <w:lang w:val="en-US"/>
        </w:rPr>
        <w:t>documentation and/or other materials provided with the distribution.</w:t>
      </w:r>
      <w:r>
        <w:rPr>
          <w:rFonts w:asciiTheme="minorHAnsi" w:hAnsiTheme="minorHAnsi"/>
          <w:sz w:val="22"/>
          <w:szCs w:val="22"/>
          <w:lang w:val="en-US"/>
        </w:rPr>
        <w:t xml:space="preserve"> </w:t>
      </w:r>
    </w:p>
    <w:p w14:paraId="318B5858"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Neither the names of the LLVM Team, University of Illinois at Urbana-</w:t>
      </w:r>
      <w:r w:rsidR="00921BD8">
        <w:rPr>
          <w:rFonts w:asciiTheme="minorHAnsi" w:hAnsiTheme="minorHAnsi"/>
          <w:sz w:val="22"/>
          <w:szCs w:val="22"/>
          <w:lang w:val="en-US"/>
        </w:rPr>
        <w:t xml:space="preserve"> </w:t>
      </w:r>
      <w:r w:rsidRPr="0048590B">
        <w:rPr>
          <w:rFonts w:asciiTheme="minorHAnsi" w:hAnsiTheme="minorHAnsi"/>
          <w:sz w:val="22"/>
          <w:szCs w:val="22"/>
          <w:lang w:val="en-US"/>
        </w:rPr>
        <w:t>Champaign, nor the names of its contributors may be used to endorse or</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promote products derived from this Software without specific prior </w:t>
      </w:r>
      <w:r w:rsidR="00921BD8">
        <w:rPr>
          <w:rFonts w:asciiTheme="minorHAnsi" w:hAnsiTheme="minorHAnsi"/>
          <w:sz w:val="22"/>
          <w:szCs w:val="22"/>
          <w:lang w:val="en-US"/>
        </w:rPr>
        <w:t xml:space="preserve"> </w:t>
      </w:r>
      <w:r w:rsidRPr="0048590B">
        <w:rPr>
          <w:rFonts w:asciiTheme="minorHAnsi" w:hAnsiTheme="minorHAnsi"/>
          <w:sz w:val="22"/>
          <w:szCs w:val="22"/>
          <w:lang w:val="en-US"/>
        </w:rPr>
        <w:t>written permission.</w:t>
      </w:r>
    </w:p>
    <w:p w14:paraId="49C8F54B" w14:textId="77777777" w:rsidR="00D46384" w:rsidRPr="0048590B" w:rsidRDefault="00856372" w:rsidP="00C41D22">
      <w:pPr>
        <w:pStyle w:val="HTMLPreformatted"/>
        <w:spacing w:after="160"/>
        <w:rPr>
          <w:rFonts w:asciiTheme="minorHAnsi" w:hAnsiTheme="minorHAnsi"/>
          <w:sz w:val="22"/>
          <w:szCs w:val="22"/>
          <w:lang w:val="en-US"/>
        </w:rPr>
      </w:pPr>
      <w:r>
        <w:rPr>
          <w:rFonts w:asciiTheme="minorHAnsi" w:hAnsiTheme="minorHAnsi"/>
          <w:sz w:val="22"/>
          <w:szCs w:val="22"/>
          <w:lang w:val="en-US"/>
        </w:rPr>
        <w:t xml:space="preserve"> </w:t>
      </w:r>
      <w:r w:rsidR="00D46384" w:rsidRPr="0048590B">
        <w:rPr>
          <w:rFonts w:asciiTheme="minorHAnsi" w:hAnsiTheme="minorHAnsi"/>
          <w:sz w:val="22"/>
          <w:szCs w:val="22"/>
          <w:lang w:val="en-US"/>
        </w:rPr>
        <w:t>THE SOFTWARE IS PROVIDED "AS IS", WITHOUT WARRANTY OF ANY KIND, EXPRESS OR</w:t>
      </w:r>
      <w:r>
        <w:rPr>
          <w:rFonts w:asciiTheme="minorHAnsi" w:hAnsiTheme="minorHAnsi"/>
          <w:sz w:val="22"/>
          <w:szCs w:val="22"/>
          <w:lang w:val="en-US"/>
        </w:rPr>
        <w:t xml:space="preserve"> </w:t>
      </w:r>
      <w:r w:rsidR="00D46384" w:rsidRPr="0048590B">
        <w:rPr>
          <w:rFonts w:asciiTheme="minorHAnsi" w:hAnsiTheme="minorHAnsi"/>
          <w:sz w:val="22"/>
          <w:szCs w:val="22"/>
          <w:lang w:val="en-US"/>
        </w:rPr>
        <w:t xml:space="preserve">IMPLIED, INCLUDING BUT NOT LIMITED TO THE WARRANTIES OF MERCHANTABILITY, </w:t>
      </w:r>
      <w:r>
        <w:rPr>
          <w:rFonts w:asciiTheme="minorHAnsi" w:hAnsiTheme="minorHAnsi"/>
          <w:sz w:val="22"/>
          <w:szCs w:val="22"/>
          <w:lang w:val="en-US"/>
        </w:rPr>
        <w:t xml:space="preserve"> </w:t>
      </w:r>
      <w:r w:rsidR="00D46384" w:rsidRPr="0048590B">
        <w:rPr>
          <w:rFonts w:asciiTheme="minorHAnsi" w:hAnsiTheme="minorHAnsi"/>
          <w:sz w:val="22"/>
          <w:szCs w:val="22"/>
          <w:lang w:val="en-US"/>
        </w:rPr>
        <w:t xml:space="preserve">FITNESS FOR A PARTICULAR PURPOSE AND NONINFRINGEMENT.  IN NO EVENT SHALL </w:t>
      </w:r>
      <w:r>
        <w:rPr>
          <w:rFonts w:asciiTheme="minorHAnsi" w:hAnsiTheme="minorHAnsi"/>
          <w:sz w:val="22"/>
          <w:szCs w:val="22"/>
          <w:lang w:val="en-US"/>
        </w:rPr>
        <w:t xml:space="preserve"> </w:t>
      </w:r>
      <w:r w:rsidR="00D46384" w:rsidRPr="0048590B">
        <w:rPr>
          <w:rFonts w:asciiTheme="minorHAnsi" w:hAnsiTheme="minorHAnsi"/>
          <w:sz w:val="22"/>
          <w:szCs w:val="22"/>
          <w:lang w:val="en-US"/>
        </w:rPr>
        <w:t xml:space="preserve">THE CONTRIBUTORS OR COPYRIGHT HOLDERS BE LIABLE FOR ANY CLAIM, DAMAGES OR </w:t>
      </w:r>
      <w:r>
        <w:rPr>
          <w:rFonts w:asciiTheme="minorHAnsi" w:hAnsiTheme="minorHAnsi"/>
          <w:sz w:val="22"/>
          <w:szCs w:val="22"/>
          <w:lang w:val="en-US"/>
        </w:rPr>
        <w:t xml:space="preserve"> </w:t>
      </w:r>
      <w:r w:rsidR="00D46384" w:rsidRPr="0048590B">
        <w:rPr>
          <w:rFonts w:asciiTheme="minorHAnsi" w:hAnsiTheme="minorHAnsi"/>
          <w:sz w:val="22"/>
          <w:szCs w:val="22"/>
          <w:lang w:val="en-US"/>
        </w:rPr>
        <w:t>OTHER LIABILITY, WHETHER IN AN ACTION OF CONTRACT, TORT OR OTHERWISE,</w:t>
      </w:r>
      <w:r>
        <w:rPr>
          <w:rFonts w:asciiTheme="minorHAnsi" w:hAnsiTheme="minorHAnsi"/>
          <w:sz w:val="22"/>
          <w:szCs w:val="22"/>
          <w:lang w:val="en-US"/>
        </w:rPr>
        <w:t xml:space="preserve"> </w:t>
      </w:r>
      <w:r w:rsidR="00D46384" w:rsidRPr="0048590B">
        <w:rPr>
          <w:rFonts w:asciiTheme="minorHAnsi" w:hAnsiTheme="minorHAnsi"/>
          <w:sz w:val="22"/>
          <w:szCs w:val="22"/>
          <w:lang w:val="en-US"/>
        </w:rPr>
        <w:t>ARISING FROM, OUT OF OR IN CONNECTION WITH THE SOFTWARE OR THE USE OR OTHER</w:t>
      </w:r>
      <w:r>
        <w:rPr>
          <w:rFonts w:asciiTheme="minorHAnsi" w:hAnsiTheme="minorHAnsi"/>
          <w:sz w:val="22"/>
          <w:szCs w:val="22"/>
          <w:lang w:val="en-US"/>
        </w:rPr>
        <w:t xml:space="preserve"> </w:t>
      </w:r>
      <w:r w:rsidR="00D46384" w:rsidRPr="0048590B">
        <w:rPr>
          <w:rFonts w:asciiTheme="minorHAnsi" w:hAnsiTheme="minorHAnsi"/>
          <w:sz w:val="22"/>
          <w:szCs w:val="22"/>
          <w:lang w:val="en-US"/>
        </w:rPr>
        <w:t>DEALINGS WITH THE SOFTWARE.</w:t>
      </w:r>
    </w:p>
    <w:p w14:paraId="3D772978" w14:textId="77777777" w:rsidR="00D46384" w:rsidRPr="0048590B" w:rsidRDefault="00D46384" w:rsidP="00C41D22">
      <w:pPr>
        <w:spacing w:line="240" w:lineRule="auto"/>
        <w:rPr>
          <w:color w:val="000000"/>
          <w:lang w:val="en-US"/>
        </w:rPr>
      </w:pPr>
      <w:r w:rsidRPr="0048590B">
        <w:rPr>
          <w:color w:val="000000"/>
          <w:lang w:val="en-US"/>
        </w:rPr>
        <w:t xml:space="preserve">Licensee's use of the PCRE third party component is subject to the following terms and conditions: </w:t>
      </w:r>
    </w:p>
    <w:p w14:paraId="1F7EB7AA"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w:t>
      </w:r>
    </w:p>
    <w:p w14:paraId="5B58AAC8"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PCRE LICENCE</w:t>
      </w:r>
    </w:p>
    <w:p w14:paraId="739C9312"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w:t>
      </w:r>
    </w:p>
    <w:p w14:paraId="58C30044"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PCRE is a library of functions to support regular expressions whose syntax</w:t>
      </w:r>
      <w:r w:rsidR="00856372">
        <w:rPr>
          <w:rFonts w:asciiTheme="minorHAnsi" w:hAnsiTheme="minorHAnsi"/>
          <w:sz w:val="22"/>
          <w:szCs w:val="22"/>
          <w:lang w:val="en-US"/>
        </w:rPr>
        <w:t xml:space="preserve"> </w:t>
      </w:r>
      <w:r w:rsidRPr="0048590B">
        <w:rPr>
          <w:rFonts w:asciiTheme="minorHAnsi" w:hAnsiTheme="minorHAnsi"/>
          <w:sz w:val="22"/>
          <w:szCs w:val="22"/>
          <w:lang w:val="en-US"/>
        </w:rPr>
        <w:t>and semantics are as close as possible to those of the Perl 5 language.</w:t>
      </w:r>
      <w:r w:rsidR="00856372">
        <w:rPr>
          <w:rFonts w:asciiTheme="minorHAnsi" w:hAnsiTheme="minorHAnsi"/>
          <w:sz w:val="22"/>
          <w:szCs w:val="22"/>
          <w:lang w:val="en-US"/>
        </w:rPr>
        <w:t xml:space="preserve"> </w:t>
      </w:r>
      <w:r w:rsidRPr="0048590B">
        <w:rPr>
          <w:rFonts w:asciiTheme="minorHAnsi" w:hAnsiTheme="minorHAnsi"/>
          <w:sz w:val="22"/>
          <w:szCs w:val="22"/>
          <w:lang w:val="en-US"/>
        </w:rPr>
        <w:t>Release 8 of PCRE is distributed under the terms of the "BSD" licence, as</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specified below. The documentation for PCRE, supplied in the "doc" </w:t>
      </w:r>
      <w:r w:rsidR="00856372">
        <w:rPr>
          <w:rFonts w:asciiTheme="minorHAnsi" w:hAnsiTheme="minorHAnsi"/>
          <w:sz w:val="22"/>
          <w:szCs w:val="22"/>
          <w:lang w:val="en-US"/>
        </w:rPr>
        <w:t xml:space="preserve"> </w:t>
      </w:r>
      <w:r w:rsidRPr="0048590B">
        <w:rPr>
          <w:rFonts w:asciiTheme="minorHAnsi" w:hAnsiTheme="minorHAnsi"/>
          <w:sz w:val="22"/>
          <w:szCs w:val="22"/>
          <w:lang w:val="en-US"/>
        </w:rPr>
        <w:t>directory, is distributed under the same terms as the software itself. The</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basic library functions are written in C and are freestanding. Also </w:t>
      </w:r>
      <w:r w:rsidR="00856372">
        <w:rPr>
          <w:rFonts w:asciiTheme="minorHAnsi" w:hAnsiTheme="minorHAnsi"/>
          <w:sz w:val="22"/>
          <w:szCs w:val="22"/>
          <w:lang w:val="en-US"/>
        </w:rPr>
        <w:t xml:space="preserve"> </w:t>
      </w:r>
      <w:r w:rsidRPr="0048590B">
        <w:rPr>
          <w:rFonts w:asciiTheme="minorHAnsi" w:hAnsiTheme="minorHAnsi"/>
          <w:sz w:val="22"/>
          <w:szCs w:val="22"/>
          <w:lang w:val="en-US"/>
        </w:rPr>
        <w:t>included in the distribution is a set of C++ wrapper functions, and a just-</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in-time compiler that can be used to optimize pattern matching. These are </w:t>
      </w:r>
      <w:r w:rsidR="00856372">
        <w:rPr>
          <w:rFonts w:asciiTheme="minorHAnsi" w:hAnsiTheme="minorHAnsi"/>
          <w:sz w:val="22"/>
          <w:szCs w:val="22"/>
          <w:lang w:val="en-US"/>
        </w:rPr>
        <w:t xml:space="preserve"> </w:t>
      </w:r>
      <w:r w:rsidRPr="0048590B">
        <w:rPr>
          <w:rFonts w:asciiTheme="minorHAnsi" w:hAnsiTheme="minorHAnsi"/>
          <w:sz w:val="22"/>
          <w:szCs w:val="22"/>
          <w:lang w:val="en-US"/>
        </w:rPr>
        <w:t>both optional features that can be omitted when the library is built.</w:t>
      </w:r>
      <w:r w:rsidR="00856372">
        <w:rPr>
          <w:rFonts w:asciiTheme="minorHAnsi" w:hAnsiTheme="minorHAnsi"/>
          <w:sz w:val="22"/>
          <w:szCs w:val="22"/>
          <w:lang w:val="en-US"/>
        </w:rPr>
        <w:t xml:space="preserve"> </w:t>
      </w:r>
    </w:p>
    <w:p w14:paraId="4BEE0BBE"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THE BASIC LIBRARY FUNCTIONS</w:t>
      </w:r>
    </w:p>
    <w:p w14:paraId="0645461A"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w:t>
      </w:r>
    </w:p>
    <w:p w14:paraId="2A9F1143"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Written by:       Philip Hazel</w:t>
      </w:r>
      <w:r w:rsidR="00856372">
        <w:rPr>
          <w:rFonts w:asciiTheme="minorHAnsi" w:hAnsiTheme="minorHAnsi"/>
          <w:sz w:val="22"/>
          <w:szCs w:val="22"/>
          <w:lang w:val="en-US"/>
        </w:rPr>
        <w:t xml:space="preserve"> </w:t>
      </w:r>
      <w:r w:rsidRPr="0048590B">
        <w:rPr>
          <w:rFonts w:asciiTheme="minorHAnsi" w:hAnsiTheme="minorHAnsi"/>
          <w:sz w:val="22"/>
          <w:szCs w:val="22"/>
          <w:lang w:val="en-US"/>
        </w:rPr>
        <w:t>Email local part: ph10</w:t>
      </w:r>
    </w:p>
    <w:p w14:paraId="33660B8F"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lastRenderedPageBreak/>
        <w:t>Email domain:     cam.ac.uk</w:t>
      </w:r>
    </w:p>
    <w:p w14:paraId="6CD64D14"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University of Cambridge Computing Service,</w:t>
      </w:r>
      <w:r w:rsidR="00856372">
        <w:rPr>
          <w:rFonts w:asciiTheme="minorHAnsi" w:hAnsiTheme="minorHAnsi"/>
          <w:sz w:val="22"/>
          <w:szCs w:val="22"/>
          <w:lang w:val="en-US"/>
        </w:rPr>
        <w:t xml:space="preserve"> </w:t>
      </w:r>
      <w:r w:rsidRPr="0048590B">
        <w:rPr>
          <w:rFonts w:asciiTheme="minorHAnsi" w:hAnsiTheme="minorHAnsi"/>
          <w:sz w:val="22"/>
          <w:szCs w:val="22"/>
          <w:lang w:val="en-US"/>
        </w:rPr>
        <w:t>Cambridge, England.</w:t>
      </w:r>
      <w:r w:rsidR="00856372">
        <w:rPr>
          <w:rFonts w:asciiTheme="minorHAnsi" w:hAnsiTheme="minorHAnsi"/>
          <w:sz w:val="22"/>
          <w:szCs w:val="22"/>
          <w:lang w:val="en-US"/>
        </w:rPr>
        <w:t xml:space="preserve"> </w:t>
      </w:r>
      <w:r w:rsidRPr="0048590B">
        <w:rPr>
          <w:rFonts w:asciiTheme="minorHAnsi" w:hAnsiTheme="minorHAnsi"/>
          <w:sz w:val="22"/>
          <w:szCs w:val="22"/>
          <w:lang w:val="en-US"/>
        </w:rPr>
        <w:t>Copyright (c) 1997-2012 University of Cambridge</w:t>
      </w:r>
      <w:r w:rsidR="00856372">
        <w:rPr>
          <w:rFonts w:asciiTheme="minorHAnsi" w:hAnsiTheme="minorHAnsi"/>
          <w:sz w:val="22"/>
          <w:szCs w:val="22"/>
          <w:lang w:val="en-US"/>
        </w:rPr>
        <w:t xml:space="preserve"> </w:t>
      </w:r>
      <w:r w:rsidRPr="0048590B">
        <w:rPr>
          <w:rFonts w:asciiTheme="minorHAnsi" w:hAnsiTheme="minorHAnsi"/>
          <w:sz w:val="22"/>
          <w:szCs w:val="22"/>
          <w:lang w:val="en-US"/>
        </w:rPr>
        <w:t>All rights reserved.</w:t>
      </w:r>
      <w:r w:rsidR="00856372">
        <w:rPr>
          <w:rFonts w:asciiTheme="minorHAnsi" w:hAnsiTheme="minorHAnsi"/>
          <w:sz w:val="22"/>
          <w:szCs w:val="22"/>
          <w:lang w:val="en-US"/>
        </w:rPr>
        <w:t xml:space="preserve"> </w:t>
      </w:r>
    </w:p>
    <w:p w14:paraId="7457FA30"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PCRE JUST-IN-TIME COMPILATION SUPPORT</w:t>
      </w:r>
    </w:p>
    <w:p w14:paraId="6E260270"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w:t>
      </w:r>
    </w:p>
    <w:p w14:paraId="43387E65"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Written by:       Zoltan Herczeg</w:t>
      </w:r>
    </w:p>
    <w:p w14:paraId="6955BE55"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Email local part: hzmester</w:t>
      </w:r>
    </w:p>
    <w:p w14:paraId="1973B453"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Emain domain:     freemail.hu</w:t>
      </w:r>
    </w:p>
    <w:p w14:paraId="06D987C8"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Copyright(c) 2010-2012 Zoltan Herczeg</w:t>
      </w:r>
      <w:r w:rsidR="00856372">
        <w:rPr>
          <w:rFonts w:asciiTheme="minorHAnsi" w:hAnsiTheme="minorHAnsi"/>
          <w:sz w:val="22"/>
          <w:szCs w:val="22"/>
          <w:lang w:val="en-US"/>
        </w:rPr>
        <w:t xml:space="preserve"> </w:t>
      </w:r>
      <w:r w:rsidRPr="0048590B">
        <w:rPr>
          <w:rFonts w:asciiTheme="minorHAnsi" w:hAnsiTheme="minorHAnsi"/>
          <w:sz w:val="22"/>
          <w:szCs w:val="22"/>
          <w:lang w:val="en-US"/>
        </w:rPr>
        <w:t>All rights reserved.</w:t>
      </w:r>
    </w:p>
    <w:p w14:paraId="623ABCE6" w14:textId="77777777" w:rsidR="00D46384" w:rsidRPr="0048590B" w:rsidRDefault="00856372" w:rsidP="00C41D22">
      <w:pPr>
        <w:pStyle w:val="HTMLPreformatted"/>
        <w:spacing w:after="160"/>
        <w:rPr>
          <w:rFonts w:asciiTheme="minorHAnsi" w:hAnsiTheme="minorHAnsi"/>
          <w:sz w:val="22"/>
          <w:szCs w:val="22"/>
          <w:lang w:val="en-US"/>
        </w:rPr>
      </w:pPr>
      <w:r>
        <w:rPr>
          <w:rFonts w:asciiTheme="minorHAnsi" w:hAnsiTheme="minorHAnsi"/>
          <w:sz w:val="22"/>
          <w:szCs w:val="22"/>
          <w:lang w:val="en-US"/>
        </w:rPr>
        <w:t xml:space="preserve"> </w:t>
      </w:r>
      <w:r w:rsidR="00D46384" w:rsidRPr="0048590B">
        <w:rPr>
          <w:rFonts w:asciiTheme="minorHAnsi" w:hAnsiTheme="minorHAnsi"/>
          <w:sz w:val="22"/>
          <w:szCs w:val="22"/>
          <w:lang w:val="en-US"/>
        </w:rPr>
        <w:t>STACK-LESS JUST-IN-TIME COMPILER</w:t>
      </w:r>
    </w:p>
    <w:p w14:paraId="026DBB12"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w:t>
      </w:r>
    </w:p>
    <w:p w14:paraId="46AE4A26"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Written by:       Zoltan Herczeg</w:t>
      </w:r>
    </w:p>
    <w:p w14:paraId="275F7EE2"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Email local part: hzmester</w:t>
      </w:r>
    </w:p>
    <w:p w14:paraId="15935DE0"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Emain domain:     freemail.hu</w:t>
      </w:r>
    </w:p>
    <w:p w14:paraId="51850F93"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Copyright(c) 2009-2012 Zoltan Herczeg</w:t>
      </w:r>
    </w:p>
    <w:p w14:paraId="78B352E4"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All rights reserved.</w:t>
      </w:r>
    </w:p>
    <w:p w14:paraId="127FE287" w14:textId="77777777" w:rsidR="00D46384" w:rsidRPr="0048590B" w:rsidRDefault="00D46384" w:rsidP="00C41D22">
      <w:pPr>
        <w:pStyle w:val="HTMLPreformatted"/>
        <w:spacing w:after="160"/>
        <w:rPr>
          <w:rFonts w:asciiTheme="minorHAnsi" w:hAnsiTheme="minorHAnsi"/>
          <w:sz w:val="22"/>
          <w:szCs w:val="22"/>
          <w:lang w:val="en-US"/>
        </w:rPr>
      </w:pPr>
    </w:p>
    <w:p w14:paraId="4F220585"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THE C++ WRAPPER FUNCTIONS</w:t>
      </w:r>
    </w:p>
    <w:p w14:paraId="673AAD29"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w:t>
      </w:r>
    </w:p>
    <w:p w14:paraId="5111E2AC"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Contributed by:   Google Inc.</w:t>
      </w:r>
    </w:p>
    <w:p w14:paraId="3631C617"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Copyright (c) 2007-2012, Google Inc.</w:t>
      </w:r>
    </w:p>
    <w:p w14:paraId="2E891F85"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All rights reserved.</w:t>
      </w:r>
    </w:p>
    <w:p w14:paraId="5D8B0FE0" w14:textId="77777777" w:rsidR="00D46384" w:rsidRPr="0048590B" w:rsidRDefault="00D46384" w:rsidP="00C41D22">
      <w:pPr>
        <w:pStyle w:val="HTMLPreformatted"/>
        <w:spacing w:after="160"/>
        <w:rPr>
          <w:rFonts w:asciiTheme="minorHAnsi" w:hAnsiTheme="minorHAnsi"/>
          <w:sz w:val="22"/>
          <w:szCs w:val="22"/>
          <w:lang w:val="en-US"/>
        </w:rPr>
      </w:pPr>
    </w:p>
    <w:p w14:paraId="3AECE70E"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THE "BSD" LICENCE</w:t>
      </w:r>
    </w:p>
    <w:p w14:paraId="2D68E665"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w:t>
      </w:r>
    </w:p>
    <w:p w14:paraId="2C5B7028"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Redistribution and use in source and binary forms, with or without</w:t>
      </w:r>
      <w:r w:rsidR="00856372">
        <w:rPr>
          <w:rFonts w:asciiTheme="minorHAnsi" w:hAnsiTheme="minorHAnsi"/>
          <w:sz w:val="22"/>
          <w:szCs w:val="22"/>
          <w:lang w:val="en-US"/>
        </w:rPr>
        <w:t xml:space="preserve"> </w:t>
      </w:r>
      <w:r w:rsidRPr="0048590B">
        <w:rPr>
          <w:rFonts w:asciiTheme="minorHAnsi" w:hAnsiTheme="minorHAnsi"/>
          <w:sz w:val="22"/>
          <w:szCs w:val="22"/>
          <w:lang w:val="en-US"/>
        </w:rPr>
        <w:t>modification, are permitted provided that the following conditions are met:</w:t>
      </w:r>
      <w:r w:rsidR="00856372">
        <w:rPr>
          <w:rFonts w:asciiTheme="minorHAnsi" w:hAnsiTheme="minorHAnsi"/>
          <w:sz w:val="22"/>
          <w:szCs w:val="22"/>
          <w:lang w:val="en-US"/>
        </w:rPr>
        <w:t xml:space="preserve"> </w:t>
      </w:r>
    </w:p>
    <w:p w14:paraId="4AEA829A"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Redistributions of source code must retain the above copyright notice, </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this list of conditions and the following disclaimer.</w:t>
      </w:r>
      <w:r w:rsidR="00856372">
        <w:rPr>
          <w:rFonts w:asciiTheme="minorHAnsi" w:hAnsiTheme="minorHAnsi"/>
          <w:sz w:val="22"/>
          <w:szCs w:val="22"/>
          <w:lang w:val="en-US"/>
        </w:rPr>
        <w:t xml:space="preserve"> </w:t>
      </w:r>
    </w:p>
    <w:p w14:paraId="21A12025"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Redistributions in binary form must reproduce the above copyright </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notice, this list of conditions and the following disclaimer in the </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documentation and/or other materials provided with the distribution.</w:t>
      </w:r>
      <w:r w:rsidR="00856372">
        <w:rPr>
          <w:rFonts w:asciiTheme="minorHAnsi" w:hAnsiTheme="minorHAnsi"/>
          <w:sz w:val="22"/>
          <w:szCs w:val="22"/>
          <w:lang w:val="en-US"/>
        </w:rPr>
        <w:t xml:space="preserve"> </w:t>
      </w:r>
    </w:p>
    <w:p w14:paraId="3D5AE8E2"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lastRenderedPageBreak/>
        <w:t xml:space="preserve">Neither the name of the University of Cambridge nor the name of Google </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Inc. nor the names of their contributors may be used to endorse or </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promote products derived from this software without specific prior </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written permission.</w:t>
      </w:r>
      <w:r w:rsidR="00856372">
        <w:rPr>
          <w:rFonts w:asciiTheme="minorHAnsi" w:hAnsiTheme="minorHAnsi"/>
          <w:sz w:val="22"/>
          <w:szCs w:val="22"/>
          <w:lang w:val="en-US"/>
        </w:rPr>
        <w:t xml:space="preserve"> </w:t>
      </w:r>
    </w:p>
    <w:p w14:paraId="63A4FDD7"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THIS SOFTWARE IS PROVIDED BY THE COPYRIGHT HOLDERS AND CONTRIBUTORS "AS IS"</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AND ANY EXPRESS OR IMPLIED WARRANTIES, INCLUDING, BUT NOT LIMITED TO, THE </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IMPLIED WARRANTIES OF MERCHANTABILITY AND FITNESS FOR A PARTICULAR PURPOSE </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ARE DISCLAIMED. IN NO EVENT SHALL THE COPYRIGHT OWNER OR CONTRIBUTORS BE </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LIABLE FOR ANY DIRECT, INDIRECT, INCIDENTAL, SPECIAL, EXEMPLARY, OR </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CONSEQUENTIAL DAMAGES (INCLUDING, BUT NOT LIMITED TO, PROCUREMENT OF </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SUBSTITUTE GOODS OR SERVICES; LOSS OF USE, DATA, OR PROFITS; OR BUSINESS </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INTERRUPTION) HOWEVER CAUSED AND ON ANY THEORY OF LIABILITY, WHETHER IN </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CONTRACT, STRICT LIABILITY, OR TORT (INCLUDING NEGLIGENCE OR OTHERWISE) </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ARISING IN ANY WAY OUT OF THE USE OF THIS SOFTWARE, EVEN IF ADVISED OF THE </w:t>
      </w:r>
      <w:r w:rsidR="00856372">
        <w:rPr>
          <w:rFonts w:asciiTheme="minorHAnsi" w:hAnsiTheme="minorHAnsi"/>
          <w:sz w:val="22"/>
          <w:szCs w:val="22"/>
          <w:lang w:val="en-US"/>
        </w:rPr>
        <w:t xml:space="preserve"> </w:t>
      </w:r>
      <w:r w:rsidRPr="0048590B">
        <w:rPr>
          <w:rFonts w:asciiTheme="minorHAnsi" w:hAnsiTheme="minorHAnsi"/>
          <w:sz w:val="22"/>
          <w:szCs w:val="22"/>
          <w:lang w:val="en-US"/>
        </w:rPr>
        <w:t>POSSIBILITY OF SUCH DAMAGE.</w:t>
      </w:r>
    </w:p>
    <w:p w14:paraId="4BAB15D8" w14:textId="77777777" w:rsidR="00D46384" w:rsidRPr="0048590B" w:rsidRDefault="00D46384" w:rsidP="00C41D22">
      <w:pPr>
        <w:spacing w:line="240" w:lineRule="auto"/>
        <w:rPr>
          <w:color w:val="000000"/>
          <w:lang w:val="en-US"/>
        </w:rPr>
      </w:pPr>
      <w:r w:rsidRPr="0048590B">
        <w:rPr>
          <w:color w:val="000000"/>
          <w:lang w:val="en-US"/>
        </w:rPr>
        <w:t xml:space="preserve">Some of the cuBLAS library routines were written by or derived from code written by Vasily Volkov and are subject to the Modified Berkeley Software Distribution License as follows: </w:t>
      </w:r>
    </w:p>
    <w:p w14:paraId="7D71D928"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Copyright (c) 2007-2009, Regents of the University of California</w:t>
      </w:r>
    </w:p>
    <w:p w14:paraId="13A4BDA2" w14:textId="77777777" w:rsidR="00D46384" w:rsidRPr="0048590B" w:rsidRDefault="00856372" w:rsidP="00C41D22">
      <w:pPr>
        <w:pStyle w:val="HTMLPreformatted"/>
        <w:spacing w:after="160"/>
        <w:rPr>
          <w:rFonts w:asciiTheme="minorHAnsi" w:hAnsiTheme="minorHAnsi"/>
          <w:sz w:val="22"/>
          <w:szCs w:val="22"/>
          <w:lang w:val="en-US"/>
        </w:rPr>
      </w:pPr>
      <w:r>
        <w:rPr>
          <w:rFonts w:asciiTheme="minorHAnsi" w:hAnsiTheme="minorHAnsi"/>
          <w:sz w:val="22"/>
          <w:szCs w:val="22"/>
          <w:lang w:val="en-US"/>
        </w:rPr>
        <w:t xml:space="preserve"> </w:t>
      </w:r>
      <w:r w:rsidR="00D46384" w:rsidRPr="0048590B">
        <w:rPr>
          <w:rFonts w:asciiTheme="minorHAnsi" w:hAnsiTheme="minorHAnsi"/>
          <w:sz w:val="22"/>
          <w:szCs w:val="22"/>
          <w:lang w:val="en-US"/>
        </w:rPr>
        <w:t>All rights reserved.</w:t>
      </w:r>
    </w:p>
    <w:p w14:paraId="320BAB1F" w14:textId="77777777" w:rsidR="00D46384" w:rsidRPr="0048590B" w:rsidRDefault="00856372" w:rsidP="00C41D22">
      <w:pPr>
        <w:pStyle w:val="HTMLPreformatted"/>
        <w:spacing w:after="160"/>
        <w:rPr>
          <w:rFonts w:asciiTheme="minorHAnsi" w:hAnsiTheme="minorHAnsi"/>
          <w:sz w:val="22"/>
          <w:szCs w:val="22"/>
          <w:lang w:val="en-US"/>
        </w:rPr>
      </w:pPr>
      <w:r>
        <w:rPr>
          <w:rFonts w:asciiTheme="minorHAnsi" w:hAnsiTheme="minorHAnsi"/>
          <w:sz w:val="22"/>
          <w:szCs w:val="22"/>
          <w:lang w:val="en-US"/>
        </w:rPr>
        <w:t xml:space="preserve"> </w:t>
      </w:r>
      <w:r w:rsidR="00D46384" w:rsidRPr="0048590B">
        <w:rPr>
          <w:rFonts w:asciiTheme="minorHAnsi" w:hAnsiTheme="minorHAnsi"/>
          <w:sz w:val="22"/>
          <w:szCs w:val="22"/>
          <w:lang w:val="en-US"/>
        </w:rPr>
        <w:t>Redistribution and use in source and binary forms, with or without</w:t>
      </w:r>
      <w:r>
        <w:rPr>
          <w:rFonts w:asciiTheme="minorHAnsi" w:hAnsiTheme="minorHAnsi"/>
          <w:sz w:val="22"/>
          <w:szCs w:val="22"/>
          <w:lang w:val="en-US"/>
        </w:rPr>
        <w:t xml:space="preserve"> </w:t>
      </w:r>
      <w:r w:rsidR="00D46384" w:rsidRPr="0048590B">
        <w:rPr>
          <w:rFonts w:asciiTheme="minorHAnsi" w:hAnsiTheme="minorHAnsi"/>
          <w:sz w:val="22"/>
          <w:szCs w:val="22"/>
          <w:lang w:val="en-US"/>
        </w:rPr>
        <w:t>modification, are permitted provided that the following conditions are</w:t>
      </w:r>
      <w:r>
        <w:rPr>
          <w:rFonts w:asciiTheme="minorHAnsi" w:hAnsiTheme="minorHAnsi"/>
          <w:sz w:val="22"/>
          <w:szCs w:val="22"/>
          <w:lang w:val="en-US"/>
        </w:rPr>
        <w:t xml:space="preserve"> </w:t>
      </w:r>
      <w:r w:rsidR="00D46384" w:rsidRPr="0048590B">
        <w:rPr>
          <w:rFonts w:asciiTheme="minorHAnsi" w:hAnsiTheme="minorHAnsi"/>
          <w:sz w:val="22"/>
          <w:szCs w:val="22"/>
          <w:lang w:val="en-US"/>
        </w:rPr>
        <w:t>met:</w:t>
      </w:r>
    </w:p>
    <w:p w14:paraId="04B091BE"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Redistributions of source code must retain the above copyright</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notice, this list of conditions and the following disclaimer.</w:t>
      </w:r>
    </w:p>
    <w:p w14:paraId="04D3D276"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Redistributions in binary form must reproduce the above</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copyright notice, this list of conditions and the following</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disclaimer in the documentation and/or other materials provided</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with the distribution.</w:t>
      </w:r>
    </w:p>
    <w:p w14:paraId="4D3DA154"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Neither the name of the University of California, Berkeley nor</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the names of its contributors may be used to endorse or promote</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products derived from this software without specific prior</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written permission.</w:t>
      </w:r>
    </w:p>
    <w:p w14:paraId="5062F0A7" w14:textId="77777777" w:rsidR="00D46384" w:rsidRPr="0048590B" w:rsidRDefault="00D46384" w:rsidP="00C41D22">
      <w:pPr>
        <w:pStyle w:val="HTMLPreformatted"/>
        <w:spacing w:after="160"/>
        <w:rPr>
          <w:rFonts w:asciiTheme="minorHAnsi" w:hAnsiTheme="minorHAnsi"/>
          <w:sz w:val="22"/>
          <w:szCs w:val="22"/>
          <w:lang w:val="en-US"/>
        </w:rPr>
      </w:pPr>
    </w:p>
    <w:p w14:paraId="7EB70809"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THIS SOFTWARE IS PROVIDED BY THE AUTHOR "AS IS" AND ANY EXPRESS OR</w:t>
      </w:r>
      <w:r w:rsidR="00856372">
        <w:rPr>
          <w:rFonts w:asciiTheme="minorHAnsi" w:hAnsiTheme="minorHAnsi"/>
          <w:sz w:val="22"/>
          <w:szCs w:val="22"/>
          <w:lang w:val="en-US"/>
        </w:rPr>
        <w:t xml:space="preserve"> </w:t>
      </w:r>
      <w:r w:rsidRPr="0048590B">
        <w:rPr>
          <w:rFonts w:asciiTheme="minorHAnsi" w:hAnsiTheme="minorHAnsi"/>
          <w:sz w:val="22"/>
          <w:szCs w:val="22"/>
          <w:lang w:val="en-US"/>
        </w:rPr>
        <w:t>IMPLIED WARRANTIES, INCLUDING, BUT NOT LIMITED TO, THE IMPLIED</w:t>
      </w:r>
      <w:r w:rsidR="00856372">
        <w:rPr>
          <w:rFonts w:asciiTheme="minorHAnsi" w:hAnsiTheme="minorHAnsi"/>
          <w:sz w:val="22"/>
          <w:szCs w:val="22"/>
          <w:lang w:val="en-US"/>
        </w:rPr>
        <w:t xml:space="preserve"> </w:t>
      </w:r>
      <w:r w:rsidRPr="0048590B">
        <w:rPr>
          <w:rFonts w:asciiTheme="minorHAnsi" w:hAnsiTheme="minorHAnsi"/>
          <w:sz w:val="22"/>
          <w:szCs w:val="22"/>
          <w:lang w:val="en-US"/>
        </w:rPr>
        <w:t>WARRANTIES OF MERCHANTABILITY AND FITNESS FOR A PARTICULAR PURPOSE ARE</w:t>
      </w:r>
      <w:r w:rsidR="00856372">
        <w:rPr>
          <w:rFonts w:asciiTheme="minorHAnsi" w:hAnsiTheme="minorHAnsi"/>
          <w:sz w:val="22"/>
          <w:szCs w:val="22"/>
          <w:lang w:val="en-US"/>
        </w:rPr>
        <w:t xml:space="preserve"> </w:t>
      </w:r>
      <w:r w:rsidRPr="0048590B">
        <w:rPr>
          <w:rFonts w:asciiTheme="minorHAnsi" w:hAnsiTheme="minorHAnsi"/>
          <w:sz w:val="22"/>
          <w:szCs w:val="22"/>
          <w:lang w:val="en-US"/>
        </w:rPr>
        <w:t>DISCLAIMED. IN NO EVENT SHALL THE AUTHOR BE LIABLE FOR ANY DIRECT,</w:t>
      </w:r>
      <w:r w:rsidR="00856372">
        <w:rPr>
          <w:rFonts w:asciiTheme="minorHAnsi" w:hAnsiTheme="minorHAnsi"/>
          <w:sz w:val="22"/>
          <w:szCs w:val="22"/>
          <w:lang w:val="en-US"/>
        </w:rPr>
        <w:t xml:space="preserve"> </w:t>
      </w:r>
      <w:r w:rsidRPr="0048590B">
        <w:rPr>
          <w:rFonts w:asciiTheme="minorHAnsi" w:hAnsiTheme="minorHAnsi"/>
          <w:sz w:val="22"/>
          <w:szCs w:val="22"/>
          <w:lang w:val="en-US"/>
        </w:rPr>
        <w:t>INDIRECT, INCIDENTAL, SPECIAL, EXEMPLARY, OR CONSEQUENTIAL DAMAGES</w:t>
      </w:r>
      <w:r w:rsidR="00856372">
        <w:rPr>
          <w:rFonts w:asciiTheme="minorHAnsi" w:hAnsiTheme="minorHAnsi"/>
          <w:sz w:val="22"/>
          <w:szCs w:val="22"/>
          <w:lang w:val="en-US"/>
        </w:rPr>
        <w:t xml:space="preserve"> </w:t>
      </w:r>
      <w:r w:rsidRPr="0048590B">
        <w:rPr>
          <w:rFonts w:asciiTheme="minorHAnsi" w:hAnsiTheme="minorHAnsi"/>
          <w:sz w:val="22"/>
          <w:szCs w:val="22"/>
          <w:lang w:val="en-US"/>
        </w:rPr>
        <w:t>(INCLUDING, BUT NOT LIMITED TO, PROCUREMENT OF SUBSTITUTE GOODS OR</w:t>
      </w:r>
      <w:r w:rsidR="00856372">
        <w:rPr>
          <w:rFonts w:asciiTheme="minorHAnsi" w:hAnsiTheme="minorHAnsi"/>
          <w:sz w:val="22"/>
          <w:szCs w:val="22"/>
          <w:lang w:val="en-US"/>
        </w:rPr>
        <w:t xml:space="preserve"> </w:t>
      </w:r>
      <w:r w:rsidRPr="0048590B">
        <w:rPr>
          <w:rFonts w:asciiTheme="minorHAnsi" w:hAnsiTheme="minorHAnsi"/>
          <w:sz w:val="22"/>
          <w:szCs w:val="22"/>
          <w:lang w:val="en-US"/>
        </w:rPr>
        <w:t>SERVICES; LOSS OF USE, DATA, OR PROFITS; OR BUSINESS INTERRUPTION)</w:t>
      </w:r>
      <w:r w:rsidR="00856372">
        <w:rPr>
          <w:rFonts w:asciiTheme="minorHAnsi" w:hAnsiTheme="minorHAnsi"/>
          <w:sz w:val="22"/>
          <w:szCs w:val="22"/>
          <w:lang w:val="en-US"/>
        </w:rPr>
        <w:t xml:space="preserve"> </w:t>
      </w:r>
      <w:r w:rsidRPr="0048590B">
        <w:rPr>
          <w:rFonts w:asciiTheme="minorHAnsi" w:hAnsiTheme="minorHAnsi"/>
          <w:sz w:val="22"/>
          <w:szCs w:val="22"/>
          <w:lang w:val="en-US"/>
        </w:rPr>
        <w:t>HOWEVER CAUSED AND ON ANY THEORY OF LIABILITY, WHETHER IN CONTRACT,</w:t>
      </w:r>
      <w:r w:rsidR="00856372">
        <w:rPr>
          <w:rFonts w:asciiTheme="minorHAnsi" w:hAnsiTheme="minorHAnsi"/>
          <w:sz w:val="22"/>
          <w:szCs w:val="22"/>
          <w:lang w:val="en-US"/>
        </w:rPr>
        <w:t xml:space="preserve"> </w:t>
      </w:r>
      <w:r w:rsidRPr="0048590B">
        <w:rPr>
          <w:rFonts w:asciiTheme="minorHAnsi" w:hAnsiTheme="minorHAnsi"/>
          <w:sz w:val="22"/>
          <w:szCs w:val="22"/>
          <w:lang w:val="en-US"/>
        </w:rPr>
        <w:t>STRICT LIABILITY, OR TORT (INCLUDING NEGLIGENCE OR OTHERWISE) ARISING</w:t>
      </w:r>
      <w:r w:rsidR="00856372">
        <w:rPr>
          <w:rFonts w:asciiTheme="minorHAnsi" w:hAnsiTheme="minorHAnsi"/>
          <w:sz w:val="22"/>
          <w:szCs w:val="22"/>
          <w:lang w:val="en-US"/>
        </w:rPr>
        <w:t xml:space="preserve"> </w:t>
      </w:r>
      <w:r w:rsidRPr="0048590B">
        <w:rPr>
          <w:rFonts w:asciiTheme="minorHAnsi" w:hAnsiTheme="minorHAnsi"/>
          <w:sz w:val="22"/>
          <w:szCs w:val="22"/>
          <w:lang w:val="en-US"/>
        </w:rPr>
        <w:t>IN ANY WAY OUT OF THE USE OF THIS SOFTWARE, EVEN IF ADVISED OF THE</w:t>
      </w:r>
      <w:r w:rsidR="00856372">
        <w:rPr>
          <w:rFonts w:asciiTheme="minorHAnsi" w:hAnsiTheme="minorHAnsi"/>
          <w:sz w:val="22"/>
          <w:szCs w:val="22"/>
          <w:lang w:val="en-US"/>
        </w:rPr>
        <w:t xml:space="preserve"> </w:t>
      </w:r>
      <w:r w:rsidRPr="0048590B">
        <w:rPr>
          <w:rFonts w:asciiTheme="minorHAnsi" w:hAnsiTheme="minorHAnsi"/>
          <w:sz w:val="22"/>
          <w:szCs w:val="22"/>
          <w:lang w:val="en-US"/>
        </w:rPr>
        <w:t>POSSIBILITY OF SUCH DAMAGE.</w:t>
      </w:r>
    </w:p>
    <w:p w14:paraId="4EBC4B83" w14:textId="77777777" w:rsidR="00D46384" w:rsidRPr="0048590B" w:rsidRDefault="00D46384" w:rsidP="00C41D22">
      <w:pPr>
        <w:spacing w:line="240" w:lineRule="auto"/>
        <w:rPr>
          <w:color w:val="000000"/>
          <w:lang w:val="en-US"/>
        </w:rPr>
      </w:pPr>
      <w:r w:rsidRPr="0048590B">
        <w:rPr>
          <w:color w:val="000000"/>
          <w:lang w:val="en-US"/>
        </w:rPr>
        <w:t xml:space="preserve">Some of the cuBLAS library routines were written by or derived from code written by Davide Barbieri and are subject to the Modified Berkeley Software Distribution License as follows: </w:t>
      </w:r>
    </w:p>
    <w:p w14:paraId="28A9BF60"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Copyright (c) 2008-2009 Davide Barbieri @ University of Rome Tor Vergata.</w:t>
      </w:r>
      <w:r w:rsidR="00856372">
        <w:rPr>
          <w:rFonts w:asciiTheme="minorHAnsi" w:hAnsiTheme="minorHAnsi"/>
          <w:sz w:val="22"/>
          <w:szCs w:val="22"/>
          <w:lang w:val="en-US"/>
        </w:rPr>
        <w:t xml:space="preserve">  </w:t>
      </w:r>
      <w:r w:rsidRPr="0048590B">
        <w:rPr>
          <w:rFonts w:asciiTheme="minorHAnsi" w:hAnsiTheme="minorHAnsi"/>
          <w:sz w:val="22"/>
          <w:szCs w:val="22"/>
          <w:lang w:val="en-US"/>
        </w:rPr>
        <w:t>All rights reserved.</w:t>
      </w:r>
      <w:r w:rsidR="00856372">
        <w:rPr>
          <w:rFonts w:asciiTheme="minorHAnsi" w:hAnsiTheme="minorHAnsi"/>
          <w:sz w:val="22"/>
          <w:szCs w:val="22"/>
          <w:lang w:val="en-US"/>
        </w:rPr>
        <w:t xml:space="preserve"> </w:t>
      </w:r>
    </w:p>
    <w:p w14:paraId="131F971A"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Redistribution and use in source and binary forms, with or without</w:t>
      </w:r>
      <w:r w:rsidR="00856372">
        <w:rPr>
          <w:rFonts w:asciiTheme="minorHAnsi" w:hAnsiTheme="minorHAnsi"/>
          <w:sz w:val="22"/>
          <w:szCs w:val="22"/>
          <w:lang w:val="en-US"/>
        </w:rPr>
        <w:t xml:space="preserve"> </w:t>
      </w:r>
      <w:r w:rsidRPr="0048590B">
        <w:rPr>
          <w:rFonts w:asciiTheme="minorHAnsi" w:hAnsiTheme="minorHAnsi"/>
          <w:sz w:val="22"/>
          <w:szCs w:val="22"/>
          <w:lang w:val="en-US"/>
        </w:rPr>
        <w:t>modification, are permitted provided that the following conditions are</w:t>
      </w:r>
      <w:r w:rsidR="00856372">
        <w:rPr>
          <w:rFonts w:asciiTheme="minorHAnsi" w:hAnsiTheme="minorHAnsi"/>
          <w:sz w:val="22"/>
          <w:szCs w:val="22"/>
          <w:lang w:val="en-US"/>
        </w:rPr>
        <w:t xml:space="preserve"> </w:t>
      </w:r>
      <w:r w:rsidRPr="0048590B">
        <w:rPr>
          <w:rFonts w:asciiTheme="minorHAnsi" w:hAnsiTheme="minorHAnsi"/>
          <w:sz w:val="22"/>
          <w:szCs w:val="22"/>
          <w:lang w:val="en-US"/>
        </w:rPr>
        <w:t>met:</w:t>
      </w:r>
    </w:p>
    <w:p w14:paraId="3DF47006"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lastRenderedPageBreak/>
        <w:t xml:space="preserve">  Redistributions of source code must retain the above copyright</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notice, this list of conditions and the following disclaimer.</w:t>
      </w:r>
    </w:p>
    <w:p w14:paraId="657A7D21"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Redistributions in binary form must reproduce the above</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copyright notice, this list of conditions and the following</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disclaimer in the documentation and/or other materials provided</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with the distribution.</w:t>
      </w:r>
    </w:p>
    <w:p w14:paraId="271F4ADC"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The name of the author may not be used to endorse or promote</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products derived from this software without specific prior</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written permission.</w:t>
      </w:r>
    </w:p>
    <w:p w14:paraId="768794AA" w14:textId="77777777" w:rsidR="00D46384" w:rsidRPr="0048590B" w:rsidRDefault="00856372" w:rsidP="00C41D22">
      <w:pPr>
        <w:pStyle w:val="HTMLPreformatted"/>
        <w:spacing w:after="160"/>
        <w:rPr>
          <w:color w:val="000000"/>
          <w:lang w:val="en-US"/>
        </w:rPr>
      </w:pPr>
      <w:r>
        <w:rPr>
          <w:rFonts w:asciiTheme="minorHAnsi" w:hAnsiTheme="minorHAnsi"/>
          <w:sz w:val="22"/>
          <w:szCs w:val="22"/>
          <w:lang w:val="en-US"/>
        </w:rPr>
        <w:t xml:space="preserve"> </w:t>
      </w:r>
      <w:r w:rsidR="00D46384" w:rsidRPr="0048590B">
        <w:rPr>
          <w:rFonts w:asciiTheme="minorHAnsi" w:hAnsiTheme="minorHAnsi"/>
          <w:sz w:val="22"/>
          <w:szCs w:val="22"/>
          <w:lang w:val="en-US"/>
        </w:rPr>
        <w:t>THIS SOFTWARE IS PROVIDED BY THE AUTHOR "AS IS" AND ANY EXPRESS OR</w:t>
      </w:r>
      <w:r>
        <w:rPr>
          <w:rFonts w:asciiTheme="minorHAnsi" w:hAnsiTheme="minorHAnsi"/>
          <w:sz w:val="22"/>
          <w:szCs w:val="22"/>
          <w:lang w:val="en-US"/>
        </w:rPr>
        <w:t xml:space="preserve"> </w:t>
      </w:r>
      <w:r w:rsidR="00D46384" w:rsidRPr="0048590B">
        <w:rPr>
          <w:rFonts w:asciiTheme="minorHAnsi" w:hAnsiTheme="minorHAnsi"/>
          <w:sz w:val="22"/>
          <w:szCs w:val="22"/>
          <w:lang w:val="en-US"/>
        </w:rPr>
        <w:t>IMPLIED WARRANTIES, INCLUDING, BUT NOT LIMITED TO, THE IMPLIED</w:t>
      </w:r>
      <w:r>
        <w:rPr>
          <w:rFonts w:asciiTheme="minorHAnsi" w:hAnsiTheme="minorHAnsi"/>
          <w:sz w:val="22"/>
          <w:szCs w:val="22"/>
          <w:lang w:val="en-US"/>
        </w:rPr>
        <w:t xml:space="preserve"> </w:t>
      </w:r>
      <w:r w:rsidR="00D46384" w:rsidRPr="0048590B">
        <w:rPr>
          <w:rFonts w:asciiTheme="minorHAnsi" w:hAnsiTheme="minorHAnsi"/>
          <w:sz w:val="22"/>
          <w:szCs w:val="22"/>
          <w:lang w:val="en-US"/>
        </w:rPr>
        <w:t>WARRANTIES OF MERCHANTABILITY AND FITNESS FOR A PARTICULAR PURPOSE ARE</w:t>
      </w:r>
      <w:r>
        <w:rPr>
          <w:rFonts w:asciiTheme="minorHAnsi" w:hAnsiTheme="minorHAnsi"/>
          <w:sz w:val="22"/>
          <w:szCs w:val="22"/>
          <w:lang w:val="en-US"/>
        </w:rPr>
        <w:t xml:space="preserve"> </w:t>
      </w:r>
      <w:r w:rsidR="00D46384" w:rsidRPr="0048590B">
        <w:rPr>
          <w:rFonts w:asciiTheme="minorHAnsi" w:hAnsiTheme="minorHAnsi"/>
          <w:sz w:val="22"/>
          <w:szCs w:val="22"/>
          <w:lang w:val="en-US"/>
        </w:rPr>
        <w:t>DISCLAIMED. IN NO EVENT SHALL THE AUTHOR BE LIABLE FOR ANY DIRECT,</w:t>
      </w:r>
      <w:r>
        <w:rPr>
          <w:rFonts w:asciiTheme="minorHAnsi" w:hAnsiTheme="minorHAnsi"/>
          <w:sz w:val="22"/>
          <w:szCs w:val="22"/>
          <w:lang w:val="en-US"/>
        </w:rPr>
        <w:t xml:space="preserve"> </w:t>
      </w:r>
      <w:r w:rsidR="00D46384" w:rsidRPr="0048590B">
        <w:rPr>
          <w:rFonts w:asciiTheme="minorHAnsi" w:hAnsiTheme="minorHAnsi"/>
          <w:sz w:val="22"/>
          <w:szCs w:val="22"/>
          <w:lang w:val="en-US"/>
        </w:rPr>
        <w:t>INDIRECT, INCIDENTAL, SPECIAL, EXEMPLARY, OR CONSEQUENTIAL DAMAGES</w:t>
      </w:r>
      <w:r>
        <w:rPr>
          <w:rFonts w:asciiTheme="minorHAnsi" w:hAnsiTheme="minorHAnsi"/>
          <w:sz w:val="22"/>
          <w:szCs w:val="22"/>
          <w:lang w:val="en-US"/>
        </w:rPr>
        <w:t xml:space="preserve"> </w:t>
      </w:r>
      <w:r w:rsidR="00D46384" w:rsidRPr="0048590B">
        <w:rPr>
          <w:rFonts w:asciiTheme="minorHAnsi" w:hAnsiTheme="minorHAnsi"/>
          <w:sz w:val="22"/>
          <w:szCs w:val="22"/>
          <w:lang w:val="en-US"/>
        </w:rPr>
        <w:t>(INCLUDING, BUT NOT LIMITED TO, PROCUREMENT OF SUBSTITUTE GOODS OR</w:t>
      </w:r>
      <w:r>
        <w:rPr>
          <w:rFonts w:asciiTheme="minorHAnsi" w:hAnsiTheme="minorHAnsi"/>
          <w:sz w:val="22"/>
          <w:szCs w:val="22"/>
          <w:lang w:val="en-US"/>
        </w:rPr>
        <w:t xml:space="preserve"> </w:t>
      </w:r>
      <w:r w:rsidR="00D46384" w:rsidRPr="0048590B">
        <w:rPr>
          <w:rFonts w:asciiTheme="minorHAnsi" w:hAnsiTheme="minorHAnsi"/>
          <w:sz w:val="22"/>
          <w:szCs w:val="22"/>
          <w:lang w:val="en-US"/>
        </w:rPr>
        <w:t>SERVICES; LOSS OF USE, DATA, OR PROFITS; OR BUSINESS INTERRUPTION)</w:t>
      </w:r>
      <w:r>
        <w:rPr>
          <w:rFonts w:asciiTheme="minorHAnsi" w:hAnsiTheme="minorHAnsi"/>
          <w:sz w:val="22"/>
          <w:szCs w:val="22"/>
          <w:lang w:val="en-US"/>
        </w:rPr>
        <w:t xml:space="preserve"> </w:t>
      </w:r>
      <w:r w:rsidR="00D46384" w:rsidRPr="0048590B">
        <w:rPr>
          <w:rFonts w:asciiTheme="minorHAnsi" w:hAnsiTheme="minorHAnsi"/>
          <w:sz w:val="22"/>
          <w:szCs w:val="22"/>
          <w:lang w:val="en-US"/>
        </w:rPr>
        <w:t>HOWEVER CAUSED AND ON ANY THEORY OF LIABILITY, WHETHER IN CONTRACT,</w:t>
      </w:r>
      <w:r>
        <w:rPr>
          <w:rFonts w:asciiTheme="minorHAnsi" w:hAnsiTheme="minorHAnsi"/>
          <w:sz w:val="22"/>
          <w:szCs w:val="22"/>
          <w:lang w:val="en-US"/>
        </w:rPr>
        <w:t xml:space="preserve"> </w:t>
      </w:r>
      <w:r w:rsidR="00D46384" w:rsidRPr="0048590B">
        <w:rPr>
          <w:rFonts w:asciiTheme="minorHAnsi" w:hAnsiTheme="minorHAnsi"/>
          <w:sz w:val="22"/>
          <w:szCs w:val="22"/>
          <w:lang w:val="en-US"/>
        </w:rPr>
        <w:t>STRICT LIABILITY, OR TORT (INCLUDING NEGLIGENCE OR OTHERWISE) ARISING</w:t>
      </w:r>
      <w:r>
        <w:rPr>
          <w:rFonts w:asciiTheme="minorHAnsi" w:hAnsiTheme="minorHAnsi"/>
          <w:sz w:val="22"/>
          <w:szCs w:val="22"/>
          <w:lang w:val="en-US"/>
        </w:rPr>
        <w:t xml:space="preserve"> </w:t>
      </w:r>
      <w:r w:rsidR="00D46384" w:rsidRPr="0048590B">
        <w:rPr>
          <w:rFonts w:asciiTheme="minorHAnsi" w:hAnsiTheme="minorHAnsi"/>
          <w:sz w:val="22"/>
          <w:szCs w:val="22"/>
          <w:lang w:val="en-US"/>
        </w:rPr>
        <w:t>IN ANY WAY OUT OF THE USE OF THIS SOFTWARE, EVEN IF ADVISED OF THE</w:t>
      </w:r>
      <w:r>
        <w:rPr>
          <w:rFonts w:asciiTheme="minorHAnsi" w:hAnsiTheme="minorHAnsi"/>
          <w:sz w:val="22"/>
          <w:szCs w:val="22"/>
          <w:lang w:val="en-US"/>
        </w:rPr>
        <w:t xml:space="preserve"> </w:t>
      </w:r>
      <w:r w:rsidR="00D46384" w:rsidRPr="0048590B">
        <w:rPr>
          <w:rFonts w:asciiTheme="minorHAnsi" w:hAnsiTheme="minorHAnsi"/>
          <w:sz w:val="22"/>
          <w:szCs w:val="22"/>
          <w:lang w:val="en-US"/>
        </w:rPr>
        <w:t>POSSIBILITY OF SUCH DAMAGE.</w:t>
      </w:r>
      <w:r w:rsidRPr="0048590B">
        <w:rPr>
          <w:color w:val="000000"/>
          <w:lang w:val="en-US"/>
        </w:rPr>
        <w:t xml:space="preserve"> </w:t>
      </w:r>
      <w:r w:rsidR="00D46384" w:rsidRPr="0048590B">
        <w:rPr>
          <w:color w:val="000000"/>
          <w:lang w:val="en-US"/>
        </w:rPr>
        <w:t xml:space="preserve">Some of the cuBLAS library routines were derived from code developed by the University of Tennessee and are subject to the Modified Berkeley Software Distribution License as follows: </w:t>
      </w:r>
    </w:p>
    <w:p w14:paraId="4A5F272E"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Copyright (c) 2010 The University of Tennessee.</w:t>
      </w:r>
    </w:p>
    <w:p w14:paraId="3F6EFF6E"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All rights reserved.</w:t>
      </w:r>
    </w:p>
    <w:p w14:paraId="2049F222"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Redistribution and use in source and binary forms, with or without</w:t>
      </w:r>
      <w:r w:rsidR="00856372">
        <w:rPr>
          <w:rFonts w:asciiTheme="minorHAnsi" w:hAnsiTheme="minorHAnsi"/>
          <w:sz w:val="22"/>
          <w:szCs w:val="22"/>
          <w:lang w:val="en-US"/>
        </w:rPr>
        <w:t xml:space="preserve"> </w:t>
      </w:r>
      <w:r w:rsidRPr="0048590B">
        <w:rPr>
          <w:rFonts w:asciiTheme="minorHAnsi" w:hAnsiTheme="minorHAnsi"/>
          <w:sz w:val="22"/>
          <w:szCs w:val="22"/>
          <w:lang w:val="en-US"/>
        </w:rPr>
        <w:t>modification, are permitted provided that the following conditions are</w:t>
      </w:r>
      <w:r w:rsidR="00856372">
        <w:rPr>
          <w:rFonts w:asciiTheme="minorHAnsi" w:hAnsiTheme="minorHAnsi"/>
          <w:sz w:val="22"/>
          <w:szCs w:val="22"/>
          <w:lang w:val="en-US"/>
        </w:rPr>
        <w:t xml:space="preserve"> </w:t>
      </w:r>
      <w:r w:rsidRPr="0048590B">
        <w:rPr>
          <w:rFonts w:asciiTheme="minorHAnsi" w:hAnsiTheme="minorHAnsi"/>
          <w:sz w:val="22"/>
          <w:szCs w:val="22"/>
          <w:lang w:val="en-US"/>
        </w:rPr>
        <w:t>met:</w:t>
      </w:r>
    </w:p>
    <w:p w14:paraId="4FDACDA7"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Redistributions of source code must retain the above copyright</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notice, this list of conditions and the following disclaimer.</w:t>
      </w:r>
    </w:p>
    <w:p w14:paraId="18106E91"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Redistributions in binary form must reproduce the above</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copyright notice, this list of conditions and the following</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disclaimer listed in this license in the documentation and/or</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other materials provided with the distribution.</w:t>
      </w:r>
    </w:p>
    <w:p w14:paraId="496E5D8F"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Neither the name of the copyright holders nor the names of its</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contributors may be used to endorse or promote products derived</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from this software without specific prior written permission.</w:t>
      </w:r>
    </w:p>
    <w:p w14:paraId="2A080939" w14:textId="77777777" w:rsidR="00D46384" w:rsidRPr="0048590B" w:rsidRDefault="00856372" w:rsidP="00C41D22">
      <w:pPr>
        <w:pStyle w:val="HTMLPreformatted"/>
        <w:spacing w:after="160"/>
        <w:rPr>
          <w:rFonts w:asciiTheme="minorHAnsi" w:hAnsiTheme="minorHAnsi"/>
          <w:sz w:val="22"/>
          <w:szCs w:val="22"/>
          <w:lang w:val="en-US"/>
        </w:rPr>
      </w:pPr>
      <w:r>
        <w:rPr>
          <w:rFonts w:asciiTheme="minorHAnsi" w:hAnsiTheme="minorHAnsi"/>
          <w:sz w:val="22"/>
          <w:szCs w:val="22"/>
          <w:lang w:val="en-US"/>
        </w:rPr>
        <w:t xml:space="preserve"> </w:t>
      </w:r>
      <w:r w:rsidR="00D46384" w:rsidRPr="0048590B">
        <w:rPr>
          <w:rFonts w:asciiTheme="minorHAnsi" w:hAnsiTheme="minorHAnsi"/>
          <w:sz w:val="22"/>
          <w:szCs w:val="22"/>
          <w:lang w:val="en-US"/>
        </w:rPr>
        <w:t>THIS SOFTWARE IS PROVIDED BY THE COPYRIGHT HOLDERS AND CONTRIBUTORS</w:t>
      </w:r>
      <w:r>
        <w:rPr>
          <w:rFonts w:asciiTheme="minorHAnsi" w:hAnsiTheme="minorHAnsi"/>
          <w:sz w:val="22"/>
          <w:szCs w:val="22"/>
          <w:lang w:val="en-US"/>
        </w:rPr>
        <w:t xml:space="preserve"> </w:t>
      </w:r>
      <w:r w:rsidR="00D46384" w:rsidRPr="0048590B">
        <w:rPr>
          <w:rFonts w:asciiTheme="minorHAnsi" w:hAnsiTheme="minorHAnsi"/>
          <w:sz w:val="22"/>
          <w:szCs w:val="22"/>
          <w:lang w:val="en-US"/>
        </w:rPr>
        <w:t>"AS IS" AND ANY EXPRESS OR IMPLIED WARRANTIES, INCLUDING, BUT NOT</w:t>
      </w:r>
      <w:r>
        <w:rPr>
          <w:rFonts w:asciiTheme="minorHAnsi" w:hAnsiTheme="minorHAnsi"/>
          <w:sz w:val="22"/>
          <w:szCs w:val="22"/>
          <w:lang w:val="en-US"/>
        </w:rPr>
        <w:t xml:space="preserve"> </w:t>
      </w:r>
      <w:r w:rsidR="00D46384" w:rsidRPr="0048590B">
        <w:rPr>
          <w:rFonts w:asciiTheme="minorHAnsi" w:hAnsiTheme="minorHAnsi"/>
          <w:sz w:val="22"/>
          <w:szCs w:val="22"/>
          <w:lang w:val="en-US"/>
        </w:rPr>
        <w:t>LIMITED TO, THE IMPLIED WARRANTIES OF MERCHANTABILITY AND FITNESS FOR</w:t>
      </w:r>
      <w:r>
        <w:rPr>
          <w:rFonts w:asciiTheme="minorHAnsi" w:hAnsiTheme="minorHAnsi"/>
          <w:sz w:val="22"/>
          <w:szCs w:val="22"/>
          <w:lang w:val="en-US"/>
        </w:rPr>
        <w:t xml:space="preserve"> </w:t>
      </w:r>
      <w:r w:rsidR="00D46384" w:rsidRPr="0048590B">
        <w:rPr>
          <w:rFonts w:asciiTheme="minorHAnsi" w:hAnsiTheme="minorHAnsi"/>
          <w:sz w:val="22"/>
          <w:szCs w:val="22"/>
          <w:lang w:val="en-US"/>
        </w:rPr>
        <w:t>A PARTICULAR PURPOSE ARE DISCLAIMED. IN NO EVENT SHALL THE COPYRIGHT</w:t>
      </w:r>
      <w:r>
        <w:rPr>
          <w:rFonts w:asciiTheme="minorHAnsi" w:hAnsiTheme="minorHAnsi"/>
          <w:sz w:val="22"/>
          <w:szCs w:val="22"/>
          <w:lang w:val="en-US"/>
        </w:rPr>
        <w:t xml:space="preserve"> </w:t>
      </w:r>
      <w:r w:rsidR="00D46384" w:rsidRPr="0048590B">
        <w:rPr>
          <w:rFonts w:asciiTheme="minorHAnsi" w:hAnsiTheme="minorHAnsi"/>
          <w:sz w:val="22"/>
          <w:szCs w:val="22"/>
          <w:lang w:val="en-US"/>
        </w:rPr>
        <w:t>OWNER OR CONTRIBUTORS BE LIABLE FOR ANY DIRECT, INDIRECT, INCIDENTAL,</w:t>
      </w:r>
      <w:r>
        <w:rPr>
          <w:rFonts w:asciiTheme="minorHAnsi" w:hAnsiTheme="minorHAnsi"/>
          <w:sz w:val="22"/>
          <w:szCs w:val="22"/>
          <w:lang w:val="en-US"/>
        </w:rPr>
        <w:t xml:space="preserve"> </w:t>
      </w:r>
      <w:r w:rsidR="00D46384" w:rsidRPr="0048590B">
        <w:rPr>
          <w:rFonts w:asciiTheme="minorHAnsi" w:hAnsiTheme="minorHAnsi"/>
          <w:sz w:val="22"/>
          <w:szCs w:val="22"/>
          <w:lang w:val="en-US"/>
        </w:rPr>
        <w:t>SPECIAL, EXEMPLARY, OR CONSEQUENTIAL DAMAGES (INCLUDING, BUT NOT</w:t>
      </w:r>
      <w:r>
        <w:rPr>
          <w:rFonts w:asciiTheme="minorHAnsi" w:hAnsiTheme="minorHAnsi"/>
          <w:sz w:val="22"/>
          <w:szCs w:val="22"/>
          <w:lang w:val="en-US"/>
        </w:rPr>
        <w:t xml:space="preserve"> </w:t>
      </w:r>
      <w:r w:rsidR="00D46384" w:rsidRPr="0048590B">
        <w:rPr>
          <w:rFonts w:asciiTheme="minorHAnsi" w:hAnsiTheme="minorHAnsi"/>
          <w:sz w:val="22"/>
          <w:szCs w:val="22"/>
          <w:lang w:val="en-US"/>
        </w:rPr>
        <w:t>LIMITED TO, PROCUREMENT OF SUBSTITUTE GOODS OR SERVICES; LOSS OF USE,</w:t>
      </w:r>
      <w:r>
        <w:rPr>
          <w:rFonts w:asciiTheme="minorHAnsi" w:hAnsiTheme="minorHAnsi"/>
          <w:sz w:val="22"/>
          <w:szCs w:val="22"/>
          <w:lang w:val="en-US"/>
        </w:rPr>
        <w:t xml:space="preserve"> </w:t>
      </w:r>
      <w:r w:rsidR="00D46384" w:rsidRPr="0048590B">
        <w:rPr>
          <w:rFonts w:asciiTheme="minorHAnsi" w:hAnsiTheme="minorHAnsi"/>
          <w:sz w:val="22"/>
          <w:szCs w:val="22"/>
          <w:lang w:val="en-US"/>
        </w:rPr>
        <w:t>DATA, OR PROFITS; OR BUSINESS INTERRUPTION) HOWEVER CAUSED AND ON ANY</w:t>
      </w:r>
      <w:r>
        <w:rPr>
          <w:rFonts w:asciiTheme="minorHAnsi" w:hAnsiTheme="minorHAnsi"/>
          <w:sz w:val="22"/>
          <w:szCs w:val="22"/>
          <w:lang w:val="en-US"/>
        </w:rPr>
        <w:t xml:space="preserve"> </w:t>
      </w:r>
      <w:r w:rsidR="00D46384" w:rsidRPr="0048590B">
        <w:rPr>
          <w:rFonts w:asciiTheme="minorHAnsi" w:hAnsiTheme="minorHAnsi"/>
          <w:sz w:val="22"/>
          <w:szCs w:val="22"/>
          <w:lang w:val="en-US"/>
        </w:rPr>
        <w:t>THEORY OF LIABILITY, WHETHER IN CONTRACT, STRICT LIABILITY, OR TORT</w:t>
      </w:r>
      <w:r>
        <w:rPr>
          <w:rFonts w:asciiTheme="minorHAnsi" w:hAnsiTheme="minorHAnsi"/>
          <w:sz w:val="22"/>
          <w:szCs w:val="22"/>
          <w:lang w:val="en-US"/>
        </w:rPr>
        <w:t xml:space="preserve"> </w:t>
      </w:r>
      <w:r w:rsidR="00D46384" w:rsidRPr="0048590B">
        <w:rPr>
          <w:rFonts w:asciiTheme="minorHAnsi" w:hAnsiTheme="minorHAnsi"/>
          <w:sz w:val="22"/>
          <w:szCs w:val="22"/>
          <w:lang w:val="en-US"/>
        </w:rPr>
        <w:t>(INCLUDING NEGLIGENCE OR OTHERWISE) ARISING IN ANY WAY OUT OF THE USE</w:t>
      </w:r>
      <w:r>
        <w:rPr>
          <w:rFonts w:asciiTheme="minorHAnsi" w:hAnsiTheme="minorHAnsi"/>
          <w:sz w:val="22"/>
          <w:szCs w:val="22"/>
          <w:lang w:val="en-US"/>
        </w:rPr>
        <w:t xml:space="preserve"> </w:t>
      </w:r>
      <w:r w:rsidR="00D46384" w:rsidRPr="0048590B">
        <w:rPr>
          <w:rFonts w:asciiTheme="minorHAnsi" w:hAnsiTheme="minorHAnsi"/>
          <w:sz w:val="22"/>
          <w:szCs w:val="22"/>
          <w:lang w:val="en-US"/>
        </w:rPr>
        <w:t>OF THIS SOFTWARE, EVEN IF ADVISED OF THE POSSIBILITY OF SUCH DAMAGE.</w:t>
      </w:r>
    </w:p>
    <w:p w14:paraId="1156941F" w14:textId="77777777" w:rsidR="00D46384" w:rsidRPr="0048590B" w:rsidRDefault="00D46384" w:rsidP="00C41D22">
      <w:pPr>
        <w:spacing w:line="240" w:lineRule="auto"/>
        <w:rPr>
          <w:color w:val="000000"/>
          <w:lang w:val="en-US"/>
        </w:rPr>
      </w:pPr>
      <w:r w:rsidRPr="0048590B">
        <w:rPr>
          <w:color w:val="000000"/>
          <w:lang w:val="en-US"/>
        </w:rPr>
        <w:t xml:space="preserve">Some of the cuBLAS library routines were written by or derived from code written by Jonathan Hogg and are subject to the Modified Berkeley Software Distribution License as follows: </w:t>
      </w:r>
    </w:p>
    <w:p w14:paraId="417D1685"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Copyright (c) 2012, The Science and Technology Facilities Council (STFC).</w:t>
      </w:r>
      <w:r w:rsidR="00856372">
        <w:rPr>
          <w:rFonts w:asciiTheme="minorHAnsi" w:hAnsiTheme="minorHAnsi"/>
          <w:sz w:val="22"/>
          <w:szCs w:val="22"/>
          <w:lang w:val="en-US"/>
        </w:rPr>
        <w:t xml:space="preserve"> </w:t>
      </w:r>
    </w:p>
    <w:p w14:paraId="76D5BB10"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lastRenderedPageBreak/>
        <w:t>All rights reserved.</w:t>
      </w:r>
      <w:r w:rsidR="00856372">
        <w:rPr>
          <w:rFonts w:asciiTheme="minorHAnsi" w:hAnsiTheme="minorHAnsi"/>
          <w:sz w:val="22"/>
          <w:szCs w:val="22"/>
          <w:lang w:val="en-US"/>
        </w:rPr>
        <w:t xml:space="preserve"> </w:t>
      </w:r>
    </w:p>
    <w:p w14:paraId="00765159"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Redistribution and use in source and binary forms, with or without</w:t>
      </w:r>
      <w:r w:rsidR="00856372">
        <w:rPr>
          <w:rFonts w:asciiTheme="minorHAnsi" w:hAnsiTheme="minorHAnsi"/>
          <w:sz w:val="22"/>
          <w:szCs w:val="22"/>
          <w:lang w:val="en-US"/>
        </w:rPr>
        <w:t xml:space="preserve"> </w:t>
      </w:r>
      <w:r w:rsidRPr="0048590B">
        <w:rPr>
          <w:rFonts w:asciiTheme="minorHAnsi" w:hAnsiTheme="minorHAnsi"/>
          <w:sz w:val="22"/>
          <w:szCs w:val="22"/>
          <w:lang w:val="en-US"/>
        </w:rPr>
        <w:t>modification, are permitted provided that the following conditions are</w:t>
      </w:r>
      <w:r w:rsidR="00856372">
        <w:rPr>
          <w:rFonts w:asciiTheme="minorHAnsi" w:hAnsiTheme="minorHAnsi"/>
          <w:sz w:val="22"/>
          <w:szCs w:val="22"/>
          <w:lang w:val="en-US"/>
        </w:rPr>
        <w:t xml:space="preserve"> </w:t>
      </w:r>
      <w:r w:rsidRPr="0048590B">
        <w:rPr>
          <w:rFonts w:asciiTheme="minorHAnsi" w:hAnsiTheme="minorHAnsi"/>
          <w:sz w:val="22"/>
          <w:szCs w:val="22"/>
          <w:lang w:val="en-US"/>
        </w:rPr>
        <w:t>met:</w:t>
      </w:r>
    </w:p>
    <w:p w14:paraId="561B729C"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Redistributions of source code must retain the above copyright</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notice, this list of conditions and the following disclaimer.</w:t>
      </w:r>
    </w:p>
    <w:p w14:paraId="7608BC1D"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Redistributions in binary form must reproduce the above</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copyright notice, this list of conditions and the following</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disclaimer in the documentation and/or other materials provided</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with the distribution.</w:t>
      </w:r>
    </w:p>
    <w:p w14:paraId="482589FD"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Neither the name of the STFC nor the names of its contributors</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may be used to endorse or promote products derived from this</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software without specific prior written permission.</w:t>
      </w:r>
    </w:p>
    <w:p w14:paraId="632B86A6" w14:textId="77777777" w:rsidR="00D46384" w:rsidRPr="0048590B" w:rsidRDefault="00856372" w:rsidP="00C41D22">
      <w:pPr>
        <w:pStyle w:val="HTMLPreformatted"/>
        <w:spacing w:after="160"/>
        <w:rPr>
          <w:rFonts w:asciiTheme="minorHAnsi" w:hAnsiTheme="minorHAnsi"/>
          <w:sz w:val="22"/>
          <w:szCs w:val="22"/>
          <w:lang w:val="en-US"/>
        </w:rPr>
      </w:pPr>
      <w:r>
        <w:rPr>
          <w:rFonts w:asciiTheme="minorHAnsi" w:hAnsiTheme="minorHAnsi"/>
          <w:sz w:val="22"/>
          <w:szCs w:val="22"/>
          <w:lang w:val="en-US"/>
        </w:rPr>
        <w:t xml:space="preserve"> </w:t>
      </w:r>
      <w:r w:rsidR="00D46384" w:rsidRPr="0048590B">
        <w:rPr>
          <w:rFonts w:asciiTheme="minorHAnsi" w:hAnsiTheme="minorHAnsi"/>
          <w:sz w:val="22"/>
          <w:szCs w:val="22"/>
          <w:lang w:val="en-US"/>
        </w:rPr>
        <w:t>THIS SOFTWARE IS PROVIDED BY THE COPYRIGHT HOLDERS AND CONTRIBUTORS</w:t>
      </w:r>
      <w:r>
        <w:rPr>
          <w:rFonts w:asciiTheme="minorHAnsi" w:hAnsiTheme="minorHAnsi"/>
          <w:sz w:val="22"/>
          <w:szCs w:val="22"/>
          <w:lang w:val="en-US"/>
        </w:rPr>
        <w:t xml:space="preserve"> </w:t>
      </w:r>
      <w:r w:rsidR="00D46384" w:rsidRPr="0048590B">
        <w:rPr>
          <w:rFonts w:asciiTheme="minorHAnsi" w:hAnsiTheme="minorHAnsi"/>
          <w:sz w:val="22"/>
          <w:szCs w:val="22"/>
          <w:lang w:val="en-US"/>
        </w:rPr>
        <w:t>"AS IS" AND ANY EXPRESS OR IMPLIED WARRANTIES, INCLUDING, BUT NOT</w:t>
      </w:r>
      <w:r>
        <w:rPr>
          <w:rFonts w:asciiTheme="minorHAnsi" w:hAnsiTheme="minorHAnsi"/>
          <w:sz w:val="22"/>
          <w:szCs w:val="22"/>
          <w:lang w:val="en-US"/>
        </w:rPr>
        <w:t xml:space="preserve"> </w:t>
      </w:r>
      <w:r w:rsidR="00D46384" w:rsidRPr="0048590B">
        <w:rPr>
          <w:rFonts w:asciiTheme="minorHAnsi" w:hAnsiTheme="minorHAnsi"/>
          <w:sz w:val="22"/>
          <w:szCs w:val="22"/>
          <w:lang w:val="en-US"/>
        </w:rPr>
        <w:t>LIMITED TO, THE IMPLIED WARRANTIES OF MERCHANTABILITY AND FITNESS FOR</w:t>
      </w:r>
      <w:r>
        <w:rPr>
          <w:rFonts w:asciiTheme="minorHAnsi" w:hAnsiTheme="minorHAnsi"/>
          <w:sz w:val="22"/>
          <w:szCs w:val="22"/>
          <w:lang w:val="en-US"/>
        </w:rPr>
        <w:t xml:space="preserve"> </w:t>
      </w:r>
      <w:r w:rsidR="00D46384" w:rsidRPr="0048590B">
        <w:rPr>
          <w:rFonts w:asciiTheme="minorHAnsi" w:hAnsiTheme="minorHAnsi"/>
          <w:sz w:val="22"/>
          <w:szCs w:val="22"/>
          <w:lang w:val="en-US"/>
        </w:rPr>
        <w:t>A PARTICULAR PURPOSE ARE DISCLAIMED. IN NO EVENT SHALL THE STFC BE</w:t>
      </w:r>
      <w:r>
        <w:rPr>
          <w:rFonts w:asciiTheme="minorHAnsi" w:hAnsiTheme="minorHAnsi"/>
          <w:sz w:val="22"/>
          <w:szCs w:val="22"/>
          <w:lang w:val="en-US"/>
        </w:rPr>
        <w:t xml:space="preserve"> </w:t>
      </w:r>
      <w:r w:rsidR="00D46384" w:rsidRPr="0048590B">
        <w:rPr>
          <w:rFonts w:asciiTheme="minorHAnsi" w:hAnsiTheme="minorHAnsi"/>
          <w:sz w:val="22"/>
          <w:szCs w:val="22"/>
          <w:lang w:val="en-US"/>
        </w:rPr>
        <w:t>LIABLE FOR ANY DIRECT, INDIRECT, INCIDENTAL, SPECIAL, EXEMPLARY, OR</w:t>
      </w:r>
      <w:r>
        <w:rPr>
          <w:rFonts w:asciiTheme="minorHAnsi" w:hAnsiTheme="minorHAnsi"/>
          <w:sz w:val="22"/>
          <w:szCs w:val="22"/>
          <w:lang w:val="en-US"/>
        </w:rPr>
        <w:t xml:space="preserve"> </w:t>
      </w:r>
      <w:r w:rsidR="00D46384" w:rsidRPr="0048590B">
        <w:rPr>
          <w:rFonts w:asciiTheme="minorHAnsi" w:hAnsiTheme="minorHAnsi"/>
          <w:sz w:val="22"/>
          <w:szCs w:val="22"/>
          <w:lang w:val="en-US"/>
        </w:rPr>
        <w:t>CONSEQUENTIAL DAMAGES (INCLUDING, BUT NOT LIMITED TO, PROCUREMENT OF</w:t>
      </w:r>
      <w:r>
        <w:rPr>
          <w:rFonts w:asciiTheme="minorHAnsi" w:hAnsiTheme="minorHAnsi"/>
          <w:sz w:val="22"/>
          <w:szCs w:val="22"/>
          <w:lang w:val="en-US"/>
        </w:rPr>
        <w:t xml:space="preserve"> </w:t>
      </w:r>
      <w:r w:rsidR="00D46384" w:rsidRPr="0048590B">
        <w:rPr>
          <w:rFonts w:asciiTheme="minorHAnsi" w:hAnsiTheme="minorHAnsi"/>
          <w:sz w:val="22"/>
          <w:szCs w:val="22"/>
          <w:lang w:val="en-US"/>
        </w:rPr>
        <w:t>SUBSTITUTE GOODS OR SERVICES; LOSS OF USE, DATA, OR PROFITS; OR</w:t>
      </w:r>
      <w:r>
        <w:rPr>
          <w:rFonts w:asciiTheme="minorHAnsi" w:hAnsiTheme="minorHAnsi"/>
          <w:sz w:val="22"/>
          <w:szCs w:val="22"/>
          <w:lang w:val="en-US"/>
        </w:rPr>
        <w:t xml:space="preserve"> </w:t>
      </w:r>
      <w:r w:rsidR="00D46384" w:rsidRPr="0048590B">
        <w:rPr>
          <w:rFonts w:asciiTheme="minorHAnsi" w:hAnsiTheme="minorHAnsi"/>
          <w:sz w:val="22"/>
          <w:szCs w:val="22"/>
          <w:lang w:val="en-US"/>
        </w:rPr>
        <w:t>BUSINESS INTERRUPTION) HOWEVER CAUSED AND ON ANY THEORY OF LIABILITY,</w:t>
      </w:r>
      <w:r>
        <w:rPr>
          <w:rFonts w:asciiTheme="minorHAnsi" w:hAnsiTheme="minorHAnsi"/>
          <w:sz w:val="22"/>
          <w:szCs w:val="22"/>
          <w:lang w:val="en-US"/>
        </w:rPr>
        <w:t xml:space="preserve"> </w:t>
      </w:r>
      <w:r w:rsidR="00D46384" w:rsidRPr="0048590B">
        <w:rPr>
          <w:rFonts w:asciiTheme="minorHAnsi" w:hAnsiTheme="minorHAnsi"/>
          <w:sz w:val="22"/>
          <w:szCs w:val="22"/>
          <w:lang w:val="en-US"/>
        </w:rPr>
        <w:t>WHETHER IN CONTRACT, STRICT LIABILITY, OR TORT (INCLUDING NEGLIGENCE</w:t>
      </w:r>
      <w:r>
        <w:rPr>
          <w:rFonts w:asciiTheme="minorHAnsi" w:hAnsiTheme="minorHAnsi"/>
          <w:sz w:val="22"/>
          <w:szCs w:val="22"/>
          <w:lang w:val="en-US"/>
        </w:rPr>
        <w:t xml:space="preserve"> </w:t>
      </w:r>
      <w:r w:rsidR="00D46384" w:rsidRPr="0048590B">
        <w:rPr>
          <w:rFonts w:asciiTheme="minorHAnsi" w:hAnsiTheme="minorHAnsi"/>
          <w:sz w:val="22"/>
          <w:szCs w:val="22"/>
          <w:lang w:val="en-US"/>
        </w:rPr>
        <w:t>OR OTHERWISE) ARISING IN ANY WAY OUT OF THE USE OF THIS SOFTWARE, EVEN</w:t>
      </w:r>
      <w:r>
        <w:rPr>
          <w:rFonts w:asciiTheme="minorHAnsi" w:hAnsiTheme="minorHAnsi"/>
          <w:sz w:val="22"/>
          <w:szCs w:val="22"/>
          <w:lang w:val="en-US"/>
        </w:rPr>
        <w:t xml:space="preserve"> </w:t>
      </w:r>
      <w:r w:rsidR="00D46384" w:rsidRPr="0048590B">
        <w:rPr>
          <w:rFonts w:asciiTheme="minorHAnsi" w:hAnsiTheme="minorHAnsi"/>
          <w:sz w:val="22"/>
          <w:szCs w:val="22"/>
          <w:lang w:val="en-US"/>
        </w:rPr>
        <w:t>IF ADVISED OF THE POSSIBILITY OF SUCH DAMAGE.</w:t>
      </w:r>
    </w:p>
    <w:p w14:paraId="17D9830C" w14:textId="77777777" w:rsidR="00D46384" w:rsidRPr="0048590B" w:rsidRDefault="00D46384" w:rsidP="00C41D22">
      <w:pPr>
        <w:spacing w:line="240" w:lineRule="auto"/>
        <w:rPr>
          <w:color w:val="000000"/>
          <w:lang w:val="en-US"/>
        </w:rPr>
      </w:pPr>
      <w:r w:rsidRPr="0048590B">
        <w:rPr>
          <w:color w:val="000000"/>
          <w:lang w:val="en-US"/>
        </w:rPr>
        <w:t xml:space="preserve">Some of the cuBLAS library routines were written by or derived from code written by Ahmad M. Abdelfattah, David Keyes, and Hatem Ltaief, and are subject to the Apache License, Version 2.0, as follows: </w:t>
      </w:r>
    </w:p>
    <w:p w14:paraId="0E8516B0"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 (C) Copyright 2013 King Abdullah University of Science and Technology</w:t>
      </w:r>
    </w:p>
    <w:p w14:paraId="22C421AD"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Authors:</w:t>
      </w:r>
    </w:p>
    <w:p w14:paraId="594CA51D"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Ahmad Abdelfattah (ahmad.ahmad@kaust.edu.sa)</w:t>
      </w:r>
    </w:p>
    <w:p w14:paraId="6C673D5F"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David Keyes (david.keyes@kaust.edu.sa)</w:t>
      </w:r>
    </w:p>
    <w:p w14:paraId="4FAA5EAC" w14:textId="77777777" w:rsidR="00D46384" w:rsidRPr="00710B6C" w:rsidRDefault="00D46384" w:rsidP="00C41D22">
      <w:pPr>
        <w:pStyle w:val="HTMLPreformatted"/>
        <w:spacing w:after="160"/>
        <w:rPr>
          <w:rFonts w:asciiTheme="minorHAnsi" w:hAnsiTheme="minorHAnsi"/>
          <w:sz w:val="22"/>
          <w:szCs w:val="22"/>
          <w:lang w:val="de-DE"/>
        </w:rPr>
      </w:pPr>
      <w:r w:rsidRPr="0048590B">
        <w:rPr>
          <w:rFonts w:asciiTheme="minorHAnsi" w:hAnsiTheme="minorHAnsi"/>
          <w:sz w:val="22"/>
          <w:szCs w:val="22"/>
          <w:lang w:val="en-US"/>
        </w:rPr>
        <w:t xml:space="preserve">  </w:t>
      </w:r>
      <w:r w:rsidRPr="00710B6C">
        <w:rPr>
          <w:rFonts w:asciiTheme="minorHAnsi" w:hAnsiTheme="minorHAnsi"/>
          <w:sz w:val="22"/>
          <w:szCs w:val="22"/>
          <w:lang w:val="de-DE"/>
        </w:rPr>
        <w:t>Hatem Ltaief (hatem.ltaief@kaust.edu.sa)</w:t>
      </w:r>
    </w:p>
    <w:p w14:paraId="55FEBB62" w14:textId="77777777" w:rsidR="00D46384" w:rsidRPr="00710B6C" w:rsidRDefault="00D46384" w:rsidP="00C41D22">
      <w:pPr>
        <w:pStyle w:val="HTMLPreformatted"/>
        <w:spacing w:after="160"/>
        <w:rPr>
          <w:rFonts w:asciiTheme="minorHAnsi" w:hAnsiTheme="minorHAnsi"/>
          <w:sz w:val="22"/>
          <w:szCs w:val="22"/>
          <w:lang w:val="de-DE"/>
        </w:rPr>
      </w:pPr>
    </w:p>
    <w:p w14:paraId="286782B5" w14:textId="77777777" w:rsidR="00856372" w:rsidRDefault="00D46384" w:rsidP="00C41D22">
      <w:pPr>
        <w:pStyle w:val="HTMLPreformatted"/>
        <w:spacing w:after="160"/>
        <w:rPr>
          <w:rFonts w:asciiTheme="minorHAnsi" w:hAnsiTheme="minorHAnsi"/>
          <w:sz w:val="22"/>
          <w:szCs w:val="22"/>
          <w:lang w:val="en-US"/>
        </w:rPr>
      </w:pPr>
      <w:r w:rsidRPr="00710B6C">
        <w:rPr>
          <w:rFonts w:asciiTheme="minorHAnsi" w:hAnsiTheme="minorHAnsi"/>
          <w:sz w:val="22"/>
          <w:szCs w:val="22"/>
          <w:lang w:val="de-DE"/>
        </w:rPr>
        <w:t xml:space="preserve">  </w:t>
      </w:r>
      <w:r w:rsidRPr="0048590B">
        <w:rPr>
          <w:rFonts w:asciiTheme="minorHAnsi" w:hAnsiTheme="minorHAnsi"/>
          <w:sz w:val="22"/>
          <w:szCs w:val="22"/>
          <w:lang w:val="en-US"/>
        </w:rPr>
        <w:t>Redistribution  and  use  in  source and binary forms, with or without</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  modification,  are  permitted  provided  that the following conditions</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  are met:</w:t>
      </w:r>
      <w:r w:rsidR="00856372">
        <w:rPr>
          <w:rFonts w:asciiTheme="minorHAnsi" w:hAnsiTheme="minorHAnsi"/>
          <w:sz w:val="22"/>
          <w:szCs w:val="22"/>
          <w:lang w:val="en-US"/>
        </w:rPr>
        <w:t xml:space="preserve"> </w:t>
      </w:r>
    </w:p>
    <w:p w14:paraId="260E2702" w14:textId="77777777" w:rsidR="00D46384" w:rsidRPr="0048590B" w:rsidRDefault="00856372" w:rsidP="00C41D22">
      <w:pPr>
        <w:pStyle w:val="HTMLPreformatted"/>
        <w:spacing w:after="160"/>
        <w:rPr>
          <w:rFonts w:asciiTheme="minorHAnsi" w:hAnsiTheme="minorHAnsi"/>
          <w:sz w:val="22"/>
          <w:szCs w:val="22"/>
          <w:lang w:val="en-US"/>
        </w:rPr>
      </w:pPr>
      <w:r>
        <w:rPr>
          <w:rFonts w:asciiTheme="minorHAnsi" w:hAnsiTheme="minorHAnsi"/>
          <w:sz w:val="22"/>
          <w:szCs w:val="22"/>
          <w:lang w:val="en-US"/>
        </w:rPr>
        <w:t xml:space="preserve"> </w:t>
      </w:r>
      <w:r w:rsidR="00D46384" w:rsidRPr="0048590B">
        <w:rPr>
          <w:rFonts w:asciiTheme="minorHAnsi" w:hAnsiTheme="minorHAnsi"/>
          <w:sz w:val="22"/>
          <w:szCs w:val="22"/>
          <w:lang w:val="en-US"/>
        </w:rPr>
        <w:t>Redistributions  of  source  code  must  retain  the above copyright</w:t>
      </w:r>
      <w:r w:rsidR="00921BD8">
        <w:rPr>
          <w:rFonts w:asciiTheme="minorHAnsi" w:hAnsiTheme="minorHAnsi"/>
          <w:sz w:val="22"/>
          <w:szCs w:val="22"/>
          <w:lang w:val="en-US"/>
        </w:rPr>
        <w:t xml:space="preserve"> </w:t>
      </w:r>
      <w:r w:rsidR="00D46384" w:rsidRPr="0048590B">
        <w:rPr>
          <w:rFonts w:asciiTheme="minorHAnsi" w:hAnsiTheme="minorHAnsi"/>
          <w:sz w:val="22"/>
          <w:szCs w:val="22"/>
          <w:lang w:val="en-US"/>
        </w:rPr>
        <w:t xml:space="preserve"> notice,  this  list  of  conditions  and  the  following  disclaimer.</w:t>
      </w:r>
    </w:p>
    <w:p w14:paraId="07FB359F"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Redistributions  in  binary  form must reproduce the above copyright</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notice,  this list of conditions and the following disclaimer in the</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documentation  and/or other materials provided with the distribution.</w:t>
      </w:r>
    </w:p>
    <w:p w14:paraId="4B44C996"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Neither  the  name of the King Abdullah University of Science and</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Technology nor the names of its contributors may be used to endorse </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or promote products derived from this software without specific prior </w:t>
      </w:r>
      <w:r w:rsidR="00921BD8">
        <w:rPr>
          <w:rFonts w:asciiTheme="minorHAnsi" w:hAnsiTheme="minorHAnsi"/>
          <w:sz w:val="22"/>
          <w:szCs w:val="22"/>
          <w:lang w:val="en-US"/>
        </w:rPr>
        <w:t xml:space="preserve"> </w:t>
      </w:r>
      <w:r w:rsidR="00856372">
        <w:rPr>
          <w:rFonts w:asciiTheme="minorHAnsi" w:hAnsiTheme="minorHAnsi"/>
          <w:sz w:val="22"/>
          <w:szCs w:val="22"/>
          <w:lang w:val="en-US"/>
        </w:rPr>
        <w:t xml:space="preserve"> written permission.</w:t>
      </w:r>
    </w:p>
    <w:p w14:paraId="28F65B82"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THIS  SOFTWARE  IS  PROVIDED BY THE COPYRIGHT HOLDERS AND CONTRIBUTORS</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  ``AS IS''  AND  ANY  EXPRESS OR IMPLIED WARRANTIES, INCLUDING, BUT NOT</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  LIMITED  TO, THE IMPLIED WARRANTIES OF </w:t>
      </w:r>
      <w:r w:rsidRPr="0048590B">
        <w:rPr>
          <w:rFonts w:asciiTheme="minorHAnsi" w:hAnsiTheme="minorHAnsi"/>
          <w:sz w:val="22"/>
          <w:szCs w:val="22"/>
          <w:lang w:val="en-US"/>
        </w:rPr>
        <w:lastRenderedPageBreak/>
        <w:t>MERCHANTABILITY AND FITNESS FOR</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  A  PARTICULAR  PURPOSE ARE DISCLAIMED. IN NO EVENT SHALL THE COPYRIGHT</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  HOLDERS OR CONTRIBUTORS BE LIABLE FOR ANY DIRECT, INDIRECT, INCIDENTAL,</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  SPECIAL,  EXEMPLARY,  OR  CONSEQUENTIAL  DAMAGES  (INCLUDING,  BUT NOT</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  LIMITED  TO,  PROCUREMENT OF SUBSTITUTE GOODS OR SERVICES; LOSS OF USE,</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  DATA,  OR PROFITS; OR BUSINESS INTERRUPTION) HOWEVER CAUSED AND ON ANY</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  THEORY  OF  LIABILITY,  WHETHER IN CONTRACT, STRICT LIABILITY, OR TORT</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  (INCLUDING  NEGLIGENCE OR OTHERWISE) ARISING IN ANY WAY OUT OF THE USE</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  OF  THIS  SOFTWARE,  EVEN IF ADVISED OF THE POSSIBILITY OF SUCH DAMAGE</w:t>
      </w:r>
    </w:p>
    <w:p w14:paraId="0E213FCE" w14:textId="77777777" w:rsidR="00D46384" w:rsidRPr="0048590B" w:rsidRDefault="00D46384" w:rsidP="00C41D22">
      <w:pPr>
        <w:spacing w:line="240" w:lineRule="auto"/>
        <w:rPr>
          <w:color w:val="000000"/>
          <w:lang w:val="en-US"/>
        </w:rPr>
      </w:pPr>
      <w:r w:rsidRPr="0048590B">
        <w:rPr>
          <w:color w:val="000000"/>
          <w:lang w:val="en-US"/>
        </w:rPr>
        <w:t xml:space="preserve">Some of the cuSPARSE library routines were written by or derived from code written by Li-Wen Chang and are subject to the NCSA Open Source License as follows: </w:t>
      </w:r>
    </w:p>
    <w:p w14:paraId="2C997071"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Copyright (c) 2012, University of Illinois.</w:t>
      </w:r>
    </w:p>
    <w:p w14:paraId="157B7825"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All rights reserved.</w:t>
      </w:r>
    </w:p>
    <w:p w14:paraId="3CBCD5CB"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Developed by: IMPACT Group, University of Illinois, http://impact.crhc.illinois.edu</w:t>
      </w:r>
    </w:p>
    <w:p w14:paraId="3362A8FC"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Permission is hereby granted, free of charge, to any person obtaining</w:t>
      </w:r>
      <w:r w:rsidR="00856372">
        <w:rPr>
          <w:rFonts w:asciiTheme="minorHAnsi" w:hAnsiTheme="minorHAnsi"/>
          <w:sz w:val="22"/>
          <w:szCs w:val="22"/>
          <w:lang w:val="en-US"/>
        </w:rPr>
        <w:t xml:space="preserve"> </w:t>
      </w:r>
      <w:r w:rsidRPr="0048590B">
        <w:rPr>
          <w:rFonts w:asciiTheme="minorHAnsi" w:hAnsiTheme="minorHAnsi"/>
          <w:sz w:val="22"/>
          <w:szCs w:val="22"/>
          <w:lang w:val="en-US"/>
        </w:rPr>
        <w:t>a copy of this software and associated documentation files (the</w:t>
      </w:r>
      <w:r w:rsidR="00856372">
        <w:rPr>
          <w:rFonts w:asciiTheme="minorHAnsi" w:hAnsiTheme="minorHAnsi"/>
          <w:sz w:val="22"/>
          <w:szCs w:val="22"/>
          <w:lang w:val="en-US"/>
        </w:rPr>
        <w:t xml:space="preserve"> </w:t>
      </w:r>
      <w:r w:rsidRPr="0048590B">
        <w:rPr>
          <w:rFonts w:asciiTheme="minorHAnsi" w:hAnsiTheme="minorHAnsi"/>
          <w:sz w:val="22"/>
          <w:szCs w:val="22"/>
          <w:lang w:val="en-US"/>
        </w:rPr>
        <w:t>"Software"), to deal with the Software without restriction, including</w:t>
      </w:r>
      <w:r w:rsidR="00856372">
        <w:rPr>
          <w:rFonts w:asciiTheme="minorHAnsi" w:hAnsiTheme="minorHAnsi"/>
          <w:sz w:val="22"/>
          <w:szCs w:val="22"/>
          <w:lang w:val="en-US"/>
        </w:rPr>
        <w:t xml:space="preserve"> </w:t>
      </w:r>
      <w:r w:rsidRPr="0048590B">
        <w:rPr>
          <w:rFonts w:asciiTheme="minorHAnsi" w:hAnsiTheme="minorHAnsi"/>
          <w:sz w:val="22"/>
          <w:szCs w:val="22"/>
          <w:lang w:val="en-US"/>
        </w:rPr>
        <w:t>without limitation the rights to use, copy, modify, merge, publish,</w:t>
      </w:r>
      <w:r w:rsidR="00856372">
        <w:rPr>
          <w:rFonts w:asciiTheme="minorHAnsi" w:hAnsiTheme="minorHAnsi"/>
          <w:sz w:val="22"/>
          <w:szCs w:val="22"/>
          <w:lang w:val="en-US"/>
        </w:rPr>
        <w:t xml:space="preserve"> </w:t>
      </w:r>
      <w:r w:rsidRPr="0048590B">
        <w:rPr>
          <w:rFonts w:asciiTheme="minorHAnsi" w:hAnsiTheme="minorHAnsi"/>
          <w:sz w:val="22"/>
          <w:szCs w:val="22"/>
          <w:lang w:val="en-US"/>
        </w:rPr>
        <w:t>distribute, sublicense, and/or sell copies of the Software, and to</w:t>
      </w:r>
      <w:r w:rsidR="00856372">
        <w:rPr>
          <w:rFonts w:asciiTheme="minorHAnsi" w:hAnsiTheme="minorHAnsi"/>
          <w:sz w:val="22"/>
          <w:szCs w:val="22"/>
          <w:lang w:val="en-US"/>
        </w:rPr>
        <w:t xml:space="preserve"> </w:t>
      </w:r>
      <w:r w:rsidRPr="0048590B">
        <w:rPr>
          <w:rFonts w:asciiTheme="minorHAnsi" w:hAnsiTheme="minorHAnsi"/>
          <w:sz w:val="22"/>
          <w:szCs w:val="22"/>
          <w:lang w:val="en-US"/>
        </w:rPr>
        <w:t>permit persons to whom the Software is furnished to do so, subject to</w:t>
      </w:r>
      <w:r w:rsidR="00856372">
        <w:rPr>
          <w:rFonts w:asciiTheme="minorHAnsi" w:hAnsiTheme="minorHAnsi"/>
          <w:sz w:val="22"/>
          <w:szCs w:val="22"/>
          <w:lang w:val="en-US"/>
        </w:rPr>
        <w:t xml:space="preserve"> </w:t>
      </w:r>
      <w:r w:rsidRPr="0048590B">
        <w:rPr>
          <w:rFonts w:asciiTheme="minorHAnsi" w:hAnsiTheme="minorHAnsi"/>
          <w:sz w:val="22"/>
          <w:szCs w:val="22"/>
          <w:lang w:val="en-US"/>
        </w:rPr>
        <w:t>the following conditions:</w:t>
      </w:r>
    </w:p>
    <w:p w14:paraId="6AF99606"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Redistributions of source code must retain the above copyright</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notice, this list of conditions and the following disclaimer.</w:t>
      </w:r>
    </w:p>
    <w:p w14:paraId="03FD5327"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Redistributions in binary form must reproduce the above</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copyright notice, this list of conditions and the following</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disclaimers in the documentation and/or other materials provided</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with the distribution.</w:t>
      </w:r>
    </w:p>
    <w:p w14:paraId="286BB318"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Neither the names of IMPACT Group, University of Illinois, nor</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the names of its contributors may be used to endorse or promote</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products derived from this Software without specific prior</w:t>
      </w:r>
      <w:r w:rsidR="00921BD8">
        <w:rPr>
          <w:rFonts w:asciiTheme="minorHAnsi" w:hAnsiTheme="minorHAnsi"/>
          <w:sz w:val="22"/>
          <w:szCs w:val="22"/>
          <w:lang w:val="en-US"/>
        </w:rPr>
        <w:t xml:space="preserve"> </w:t>
      </w:r>
      <w:r w:rsidRPr="0048590B">
        <w:rPr>
          <w:rFonts w:asciiTheme="minorHAnsi" w:hAnsiTheme="minorHAnsi"/>
          <w:sz w:val="22"/>
          <w:szCs w:val="22"/>
          <w:lang w:val="en-US"/>
        </w:rPr>
        <w:t xml:space="preserve">   written permission.</w:t>
      </w:r>
    </w:p>
    <w:p w14:paraId="46C274D6" w14:textId="77777777" w:rsidR="00D46384" w:rsidRPr="0048590B" w:rsidRDefault="00856372" w:rsidP="00C41D22">
      <w:pPr>
        <w:pStyle w:val="HTMLPreformatted"/>
        <w:spacing w:after="160"/>
        <w:rPr>
          <w:rFonts w:asciiTheme="minorHAnsi" w:hAnsiTheme="minorHAnsi"/>
          <w:sz w:val="22"/>
          <w:szCs w:val="22"/>
          <w:lang w:val="en-US"/>
        </w:rPr>
      </w:pPr>
      <w:r>
        <w:rPr>
          <w:rFonts w:asciiTheme="minorHAnsi" w:hAnsiTheme="minorHAnsi"/>
          <w:sz w:val="22"/>
          <w:szCs w:val="22"/>
          <w:lang w:val="en-US"/>
        </w:rPr>
        <w:t xml:space="preserve"> </w:t>
      </w:r>
      <w:r w:rsidR="00D46384" w:rsidRPr="0048590B">
        <w:rPr>
          <w:rFonts w:asciiTheme="minorHAnsi" w:hAnsiTheme="minorHAnsi"/>
          <w:sz w:val="22"/>
          <w:szCs w:val="22"/>
          <w:lang w:val="en-US"/>
        </w:rPr>
        <w:t>THE SOFTWARE IS PROVIDED "AS IS", WITHOUT WARRANTY OF ANY KIND,</w:t>
      </w:r>
      <w:r>
        <w:rPr>
          <w:rFonts w:asciiTheme="minorHAnsi" w:hAnsiTheme="minorHAnsi"/>
          <w:sz w:val="22"/>
          <w:szCs w:val="22"/>
          <w:lang w:val="en-US"/>
        </w:rPr>
        <w:t xml:space="preserve"> </w:t>
      </w:r>
      <w:r w:rsidR="00D46384" w:rsidRPr="0048590B">
        <w:rPr>
          <w:rFonts w:asciiTheme="minorHAnsi" w:hAnsiTheme="minorHAnsi"/>
          <w:sz w:val="22"/>
          <w:szCs w:val="22"/>
          <w:lang w:val="en-US"/>
        </w:rPr>
        <w:t>EXPRESS OR IMPLIED, INCLUDING BUT NOT LIMITED TO THE WARRANTIES OF</w:t>
      </w:r>
      <w:r>
        <w:rPr>
          <w:rFonts w:asciiTheme="minorHAnsi" w:hAnsiTheme="minorHAnsi"/>
          <w:sz w:val="22"/>
          <w:szCs w:val="22"/>
          <w:lang w:val="en-US"/>
        </w:rPr>
        <w:t xml:space="preserve"> </w:t>
      </w:r>
      <w:r w:rsidR="00D46384" w:rsidRPr="0048590B">
        <w:rPr>
          <w:rFonts w:asciiTheme="minorHAnsi" w:hAnsiTheme="minorHAnsi"/>
          <w:sz w:val="22"/>
          <w:szCs w:val="22"/>
          <w:lang w:val="en-US"/>
        </w:rPr>
        <w:t>MERCHANTABILITY, FITNESS FOR A PARTICULAR PURPOSE AND</w:t>
      </w:r>
      <w:r>
        <w:rPr>
          <w:rFonts w:asciiTheme="minorHAnsi" w:hAnsiTheme="minorHAnsi"/>
          <w:sz w:val="22"/>
          <w:szCs w:val="22"/>
          <w:lang w:val="en-US"/>
        </w:rPr>
        <w:t xml:space="preserve"> </w:t>
      </w:r>
      <w:r w:rsidR="00D46384" w:rsidRPr="0048590B">
        <w:rPr>
          <w:rFonts w:asciiTheme="minorHAnsi" w:hAnsiTheme="minorHAnsi"/>
          <w:sz w:val="22"/>
          <w:szCs w:val="22"/>
          <w:lang w:val="en-US"/>
        </w:rPr>
        <w:t>NONINFRINGEMENT. IN NO EVENT SHALL THE CONTRIBUTORS OR COPYRIGHT</w:t>
      </w:r>
      <w:r>
        <w:rPr>
          <w:rFonts w:asciiTheme="minorHAnsi" w:hAnsiTheme="minorHAnsi"/>
          <w:sz w:val="22"/>
          <w:szCs w:val="22"/>
          <w:lang w:val="en-US"/>
        </w:rPr>
        <w:t xml:space="preserve"> </w:t>
      </w:r>
      <w:r w:rsidR="00D46384" w:rsidRPr="0048590B">
        <w:rPr>
          <w:rFonts w:asciiTheme="minorHAnsi" w:hAnsiTheme="minorHAnsi"/>
          <w:sz w:val="22"/>
          <w:szCs w:val="22"/>
          <w:lang w:val="en-US"/>
        </w:rPr>
        <w:t>HOLDERS BE LIABLE FOR ANY CLAIM, DAMAGES OR OTHER LIABILITY, WHETHER</w:t>
      </w:r>
      <w:r>
        <w:rPr>
          <w:rFonts w:asciiTheme="minorHAnsi" w:hAnsiTheme="minorHAnsi"/>
          <w:sz w:val="22"/>
          <w:szCs w:val="22"/>
          <w:lang w:val="en-US"/>
        </w:rPr>
        <w:t xml:space="preserve"> </w:t>
      </w:r>
      <w:r w:rsidR="00D46384" w:rsidRPr="0048590B">
        <w:rPr>
          <w:rFonts w:asciiTheme="minorHAnsi" w:hAnsiTheme="minorHAnsi"/>
          <w:sz w:val="22"/>
          <w:szCs w:val="22"/>
          <w:lang w:val="en-US"/>
        </w:rPr>
        <w:t>IN AN ACTION OF CONTRACT, TORT OR OTHERWISE, ARISING FROM, OUT OF OR</w:t>
      </w:r>
      <w:r>
        <w:rPr>
          <w:rFonts w:asciiTheme="minorHAnsi" w:hAnsiTheme="minorHAnsi"/>
          <w:sz w:val="22"/>
          <w:szCs w:val="22"/>
          <w:lang w:val="en-US"/>
        </w:rPr>
        <w:t xml:space="preserve"> </w:t>
      </w:r>
      <w:r w:rsidR="00D46384" w:rsidRPr="0048590B">
        <w:rPr>
          <w:rFonts w:asciiTheme="minorHAnsi" w:hAnsiTheme="minorHAnsi"/>
          <w:sz w:val="22"/>
          <w:szCs w:val="22"/>
          <w:lang w:val="en-US"/>
        </w:rPr>
        <w:t>IN CONNECTION WITH THE SOFTWARE OR THE USE OR OTHER DEALINGS WITH THE</w:t>
      </w:r>
      <w:r>
        <w:rPr>
          <w:rFonts w:asciiTheme="minorHAnsi" w:hAnsiTheme="minorHAnsi"/>
          <w:sz w:val="22"/>
          <w:szCs w:val="22"/>
          <w:lang w:val="en-US"/>
        </w:rPr>
        <w:t xml:space="preserve"> </w:t>
      </w:r>
      <w:r w:rsidR="00D46384" w:rsidRPr="0048590B">
        <w:rPr>
          <w:rFonts w:asciiTheme="minorHAnsi" w:hAnsiTheme="minorHAnsi"/>
          <w:sz w:val="22"/>
          <w:szCs w:val="22"/>
          <w:lang w:val="en-US"/>
        </w:rPr>
        <w:t>SOFTWARE.</w:t>
      </w:r>
    </w:p>
    <w:p w14:paraId="2D091CC5" w14:textId="77777777" w:rsidR="00D46384" w:rsidRPr="0048590B" w:rsidRDefault="00D46384" w:rsidP="00C41D22">
      <w:pPr>
        <w:spacing w:line="240" w:lineRule="auto"/>
        <w:rPr>
          <w:color w:val="000000"/>
          <w:lang w:val="en-US"/>
        </w:rPr>
      </w:pPr>
      <w:r w:rsidRPr="0048590B">
        <w:rPr>
          <w:color w:val="000000"/>
          <w:lang w:val="en-US"/>
        </w:rPr>
        <w:t xml:space="preserve">Some of the cuRAND library routines were written by or derived from code written by Mutsuo Saito and Makoto Matsumoto and are subject to the following license: </w:t>
      </w:r>
    </w:p>
    <w:p w14:paraId="51A1820A"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Copyright (c) 2009, 2010 Mutsuo Saito,</w:t>
      </w:r>
      <w:r w:rsidR="00856372">
        <w:rPr>
          <w:rFonts w:asciiTheme="minorHAnsi" w:hAnsiTheme="minorHAnsi"/>
          <w:sz w:val="22"/>
          <w:szCs w:val="22"/>
          <w:lang w:val="en-US"/>
        </w:rPr>
        <w:t xml:space="preserve"> Makoto Matsumoto and Hiroshima </w:t>
      </w:r>
      <w:r w:rsidRPr="0048590B">
        <w:rPr>
          <w:rFonts w:asciiTheme="minorHAnsi" w:hAnsiTheme="minorHAnsi"/>
          <w:sz w:val="22"/>
          <w:szCs w:val="22"/>
          <w:lang w:val="en-US"/>
        </w:rPr>
        <w:t>University. All rights reserved.</w:t>
      </w:r>
    </w:p>
    <w:p w14:paraId="3C06969F" w14:textId="77777777" w:rsidR="00D46384" w:rsidRPr="0048590B" w:rsidRDefault="00D46384" w:rsidP="00C41D22">
      <w:pPr>
        <w:pStyle w:val="HTMLPreformatted"/>
        <w:spacing w:after="160"/>
        <w:rPr>
          <w:rFonts w:asciiTheme="minorHAnsi" w:hAnsiTheme="minorHAnsi"/>
          <w:sz w:val="22"/>
          <w:szCs w:val="22"/>
          <w:lang w:val="en-US"/>
        </w:rPr>
      </w:pPr>
    </w:p>
    <w:p w14:paraId="63CD1532"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Copyright (c) 2011 Mutsuo Sai</w:t>
      </w:r>
      <w:r w:rsidR="00856372">
        <w:rPr>
          <w:rFonts w:asciiTheme="minorHAnsi" w:hAnsiTheme="minorHAnsi"/>
          <w:sz w:val="22"/>
          <w:szCs w:val="22"/>
          <w:lang w:val="en-US"/>
        </w:rPr>
        <w:t xml:space="preserve">to, Makoto Matsumoto, Hiroshima </w:t>
      </w:r>
      <w:r w:rsidRPr="0048590B">
        <w:rPr>
          <w:rFonts w:asciiTheme="minorHAnsi" w:hAnsiTheme="minorHAnsi"/>
          <w:sz w:val="22"/>
          <w:szCs w:val="22"/>
          <w:lang w:val="en-US"/>
        </w:rPr>
        <w:t>University and University of Tokyo.  All rights reserved.</w:t>
      </w:r>
    </w:p>
    <w:p w14:paraId="4DB30B49" w14:textId="77777777" w:rsidR="00D46384" w:rsidRPr="0048590B" w:rsidRDefault="00856372" w:rsidP="00C41D22">
      <w:pPr>
        <w:pStyle w:val="HTMLPreformatted"/>
        <w:spacing w:after="160"/>
        <w:rPr>
          <w:rFonts w:asciiTheme="minorHAnsi" w:hAnsiTheme="minorHAnsi"/>
          <w:sz w:val="22"/>
          <w:szCs w:val="22"/>
          <w:lang w:val="en-US"/>
        </w:rPr>
      </w:pPr>
      <w:r>
        <w:rPr>
          <w:rFonts w:asciiTheme="minorHAnsi" w:hAnsiTheme="minorHAnsi"/>
          <w:sz w:val="22"/>
          <w:szCs w:val="22"/>
          <w:lang w:val="en-US"/>
        </w:rPr>
        <w:lastRenderedPageBreak/>
        <w:t xml:space="preserve"> </w:t>
      </w:r>
      <w:r w:rsidR="00D46384" w:rsidRPr="0048590B">
        <w:rPr>
          <w:rFonts w:asciiTheme="minorHAnsi" w:hAnsiTheme="minorHAnsi"/>
          <w:sz w:val="22"/>
          <w:szCs w:val="22"/>
          <w:lang w:val="en-US"/>
        </w:rPr>
        <w:t>Redistribution and use in source and binary forms, with or without</w:t>
      </w:r>
      <w:r>
        <w:rPr>
          <w:rFonts w:asciiTheme="minorHAnsi" w:hAnsiTheme="minorHAnsi"/>
          <w:sz w:val="22"/>
          <w:szCs w:val="22"/>
          <w:lang w:val="en-US"/>
        </w:rPr>
        <w:t xml:space="preserve"> </w:t>
      </w:r>
      <w:r w:rsidR="00D46384" w:rsidRPr="0048590B">
        <w:rPr>
          <w:rFonts w:asciiTheme="minorHAnsi" w:hAnsiTheme="minorHAnsi"/>
          <w:sz w:val="22"/>
          <w:szCs w:val="22"/>
          <w:lang w:val="en-US"/>
        </w:rPr>
        <w:t>modification, are permitted provided that the following conditions are</w:t>
      </w:r>
      <w:r>
        <w:rPr>
          <w:rFonts w:asciiTheme="minorHAnsi" w:hAnsiTheme="minorHAnsi"/>
          <w:sz w:val="22"/>
          <w:szCs w:val="22"/>
          <w:lang w:val="en-US"/>
        </w:rPr>
        <w:t xml:space="preserve"> </w:t>
      </w:r>
      <w:r w:rsidR="00D46384" w:rsidRPr="0048590B">
        <w:rPr>
          <w:rFonts w:asciiTheme="minorHAnsi" w:hAnsiTheme="minorHAnsi"/>
          <w:sz w:val="22"/>
          <w:szCs w:val="22"/>
          <w:lang w:val="en-US"/>
        </w:rPr>
        <w:t>met:</w:t>
      </w:r>
    </w:p>
    <w:p w14:paraId="68C4CD7A"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Redistributions of source code must retain the above copyright</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      notice, this list of conditions and the following disclaimer.</w:t>
      </w:r>
    </w:p>
    <w:p w14:paraId="610BB8FB"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Redistributions in binary form must reproduce the above</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      copyright notice, this list of conditions and the following</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      disclaimer in the documentation and/or other materials provided</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      with the distribution.</w:t>
      </w:r>
    </w:p>
    <w:p w14:paraId="19C45219"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Neither the name of the Hiroshima University nor the names of</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      its contributors may be used to endorse or promote products</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      derived from this software without specific prior written</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      permission.</w:t>
      </w:r>
    </w:p>
    <w:p w14:paraId="1B8E458D" w14:textId="77777777" w:rsidR="00D46384" w:rsidRPr="0048590B" w:rsidRDefault="00856372" w:rsidP="00C41D22">
      <w:pPr>
        <w:pStyle w:val="HTMLPreformatted"/>
        <w:spacing w:after="160"/>
        <w:rPr>
          <w:rFonts w:asciiTheme="minorHAnsi" w:hAnsiTheme="minorHAnsi"/>
          <w:sz w:val="22"/>
          <w:szCs w:val="22"/>
          <w:lang w:val="en-US"/>
        </w:rPr>
      </w:pPr>
      <w:r>
        <w:rPr>
          <w:rFonts w:asciiTheme="minorHAnsi" w:hAnsiTheme="minorHAnsi"/>
          <w:sz w:val="22"/>
          <w:szCs w:val="22"/>
          <w:lang w:val="en-US"/>
        </w:rPr>
        <w:t xml:space="preserve"> </w:t>
      </w:r>
      <w:r w:rsidR="00D46384" w:rsidRPr="0048590B">
        <w:rPr>
          <w:rFonts w:asciiTheme="minorHAnsi" w:hAnsiTheme="minorHAnsi"/>
          <w:sz w:val="22"/>
          <w:szCs w:val="22"/>
          <w:lang w:val="en-US"/>
        </w:rPr>
        <w:t>THIS SOFTWARE IS PROVIDED BY THE COPYRIGHT HOLDERS AND CONTRIBUTORS</w:t>
      </w:r>
      <w:r>
        <w:rPr>
          <w:rFonts w:asciiTheme="minorHAnsi" w:hAnsiTheme="minorHAnsi"/>
          <w:sz w:val="22"/>
          <w:szCs w:val="22"/>
          <w:lang w:val="en-US"/>
        </w:rPr>
        <w:t xml:space="preserve"> </w:t>
      </w:r>
      <w:r w:rsidR="00D46384" w:rsidRPr="0048590B">
        <w:rPr>
          <w:rFonts w:asciiTheme="minorHAnsi" w:hAnsiTheme="minorHAnsi"/>
          <w:sz w:val="22"/>
          <w:szCs w:val="22"/>
          <w:lang w:val="en-US"/>
        </w:rPr>
        <w:t>"AS IS" AND ANY EXPRESS OR IMPLIED WARRANTIES, INCLUDING, BUT NOT</w:t>
      </w:r>
      <w:r>
        <w:rPr>
          <w:rFonts w:asciiTheme="minorHAnsi" w:hAnsiTheme="minorHAnsi"/>
          <w:sz w:val="22"/>
          <w:szCs w:val="22"/>
          <w:lang w:val="en-US"/>
        </w:rPr>
        <w:t xml:space="preserve"> </w:t>
      </w:r>
      <w:r w:rsidR="00D46384" w:rsidRPr="0048590B">
        <w:rPr>
          <w:rFonts w:asciiTheme="minorHAnsi" w:hAnsiTheme="minorHAnsi"/>
          <w:sz w:val="22"/>
          <w:szCs w:val="22"/>
          <w:lang w:val="en-US"/>
        </w:rPr>
        <w:t>LIMITED TO, THE IMPLIED WARRANTIES OF MERCHANTABILITY AND FITNESS FOR</w:t>
      </w:r>
      <w:r>
        <w:rPr>
          <w:rFonts w:asciiTheme="minorHAnsi" w:hAnsiTheme="minorHAnsi"/>
          <w:sz w:val="22"/>
          <w:szCs w:val="22"/>
          <w:lang w:val="en-US"/>
        </w:rPr>
        <w:t xml:space="preserve"> </w:t>
      </w:r>
      <w:r w:rsidR="00D46384" w:rsidRPr="0048590B">
        <w:rPr>
          <w:rFonts w:asciiTheme="minorHAnsi" w:hAnsiTheme="minorHAnsi"/>
          <w:sz w:val="22"/>
          <w:szCs w:val="22"/>
          <w:lang w:val="en-US"/>
        </w:rPr>
        <w:t>A PARTICULAR PURPOSE ARE DISCLAIMED. IN NO EVENT SHALL THE COPYRIGHT</w:t>
      </w:r>
      <w:r>
        <w:rPr>
          <w:rFonts w:asciiTheme="minorHAnsi" w:hAnsiTheme="minorHAnsi"/>
          <w:sz w:val="22"/>
          <w:szCs w:val="22"/>
          <w:lang w:val="en-US"/>
        </w:rPr>
        <w:t xml:space="preserve"> </w:t>
      </w:r>
      <w:r w:rsidR="00D46384" w:rsidRPr="0048590B">
        <w:rPr>
          <w:rFonts w:asciiTheme="minorHAnsi" w:hAnsiTheme="minorHAnsi"/>
          <w:sz w:val="22"/>
          <w:szCs w:val="22"/>
          <w:lang w:val="en-US"/>
        </w:rPr>
        <w:t>OWNER OR CONTRIBUTORS BE LIABLE FOR ANY DIRECT, INDIRECT, INCIDENTAL,</w:t>
      </w:r>
      <w:r>
        <w:rPr>
          <w:rFonts w:asciiTheme="minorHAnsi" w:hAnsiTheme="minorHAnsi"/>
          <w:sz w:val="22"/>
          <w:szCs w:val="22"/>
          <w:lang w:val="en-US"/>
        </w:rPr>
        <w:t xml:space="preserve"> </w:t>
      </w:r>
      <w:r w:rsidR="00D46384" w:rsidRPr="0048590B">
        <w:rPr>
          <w:rFonts w:asciiTheme="minorHAnsi" w:hAnsiTheme="minorHAnsi"/>
          <w:sz w:val="22"/>
          <w:szCs w:val="22"/>
          <w:lang w:val="en-US"/>
        </w:rPr>
        <w:t>SPECIAL, EXEMPLARY, OR CONSEQUENTIAL DAMAGES (INCLUDING, BUT NOT</w:t>
      </w:r>
      <w:r>
        <w:rPr>
          <w:rFonts w:asciiTheme="minorHAnsi" w:hAnsiTheme="minorHAnsi"/>
          <w:sz w:val="22"/>
          <w:szCs w:val="22"/>
          <w:lang w:val="en-US"/>
        </w:rPr>
        <w:t xml:space="preserve"> </w:t>
      </w:r>
      <w:r w:rsidR="00D46384" w:rsidRPr="0048590B">
        <w:rPr>
          <w:rFonts w:asciiTheme="minorHAnsi" w:hAnsiTheme="minorHAnsi"/>
          <w:sz w:val="22"/>
          <w:szCs w:val="22"/>
          <w:lang w:val="en-US"/>
        </w:rPr>
        <w:t>LIMITED TO, PROCUREMENT OF SUBSTITUTE GOODS OR SERVICES; LOSS OF USE,</w:t>
      </w:r>
      <w:r>
        <w:rPr>
          <w:rFonts w:asciiTheme="minorHAnsi" w:hAnsiTheme="minorHAnsi"/>
          <w:sz w:val="22"/>
          <w:szCs w:val="22"/>
          <w:lang w:val="en-US"/>
        </w:rPr>
        <w:t xml:space="preserve"> </w:t>
      </w:r>
      <w:r w:rsidR="00D46384" w:rsidRPr="0048590B">
        <w:rPr>
          <w:rFonts w:asciiTheme="minorHAnsi" w:hAnsiTheme="minorHAnsi"/>
          <w:sz w:val="22"/>
          <w:szCs w:val="22"/>
          <w:lang w:val="en-US"/>
        </w:rPr>
        <w:t>DATA, OR PROFITS; OR BUSINESS INTERRUPTION) HOWEVER CAUSED AND ON ANY</w:t>
      </w:r>
      <w:r>
        <w:rPr>
          <w:rFonts w:asciiTheme="minorHAnsi" w:hAnsiTheme="minorHAnsi"/>
          <w:sz w:val="22"/>
          <w:szCs w:val="22"/>
          <w:lang w:val="en-US"/>
        </w:rPr>
        <w:t xml:space="preserve"> </w:t>
      </w:r>
      <w:r w:rsidR="00D46384" w:rsidRPr="0048590B">
        <w:rPr>
          <w:rFonts w:asciiTheme="minorHAnsi" w:hAnsiTheme="minorHAnsi"/>
          <w:sz w:val="22"/>
          <w:szCs w:val="22"/>
          <w:lang w:val="en-US"/>
        </w:rPr>
        <w:t>THEORY OF LIABILITY, WHETHER IN CONTRACT, STRICT LIABILITY, OR TORT</w:t>
      </w:r>
      <w:r>
        <w:rPr>
          <w:rFonts w:asciiTheme="minorHAnsi" w:hAnsiTheme="minorHAnsi"/>
          <w:sz w:val="22"/>
          <w:szCs w:val="22"/>
          <w:lang w:val="en-US"/>
        </w:rPr>
        <w:t xml:space="preserve"> </w:t>
      </w:r>
      <w:r w:rsidR="00D46384" w:rsidRPr="0048590B">
        <w:rPr>
          <w:rFonts w:asciiTheme="minorHAnsi" w:hAnsiTheme="minorHAnsi"/>
          <w:sz w:val="22"/>
          <w:szCs w:val="22"/>
          <w:lang w:val="en-US"/>
        </w:rPr>
        <w:t>(INCLUDING NEGLIGENCE OR OTHERWISE) ARISING IN ANY WAY OUT OF THE USE</w:t>
      </w:r>
      <w:r>
        <w:rPr>
          <w:rFonts w:asciiTheme="minorHAnsi" w:hAnsiTheme="minorHAnsi"/>
          <w:sz w:val="22"/>
          <w:szCs w:val="22"/>
          <w:lang w:val="en-US"/>
        </w:rPr>
        <w:t xml:space="preserve"> </w:t>
      </w:r>
      <w:r w:rsidR="00D46384" w:rsidRPr="0048590B">
        <w:rPr>
          <w:rFonts w:asciiTheme="minorHAnsi" w:hAnsiTheme="minorHAnsi"/>
          <w:sz w:val="22"/>
          <w:szCs w:val="22"/>
          <w:lang w:val="en-US"/>
        </w:rPr>
        <w:t>OF THIS SOFTWARE, EVEN IF ADVISED OF THE POSSIBILITY OF SUCH DAMAGE.</w:t>
      </w:r>
    </w:p>
    <w:p w14:paraId="3C0EFC1A" w14:textId="77777777" w:rsidR="00D46384" w:rsidRPr="0048590B" w:rsidRDefault="00D46384" w:rsidP="00C41D22">
      <w:pPr>
        <w:spacing w:line="240" w:lineRule="auto"/>
        <w:rPr>
          <w:color w:val="000000"/>
          <w:lang w:val="en-US"/>
        </w:rPr>
      </w:pPr>
      <w:r w:rsidRPr="0048590B">
        <w:rPr>
          <w:color w:val="000000"/>
          <w:lang w:val="en-US"/>
        </w:rPr>
        <w:t xml:space="preserve">Some of the cuRAND library routines were derived from code developed by D. E. Shaw Research and are subject to the following license: </w:t>
      </w:r>
    </w:p>
    <w:p w14:paraId="25EA4F08"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Copyright </w:t>
      </w:r>
      <w:r w:rsidR="00C41D22">
        <w:rPr>
          <w:rFonts w:asciiTheme="minorHAnsi" w:hAnsiTheme="minorHAnsi"/>
          <w:sz w:val="22"/>
          <w:szCs w:val="22"/>
          <w:lang w:val="en-US"/>
        </w:rPr>
        <w:t>2010-2011, D. E. Shaw Research.</w:t>
      </w:r>
    </w:p>
    <w:p w14:paraId="28E6BABA" w14:textId="77777777" w:rsidR="00D46384" w:rsidRPr="0048590B" w:rsidRDefault="00C41D22" w:rsidP="00C41D22">
      <w:pPr>
        <w:pStyle w:val="HTMLPreformatted"/>
        <w:spacing w:after="160"/>
        <w:rPr>
          <w:rFonts w:asciiTheme="minorHAnsi" w:hAnsiTheme="minorHAnsi"/>
          <w:sz w:val="22"/>
          <w:szCs w:val="22"/>
          <w:lang w:val="en-US"/>
        </w:rPr>
      </w:pPr>
      <w:r>
        <w:rPr>
          <w:rFonts w:asciiTheme="minorHAnsi" w:hAnsiTheme="minorHAnsi"/>
          <w:sz w:val="22"/>
          <w:szCs w:val="22"/>
          <w:lang w:val="en-US"/>
        </w:rPr>
        <w:t>All rights reserved.</w:t>
      </w:r>
    </w:p>
    <w:p w14:paraId="36963CB9" w14:textId="77777777" w:rsidR="00856372"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Redistribution and use in source and binary forms, with or without</w:t>
      </w:r>
      <w:r w:rsidR="00856372">
        <w:rPr>
          <w:rFonts w:asciiTheme="minorHAnsi" w:hAnsiTheme="minorHAnsi"/>
          <w:sz w:val="22"/>
          <w:szCs w:val="22"/>
          <w:lang w:val="en-US"/>
        </w:rPr>
        <w:t xml:space="preserve"> </w:t>
      </w:r>
      <w:r w:rsidRPr="0048590B">
        <w:rPr>
          <w:rFonts w:asciiTheme="minorHAnsi" w:hAnsiTheme="minorHAnsi"/>
          <w:sz w:val="22"/>
          <w:szCs w:val="22"/>
          <w:lang w:val="en-US"/>
        </w:rPr>
        <w:t>modification, are permitted provided that the following conditions are</w:t>
      </w:r>
      <w:r w:rsidR="00856372">
        <w:rPr>
          <w:rFonts w:asciiTheme="minorHAnsi" w:hAnsiTheme="minorHAnsi"/>
          <w:sz w:val="22"/>
          <w:szCs w:val="22"/>
          <w:lang w:val="en-US"/>
        </w:rPr>
        <w:t xml:space="preserve"> </w:t>
      </w:r>
      <w:r w:rsidRPr="0048590B">
        <w:rPr>
          <w:rFonts w:asciiTheme="minorHAnsi" w:hAnsiTheme="minorHAnsi"/>
          <w:sz w:val="22"/>
          <w:szCs w:val="22"/>
          <w:lang w:val="en-US"/>
        </w:rPr>
        <w:t>met:</w:t>
      </w:r>
      <w:r w:rsidR="00856372">
        <w:rPr>
          <w:rFonts w:asciiTheme="minorHAnsi" w:hAnsiTheme="minorHAnsi"/>
          <w:sz w:val="22"/>
          <w:szCs w:val="22"/>
          <w:lang w:val="en-US"/>
        </w:rPr>
        <w:t xml:space="preserve"> </w:t>
      </w:r>
    </w:p>
    <w:p w14:paraId="3CA4662A"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Redistributions of source code </w:t>
      </w:r>
      <w:r w:rsidR="00856372">
        <w:rPr>
          <w:rFonts w:asciiTheme="minorHAnsi" w:hAnsiTheme="minorHAnsi"/>
          <w:sz w:val="22"/>
          <w:szCs w:val="22"/>
          <w:lang w:val="en-US"/>
        </w:rPr>
        <w:t>must retain the above copyright</w:t>
      </w:r>
      <w:r w:rsidRPr="0048590B">
        <w:rPr>
          <w:rFonts w:asciiTheme="minorHAnsi" w:hAnsiTheme="minorHAnsi"/>
          <w:sz w:val="22"/>
          <w:szCs w:val="22"/>
          <w:lang w:val="en-US"/>
        </w:rPr>
        <w:t xml:space="preserve">      notice, this list of conditions, and the following disclaimer.</w:t>
      </w:r>
    </w:p>
    <w:p w14:paraId="09F034C0"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Redistributions in binar</w:t>
      </w:r>
      <w:r w:rsidR="00856372">
        <w:rPr>
          <w:rFonts w:asciiTheme="minorHAnsi" w:hAnsiTheme="minorHAnsi"/>
          <w:sz w:val="22"/>
          <w:szCs w:val="22"/>
          <w:lang w:val="en-US"/>
        </w:rPr>
        <w:t>y form must reproduce the above</w:t>
      </w:r>
      <w:r w:rsidRPr="0048590B">
        <w:rPr>
          <w:rFonts w:asciiTheme="minorHAnsi" w:hAnsiTheme="minorHAnsi"/>
          <w:sz w:val="22"/>
          <w:szCs w:val="22"/>
          <w:lang w:val="en-US"/>
        </w:rPr>
        <w:t xml:space="preserve">      copyright notice, this list o</w:t>
      </w:r>
      <w:r w:rsidR="00856372">
        <w:rPr>
          <w:rFonts w:asciiTheme="minorHAnsi" w:hAnsiTheme="minorHAnsi"/>
          <w:sz w:val="22"/>
          <w:szCs w:val="22"/>
          <w:lang w:val="en-US"/>
        </w:rPr>
        <w:t>f conditions, and the following</w:t>
      </w:r>
      <w:r w:rsidRPr="0048590B">
        <w:rPr>
          <w:rFonts w:asciiTheme="minorHAnsi" w:hAnsiTheme="minorHAnsi"/>
          <w:sz w:val="22"/>
          <w:szCs w:val="22"/>
          <w:lang w:val="en-US"/>
        </w:rPr>
        <w:t xml:space="preserve">      disclaimer in the documentation </w:t>
      </w:r>
      <w:r w:rsidR="00856372">
        <w:rPr>
          <w:rFonts w:asciiTheme="minorHAnsi" w:hAnsiTheme="minorHAnsi"/>
          <w:sz w:val="22"/>
          <w:szCs w:val="22"/>
          <w:lang w:val="en-US"/>
        </w:rPr>
        <w:t>and/or other materials provided</w:t>
      </w:r>
      <w:r w:rsidRPr="0048590B">
        <w:rPr>
          <w:rFonts w:asciiTheme="minorHAnsi" w:hAnsiTheme="minorHAnsi"/>
          <w:sz w:val="22"/>
          <w:szCs w:val="22"/>
          <w:lang w:val="en-US"/>
        </w:rPr>
        <w:t xml:space="preserve">    with the distribution.</w:t>
      </w:r>
    </w:p>
    <w:p w14:paraId="5F2454E8"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Neither the name of D. E. Sha</w:t>
      </w:r>
      <w:r w:rsidR="00856372">
        <w:rPr>
          <w:rFonts w:asciiTheme="minorHAnsi" w:hAnsiTheme="minorHAnsi"/>
          <w:sz w:val="22"/>
          <w:szCs w:val="22"/>
          <w:lang w:val="en-US"/>
        </w:rPr>
        <w:t>w Research nor the names of its</w:t>
      </w:r>
      <w:r w:rsidRPr="0048590B">
        <w:rPr>
          <w:rFonts w:asciiTheme="minorHAnsi" w:hAnsiTheme="minorHAnsi"/>
          <w:sz w:val="22"/>
          <w:szCs w:val="22"/>
          <w:lang w:val="en-US"/>
        </w:rPr>
        <w:t xml:space="preserve">      contributors may be used to endorse or promot</w:t>
      </w:r>
      <w:r w:rsidR="00856372">
        <w:rPr>
          <w:rFonts w:asciiTheme="minorHAnsi" w:hAnsiTheme="minorHAnsi"/>
          <w:sz w:val="22"/>
          <w:szCs w:val="22"/>
          <w:lang w:val="en-US"/>
        </w:rPr>
        <w:t>e products derived</w:t>
      </w:r>
      <w:r w:rsidRPr="0048590B">
        <w:rPr>
          <w:rFonts w:asciiTheme="minorHAnsi" w:hAnsiTheme="minorHAnsi"/>
          <w:sz w:val="22"/>
          <w:szCs w:val="22"/>
          <w:lang w:val="en-US"/>
        </w:rPr>
        <w:t xml:space="preserve">      from this software without spe</w:t>
      </w:r>
      <w:r w:rsidR="00856372">
        <w:rPr>
          <w:rFonts w:asciiTheme="minorHAnsi" w:hAnsiTheme="minorHAnsi"/>
          <w:sz w:val="22"/>
          <w:szCs w:val="22"/>
          <w:lang w:val="en-US"/>
        </w:rPr>
        <w:t>cific prior written permission.</w:t>
      </w:r>
    </w:p>
    <w:p w14:paraId="0FDA3A1A" w14:textId="77777777" w:rsidR="00D46384" w:rsidRPr="0048590B" w:rsidRDefault="00D46384" w:rsidP="00C41D22">
      <w:pPr>
        <w:spacing w:line="240" w:lineRule="auto"/>
        <w:rPr>
          <w:color w:val="000000"/>
          <w:lang w:val="en-US"/>
        </w:rPr>
      </w:pPr>
      <w:r w:rsidRPr="0048590B">
        <w:rPr>
          <w:lang w:val="en-US"/>
        </w:rPr>
        <w:t>THIS SOFTWARE IS PROVIDED BY THE COPYRIGHT HOLDERS AND CONTRIBUTORS</w:t>
      </w:r>
      <w:r w:rsidR="00856372">
        <w:rPr>
          <w:lang w:val="en-US"/>
        </w:rPr>
        <w:t xml:space="preserve"> </w:t>
      </w:r>
      <w:r w:rsidRPr="0048590B">
        <w:rPr>
          <w:lang w:val="en-US"/>
        </w:rPr>
        <w:t>"AS IS" AND ANY EXPRESS OR IMPLIED WARRANTIES, INCLUDING, BUT NOT</w:t>
      </w:r>
      <w:r w:rsidR="00856372">
        <w:rPr>
          <w:lang w:val="en-US"/>
        </w:rPr>
        <w:t xml:space="preserve"> </w:t>
      </w:r>
      <w:r w:rsidRPr="0048590B">
        <w:rPr>
          <w:lang w:val="en-US"/>
        </w:rPr>
        <w:t>LIMITED TO, THE IMPLIED WARRANTIES OF MERCHANTABILITY AND FITNESS FOR</w:t>
      </w:r>
      <w:r w:rsidR="00856372">
        <w:rPr>
          <w:lang w:val="en-US"/>
        </w:rPr>
        <w:t xml:space="preserve"> </w:t>
      </w:r>
      <w:r w:rsidRPr="0048590B">
        <w:rPr>
          <w:lang w:val="en-US"/>
        </w:rPr>
        <w:t>A PARTICULAR PURPOSE ARE DISCLAIMED. IN NO EVENT SHALL THE COPYRIGHT</w:t>
      </w:r>
      <w:r w:rsidR="00856372">
        <w:rPr>
          <w:lang w:val="en-US"/>
        </w:rPr>
        <w:t xml:space="preserve"> </w:t>
      </w:r>
      <w:r w:rsidRPr="0048590B">
        <w:rPr>
          <w:lang w:val="en-US"/>
        </w:rPr>
        <w:t>OWNER OR CONTRIBUTORS BE LIABLE FOR ANY DIRECT, INDIRECT, INCIDENTAL,</w:t>
      </w:r>
      <w:r w:rsidR="00856372">
        <w:rPr>
          <w:lang w:val="en-US"/>
        </w:rPr>
        <w:t xml:space="preserve"> </w:t>
      </w:r>
      <w:r w:rsidRPr="0048590B">
        <w:rPr>
          <w:lang w:val="en-US"/>
        </w:rPr>
        <w:t>SPECIAL, EXEMPLARY, OR CONSEQUENTIAL DAMAGES (INCLUDING, BUT NOT</w:t>
      </w:r>
      <w:r w:rsidR="00856372">
        <w:rPr>
          <w:lang w:val="en-US"/>
        </w:rPr>
        <w:t xml:space="preserve"> </w:t>
      </w:r>
      <w:r w:rsidRPr="0048590B">
        <w:rPr>
          <w:lang w:val="en-US"/>
        </w:rPr>
        <w:t>LIMITED TO, PROCUREMENT OF SUBSTITUTE GOODS OR SERVICES; LOSS OF USE,</w:t>
      </w:r>
      <w:r w:rsidR="00856372">
        <w:rPr>
          <w:lang w:val="en-US"/>
        </w:rPr>
        <w:t xml:space="preserve"> </w:t>
      </w:r>
      <w:r w:rsidRPr="0048590B">
        <w:rPr>
          <w:lang w:val="en-US"/>
        </w:rPr>
        <w:t>DATA, OR PROFITS; OR BUSINESS INTERRUPTION) HOWEVER CAUSED AND ON ANY</w:t>
      </w:r>
      <w:r w:rsidR="00856372">
        <w:rPr>
          <w:lang w:val="en-US"/>
        </w:rPr>
        <w:t xml:space="preserve"> </w:t>
      </w:r>
      <w:r w:rsidRPr="0048590B">
        <w:rPr>
          <w:lang w:val="en-US"/>
        </w:rPr>
        <w:t>THEORY OF LIABILITY, WHETHER IN CONTRACT, STRICT LIABILITY, OR TORT</w:t>
      </w:r>
      <w:r w:rsidR="00856372">
        <w:rPr>
          <w:lang w:val="en-US"/>
        </w:rPr>
        <w:t xml:space="preserve"> </w:t>
      </w:r>
      <w:r w:rsidRPr="0048590B">
        <w:rPr>
          <w:lang w:val="en-US"/>
        </w:rPr>
        <w:t>(INCLUDING NEGLIGENCE OR OTHERWISE) ARISING IN ANY WAY OUT OF THE USE</w:t>
      </w:r>
      <w:r w:rsidR="00856372">
        <w:rPr>
          <w:lang w:val="en-US"/>
        </w:rPr>
        <w:t xml:space="preserve"> </w:t>
      </w:r>
      <w:r w:rsidRPr="0048590B">
        <w:rPr>
          <w:lang w:val="en-US"/>
        </w:rPr>
        <w:t xml:space="preserve">OF </w:t>
      </w:r>
      <w:r w:rsidRPr="0048590B">
        <w:rPr>
          <w:lang w:val="en-US"/>
        </w:rPr>
        <w:lastRenderedPageBreak/>
        <w:t>THIS SOFTWARE, EVEN IF ADVISED OF THE POSSIBILITY OF SUCH DAMAGE.</w:t>
      </w:r>
      <w:r w:rsidR="00856372">
        <w:rPr>
          <w:lang w:val="en-US"/>
        </w:rPr>
        <w:t xml:space="preserve"> </w:t>
      </w:r>
      <w:r w:rsidRPr="0048590B">
        <w:rPr>
          <w:color w:val="000000"/>
          <w:lang w:val="en-US"/>
        </w:rPr>
        <w:t xml:space="preserve">Licensee's use of the lz4 third party component is subject to the following terms and conditions: </w:t>
      </w:r>
    </w:p>
    <w:p w14:paraId="41F3A78D"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Copyright (C) 2011-2013, Yann Collet.</w:t>
      </w:r>
    </w:p>
    <w:p w14:paraId="3B6F973A"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BSD 2-Clause License (http://www.opensource.org/licenses/bsd-license.php)</w:t>
      </w:r>
    </w:p>
    <w:p w14:paraId="43095F17"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Redistribution and use in source an</w:t>
      </w:r>
      <w:r w:rsidR="00856372">
        <w:rPr>
          <w:rFonts w:asciiTheme="minorHAnsi" w:hAnsiTheme="minorHAnsi"/>
          <w:sz w:val="22"/>
          <w:szCs w:val="22"/>
          <w:lang w:val="en-US"/>
        </w:rPr>
        <w:t xml:space="preserve">d binary forms, with or without </w:t>
      </w:r>
      <w:r w:rsidRPr="0048590B">
        <w:rPr>
          <w:rFonts w:asciiTheme="minorHAnsi" w:hAnsiTheme="minorHAnsi"/>
          <w:sz w:val="22"/>
          <w:szCs w:val="22"/>
          <w:lang w:val="en-US"/>
        </w:rPr>
        <w:t>modification, are permitted provided th</w:t>
      </w:r>
      <w:r w:rsidR="00856372">
        <w:rPr>
          <w:rFonts w:asciiTheme="minorHAnsi" w:hAnsiTheme="minorHAnsi"/>
          <w:sz w:val="22"/>
          <w:szCs w:val="22"/>
          <w:lang w:val="en-US"/>
        </w:rPr>
        <w:t>at the following conditions are met:</w:t>
      </w:r>
    </w:p>
    <w:p w14:paraId="5991D915"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Redistributions of source code </w:t>
      </w:r>
      <w:r w:rsidR="00856372">
        <w:rPr>
          <w:rFonts w:asciiTheme="minorHAnsi" w:hAnsiTheme="minorHAnsi"/>
          <w:sz w:val="22"/>
          <w:szCs w:val="22"/>
          <w:lang w:val="en-US"/>
        </w:rPr>
        <w:t xml:space="preserve">must retain the above copyright </w:t>
      </w:r>
      <w:r w:rsidRPr="0048590B">
        <w:rPr>
          <w:rFonts w:asciiTheme="minorHAnsi" w:hAnsiTheme="minorHAnsi"/>
          <w:sz w:val="22"/>
          <w:szCs w:val="22"/>
          <w:lang w:val="en-US"/>
        </w:rPr>
        <w:t>notice, this list of conditions and the following disclaimer.</w:t>
      </w:r>
    </w:p>
    <w:p w14:paraId="4B41F1C4"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  Redistributions in binar</w:t>
      </w:r>
      <w:r w:rsidR="00856372">
        <w:rPr>
          <w:rFonts w:asciiTheme="minorHAnsi" w:hAnsiTheme="minorHAnsi"/>
          <w:sz w:val="22"/>
          <w:szCs w:val="22"/>
          <w:lang w:val="en-US"/>
        </w:rPr>
        <w:t xml:space="preserve">y form must reproduce the above </w:t>
      </w:r>
      <w:r w:rsidRPr="0048590B">
        <w:rPr>
          <w:rFonts w:asciiTheme="minorHAnsi" w:hAnsiTheme="minorHAnsi"/>
          <w:sz w:val="22"/>
          <w:szCs w:val="22"/>
          <w:lang w:val="en-US"/>
        </w:rPr>
        <w:t>copyright notice, this list of conditio</w:t>
      </w:r>
      <w:r w:rsidR="00856372">
        <w:rPr>
          <w:rFonts w:asciiTheme="minorHAnsi" w:hAnsiTheme="minorHAnsi"/>
          <w:sz w:val="22"/>
          <w:szCs w:val="22"/>
          <w:lang w:val="en-US"/>
        </w:rPr>
        <w:t xml:space="preserve">ns and the following disclaimer </w:t>
      </w:r>
      <w:r w:rsidRPr="0048590B">
        <w:rPr>
          <w:rFonts w:asciiTheme="minorHAnsi" w:hAnsiTheme="minorHAnsi"/>
          <w:sz w:val="22"/>
          <w:szCs w:val="22"/>
          <w:lang w:val="en-US"/>
        </w:rPr>
        <w:t>in the documentation and/or ot</w:t>
      </w:r>
      <w:r w:rsidR="00856372">
        <w:rPr>
          <w:rFonts w:asciiTheme="minorHAnsi" w:hAnsiTheme="minorHAnsi"/>
          <w:sz w:val="22"/>
          <w:szCs w:val="22"/>
          <w:lang w:val="en-US"/>
        </w:rPr>
        <w:t xml:space="preserve">her materials provided with the </w:t>
      </w:r>
      <w:r w:rsidRPr="0048590B">
        <w:rPr>
          <w:rFonts w:asciiTheme="minorHAnsi" w:hAnsiTheme="minorHAnsi"/>
          <w:sz w:val="22"/>
          <w:szCs w:val="22"/>
          <w:lang w:val="en-US"/>
        </w:rPr>
        <w:t>distribution.</w:t>
      </w:r>
    </w:p>
    <w:p w14:paraId="3BE4BEB3" w14:textId="77777777" w:rsidR="00D46384" w:rsidRPr="0048590B" w:rsidRDefault="00D46384" w:rsidP="00C41D22">
      <w:pPr>
        <w:pStyle w:val="HTMLPreformatted"/>
        <w:spacing w:after="160"/>
        <w:rPr>
          <w:rFonts w:asciiTheme="minorHAnsi" w:hAnsiTheme="minorHAnsi"/>
          <w:sz w:val="22"/>
          <w:szCs w:val="22"/>
          <w:lang w:val="en-US"/>
        </w:rPr>
      </w:pPr>
    </w:p>
    <w:p w14:paraId="5174B257" w14:textId="77777777" w:rsidR="00D46384"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THIS SOFTWARE IS PROVIDED BY THE COPYRIGHT HOLDERS AND CONTRIBUTORS</w:t>
      </w:r>
      <w:r w:rsidR="00856372">
        <w:rPr>
          <w:rFonts w:asciiTheme="minorHAnsi" w:hAnsiTheme="minorHAnsi"/>
          <w:sz w:val="22"/>
          <w:szCs w:val="22"/>
          <w:lang w:val="en-US"/>
        </w:rPr>
        <w:t xml:space="preserve"> </w:t>
      </w:r>
      <w:r w:rsidRPr="0048590B">
        <w:rPr>
          <w:rFonts w:asciiTheme="minorHAnsi" w:hAnsiTheme="minorHAnsi"/>
          <w:sz w:val="22"/>
          <w:szCs w:val="22"/>
          <w:lang w:val="en-US"/>
        </w:rPr>
        <w:t>"AS IS" AND ANY EXPRESS OR IMPLIED WARRANTIES, INCLUDING, BUT NOT</w:t>
      </w:r>
      <w:r w:rsidR="00856372">
        <w:rPr>
          <w:rFonts w:asciiTheme="minorHAnsi" w:hAnsiTheme="minorHAnsi"/>
          <w:sz w:val="22"/>
          <w:szCs w:val="22"/>
          <w:lang w:val="en-US"/>
        </w:rPr>
        <w:t xml:space="preserve"> </w:t>
      </w:r>
      <w:r w:rsidRPr="0048590B">
        <w:rPr>
          <w:rFonts w:asciiTheme="minorHAnsi" w:hAnsiTheme="minorHAnsi"/>
          <w:sz w:val="22"/>
          <w:szCs w:val="22"/>
          <w:lang w:val="en-US"/>
        </w:rPr>
        <w:t>LIMITED TO, THE IMPLIED WARRANTIES OF MERCHANTABILITY AND FITNESS FOR</w:t>
      </w:r>
      <w:r w:rsidR="00856372">
        <w:rPr>
          <w:rFonts w:asciiTheme="minorHAnsi" w:hAnsiTheme="minorHAnsi"/>
          <w:sz w:val="22"/>
          <w:szCs w:val="22"/>
          <w:lang w:val="en-US"/>
        </w:rPr>
        <w:t xml:space="preserve"> </w:t>
      </w:r>
      <w:r w:rsidRPr="0048590B">
        <w:rPr>
          <w:rFonts w:asciiTheme="minorHAnsi" w:hAnsiTheme="minorHAnsi"/>
          <w:sz w:val="22"/>
          <w:szCs w:val="22"/>
          <w:lang w:val="en-US"/>
        </w:rPr>
        <w:t>A PARTICULAR PURPOSE ARE DISCLAIMED. IN NO EVENT SHALL THE COPYRIGHT</w:t>
      </w:r>
      <w:r w:rsidR="00856372">
        <w:rPr>
          <w:rFonts w:asciiTheme="minorHAnsi" w:hAnsiTheme="minorHAnsi"/>
          <w:sz w:val="22"/>
          <w:szCs w:val="22"/>
          <w:lang w:val="en-US"/>
        </w:rPr>
        <w:t xml:space="preserve"> </w:t>
      </w:r>
      <w:r w:rsidRPr="0048590B">
        <w:rPr>
          <w:rFonts w:asciiTheme="minorHAnsi" w:hAnsiTheme="minorHAnsi"/>
          <w:sz w:val="22"/>
          <w:szCs w:val="22"/>
          <w:lang w:val="en-US"/>
        </w:rPr>
        <w:t>OWNER OR CONTRIBUTORS BE LIABLE FOR ANY DIRECT, INDIRECT, INCIDENTAL,</w:t>
      </w:r>
      <w:r w:rsidR="00856372">
        <w:rPr>
          <w:rFonts w:asciiTheme="minorHAnsi" w:hAnsiTheme="minorHAnsi"/>
          <w:sz w:val="22"/>
          <w:szCs w:val="22"/>
          <w:lang w:val="en-US"/>
        </w:rPr>
        <w:t xml:space="preserve"> </w:t>
      </w:r>
      <w:r w:rsidRPr="0048590B">
        <w:rPr>
          <w:rFonts w:asciiTheme="minorHAnsi" w:hAnsiTheme="minorHAnsi"/>
          <w:sz w:val="22"/>
          <w:szCs w:val="22"/>
          <w:lang w:val="en-US"/>
        </w:rPr>
        <w:t>SPECIAL, EXEMPLARY, OR CONSEQUENTIAL DAMAGES (INCLUDING, BUT NOT</w:t>
      </w:r>
      <w:r w:rsidR="00856372">
        <w:rPr>
          <w:rFonts w:asciiTheme="minorHAnsi" w:hAnsiTheme="minorHAnsi"/>
          <w:sz w:val="22"/>
          <w:szCs w:val="22"/>
          <w:lang w:val="en-US"/>
        </w:rPr>
        <w:t xml:space="preserve"> </w:t>
      </w:r>
      <w:r w:rsidRPr="0048590B">
        <w:rPr>
          <w:rFonts w:asciiTheme="minorHAnsi" w:hAnsiTheme="minorHAnsi"/>
          <w:sz w:val="22"/>
          <w:szCs w:val="22"/>
          <w:lang w:val="en-US"/>
        </w:rPr>
        <w:t>LIMITED TO, PROCUREMENT OF SUBSTITUTE GOODS OR SERVICES; LOSS OF USE,</w:t>
      </w:r>
      <w:r w:rsidR="00856372">
        <w:rPr>
          <w:rFonts w:asciiTheme="minorHAnsi" w:hAnsiTheme="minorHAnsi"/>
          <w:sz w:val="22"/>
          <w:szCs w:val="22"/>
          <w:lang w:val="en-US"/>
        </w:rPr>
        <w:t xml:space="preserve"> </w:t>
      </w:r>
      <w:r w:rsidRPr="0048590B">
        <w:rPr>
          <w:rFonts w:asciiTheme="minorHAnsi" w:hAnsiTheme="minorHAnsi"/>
          <w:sz w:val="22"/>
          <w:szCs w:val="22"/>
          <w:lang w:val="en-US"/>
        </w:rPr>
        <w:t>DATA, OR PROFITS; OR BUSINESS INTERRUPTION) HOWEVER CAUSED AND ON ANY</w:t>
      </w:r>
      <w:r w:rsidR="00856372">
        <w:rPr>
          <w:rFonts w:asciiTheme="minorHAnsi" w:hAnsiTheme="minorHAnsi"/>
          <w:sz w:val="22"/>
          <w:szCs w:val="22"/>
          <w:lang w:val="en-US"/>
        </w:rPr>
        <w:t xml:space="preserve"> </w:t>
      </w:r>
      <w:r w:rsidRPr="0048590B">
        <w:rPr>
          <w:rFonts w:asciiTheme="minorHAnsi" w:hAnsiTheme="minorHAnsi"/>
          <w:sz w:val="22"/>
          <w:szCs w:val="22"/>
          <w:lang w:val="en-US"/>
        </w:rPr>
        <w:t>THEORY OF LIABILITY, WHETHER IN CONTRACT, STRICT LIABILITY, OR TORT</w:t>
      </w:r>
      <w:r w:rsidR="00856372">
        <w:rPr>
          <w:rFonts w:asciiTheme="minorHAnsi" w:hAnsiTheme="minorHAnsi"/>
          <w:sz w:val="22"/>
          <w:szCs w:val="22"/>
          <w:lang w:val="en-US"/>
        </w:rPr>
        <w:t xml:space="preserve"> </w:t>
      </w:r>
      <w:r w:rsidRPr="0048590B">
        <w:rPr>
          <w:rFonts w:asciiTheme="minorHAnsi" w:hAnsiTheme="minorHAnsi"/>
          <w:sz w:val="22"/>
          <w:szCs w:val="22"/>
          <w:lang w:val="en-US"/>
        </w:rPr>
        <w:t>(INCLUDING NEGLIGENCE OR OTHERWISE) ARISING IN ANY WAY OUT OF THE USE</w:t>
      </w:r>
      <w:r w:rsidR="00856372">
        <w:rPr>
          <w:rFonts w:asciiTheme="minorHAnsi" w:hAnsiTheme="minorHAnsi"/>
          <w:sz w:val="22"/>
          <w:szCs w:val="22"/>
          <w:lang w:val="en-US"/>
        </w:rPr>
        <w:t xml:space="preserve"> </w:t>
      </w:r>
      <w:r w:rsidRPr="0048590B">
        <w:rPr>
          <w:rFonts w:asciiTheme="minorHAnsi" w:hAnsiTheme="minorHAnsi"/>
          <w:sz w:val="22"/>
          <w:szCs w:val="22"/>
          <w:lang w:val="en-US"/>
        </w:rPr>
        <w:t>OF THIS SOFTWARE, EVEN IF ADVISED OF THE POSSIBILITY OF SUCH DAMAGE.</w:t>
      </w:r>
    </w:p>
    <w:p w14:paraId="04EAA13B" w14:textId="77777777" w:rsidR="00B2678E" w:rsidRPr="007F6C51" w:rsidRDefault="00B2678E" w:rsidP="00B2678E">
      <w:pPr>
        <w:pStyle w:val="NormalWeb"/>
        <w:shd w:val="clear" w:color="auto" w:fill="FFFFFF"/>
        <w:spacing w:before="150" w:beforeAutospacing="0" w:after="0" w:afterAutospacing="0"/>
        <w:rPr>
          <w:rFonts w:asciiTheme="minorHAnsi" w:hAnsiTheme="minorHAnsi" w:cs="Arial"/>
          <w:sz w:val="22"/>
          <w:szCs w:val="22"/>
        </w:rPr>
      </w:pPr>
      <w:r w:rsidRPr="007F6C51">
        <w:rPr>
          <w:rFonts w:asciiTheme="minorHAnsi" w:hAnsiTheme="minorHAnsi" w:cs="Arial"/>
          <w:sz w:val="22"/>
          <w:szCs w:val="22"/>
        </w:rPr>
        <w:t>COPYRIGHT</w:t>
      </w:r>
    </w:p>
    <w:p w14:paraId="3837FDF2" w14:textId="77777777" w:rsidR="00B2678E" w:rsidRPr="007F6C51" w:rsidRDefault="00B2678E" w:rsidP="00B2678E">
      <w:pPr>
        <w:pStyle w:val="NormalWeb"/>
        <w:shd w:val="clear" w:color="auto" w:fill="FFFFFF"/>
        <w:spacing w:before="150" w:beforeAutospacing="0" w:after="0" w:afterAutospacing="0"/>
        <w:rPr>
          <w:rFonts w:asciiTheme="minorHAnsi" w:hAnsiTheme="minorHAnsi" w:cs="Arial"/>
          <w:sz w:val="22"/>
          <w:szCs w:val="22"/>
        </w:rPr>
      </w:pPr>
      <w:r w:rsidRPr="007F6C51">
        <w:rPr>
          <w:rFonts w:asciiTheme="minorHAnsi" w:hAnsiTheme="minorHAnsi" w:cs="Arial"/>
          <w:sz w:val="22"/>
          <w:szCs w:val="22"/>
        </w:rPr>
        <w:t>All contributions by the University of California:</w:t>
      </w:r>
    </w:p>
    <w:p w14:paraId="5715F884" w14:textId="77777777" w:rsidR="00B2678E" w:rsidRPr="007F6C51" w:rsidRDefault="00B2678E" w:rsidP="00B2678E">
      <w:pPr>
        <w:pStyle w:val="NormalWeb"/>
        <w:shd w:val="clear" w:color="auto" w:fill="FFFFFF"/>
        <w:spacing w:before="150" w:beforeAutospacing="0" w:after="0" w:afterAutospacing="0"/>
        <w:rPr>
          <w:rFonts w:asciiTheme="minorHAnsi" w:hAnsiTheme="minorHAnsi" w:cs="Arial"/>
          <w:sz w:val="22"/>
          <w:szCs w:val="22"/>
        </w:rPr>
      </w:pPr>
      <w:r w:rsidRPr="007F6C51">
        <w:rPr>
          <w:rFonts w:asciiTheme="minorHAnsi" w:hAnsiTheme="minorHAnsi" w:cs="Arial"/>
          <w:sz w:val="22"/>
          <w:szCs w:val="22"/>
        </w:rPr>
        <w:t>Copyright (c) 2014, 2015, The Regents of the University of California (Regents)</w:t>
      </w:r>
    </w:p>
    <w:p w14:paraId="00EBC45C" w14:textId="77777777" w:rsidR="00B2678E" w:rsidRPr="007F6C51" w:rsidRDefault="00B2678E" w:rsidP="00B2678E">
      <w:pPr>
        <w:pStyle w:val="NormalWeb"/>
        <w:shd w:val="clear" w:color="auto" w:fill="FFFFFF"/>
        <w:spacing w:before="150" w:beforeAutospacing="0" w:after="0" w:afterAutospacing="0"/>
        <w:rPr>
          <w:rFonts w:asciiTheme="minorHAnsi" w:hAnsiTheme="minorHAnsi" w:cs="Arial"/>
          <w:sz w:val="22"/>
          <w:szCs w:val="22"/>
        </w:rPr>
      </w:pPr>
      <w:r w:rsidRPr="007F6C51">
        <w:rPr>
          <w:rFonts w:asciiTheme="minorHAnsi" w:hAnsiTheme="minorHAnsi" w:cs="Arial"/>
          <w:sz w:val="22"/>
          <w:szCs w:val="22"/>
        </w:rPr>
        <w:t>All rights reserved.</w:t>
      </w:r>
    </w:p>
    <w:p w14:paraId="6FD8C02E" w14:textId="77777777" w:rsidR="00B2678E" w:rsidRPr="007F6C51" w:rsidRDefault="00B2678E" w:rsidP="00B2678E">
      <w:pPr>
        <w:pStyle w:val="NormalWeb"/>
        <w:shd w:val="clear" w:color="auto" w:fill="FFFFFF"/>
        <w:spacing w:before="150" w:beforeAutospacing="0" w:after="0" w:afterAutospacing="0"/>
        <w:rPr>
          <w:rFonts w:asciiTheme="minorHAnsi" w:hAnsiTheme="minorHAnsi" w:cs="Arial"/>
          <w:sz w:val="22"/>
          <w:szCs w:val="22"/>
        </w:rPr>
      </w:pPr>
      <w:r w:rsidRPr="007F6C51">
        <w:rPr>
          <w:rFonts w:asciiTheme="minorHAnsi" w:hAnsiTheme="minorHAnsi" w:cs="Arial"/>
          <w:sz w:val="22"/>
          <w:szCs w:val="22"/>
        </w:rPr>
        <w:t>All other contributions:</w:t>
      </w:r>
    </w:p>
    <w:p w14:paraId="69519ED8" w14:textId="77777777" w:rsidR="00B2678E" w:rsidRPr="007F6C51" w:rsidRDefault="00B2678E" w:rsidP="00B2678E">
      <w:pPr>
        <w:pStyle w:val="NormalWeb"/>
        <w:shd w:val="clear" w:color="auto" w:fill="FFFFFF"/>
        <w:spacing w:before="150" w:beforeAutospacing="0" w:after="0" w:afterAutospacing="0"/>
        <w:rPr>
          <w:rFonts w:asciiTheme="minorHAnsi" w:hAnsiTheme="minorHAnsi" w:cs="Arial"/>
          <w:sz w:val="22"/>
          <w:szCs w:val="22"/>
        </w:rPr>
      </w:pPr>
      <w:r w:rsidRPr="007F6C51">
        <w:rPr>
          <w:rFonts w:asciiTheme="minorHAnsi" w:hAnsiTheme="minorHAnsi" w:cs="Arial"/>
          <w:sz w:val="22"/>
          <w:szCs w:val="22"/>
        </w:rPr>
        <w:t>Copyright (c) 2014, 2015, the respective contributors</w:t>
      </w:r>
    </w:p>
    <w:p w14:paraId="7B47ACB1" w14:textId="77777777" w:rsidR="00B2678E" w:rsidRPr="007F6C51" w:rsidRDefault="00B2678E" w:rsidP="00B2678E">
      <w:pPr>
        <w:pStyle w:val="NormalWeb"/>
        <w:shd w:val="clear" w:color="auto" w:fill="FFFFFF"/>
        <w:spacing w:before="150" w:beforeAutospacing="0" w:after="0" w:afterAutospacing="0"/>
        <w:rPr>
          <w:rFonts w:asciiTheme="minorHAnsi" w:hAnsiTheme="minorHAnsi" w:cs="Arial"/>
          <w:sz w:val="22"/>
          <w:szCs w:val="22"/>
        </w:rPr>
      </w:pPr>
      <w:r w:rsidRPr="007F6C51">
        <w:rPr>
          <w:rFonts w:asciiTheme="minorHAnsi" w:hAnsiTheme="minorHAnsi" w:cs="Arial"/>
          <w:sz w:val="22"/>
          <w:szCs w:val="22"/>
        </w:rPr>
        <w:t>All rights reserved.</w:t>
      </w:r>
    </w:p>
    <w:p w14:paraId="07B8F58B" w14:textId="77777777" w:rsidR="00B2678E" w:rsidRPr="007F6C51" w:rsidRDefault="00B2678E" w:rsidP="00B2678E">
      <w:pPr>
        <w:pStyle w:val="NormalWeb"/>
        <w:shd w:val="clear" w:color="auto" w:fill="FFFFFF"/>
        <w:spacing w:before="150" w:beforeAutospacing="0" w:after="0" w:afterAutospacing="0"/>
        <w:rPr>
          <w:rFonts w:asciiTheme="minorHAnsi" w:hAnsiTheme="minorHAnsi" w:cs="Arial"/>
          <w:sz w:val="22"/>
          <w:szCs w:val="22"/>
        </w:rPr>
      </w:pPr>
      <w:r w:rsidRPr="007F6C51">
        <w:rPr>
          <w:rFonts w:asciiTheme="minorHAnsi" w:hAnsiTheme="minorHAnsi" w:cs="Arial"/>
          <w:sz w:val="22"/>
          <w:szCs w:val="22"/>
        </w:rPr>
        <w:t>Caffe uses a shared copyright model: each contributor holds copyright over their contributions to Caffe. The project versioning records all such contribution and copyright details. If a contributor wants to further mark their specific copyright on a particular contribution, they should indicate their copyright solely in the commit message of the change when it is committed.</w:t>
      </w:r>
    </w:p>
    <w:p w14:paraId="5DB0970F" w14:textId="77777777" w:rsidR="00B2678E" w:rsidRPr="007F6C51" w:rsidRDefault="00B2678E" w:rsidP="00B2678E">
      <w:pPr>
        <w:pStyle w:val="NormalWeb"/>
        <w:shd w:val="clear" w:color="auto" w:fill="FFFFFF"/>
        <w:spacing w:before="150" w:beforeAutospacing="0" w:after="0" w:afterAutospacing="0"/>
        <w:rPr>
          <w:rFonts w:asciiTheme="minorHAnsi" w:hAnsiTheme="minorHAnsi" w:cs="Arial"/>
          <w:sz w:val="22"/>
          <w:szCs w:val="22"/>
        </w:rPr>
      </w:pPr>
      <w:r w:rsidRPr="007F6C51">
        <w:rPr>
          <w:rFonts w:asciiTheme="minorHAnsi" w:hAnsiTheme="minorHAnsi" w:cs="Arial"/>
          <w:sz w:val="22"/>
          <w:szCs w:val="22"/>
        </w:rPr>
        <w:t>LICENSE</w:t>
      </w:r>
    </w:p>
    <w:p w14:paraId="5A9FF1D0" w14:textId="77777777" w:rsidR="00B2678E" w:rsidRPr="007F6C51" w:rsidRDefault="00B2678E" w:rsidP="00B2678E">
      <w:pPr>
        <w:pStyle w:val="NormalWeb"/>
        <w:shd w:val="clear" w:color="auto" w:fill="FFFFFF"/>
        <w:spacing w:before="150" w:beforeAutospacing="0" w:after="0" w:afterAutospacing="0"/>
        <w:rPr>
          <w:rFonts w:asciiTheme="minorHAnsi" w:hAnsiTheme="minorHAnsi" w:cs="Arial"/>
          <w:sz w:val="22"/>
          <w:szCs w:val="22"/>
        </w:rPr>
      </w:pPr>
      <w:r w:rsidRPr="007F6C51">
        <w:rPr>
          <w:rFonts w:asciiTheme="minorHAnsi" w:hAnsiTheme="minorHAnsi" w:cs="Arial"/>
          <w:sz w:val="22"/>
          <w:szCs w:val="22"/>
        </w:rPr>
        <w:t>Redistribution and use in source and binary forms, with or without modification, are permitted provided that the following conditions are met:</w:t>
      </w:r>
    </w:p>
    <w:p w14:paraId="450CB0D3" w14:textId="77777777" w:rsidR="00B2678E" w:rsidRPr="007F6C51" w:rsidRDefault="00B2678E" w:rsidP="00B2678E">
      <w:pPr>
        <w:pStyle w:val="NormalWeb"/>
        <w:shd w:val="clear" w:color="auto" w:fill="FFFFFF"/>
        <w:spacing w:before="150" w:beforeAutospacing="0" w:after="0" w:afterAutospacing="0"/>
        <w:rPr>
          <w:rFonts w:asciiTheme="minorHAnsi" w:hAnsiTheme="minorHAnsi" w:cs="Arial"/>
          <w:sz w:val="22"/>
          <w:szCs w:val="22"/>
        </w:rPr>
      </w:pPr>
      <w:r w:rsidRPr="007F6C51">
        <w:rPr>
          <w:rFonts w:asciiTheme="minorHAnsi" w:hAnsiTheme="minorHAnsi" w:cs="Arial"/>
          <w:sz w:val="22"/>
          <w:szCs w:val="22"/>
        </w:rPr>
        <w:t>1. Redistributions of source code must retain the above copyright notice, this list of conditions and the following disclaimer.</w:t>
      </w:r>
    </w:p>
    <w:p w14:paraId="12E85696" w14:textId="77777777" w:rsidR="00B2678E" w:rsidRPr="007F6C51" w:rsidRDefault="00B2678E" w:rsidP="00B2678E">
      <w:pPr>
        <w:pStyle w:val="NormalWeb"/>
        <w:shd w:val="clear" w:color="auto" w:fill="FFFFFF"/>
        <w:spacing w:before="150" w:beforeAutospacing="0" w:after="0" w:afterAutospacing="0"/>
        <w:rPr>
          <w:rFonts w:asciiTheme="minorHAnsi" w:hAnsiTheme="minorHAnsi" w:cs="Arial"/>
          <w:sz w:val="22"/>
          <w:szCs w:val="22"/>
        </w:rPr>
      </w:pPr>
      <w:r w:rsidRPr="007F6C51">
        <w:rPr>
          <w:rFonts w:asciiTheme="minorHAnsi" w:hAnsiTheme="minorHAnsi" w:cs="Arial"/>
          <w:sz w:val="22"/>
          <w:szCs w:val="22"/>
        </w:rPr>
        <w:lastRenderedPageBreak/>
        <w:t>2. Redistributions in binary form must reproduce the above copyright notice, this list of conditions and the following disclaimer in the documentation and/or other materials provided with the distribution.</w:t>
      </w:r>
    </w:p>
    <w:p w14:paraId="764E7A5A" w14:textId="77777777" w:rsidR="00B2678E" w:rsidRPr="007F6C51" w:rsidRDefault="00B2678E" w:rsidP="00B2678E">
      <w:pPr>
        <w:pStyle w:val="NormalWeb"/>
        <w:shd w:val="clear" w:color="auto" w:fill="FFFFFF"/>
        <w:spacing w:before="150" w:beforeAutospacing="0" w:after="0" w:afterAutospacing="0"/>
        <w:rPr>
          <w:rFonts w:asciiTheme="minorHAnsi" w:hAnsiTheme="minorHAnsi" w:cs="Arial"/>
          <w:sz w:val="22"/>
          <w:szCs w:val="22"/>
        </w:rPr>
      </w:pPr>
      <w:r w:rsidRPr="007F6C51">
        <w:rPr>
          <w:rFonts w:asciiTheme="minorHAnsi" w:hAnsiTheme="minorHAnsi" w:cs="Arial"/>
          <w:sz w:val="22"/>
          <w:szCs w:val="22"/>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BB8C1F0" w14:textId="77777777" w:rsidR="00B2678E" w:rsidRPr="0048590B" w:rsidRDefault="00B2678E" w:rsidP="00C41D22">
      <w:pPr>
        <w:pStyle w:val="HTMLPreformatted"/>
        <w:spacing w:after="160"/>
        <w:rPr>
          <w:rFonts w:asciiTheme="minorHAnsi" w:hAnsiTheme="minorHAnsi"/>
          <w:sz w:val="22"/>
          <w:szCs w:val="22"/>
          <w:lang w:val="en-US"/>
        </w:rPr>
      </w:pPr>
    </w:p>
    <w:p w14:paraId="39F4D5C0" w14:textId="77777777" w:rsidR="00D46384" w:rsidRPr="0048590B" w:rsidRDefault="00D46384" w:rsidP="00C41D22">
      <w:pPr>
        <w:spacing w:line="240" w:lineRule="auto"/>
        <w:rPr>
          <w:color w:val="000000"/>
          <w:lang w:val="en-US"/>
        </w:rPr>
      </w:pPr>
      <w:r w:rsidRPr="0048590B">
        <w:rPr>
          <w:color w:val="000000"/>
          <w:lang w:val="en-US"/>
        </w:rPr>
        <w:t xml:space="preserve">The NPP library uses code from the Boost Math Toolkit, and is subject to the following license: </w:t>
      </w:r>
    </w:p>
    <w:p w14:paraId="00B8FE1F" w14:textId="77777777" w:rsidR="00B2678E" w:rsidRPr="00B2678E" w:rsidRDefault="00D46384" w:rsidP="00B2678E">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Boost Software License - Version 1.0 - August 17th, 2003</w:t>
      </w:r>
    </w:p>
    <w:p w14:paraId="53F996CB" w14:textId="77777777" w:rsidR="00B2678E" w:rsidRPr="00B2678E" w:rsidRDefault="00B2678E" w:rsidP="00B2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Courier New"/>
          <w:lang w:val="en-US"/>
        </w:rPr>
      </w:pPr>
      <w:r w:rsidRPr="00B2678E">
        <w:rPr>
          <w:rFonts w:eastAsia="Times New Roman" w:cs="Courier New"/>
          <w:lang w:val="en-US"/>
        </w:rPr>
        <w:t>Permission is hereby granted, free of charge, to any person or organization</w:t>
      </w:r>
      <w:r w:rsidR="00FA1477">
        <w:rPr>
          <w:rFonts w:eastAsia="Times New Roman" w:cs="Courier New"/>
          <w:lang w:val="en-US"/>
        </w:rPr>
        <w:t xml:space="preserve"> obtaining a copy of the </w:t>
      </w:r>
      <w:r w:rsidRPr="00B2678E">
        <w:rPr>
          <w:rFonts w:eastAsia="Times New Roman" w:cs="Courier New"/>
          <w:lang w:val="en-US"/>
        </w:rPr>
        <w:t>software and accompanying documentation covered by</w:t>
      </w:r>
      <w:r w:rsidR="00FA1477">
        <w:rPr>
          <w:rFonts w:eastAsia="Times New Roman" w:cs="Courier New"/>
          <w:lang w:val="en-US"/>
        </w:rPr>
        <w:t xml:space="preserve"> </w:t>
      </w:r>
      <w:r w:rsidRPr="00B2678E">
        <w:rPr>
          <w:rFonts w:eastAsia="Times New Roman" w:cs="Courier New"/>
          <w:lang w:val="en-US"/>
        </w:rPr>
        <w:t>this license (the "Software") to use, reproduce, display, distribute,</w:t>
      </w:r>
      <w:r w:rsidR="00FA1477">
        <w:rPr>
          <w:rFonts w:eastAsia="Times New Roman" w:cs="Courier New"/>
          <w:lang w:val="en-US"/>
        </w:rPr>
        <w:t xml:space="preserve"> </w:t>
      </w:r>
      <w:r w:rsidRPr="00B2678E">
        <w:rPr>
          <w:rFonts w:eastAsia="Times New Roman" w:cs="Courier New"/>
          <w:lang w:val="en-US"/>
        </w:rPr>
        <w:t>execute, and transmit the Software, and to prepare derivative works of the</w:t>
      </w:r>
      <w:r w:rsidR="00FA1477">
        <w:rPr>
          <w:rFonts w:eastAsia="Times New Roman" w:cs="Courier New"/>
          <w:lang w:val="en-US"/>
        </w:rPr>
        <w:t xml:space="preserve"> </w:t>
      </w:r>
      <w:r w:rsidRPr="00B2678E">
        <w:rPr>
          <w:rFonts w:eastAsia="Times New Roman" w:cs="Courier New"/>
          <w:lang w:val="en-US"/>
        </w:rPr>
        <w:t>Software, and to permit third-parties to whom the Software is furnished to</w:t>
      </w:r>
      <w:r w:rsidR="00FA1477">
        <w:rPr>
          <w:rFonts w:eastAsia="Times New Roman" w:cs="Courier New"/>
          <w:lang w:val="en-US"/>
        </w:rPr>
        <w:t xml:space="preserve"> </w:t>
      </w:r>
      <w:r w:rsidRPr="00B2678E">
        <w:rPr>
          <w:rFonts w:eastAsia="Times New Roman" w:cs="Courier New"/>
          <w:lang w:val="en-US"/>
        </w:rPr>
        <w:t>do so, all subject to the following:</w:t>
      </w:r>
    </w:p>
    <w:p w14:paraId="291AD80B" w14:textId="77777777" w:rsidR="00B2678E" w:rsidRPr="00B2678E" w:rsidRDefault="00B2678E" w:rsidP="00B2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Courier New"/>
          <w:lang w:val="en-US"/>
        </w:rPr>
      </w:pPr>
    </w:p>
    <w:p w14:paraId="05DEEB53" w14:textId="77777777" w:rsidR="00B2678E" w:rsidRPr="00B2678E" w:rsidRDefault="00B2678E" w:rsidP="00B2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Courier New"/>
          <w:lang w:val="en-US"/>
        </w:rPr>
      </w:pPr>
      <w:r w:rsidRPr="00B2678E">
        <w:rPr>
          <w:rFonts w:eastAsia="Times New Roman" w:cs="Courier New"/>
          <w:lang w:val="en-US"/>
        </w:rPr>
        <w:t>The copyright notices in the Software and this entire statement, including</w:t>
      </w:r>
      <w:r w:rsidR="00FA1477">
        <w:rPr>
          <w:rFonts w:eastAsia="Times New Roman" w:cs="Courier New"/>
          <w:lang w:val="en-US"/>
        </w:rPr>
        <w:t xml:space="preserve"> </w:t>
      </w:r>
      <w:r w:rsidRPr="00B2678E">
        <w:rPr>
          <w:rFonts w:eastAsia="Times New Roman" w:cs="Courier New"/>
          <w:lang w:val="en-US"/>
        </w:rPr>
        <w:t>the above license grant, this restriction and the following disclaimer,</w:t>
      </w:r>
      <w:r w:rsidR="00FA1477">
        <w:rPr>
          <w:rFonts w:eastAsia="Times New Roman" w:cs="Courier New"/>
          <w:lang w:val="en-US"/>
        </w:rPr>
        <w:t xml:space="preserve"> </w:t>
      </w:r>
      <w:r w:rsidRPr="00B2678E">
        <w:rPr>
          <w:rFonts w:eastAsia="Times New Roman" w:cs="Courier New"/>
          <w:lang w:val="en-US"/>
        </w:rPr>
        <w:t>must be included in all copies of the Software, in whole or in part, and</w:t>
      </w:r>
      <w:r w:rsidR="00FA1477">
        <w:rPr>
          <w:rFonts w:eastAsia="Times New Roman" w:cs="Courier New"/>
          <w:lang w:val="en-US"/>
        </w:rPr>
        <w:t xml:space="preserve"> </w:t>
      </w:r>
      <w:r w:rsidRPr="00B2678E">
        <w:rPr>
          <w:rFonts w:eastAsia="Times New Roman" w:cs="Courier New"/>
          <w:lang w:val="en-US"/>
        </w:rPr>
        <w:t>all derivative works of the Software, unless such copies or derivative</w:t>
      </w:r>
      <w:r w:rsidR="00FA1477">
        <w:rPr>
          <w:rFonts w:eastAsia="Times New Roman" w:cs="Courier New"/>
          <w:lang w:val="en-US"/>
        </w:rPr>
        <w:t xml:space="preserve"> </w:t>
      </w:r>
      <w:r w:rsidRPr="00B2678E">
        <w:rPr>
          <w:rFonts w:eastAsia="Times New Roman" w:cs="Courier New"/>
          <w:lang w:val="en-US"/>
        </w:rPr>
        <w:t>works are solely in the form of machine-executable object code generated by</w:t>
      </w:r>
      <w:r w:rsidR="00FA1477">
        <w:rPr>
          <w:rFonts w:eastAsia="Times New Roman" w:cs="Courier New"/>
          <w:lang w:val="en-US"/>
        </w:rPr>
        <w:t xml:space="preserve"> </w:t>
      </w:r>
      <w:r w:rsidRPr="00B2678E">
        <w:rPr>
          <w:rFonts w:eastAsia="Times New Roman" w:cs="Courier New"/>
          <w:lang w:val="en-US"/>
        </w:rPr>
        <w:t>a source language processor.</w:t>
      </w:r>
    </w:p>
    <w:p w14:paraId="53F69403" w14:textId="77777777" w:rsidR="00B2678E" w:rsidRPr="00B2678E" w:rsidRDefault="00B2678E" w:rsidP="00B2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Courier New"/>
          <w:lang w:val="en-US"/>
        </w:rPr>
      </w:pPr>
    </w:p>
    <w:p w14:paraId="35990E28" w14:textId="77777777" w:rsidR="00B2678E" w:rsidRPr="00185F84" w:rsidRDefault="00B2678E" w:rsidP="0018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Courier New"/>
          <w:lang w:val="en-US"/>
        </w:rPr>
      </w:pPr>
      <w:r w:rsidRPr="00B2678E">
        <w:rPr>
          <w:rFonts w:eastAsia="Times New Roman" w:cs="Courier New"/>
          <w:lang w:val="en-US"/>
        </w:rPr>
        <w:t>THE SOFTWARE IS PROVIDED "AS IS", WITHOUT WARRANTY OF ANY KIND, EXPRESS OR</w:t>
      </w:r>
      <w:r w:rsidR="00FA1477">
        <w:rPr>
          <w:rFonts w:eastAsia="Times New Roman" w:cs="Courier New"/>
          <w:lang w:val="en-US"/>
        </w:rPr>
        <w:t xml:space="preserve"> </w:t>
      </w:r>
      <w:r w:rsidRPr="00B2678E">
        <w:rPr>
          <w:rFonts w:eastAsia="Times New Roman" w:cs="Courier New"/>
          <w:lang w:val="en-US"/>
        </w:rPr>
        <w:t>IMPLIED, INCLUDING BUT NOT LIMITED TO THE WARRANTIES OF MERCHANTABILITY,</w:t>
      </w:r>
      <w:r w:rsidR="00FA1477">
        <w:rPr>
          <w:rFonts w:eastAsia="Times New Roman" w:cs="Courier New"/>
          <w:lang w:val="en-US"/>
        </w:rPr>
        <w:t xml:space="preserve"> </w:t>
      </w:r>
      <w:r w:rsidRPr="00B2678E">
        <w:rPr>
          <w:rFonts w:eastAsia="Times New Roman" w:cs="Courier New"/>
          <w:lang w:val="en-US"/>
        </w:rPr>
        <w:t>FITNESS FOR A PARTICULAR PURPOSE, TITLE AND NON-INFRINGEMENT. IN NO EVENT</w:t>
      </w:r>
      <w:r w:rsidR="00FA1477">
        <w:rPr>
          <w:rFonts w:eastAsia="Times New Roman" w:cs="Courier New"/>
          <w:lang w:val="en-US"/>
        </w:rPr>
        <w:t xml:space="preserve"> </w:t>
      </w:r>
      <w:r w:rsidRPr="00B2678E">
        <w:rPr>
          <w:rFonts w:eastAsia="Times New Roman" w:cs="Courier New"/>
          <w:lang w:val="en-US"/>
        </w:rPr>
        <w:t>SHALL THE COPYRIGHT HOLDERS OR ANYONE DISTRIBUTING THE SOFTWARE BE LIABLE</w:t>
      </w:r>
      <w:r w:rsidR="00FA1477">
        <w:rPr>
          <w:rFonts w:eastAsia="Times New Roman" w:cs="Courier New"/>
          <w:lang w:val="en-US"/>
        </w:rPr>
        <w:t xml:space="preserve"> </w:t>
      </w:r>
      <w:r w:rsidRPr="00B2678E">
        <w:rPr>
          <w:rFonts w:eastAsia="Times New Roman" w:cs="Courier New"/>
          <w:lang w:val="en-US"/>
        </w:rPr>
        <w:t>FOR ANY DAMAGES OR OTHER LIABILITY, WHETHER IN CONTRACT, TORT OR OTHERWISE,</w:t>
      </w:r>
      <w:r w:rsidR="00FA1477">
        <w:rPr>
          <w:rFonts w:eastAsia="Times New Roman" w:cs="Courier New"/>
          <w:lang w:val="en-US"/>
        </w:rPr>
        <w:t xml:space="preserve"> </w:t>
      </w:r>
      <w:r w:rsidRPr="00B2678E">
        <w:rPr>
          <w:rFonts w:eastAsia="Times New Roman" w:cs="Courier New"/>
          <w:lang w:val="en-US"/>
        </w:rPr>
        <w:t>ARISING FROM, OUT OF OR IN CONNECTION WITH THE SOFTWARE OR THE USE OR OTHER</w:t>
      </w:r>
      <w:r w:rsidR="00FA1477">
        <w:rPr>
          <w:rFonts w:eastAsia="Times New Roman" w:cs="Courier New"/>
          <w:lang w:val="en-US"/>
        </w:rPr>
        <w:t xml:space="preserve"> </w:t>
      </w:r>
      <w:r w:rsidRPr="00B2678E">
        <w:rPr>
          <w:rFonts w:eastAsia="Times New Roman" w:cs="Courier New"/>
          <w:lang w:val="en-US"/>
        </w:rPr>
        <w:t>DEALINGS IN THE SOFTWARE.</w:t>
      </w:r>
    </w:p>
    <w:p w14:paraId="4BC0F0EB"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 . .</w:t>
      </w:r>
    </w:p>
    <w:p w14:paraId="43E73FC9"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Permission is hereby granted, free of charge, to any person or organization obtaining a copy of the software and accompanying documentation covered by this license (the "Software") to use, reproduce, display, distribute, execute, and transmit the Software, and to prepare derivative works of the Software, and to permit third-parties to whom the Software is furnished to do so, all subject to the following:</w:t>
      </w:r>
    </w:p>
    <w:p w14:paraId="1986E8C0" w14:textId="77777777" w:rsidR="00D46384" w:rsidRPr="0048590B"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The copyright notices in the Software and this entire statement, including the above license grant, this restriction and the following disclaimer, must be included in all copies of the Software, in whole</w:t>
      </w:r>
      <w:r w:rsidR="00856372">
        <w:rPr>
          <w:rFonts w:asciiTheme="minorHAnsi" w:hAnsiTheme="minorHAnsi"/>
          <w:sz w:val="22"/>
          <w:szCs w:val="22"/>
          <w:lang w:val="en-US"/>
        </w:rPr>
        <w:t xml:space="preserve"> </w:t>
      </w:r>
      <w:r w:rsidRPr="0048590B">
        <w:rPr>
          <w:rFonts w:asciiTheme="minorHAnsi" w:hAnsiTheme="minorHAnsi"/>
          <w:sz w:val="22"/>
          <w:szCs w:val="22"/>
          <w:lang w:val="en-US"/>
        </w:rPr>
        <w:t>or in part, and all derivative works of the Software, unless such</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copies or derivative works are solely in the form of machine-executable </w:t>
      </w:r>
      <w:r w:rsidR="000933B8">
        <w:rPr>
          <w:rFonts w:asciiTheme="minorHAnsi" w:hAnsiTheme="minorHAnsi"/>
          <w:sz w:val="22"/>
          <w:szCs w:val="22"/>
          <w:lang w:val="en-US"/>
        </w:rPr>
        <w:t>o</w:t>
      </w:r>
      <w:r w:rsidRPr="0048590B">
        <w:rPr>
          <w:rFonts w:asciiTheme="minorHAnsi" w:hAnsiTheme="minorHAnsi"/>
          <w:sz w:val="22"/>
          <w:szCs w:val="22"/>
          <w:lang w:val="en-US"/>
        </w:rPr>
        <w:t>bject code generated by a source language processor.</w:t>
      </w:r>
      <w:r w:rsidR="00856372">
        <w:rPr>
          <w:rFonts w:asciiTheme="minorHAnsi" w:hAnsiTheme="minorHAnsi"/>
          <w:sz w:val="22"/>
          <w:szCs w:val="22"/>
          <w:lang w:val="en-US"/>
        </w:rPr>
        <w:t xml:space="preserve"> </w:t>
      </w:r>
    </w:p>
    <w:p w14:paraId="679BC259" w14:textId="77777777" w:rsidR="0014502B" w:rsidRPr="00992DE6" w:rsidRDefault="00D46384" w:rsidP="00C41D22">
      <w:pPr>
        <w:pStyle w:val="HTMLPreformatted"/>
        <w:spacing w:after="160"/>
        <w:rPr>
          <w:rFonts w:asciiTheme="minorHAnsi" w:hAnsiTheme="minorHAnsi"/>
          <w:sz w:val="22"/>
          <w:szCs w:val="22"/>
          <w:lang w:val="en-US"/>
        </w:rPr>
      </w:pPr>
      <w:r w:rsidRPr="0048590B">
        <w:rPr>
          <w:rFonts w:asciiTheme="minorHAnsi" w:hAnsiTheme="minorHAnsi"/>
          <w:sz w:val="22"/>
          <w:szCs w:val="22"/>
          <w:lang w:val="en-US"/>
        </w:rPr>
        <w:t xml:space="preserve">THE SOFTWARE IS PROVIDED "AS IS", WITHOUT WARRANTY OF ANY KIND, EXPRESS OR IMPLIED, INCLUDING BUT NOT LIMITED TO THE WARRANTIES OF </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MERCHANTABILITY, FITNESS FOR A PARTICULAR </w:t>
      </w:r>
      <w:r w:rsidRPr="0048590B">
        <w:rPr>
          <w:rFonts w:asciiTheme="minorHAnsi" w:hAnsiTheme="minorHAnsi"/>
          <w:sz w:val="22"/>
          <w:szCs w:val="22"/>
          <w:lang w:val="en-US"/>
        </w:rPr>
        <w:lastRenderedPageBreak/>
        <w:t xml:space="preserve">PURPOSE, TITLE AND </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NON-INFRINGEMENT. IN NO EVENT SHALL THE COPYRIGHT HOLDERS OR </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ANYONE DISTRIBUTING THE SOFTWARE BE LIABLE FOR ANY DAMAGES OR </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OTHER LIABILITY, WHETHER IN CONTRACT, TORT OR OTHERWISE, ARISING </w:t>
      </w:r>
      <w:r w:rsidR="00856372">
        <w:rPr>
          <w:rFonts w:asciiTheme="minorHAnsi" w:hAnsiTheme="minorHAnsi"/>
          <w:sz w:val="22"/>
          <w:szCs w:val="22"/>
          <w:lang w:val="en-US"/>
        </w:rPr>
        <w:t xml:space="preserve"> </w:t>
      </w:r>
      <w:r w:rsidRPr="0048590B">
        <w:rPr>
          <w:rFonts w:asciiTheme="minorHAnsi" w:hAnsiTheme="minorHAnsi"/>
          <w:sz w:val="22"/>
          <w:szCs w:val="22"/>
          <w:lang w:val="en-US"/>
        </w:rPr>
        <w:t xml:space="preserve">FROM, OUT OF OR IN CONNECTION WITH THE SOFTWARE OR THE USE OR </w:t>
      </w:r>
      <w:r w:rsidR="00856372">
        <w:rPr>
          <w:rFonts w:asciiTheme="minorHAnsi" w:hAnsiTheme="minorHAnsi"/>
          <w:sz w:val="22"/>
          <w:szCs w:val="22"/>
          <w:lang w:val="en-US"/>
        </w:rPr>
        <w:t xml:space="preserve"> </w:t>
      </w:r>
      <w:r w:rsidRPr="0048590B">
        <w:rPr>
          <w:rFonts w:asciiTheme="minorHAnsi" w:hAnsiTheme="minorHAnsi"/>
          <w:sz w:val="22"/>
          <w:szCs w:val="22"/>
          <w:lang w:val="en-US"/>
        </w:rPr>
        <w:t>OTHER DEALINGS IN THE SOFTWARE.</w:t>
      </w:r>
    </w:p>
    <w:p w14:paraId="5D7BBDCD" w14:textId="77777777" w:rsidR="00BD039F" w:rsidRPr="0048590B" w:rsidRDefault="00BD039F" w:rsidP="00C41D22">
      <w:pPr>
        <w:widowControl w:val="0"/>
        <w:autoSpaceDE w:val="0"/>
        <w:autoSpaceDN w:val="0"/>
        <w:adjustRightInd w:val="0"/>
        <w:spacing w:line="240" w:lineRule="auto"/>
        <w:rPr>
          <w:rFonts w:cs="Arial"/>
          <w:color w:val="000000" w:themeColor="text1"/>
        </w:rPr>
      </w:pPr>
      <w:r w:rsidRPr="0048590B">
        <w:rPr>
          <w:rFonts w:cs="Arial"/>
          <w:color w:val="000000" w:themeColor="text1"/>
        </w:rPr>
        <w:t>=-=-=-=-=-=-=-=-=-=-=-=-=-=-=-=-=-=-=-=-=-=-=-=-=</w:t>
      </w:r>
    </w:p>
    <w:p w14:paraId="6F2D49C5" w14:textId="77777777" w:rsidR="00BD039F" w:rsidRPr="0048590B" w:rsidRDefault="00C41D22" w:rsidP="00C41D22">
      <w:pPr>
        <w:spacing w:line="240" w:lineRule="auto"/>
      </w:pPr>
      <w:r>
        <w:t xml:space="preserve">Kakadu SDK version 7.6. Copyright is owned by NewSouth Innovations Pty Limited, commercial arm of the UNSW Australia in Sydney, and/or Dr. David Taubman. All rights reserved. The Kakadu SDK is used under a commercial license. </w:t>
      </w:r>
      <w:r w:rsidR="00DB0169">
        <w:t xml:space="preserve"> </w:t>
      </w:r>
    </w:p>
    <w:p w14:paraId="377404C6" w14:textId="77777777" w:rsidR="00BD039F" w:rsidRPr="0048590B" w:rsidRDefault="00BD039F" w:rsidP="00C41D22">
      <w:pPr>
        <w:widowControl w:val="0"/>
        <w:autoSpaceDE w:val="0"/>
        <w:autoSpaceDN w:val="0"/>
        <w:adjustRightInd w:val="0"/>
        <w:spacing w:line="240" w:lineRule="auto"/>
        <w:rPr>
          <w:rFonts w:cs="Arial"/>
          <w:color w:val="000000" w:themeColor="text1"/>
        </w:rPr>
      </w:pPr>
      <w:r w:rsidRPr="0048590B">
        <w:rPr>
          <w:rFonts w:cs="Arial"/>
          <w:color w:val="000000" w:themeColor="text1"/>
        </w:rPr>
        <w:t>=-=-=-=-=-=-=-=-=-=-=-=-=-=-=-=-=-=-=-=-=-=-=-=-=</w:t>
      </w:r>
    </w:p>
    <w:p w14:paraId="78E803A8" w14:textId="77777777" w:rsidR="00BD039F" w:rsidRPr="0048590B" w:rsidRDefault="007320FC" w:rsidP="00C41D22">
      <w:pPr>
        <w:spacing w:line="240" w:lineRule="auto"/>
      </w:pPr>
      <w:r>
        <w:t xml:space="preserve">Aspects of this software were developed using Microsoft libraries, including the DirectX-D3DX9, MS Platform SDK, MS VC++ runtime and ActiveX Data Objects.  </w:t>
      </w:r>
    </w:p>
    <w:p w14:paraId="77E13B2A" w14:textId="77777777" w:rsidR="00710B6C" w:rsidRDefault="00BD039F" w:rsidP="00C41D22">
      <w:pPr>
        <w:widowControl w:val="0"/>
        <w:autoSpaceDE w:val="0"/>
        <w:autoSpaceDN w:val="0"/>
        <w:adjustRightInd w:val="0"/>
        <w:spacing w:line="240" w:lineRule="auto"/>
        <w:rPr>
          <w:rFonts w:cs="Arial"/>
          <w:color w:val="000000" w:themeColor="text1"/>
        </w:rPr>
      </w:pPr>
      <w:r w:rsidRPr="0048590B">
        <w:rPr>
          <w:rFonts w:cs="Arial"/>
          <w:color w:val="000000" w:themeColor="text1"/>
        </w:rPr>
        <w:t>=-=-=-=-=-=-=-=-=-=-=-=-=-=-=-=-=-=-=-=-=-=-=-=-=</w:t>
      </w:r>
    </w:p>
    <w:p w14:paraId="16A7B345" w14:textId="77777777" w:rsidR="0014502B" w:rsidRDefault="00705BA0" w:rsidP="00C41D22">
      <w:pPr>
        <w:widowControl w:val="0"/>
        <w:autoSpaceDE w:val="0"/>
        <w:autoSpaceDN w:val="0"/>
        <w:adjustRightInd w:val="0"/>
        <w:spacing w:line="240" w:lineRule="auto"/>
        <w:rPr>
          <w:rFonts w:cs="Arial"/>
          <w:color w:val="000000" w:themeColor="text1"/>
        </w:rPr>
      </w:pPr>
      <w:r w:rsidRPr="00705BA0">
        <w:rPr>
          <w:rFonts w:cs="Arial"/>
          <w:color w:val="000000" w:themeColor="text1"/>
        </w:rPr>
        <w:t>levelDB Google key-value storage library</w:t>
      </w:r>
    </w:p>
    <w:p w14:paraId="3A951F08" w14:textId="77777777" w:rsidR="00705BA0" w:rsidRPr="00705BA0" w:rsidRDefault="00705BA0" w:rsidP="00705BA0">
      <w:pPr>
        <w:widowControl w:val="0"/>
        <w:autoSpaceDE w:val="0"/>
        <w:autoSpaceDN w:val="0"/>
        <w:adjustRightInd w:val="0"/>
        <w:spacing w:line="240" w:lineRule="auto"/>
        <w:rPr>
          <w:rFonts w:cs="Arial"/>
          <w:color w:val="000000" w:themeColor="text1"/>
          <w:lang w:val="en-US"/>
        </w:rPr>
      </w:pPr>
      <w:r w:rsidRPr="00705BA0">
        <w:rPr>
          <w:rFonts w:cs="Arial"/>
          <w:color w:val="000000" w:themeColor="text1"/>
          <w:lang w:val="en-US"/>
        </w:rPr>
        <w:t>Copyright (c) 2011 The LevelDB Authors. All rights reserved.</w:t>
      </w:r>
    </w:p>
    <w:p w14:paraId="05D43BE5" w14:textId="77777777" w:rsidR="00705BA0" w:rsidRPr="00705BA0" w:rsidRDefault="00705BA0" w:rsidP="00705BA0">
      <w:pPr>
        <w:widowControl w:val="0"/>
        <w:autoSpaceDE w:val="0"/>
        <w:autoSpaceDN w:val="0"/>
        <w:adjustRightInd w:val="0"/>
        <w:spacing w:line="240" w:lineRule="auto"/>
        <w:rPr>
          <w:rFonts w:cs="Arial"/>
          <w:color w:val="000000" w:themeColor="text1"/>
          <w:lang w:val="en-US"/>
        </w:rPr>
      </w:pPr>
      <w:r w:rsidRPr="00705BA0">
        <w:rPr>
          <w:rFonts w:cs="Arial"/>
          <w:color w:val="000000" w:themeColor="text1"/>
          <w:lang w:val="en-US"/>
        </w:rPr>
        <w:t>Redistribution and use in source and binary forms, with or without modification, are permitted provided that the following conditions are met:</w:t>
      </w:r>
    </w:p>
    <w:p w14:paraId="3A0A6655" w14:textId="77777777" w:rsidR="00705BA0" w:rsidRPr="00705BA0" w:rsidRDefault="00705BA0" w:rsidP="00705BA0">
      <w:pPr>
        <w:widowControl w:val="0"/>
        <w:autoSpaceDE w:val="0"/>
        <w:autoSpaceDN w:val="0"/>
        <w:adjustRightInd w:val="0"/>
        <w:spacing w:line="240" w:lineRule="auto"/>
        <w:rPr>
          <w:rFonts w:cs="Arial"/>
          <w:color w:val="000000" w:themeColor="text1"/>
          <w:lang w:val="en-US"/>
        </w:rPr>
      </w:pPr>
      <w:r w:rsidRPr="00705BA0">
        <w:rPr>
          <w:rFonts w:cs="Arial"/>
          <w:color w:val="000000" w:themeColor="text1"/>
          <w:lang w:val="en-US"/>
        </w:rPr>
        <w:t>* Redistributions of source code must retain the above copyright notice, this list of conditions and the following disclaimer.</w:t>
      </w:r>
    </w:p>
    <w:p w14:paraId="3C048FD0" w14:textId="77777777" w:rsidR="00705BA0" w:rsidRPr="00705BA0" w:rsidRDefault="00705BA0" w:rsidP="00705BA0">
      <w:pPr>
        <w:widowControl w:val="0"/>
        <w:autoSpaceDE w:val="0"/>
        <w:autoSpaceDN w:val="0"/>
        <w:adjustRightInd w:val="0"/>
        <w:spacing w:line="240" w:lineRule="auto"/>
        <w:rPr>
          <w:rFonts w:cs="Arial"/>
          <w:color w:val="000000" w:themeColor="text1"/>
          <w:lang w:val="en-US"/>
        </w:rPr>
      </w:pPr>
      <w:r w:rsidRPr="00705BA0">
        <w:rPr>
          <w:rFonts w:cs="Arial"/>
          <w:color w:val="000000" w:themeColor="text1"/>
          <w:lang w:val="en-US"/>
        </w:rPr>
        <w:t>* Redistributions in binary form must reproduce the above copyright notice, this list of conditions and the following disclaimer in the documentation and/or other materials provided with the distribution.</w:t>
      </w:r>
    </w:p>
    <w:p w14:paraId="160DFC9A" w14:textId="77777777" w:rsidR="00705BA0" w:rsidRPr="00705BA0" w:rsidRDefault="00705BA0" w:rsidP="00705BA0">
      <w:pPr>
        <w:widowControl w:val="0"/>
        <w:autoSpaceDE w:val="0"/>
        <w:autoSpaceDN w:val="0"/>
        <w:adjustRightInd w:val="0"/>
        <w:spacing w:line="240" w:lineRule="auto"/>
        <w:rPr>
          <w:rFonts w:cs="Arial"/>
          <w:color w:val="000000" w:themeColor="text1"/>
          <w:lang w:val="en-US"/>
        </w:rPr>
      </w:pPr>
      <w:r w:rsidRPr="00705BA0">
        <w:rPr>
          <w:rFonts w:cs="Arial"/>
          <w:color w:val="000000" w:themeColor="text1"/>
          <w:lang w:val="en-US"/>
        </w:rPr>
        <w:t>* Neither the name of Google Inc. nor the names of its contributors may be used to endorse or promote products derived from this software without specific prior written permission.</w:t>
      </w:r>
    </w:p>
    <w:p w14:paraId="31A051D9" w14:textId="77777777" w:rsidR="00705BA0" w:rsidRPr="000D0F71" w:rsidRDefault="00705BA0" w:rsidP="00C41D22">
      <w:pPr>
        <w:widowControl w:val="0"/>
        <w:autoSpaceDE w:val="0"/>
        <w:autoSpaceDN w:val="0"/>
        <w:adjustRightInd w:val="0"/>
        <w:spacing w:line="240" w:lineRule="auto"/>
        <w:rPr>
          <w:rFonts w:cs="Arial"/>
          <w:color w:val="000000" w:themeColor="text1"/>
          <w:lang w:val="en-US"/>
        </w:rPr>
      </w:pPr>
      <w:r w:rsidRPr="00705BA0">
        <w:rPr>
          <w:rFonts w:cs="Arial"/>
          <w:color w:val="000000" w:themeColor="text1"/>
          <w:lang w:val="en-US"/>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E70CA9F" w14:textId="77777777" w:rsidR="0014502B" w:rsidRDefault="0014502B" w:rsidP="00C41D22">
      <w:pPr>
        <w:widowControl w:val="0"/>
        <w:autoSpaceDE w:val="0"/>
        <w:autoSpaceDN w:val="0"/>
        <w:adjustRightInd w:val="0"/>
        <w:spacing w:line="240" w:lineRule="auto"/>
        <w:rPr>
          <w:rFonts w:cs="Arial"/>
          <w:color w:val="000000" w:themeColor="text1"/>
        </w:rPr>
      </w:pPr>
      <w:r w:rsidRPr="0048590B">
        <w:rPr>
          <w:rFonts w:cs="Arial"/>
          <w:color w:val="000000" w:themeColor="text1"/>
        </w:rPr>
        <w:t>=-=-=-=-=-=-=-=-=-=-=-=-=-=-=-=-=-=-=-=-=-=-=-=-=</w:t>
      </w:r>
    </w:p>
    <w:p w14:paraId="781A18F7" w14:textId="77777777" w:rsidR="000D0F71" w:rsidRPr="000D0F71" w:rsidRDefault="000D0F71" w:rsidP="000D0F71">
      <w:pPr>
        <w:widowControl w:val="0"/>
        <w:autoSpaceDE w:val="0"/>
        <w:autoSpaceDN w:val="0"/>
        <w:adjustRightInd w:val="0"/>
        <w:spacing w:line="240" w:lineRule="auto"/>
        <w:rPr>
          <w:rFonts w:cs="Arial"/>
          <w:color w:val="000000" w:themeColor="text1"/>
          <w:lang w:val="en-US"/>
        </w:rPr>
      </w:pPr>
      <w:r w:rsidRPr="000D0F71">
        <w:rPr>
          <w:rFonts w:cs="Arial"/>
          <w:color w:val="000000" w:themeColor="text1"/>
          <w:lang w:val="en-US"/>
        </w:rPr>
        <w:t>Copyright Notice and License Terms for HDF5 (Hierarchical Data Format 5) Software Library and Utilities -----------------------------------------------------------------------------</w:t>
      </w:r>
    </w:p>
    <w:p w14:paraId="1C3CA874" w14:textId="77777777" w:rsidR="000D0F71" w:rsidRPr="000D0F71" w:rsidRDefault="000D0F71" w:rsidP="000D0F71">
      <w:pPr>
        <w:widowControl w:val="0"/>
        <w:autoSpaceDE w:val="0"/>
        <w:autoSpaceDN w:val="0"/>
        <w:adjustRightInd w:val="0"/>
        <w:spacing w:line="240" w:lineRule="auto"/>
        <w:rPr>
          <w:rFonts w:cs="Arial"/>
          <w:color w:val="000000" w:themeColor="text1"/>
          <w:lang w:val="en-US"/>
        </w:rPr>
      </w:pPr>
      <w:r w:rsidRPr="000D0F71">
        <w:rPr>
          <w:rFonts w:cs="Arial"/>
          <w:color w:val="000000" w:themeColor="text1"/>
          <w:lang w:val="en-US"/>
        </w:rPr>
        <w:t>HDF5 (Hierarchical Data Format 5) Software Library and Utilities Copyright 2006-2016 by The HDF Group. NCSA HDF5 (Hierarchical Data Format 5) Software Library and Utilities Copyright 1998-2006 by the Board of Trustees of the University of Illinois. All rights reserved. Redistribution and use in source and binary forms, with or without modification, are permitted for any purpose (including commercial purposes) provided that the following conditions are met:</w:t>
      </w:r>
    </w:p>
    <w:p w14:paraId="5E173332" w14:textId="77777777" w:rsidR="000D0F71" w:rsidRPr="000D0F71" w:rsidRDefault="000D0F71" w:rsidP="000D0F71">
      <w:pPr>
        <w:widowControl w:val="0"/>
        <w:autoSpaceDE w:val="0"/>
        <w:autoSpaceDN w:val="0"/>
        <w:adjustRightInd w:val="0"/>
        <w:spacing w:line="240" w:lineRule="auto"/>
        <w:rPr>
          <w:rFonts w:cs="Arial"/>
          <w:color w:val="000000" w:themeColor="text1"/>
          <w:lang w:val="en-US"/>
        </w:rPr>
      </w:pPr>
      <w:r w:rsidRPr="000D0F71">
        <w:rPr>
          <w:rFonts w:cs="Arial"/>
          <w:color w:val="000000" w:themeColor="text1"/>
          <w:lang w:val="en-US"/>
        </w:rPr>
        <w:lastRenderedPageBreak/>
        <w:t>1. Redistributions of source code must retain the above copyright notice, this list of conditions, and the following disclaimer.</w:t>
      </w:r>
    </w:p>
    <w:p w14:paraId="3B13E2D3" w14:textId="77777777" w:rsidR="000D0F71" w:rsidRPr="000D0F71" w:rsidRDefault="000D0F71" w:rsidP="000D0F71">
      <w:pPr>
        <w:widowControl w:val="0"/>
        <w:autoSpaceDE w:val="0"/>
        <w:autoSpaceDN w:val="0"/>
        <w:adjustRightInd w:val="0"/>
        <w:spacing w:line="240" w:lineRule="auto"/>
        <w:rPr>
          <w:rFonts w:cs="Arial"/>
          <w:color w:val="000000" w:themeColor="text1"/>
          <w:lang w:val="en-US"/>
        </w:rPr>
      </w:pPr>
      <w:r w:rsidRPr="000D0F71">
        <w:rPr>
          <w:rFonts w:cs="Arial"/>
          <w:color w:val="000000" w:themeColor="text1"/>
          <w:lang w:val="en-US"/>
        </w:rPr>
        <w:t>2. Redistributions in binary form must reproduce the above copyright notice, this list of conditions, and the following disclaimer in the documentation and/or materials provided with the distribution.</w:t>
      </w:r>
    </w:p>
    <w:p w14:paraId="04F19472" w14:textId="77777777" w:rsidR="000D0F71" w:rsidRPr="000D0F71" w:rsidRDefault="000D0F71" w:rsidP="000D0F71">
      <w:pPr>
        <w:widowControl w:val="0"/>
        <w:autoSpaceDE w:val="0"/>
        <w:autoSpaceDN w:val="0"/>
        <w:adjustRightInd w:val="0"/>
        <w:spacing w:line="240" w:lineRule="auto"/>
        <w:rPr>
          <w:rFonts w:cs="Arial"/>
          <w:color w:val="000000" w:themeColor="text1"/>
          <w:lang w:val="en-US"/>
        </w:rPr>
      </w:pPr>
      <w:r w:rsidRPr="000D0F71">
        <w:rPr>
          <w:rFonts w:cs="Arial"/>
          <w:color w:val="000000" w:themeColor="text1"/>
          <w:lang w:val="en-US"/>
        </w:rPr>
        <w:t>3. In addition, redistributions of modified forms of the source or binary code must carry prominent notices stating that the original code was changed and the date of the change.</w:t>
      </w:r>
    </w:p>
    <w:p w14:paraId="42D87A15" w14:textId="77777777" w:rsidR="000D0F71" w:rsidRPr="000D0F71" w:rsidRDefault="000D0F71" w:rsidP="000D0F71">
      <w:pPr>
        <w:widowControl w:val="0"/>
        <w:autoSpaceDE w:val="0"/>
        <w:autoSpaceDN w:val="0"/>
        <w:adjustRightInd w:val="0"/>
        <w:spacing w:line="240" w:lineRule="auto"/>
        <w:rPr>
          <w:rFonts w:cs="Arial"/>
          <w:color w:val="000000" w:themeColor="text1"/>
          <w:lang w:val="en-US"/>
        </w:rPr>
      </w:pPr>
      <w:r w:rsidRPr="000D0F71">
        <w:rPr>
          <w:rFonts w:cs="Arial"/>
          <w:color w:val="000000" w:themeColor="text1"/>
          <w:lang w:val="en-US"/>
        </w:rPr>
        <w:t>4. 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14:paraId="05D058F7" w14:textId="77777777" w:rsidR="000D0F71" w:rsidRPr="000D0F71" w:rsidRDefault="000D0F71" w:rsidP="000D0F71">
      <w:pPr>
        <w:widowControl w:val="0"/>
        <w:autoSpaceDE w:val="0"/>
        <w:autoSpaceDN w:val="0"/>
        <w:adjustRightInd w:val="0"/>
        <w:spacing w:line="240" w:lineRule="auto"/>
        <w:rPr>
          <w:rFonts w:cs="Arial"/>
          <w:color w:val="000000" w:themeColor="text1"/>
          <w:lang w:val="en-US"/>
        </w:rPr>
      </w:pPr>
      <w:r w:rsidRPr="000D0F71">
        <w:rPr>
          <w:rFonts w:cs="Arial"/>
          <w:color w:val="000000" w:themeColor="text1"/>
          <w:lang w:val="en-US"/>
        </w:rPr>
        <w:t>5. 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14:paraId="24F1AD56" w14:textId="77777777" w:rsidR="000D0F71" w:rsidRPr="000D0F71" w:rsidRDefault="000D0F71" w:rsidP="000D0F71">
      <w:pPr>
        <w:widowControl w:val="0"/>
        <w:autoSpaceDE w:val="0"/>
        <w:autoSpaceDN w:val="0"/>
        <w:adjustRightInd w:val="0"/>
        <w:spacing w:line="240" w:lineRule="auto"/>
        <w:rPr>
          <w:rFonts w:cs="Arial"/>
          <w:color w:val="000000" w:themeColor="text1"/>
          <w:lang w:val="en-US"/>
        </w:rPr>
      </w:pPr>
      <w:r w:rsidRPr="000D0F71">
        <w:rPr>
          <w:rFonts w:cs="Arial"/>
          <w:color w:val="000000" w:themeColor="text1"/>
          <w:lang w:val="en-US"/>
        </w:rPr>
        <w:t>DISCLAIMER: 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w:t>
      </w:r>
    </w:p>
    <w:p w14:paraId="66937928" w14:textId="77777777" w:rsidR="000D0F71" w:rsidRDefault="00C868E9" w:rsidP="00C41D22">
      <w:pPr>
        <w:widowControl w:val="0"/>
        <w:autoSpaceDE w:val="0"/>
        <w:autoSpaceDN w:val="0"/>
        <w:adjustRightInd w:val="0"/>
        <w:spacing w:line="240" w:lineRule="auto"/>
        <w:rPr>
          <w:rFonts w:cs="Arial"/>
          <w:color w:val="000000" w:themeColor="text1"/>
        </w:rPr>
      </w:pPr>
      <w:r w:rsidRPr="0048590B">
        <w:rPr>
          <w:rFonts w:cs="Arial"/>
          <w:color w:val="000000" w:themeColor="text1"/>
        </w:rPr>
        <w:t>=-=-=-=-=-=-=-=-=-=-=-=-=-=-=-=-=-=-=-=-=-=-=-=-=</w:t>
      </w:r>
    </w:p>
    <w:p w14:paraId="429BE738" w14:textId="77777777" w:rsidR="00B23351" w:rsidRDefault="00B23351" w:rsidP="00C41D22">
      <w:pPr>
        <w:widowControl w:val="0"/>
        <w:autoSpaceDE w:val="0"/>
        <w:autoSpaceDN w:val="0"/>
        <w:adjustRightInd w:val="0"/>
        <w:spacing w:line="240" w:lineRule="auto"/>
        <w:rPr>
          <w:rFonts w:cs="Arial"/>
          <w:color w:val="000000" w:themeColor="text1"/>
        </w:rPr>
      </w:pPr>
      <w:r w:rsidRPr="00B23351">
        <w:rPr>
          <w:rFonts w:cs="Arial"/>
          <w:color w:val="000000" w:themeColor="text1"/>
        </w:rPr>
        <w:t>Google Protocol buffer Library</w:t>
      </w:r>
    </w:p>
    <w:p w14:paraId="72023A90" w14:textId="77777777" w:rsidR="00B23351" w:rsidRPr="00B23351" w:rsidRDefault="00B23351" w:rsidP="00B23351">
      <w:pPr>
        <w:widowControl w:val="0"/>
        <w:autoSpaceDE w:val="0"/>
        <w:autoSpaceDN w:val="0"/>
        <w:adjustRightInd w:val="0"/>
        <w:spacing w:line="240" w:lineRule="auto"/>
        <w:rPr>
          <w:rFonts w:cs="Arial"/>
          <w:color w:val="000000" w:themeColor="text1"/>
          <w:lang w:val="en-US"/>
        </w:rPr>
      </w:pPr>
      <w:r w:rsidRPr="00B23351">
        <w:rPr>
          <w:rFonts w:cs="Arial"/>
          <w:color w:val="000000" w:themeColor="text1"/>
          <w:lang w:val="en-US"/>
        </w:rPr>
        <w:t>This license applies to all parts of Protocol Buffers except the following:</w:t>
      </w:r>
    </w:p>
    <w:p w14:paraId="5A8DA3BE" w14:textId="77777777" w:rsidR="00B23351" w:rsidRPr="00B23351" w:rsidRDefault="00B23351" w:rsidP="00B23351">
      <w:pPr>
        <w:widowControl w:val="0"/>
        <w:autoSpaceDE w:val="0"/>
        <w:autoSpaceDN w:val="0"/>
        <w:adjustRightInd w:val="0"/>
        <w:spacing w:line="240" w:lineRule="auto"/>
        <w:rPr>
          <w:rFonts w:cs="Arial"/>
          <w:color w:val="000000" w:themeColor="text1"/>
          <w:lang w:val="en-US"/>
        </w:rPr>
      </w:pPr>
      <w:r w:rsidRPr="00B23351">
        <w:rPr>
          <w:rFonts w:cs="Arial"/>
          <w:color w:val="000000" w:themeColor="text1"/>
          <w:lang w:val="en-US"/>
        </w:rPr>
        <w:t>- Atomicops support for generic gcc, located in src/google/protobuf/stubs/atomicops_internals_generic_gcc.h.</w:t>
      </w:r>
    </w:p>
    <w:p w14:paraId="06CF8C90" w14:textId="77777777" w:rsidR="00B23351" w:rsidRPr="00B23351" w:rsidRDefault="00B23351" w:rsidP="00B23351">
      <w:pPr>
        <w:widowControl w:val="0"/>
        <w:autoSpaceDE w:val="0"/>
        <w:autoSpaceDN w:val="0"/>
        <w:adjustRightInd w:val="0"/>
        <w:spacing w:line="240" w:lineRule="auto"/>
        <w:rPr>
          <w:rFonts w:cs="Arial"/>
          <w:color w:val="000000" w:themeColor="text1"/>
          <w:lang w:val="en-US"/>
        </w:rPr>
      </w:pPr>
      <w:r w:rsidRPr="00B23351">
        <w:rPr>
          <w:rFonts w:cs="Arial"/>
          <w:color w:val="000000" w:themeColor="text1"/>
          <w:lang w:val="en-US"/>
        </w:rPr>
        <w:t>This file is copyrighted by Red Hat Inc.</w:t>
      </w:r>
    </w:p>
    <w:p w14:paraId="6350304D" w14:textId="77777777" w:rsidR="00B23351" w:rsidRPr="00B23351" w:rsidRDefault="00B23351" w:rsidP="00B23351">
      <w:pPr>
        <w:widowControl w:val="0"/>
        <w:autoSpaceDE w:val="0"/>
        <w:autoSpaceDN w:val="0"/>
        <w:adjustRightInd w:val="0"/>
        <w:spacing w:line="240" w:lineRule="auto"/>
        <w:rPr>
          <w:rFonts w:cs="Arial"/>
          <w:color w:val="000000" w:themeColor="text1"/>
          <w:lang w:val="en-US"/>
        </w:rPr>
      </w:pPr>
      <w:r w:rsidRPr="00B23351">
        <w:rPr>
          <w:rFonts w:cs="Arial"/>
          <w:color w:val="000000" w:themeColor="text1"/>
          <w:lang w:val="en-US"/>
        </w:rPr>
        <w:t>- Atomicops support for AIX/POWER, located in src/google/protobuf/stubs/atomicops_internals_power.h.</w:t>
      </w:r>
    </w:p>
    <w:p w14:paraId="1659D876" w14:textId="77777777" w:rsidR="00B23351" w:rsidRPr="00B23351" w:rsidRDefault="00B23351" w:rsidP="00B23351">
      <w:pPr>
        <w:widowControl w:val="0"/>
        <w:autoSpaceDE w:val="0"/>
        <w:autoSpaceDN w:val="0"/>
        <w:adjustRightInd w:val="0"/>
        <w:spacing w:line="240" w:lineRule="auto"/>
        <w:rPr>
          <w:rFonts w:cs="Arial"/>
          <w:color w:val="000000" w:themeColor="text1"/>
          <w:lang w:val="en-US"/>
        </w:rPr>
      </w:pPr>
      <w:r w:rsidRPr="00B23351">
        <w:rPr>
          <w:rFonts w:cs="Arial"/>
          <w:color w:val="000000" w:themeColor="text1"/>
          <w:lang w:val="en-US"/>
        </w:rPr>
        <w:t>This file is copyrighted by Bloomberg Finance LP.  </w:t>
      </w:r>
    </w:p>
    <w:p w14:paraId="0FD1DC38" w14:textId="77777777" w:rsidR="00B23351" w:rsidRPr="00B23351" w:rsidRDefault="00B23351" w:rsidP="00B23351">
      <w:pPr>
        <w:widowControl w:val="0"/>
        <w:autoSpaceDE w:val="0"/>
        <w:autoSpaceDN w:val="0"/>
        <w:adjustRightInd w:val="0"/>
        <w:spacing w:line="240" w:lineRule="auto"/>
        <w:rPr>
          <w:rFonts w:cs="Arial"/>
          <w:color w:val="000000" w:themeColor="text1"/>
          <w:lang w:val="en-US"/>
        </w:rPr>
      </w:pPr>
      <w:r w:rsidRPr="00B23351">
        <w:rPr>
          <w:rFonts w:cs="Arial"/>
          <w:color w:val="000000" w:themeColor="text1"/>
          <w:lang w:val="en-US"/>
        </w:rPr>
        <w:t>Copyright 2014, Google Inc.  All rights reserved.</w:t>
      </w:r>
    </w:p>
    <w:p w14:paraId="00FA1069" w14:textId="77777777" w:rsidR="00B23351" w:rsidRPr="00B23351" w:rsidRDefault="00B23351" w:rsidP="00B23351">
      <w:pPr>
        <w:widowControl w:val="0"/>
        <w:autoSpaceDE w:val="0"/>
        <w:autoSpaceDN w:val="0"/>
        <w:adjustRightInd w:val="0"/>
        <w:spacing w:line="240" w:lineRule="auto"/>
        <w:rPr>
          <w:rFonts w:cs="Arial"/>
          <w:color w:val="000000" w:themeColor="text1"/>
          <w:lang w:val="en-US"/>
        </w:rPr>
      </w:pPr>
      <w:r w:rsidRPr="00B23351">
        <w:rPr>
          <w:rFonts w:cs="Arial"/>
          <w:color w:val="000000" w:themeColor="text1"/>
          <w:lang w:val="en-US"/>
        </w:rPr>
        <w:t>Redistribution and use in source and binary forms, with or without modification, are permitted provided that the following conditions are met:</w:t>
      </w:r>
    </w:p>
    <w:p w14:paraId="14544B3D" w14:textId="77777777" w:rsidR="00B23351" w:rsidRPr="00B23351" w:rsidRDefault="00B23351" w:rsidP="00B23351">
      <w:pPr>
        <w:widowControl w:val="0"/>
        <w:autoSpaceDE w:val="0"/>
        <w:autoSpaceDN w:val="0"/>
        <w:adjustRightInd w:val="0"/>
        <w:spacing w:line="240" w:lineRule="auto"/>
        <w:rPr>
          <w:rFonts w:cs="Arial"/>
          <w:color w:val="000000" w:themeColor="text1"/>
          <w:lang w:val="en-US"/>
        </w:rPr>
      </w:pPr>
      <w:r w:rsidRPr="00B23351">
        <w:rPr>
          <w:rFonts w:cs="Arial"/>
          <w:color w:val="000000" w:themeColor="text1"/>
          <w:lang w:val="en-US"/>
        </w:rPr>
        <w:t>* Redistributions of source code must retain the above copyright notice, this list of conditions and the following disclaimer.</w:t>
      </w:r>
    </w:p>
    <w:p w14:paraId="00D71465" w14:textId="77777777" w:rsidR="00B23351" w:rsidRPr="00B23351" w:rsidRDefault="00B23351" w:rsidP="00B23351">
      <w:pPr>
        <w:widowControl w:val="0"/>
        <w:autoSpaceDE w:val="0"/>
        <w:autoSpaceDN w:val="0"/>
        <w:adjustRightInd w:val="0"/>
        <w:spacing w:line="240" w:lineRule="auto"/>
        <w:rPr>
          <w:rFonts w:cs="Arial"/>
          <w:color w:val="000000" w:themeColor="text1"/>
          <w:lang w:val="en-US"/>
        </w:rPr>
      </w:pPr>
      <w:r w:rsidRPr="00B23351">
        <w:rPr>
          <w:rFonts w:cs="Arial"/>
          <w:color w:val="000000" w:themeColor="text1"/>
          <w:lang w:val="en-US"/>
        </w:rPr>
        <w:t>* Redistributions in binary form must reproduce the above copyright notice, this list of conditions and the following disclaimer in the documentation and/or other materials provided with the distribution.</w:t>
      </w:r>
    </w:p>
    <w:p w14:paraId="56360C44" w14:textId="77777777" w:rsidR="00B23351" w:rsidRPr="00B23351" w:rsidRDefault="00B23351" w:rsidP="00B23351">
      <w:pPr>
        <w:widowControl w:val="0"/>
        <w:autoSpaceDE w:val="0"/>
        <w:autoSpaceDN w:val="0"/>
        <w:adjustRightInd w:val="0"/>
        <w:spacing w:line="240" w:lineRule="auto"/>
        <w:rPr>
          <w:rFonts w:cs="Arial"/>
          <w:color w:val="000000" w:themeColor="text1"/>
          <w:lang w:val="en-US"/>
        </w:rPr>
      </w:pPr>
      <w:r w:rsidRPr="00B23351">
        <w:rPr>
          <w:rFonts w:cs="Arial"/>
          <w:color w:val="000000" w:themeColor="text1"/>
          <w:lang w:val="en-US"/>
        </w:rPr>
        <w:t>* Neither the name of Google Inc. nor the names of its contributors may be used to endorse or promote products derived from this software without specific prior written permission.</w:t>
      </w:r>
    </w:p>
    <w:p w14:paraId="72817D48" w14:textId="77777777" w:rsidR="00B23351" w:rsidRPr="00B23351" w:rsidRDefault="00B23351" w:rsidP="00B23351">
      <w:pPr>
        <w:widowControl w:val="0"/>
        <w:autoSpaceDE w:val="0"/>
        <w:autoSpaceDN w:val="0"/>
        <w:adjustRightInd w:val="0"/>
        <w:spacing w:line="240" w:lineRule="auto"/>
        <w:rPr>
          <w:rFonts w:cs="Arial"/>
          <w:color w:val="000000" w:themeColor="text1"/>
          <w:lang w:val="en-US"/>
        </w:rPr>
      </w:pPr>
      <w:r w:rsidRPr="00B23351">
        <w:rPr>
          <w:rFonts w:cs="Arial"/>
          <w:color w:val="000000" w:themeColor="text1"/>
          <w:lang w:val="en-US"/>
        </w:rPr>
        <w:t xml:space="preserve">THIS SOFTWARE IS PROVIDED BY THE COPYRIGHT HOLDERS AND CONTRIBUTORS "AS IS" AND ANY EXPRESS OR IMPLIED WARRANTIES, INCLUDING, BUT NOT LIMITED TO, THE IMPLIED WARRANTIES OF </w:t>
      </w:r>
      <w:r w:rsidRPr="00B23351">
        <w:rPr>
          <w:rFonts w:cs="Arial"/>
          <w:color w:val="000000" w:themeColor="text1"/>
          <w:lang w:val="en-US"/>
        </w:rPr>
        <w:lastRenderedPageBreak/>
        <w:t>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14:paraId="6CB0286B" w14:textId="77777777" w:rsidR="00B23351" w:rsidRPr="00B23351" w:rsidRDefault="00B23351" w:rsidP="00B23351">
      <w:pPr>
        <w:widowControl w:val="0"/>
        <w:autoSpaceDE w:val="0"/>
        <w:autoSpaceDN w:val="0"/>
        <w:adjustRightInd w:val="0"/>
        <w:spacing w:line="240" w:lineRule="auto"/>
        <w:rPr>
          <w:rFonts w:cs="Arial"/>
          <w:color w:val="000000" w:themeColor="text1"/>
          <w:lang w:val="en-US"/>
        </w:rPr>
      </w:pPr>
      <w:r w:rsidRPr="00B23351">
        <w:rPr>
          <w:rFonts w:cs="Arial"/>
          <w:color w:val="000000" w:themeColor="text1"/>
          <w:lang w:val="en-US"/>
        </w:rPr>
        <w:t>Code generated by the Protocol Buffer compiler is owned by the owner of the input file used when generating it.  This code is not standalone and requires a support library to be linked with it.  This support library is itself covered by the above license.</w:t>
      </w:r>
    </w:p>
    <w:p w14:paraId="3D0B750D" w14:textId="77777777" w:rsidR="00B23351" w:rsidRDefault="00636A48" w:rsidP="00636A48">
      <w:pPr>
        <w:widowControl w:val="0"/>
        <w:autoSpaceDE w:val="0"/>
        <w:autoSpaceDN w:val="0"/>
        <w:adjustRightInd w:val="0"/>
        <w:rPr>
          <w:rFonts w:cs="Courier"/>
        </w:rPr>
      </w:pPr>
      <w:r w:rsidRPr="00CD3FDD">
        <w:rPr>
          <w:rFonts w:cs="Courier"/>
        </w:rPr>
        <w:t>=-=-=-=-=-=-=-=-=-</w:t>
      </w:r>
      <w:r>
        <w:rPr>
          <w:rFonts w:cs="Courier"/>
        </w:rPr>
        <w:t>=-=-=-=-=-=-=-=-=-=-=-=-=-=-=-=</w:t>
      </w:r>
    </w:p>
    <w:p w14:paraId="7B964804" w14:textId="77777777" w:rsidR="00017035" w:rsidRPr="00E34975" w:rsidRDefault="00017035" w:rsidP="00636A48">
      <w:pPr>
        <w:widowControl w:val="0"/>
        <w:autoSpaceDE w:val="0"/>
        <w:autoSpaceDN w:val="0"/>
        <w:adjustRightInd w:val="0"/>
        <w:rPr>
          <w:rFonts w:cs="Courier"/>
        </w:rPr>
      </w:pPr>
      <w:r w:rsidRPr="00E34975">
        <w:rPr>
          <w:rFonts w:cs="Arial"/>
          <w:shd w:val="clear" w:color="auto" w:fill="FFFFFF"/>
        </w:rPr>
        <w:t>Symas Lightning Memory Mapped Dat</w:t>
      </w:r>
      <w:r w:rsidR="00C24C9A">
        <w:rPr>
          <w:rFonts w:cs="Arial"/>
          <w:shd w:val="clear" w:color="auto" w:fill="FFFFFF"/>
        </w:rPr>
        <w:t>ab</w:t>
      </w:r>
      <w:r w:rsidRPr="00E34975">
        <w:rPr>
          <w:rFonts w:cs="Arial"/>
          <w:shd w:val="clear" w:color="auto" w:fill="FFFFFF"/>
        </w:rPr>
        <w:t>ase LMDB is licensed under the OpenLDAP Public License.</w:t>
      </w:r>
    </w:p>
    <w:p w14:paraId="4F55A88E" w14:textId="77777777" w:rsidR="00C277BF" w:rsidRPr="00C277BF" w:rsidRDefault="00C277BF" w:rsidP="00C277BF">
      <w:pPr>
        <w:widowControl w:val="0"/>
        <w:autoSpaceDE w:val="0"/>
        <w:autoSpaceDN w:val="0"/>
        <w:adjustRightInd w:val="0"/>
        <w:rPr>
          <w:rFonts w:cs="Courier"/>
          <w:lang w:val="en-US"/>
        </w:rPr>
      </w:pPr>
      <w:r w:rsidRPr="00C277BF">
        <w:rPr>
          <w:rFonts w:cs="Courier"/>
          <w:lang w:val="en-US"/>
        </w:rPr>
        <w:t>The OpenLDAP Public License</w:t>
      </w:r>
      <w:r w:rsidR="00663A49">
        <w:rPr>
          <w:rFonts w:cs="Courier"/>
          <w:lang w:val="en-US"/>
        </w:rPr>
        <w:t xml:space="preserve"> </w:t>
      </w:r>
      <w:r w:rsidRPr="00C277BF">
        <w:rPr>
          <w:rFonts w:cs="Courier"/>
          <w:lang w:val="en-US"/>
        </w:rPr>
        <w:t>Version 2.8, 17 August 2003</w:t>
      </w:r>
    </w:p>
    <w:p w14:paraId="24302707" w14:textId="77777777" w:rsidR="00C277BF" w:rsidRPr="00C277BF" w:rsidRDefault="00C277BF" w:rsidP="00C277BF">
      <w:pPr>
        <w:widowControl w:val="0"/>
        <w:autoSpaceDE w:val="0"/>
        <w:autoSpaceDN w:val="0"/>
        <w:adjustRightInd w:val="0"/>
        <w:rPr>
          <w:rFonts w:cs="Courier"/>
          <w:lang w:val="en-US"/>
        </w:rPr>
      </w:pPr>
      <w:r w:rsidRPr="00C277BF">
        <w:rPr>
          <w:rFonts w:cs="Courier"/>
          <w:lang w:val="en-US"/>
        </w:rPr>
        <w:t>Redistribution and use of this software and associated documentation</w:t>
      </w:r>
      <w:r>
        <w:rPr>
          <w:rFonts w:cs="Courier"/>
          <w:lang w:val="en-US"/>
        </w:rPr>
        <w:t xml:space="preserve"> </w:t>
      </w:r>
      <w:r w:rsidRPr="00C277BF">
        <w:rPr>
          <w:rFonts w:cs="Courier"/>
          <w:lang w:val="en-US"/>
        </w:rPr>
        <w:t>("Software"), with or without modification, are permitted provided</w:t>
      </w:r>
      <w:r>
        <w:rPr>
          <w:rFonts w:cs="Courier"/>
          <w:lang w:val="en-US"/>
        </w:rPr>
        <w:t xml:space="preserve"> </w:t>
      </w:r>
      <w:r w:rsidRPr="00C277BF">
        <w:rPr>
          <w:rFonts w:cs="Courier"/>
          <w:lang w:val="en-US"/>
        </w:rPr>
        <w:t>that the following conditions are met:</w:t>
      </w:r>
    </w:p>
    <w:p w14:paraId="66561068" w14:textId="77777777" w:rsidR="00C277BF" w:rsidRPr="00C277BF" w:rsidRDefault="00C277BF" w:rsidP="00C277BF">
      <w:pPr>
        <w:widowControl w:val="0"/>
        <w:autoSpaceDE w:val="0"/>
        <w:autoSpaceDN w:val="0"/>
        <w:adjustRightInd w:val="0"/>
        <w:rPr>
          <w:rFonts w:cs="Courier"/>
          <w:lang w:val="en-US"/>
        </w:rPr>
      </w:pPr>
      <w:r w:rsidRPr="00C277BF">
        <w:rPr>
          <w:rFonts w:cs="Courier"/>
          <w:lang w:val="en-US"/>
        </w:rPr>
        <w:t>1. Redistributions in source form must retain copyright statements and notices,</w:t>
      </w:r>
    </w:p>
    <w:p w14:paraId="0EC04FF5" w14:textId="77777777" w:rsidR="00C277BF" w:rsidRPr="00C277BF" w:rsidRDefault="00C277BF" w:rsidP="00C277BF">
      <w:pPr>
        <w:widowControl w:val="0"/>
        <w:autoSpaceDE w:val="0"/>
        <w:autoSpaceDN w:val="0"/>
        <w:adjustRightInd w:val="0"/>
        <w:rPr>
          <w:rFonts w:cs="Courier"/>
          <w:lang w:val="en-US"/>
        </w:rPr>
      </w:pPr>
      <w:r w:rsidRPr="00C277BF">
        <w:rPr>
          <w:rFonts w:cs="Courier"/>
          <w:lang w:val="en-US"/>
        </w:rPr>
        <w:t>2. Redistributions in binary form must reproduce applicable copyright statements and notices, this list of conditions, and the following</w:t>
      </w:r>
      <w:r>
        <w:rPr>
          <w:rFonts w:cs="Courier"/>
          <w:lang w:val="en-US"/>
        </w:rPr>
        <w:t xml:space="preserve"> </w:t>
      </w:r>
      <w:r w:rsidRPr="00C277BF">
        <w:rPr>
          <w:rFonts w:cs="Courier"/>
          <w:lang w:val="en-US"/>
        </w:rPr>
        <w:t>disclaimer in the documentation and/or other materials provided with the distribution, and</w:t>
      </w:r>
    </w:p>
    <w:p w14:paraId="02C82C3F" w14:textId="77777777" w:rsidR="00C277BF" w:rsidRPr="00C277BF" w:rsidRDefault="00C277BF" w:rsidP="00C277BF">
      <w:pPr>
        <w:widowControl w:val="0"/>
        <w:autoSpaceDE w:val="0"/>
        <w:autoSpaceDN w:val="0"/>
        <w:adjustRightInd w:val="0"/>
        <w:rPr>
          <w:rFonts w:cs="Courier"/>
          <w:lang w:val="en-US"/>
        </w:rPr>
      </w:pPr>
      <w:r w:rsidRPr="00C277BF">
        <w:rPr>
          <w:rFonts w:cs="Courier"/>
          <w:lang w:val="en-US"/>
        </w:rPr>
        <w:t>3. Redistributions must contain a verbatim copy of this document.</w:t>
      </w:r>
    </w:p>
    <w:p w14:paraId="54560FE1" w14:textId="77777777" w:rsidR="00C277BF" w:rsidRPr="00C277BF" w:rsidRDefault="00C277BF" w:rsidP="00C277BF">
      <w:pPr>
        <w:widowControl w:val="0"/>
        <w:autoSpaceDE w:val="0"/>
        <w:autoSpaceDN w:val="0"/>
        <w:adjustRightInd w:val="0"/>
        <w:rPr>
          <w:rFonts w:cs="Courier"/>
          <w:lang w:val="en-US"/>
        </w:rPr>
      </w:pPr>
      <w:r w:rsidRPr="00C277BF">
        <w:rPr>
          <w:rFonts w:cs="Courier"/>
          <w:lang w:val="en-US"/>
        </w:rPr>
        <w:t>The OpenLDAP Foundation may revise this license from time to time.</w:t>
      </w:r>
    </w:p>
    <w:p w14:paraId="04ABFDEA" w14:textId="77777777" w:rsidR="00C277BF" w:rsidRPr="00C277BF" w:rsidRDefault="00C277BF" w:rsidP="00C277BF">
      <w:pPr>
        <w:widowControl w:val="0"/>
        <w:autoSpaceDE w:val="0"/>
        <w:autoSpaceDN w:val="0"/>
        <w:adjustRightInd w:val="0"/>
        <w:rPr>
          <w:rFonts w:cs="Courier"/>
          <w:lang w:val="en-US"/>
        </w:rPr>
      </w:pPr>
      <w:r w:rsidRPr="00C277BF">
        <w:rPr>
          <w:rFonts w:cs="Courier"/>
          <w:lang w:val="en-US"/>
        </w:rPr>
        <w:t>Each revision is distinguished by a version number.  You may use</w:t>
      </w:r>
      <w:r>
        <w:rPr>
          <w:rFonts w:cs="Courier"/>
          <w:lang w:val="en-US"/>
        </w:rPr>
        <w:t xml:space="preserve"> </w:t>
      </w:r>
      <w:r w:rsidRPr="00C277BF">
        <w:rPr>
          <w:rFonts w:cs="Courier"/>
          <w:lang w:val="en-US"/>
        </w:rPr>
        <w:t>this Software under terms of this license revision or under the</w:t>
      </w:r>
      <w:r>
        <w:rPr>
          <w:rFonts w:cs="Courier"/>
          <w:lang w:val="en-US"/>
        </w:rPr>
        <w:t xml:space="preserve"> </w:t>
      </w:r>
      <w:r w:rsidRPr="00C277BF">
        <w:rPr>
          <w:rFonts w:cs="Courier"/>
          <w:lang w:val="en-US"/>
        </w:rPr>
        <w:t>terms of any subsequent revision of the license.</w:t>
      </w:r>
    </w:p>
    <w:p w14:paraId="5538B5F3" w14:textId="77777777" w:rsidR="00C277BF" w:rsidRPr="00C277BF" w:rsidRDefault="00C277BF" w:rsidP="00C277BF">
      <w:pPr>
        <w:widowControl w:val="0"/>
        <w:autoSpaceDE w:val="0"/>
        <w:autoSpaceDN w:val="0"/>
        <w:adjustRightInd w:val="0"/>
        <w:rPr>
          <w:rFonts w:cs="Courier"/>
          <w:lang w:val="en-US"/>
        </w:rPr>
      </w:pPr>
    </w:p>
    <w:p w14:paraId="7BA9111A" w14:textId="77777777" w:rsidR="00C277BF" w:rsidRPr="00C277BF" w:rsidRDefault="00C277BF" w:rsidP="00C277BF">
      <w:pPr>
        <w:widowControl w:val="0"/>
        <w:autoSpaceDE w:val="0"/>
        <w:autoSpaceDN w:val="0"/>
        <w:adjustRightInd w:val="0"/>
        <w:rPr>
          <w:rFonts w:cs="Courier"/>
          <w:lang w:val="en-US"/>
        </w:rPr>
      </w:pPr>
      <w:r w:rsidRPr="00C277BF">
        <w:rPr>
          <w:rFonts w:cs="Courier"/>
          <w:lang w:val="en-US"/>
        </w:rPr>
        <w:t>THIS SOFTWARE IS PROVIDED BY THE OPENLDAP FOUNDATION AND ITS</w:t>
      </w:r>
      <w:r>
        <w:rPr>
          <w:rFonts w:cs="Courier"/>
          <w:lang w:val="en-US"/>
        </w:rPr>
        <w:t xml:space="preserve"> </w:t>
      </w:r>
      <w:r w:rsidRPr="00C277BF">
        <w:rPr>
          <w:rFonts w:cs="Courier"/>
          <w:lang w:val="en-US"/>
        </w:rPr>
        <w:t>CONTRIBUTORS ``AS IS'' AND ANY EXPRESSED OR IMPLIED WARRANTIES,</w:t>
      </w:r>
      <w:r>
        <w:rPr>
          <w:rFonts w:cs="Courier"/>
          <w:lang w:val="en-US"/>
        </w:rPr>
        <w:t xml:space="preserve"> </w:t>
      </w:r>
      <w:r w:rsidRPr="00C277BF">
        <w:rPr>
          <w:rFonts w:cs="Courier"/>
          <w:lang w:val="en-US"/>
        </w:rPr>
        <w:t>INCLUDING, BUT NOT LIMITED TO, THE IMPLIED WARRANTIES OF MERCHANTABILITY</w:t>
      </w:r>
      <w:r>
        <w:rPr>
          <w:rFonts w:cs="Courier"/>
          <w:lang w:val="en-US"/>
        </w:rPr>
        <w:t xml:space="preserve"> </w:t>
      </w:r>
      <w:r w:rsidRPr="00C277BF">
        <w:rPr>
          <w:rFonts w:cs="Courier"/>
          <w:lang w:val="en-US"/>
        </w:rPr>
        <w:t>AND FITNESS FOR A PARTICULAR PURPOSE ARE DISCLAIMED.  IN NO EVENT</w:t>
      </w:r>
      <w:r>
        <w:rPr>
          <w:rFonts w:cs="Courier"/>
          <w:lang w:val="en-US"/>
        </w:rPr>
        <w:t xml:space="preserve"> </w:t>
      </w:r>
      <w:r w:rsidRPr="00C277BF">
        <w:rPr>
          <w:rFonts w:cs="Courier"/>
          <w:lang w:val="en-US"/>
        </w:rPr>
        <w:t>SHALL THE OPENLDAP FOUNDATION, ITS CONTRIBUTORS, OR THE AUTHOR(S)</w:t>
      </w:r>
      <w:r>
        <w:rPr>
          <w:rFonts w:cs="Courier"/>
          <w:lang w:val="en-US"/>
        </w:rPr>
        <w:t xml:space="preserve"> </w:t>
      </w:r>
      <w:r w:rsidRPr="00C277BF">
        <w:rPr>
          <w:rFonts w:cs="Courier"/>
          <w:lang w:val="en-US"/>
        </w:rPr>
        <w:t>OR OWNER(S) OF THE SOFTWARE BE LIABLE FOR ANY DIRECT, INDIRECT,</w:t>
      </w:r>
      <w:r>
        <w:rPr>
          <w:rFonts w:cs="Courier"/>
          <w:lang w:val="en-US"/>
        </w:rPr>
        <w:t xml:space="preserve"> </w:t>
      </w:r>
      <w:r w:rsidRPr="00C277BF">
        <w:rPr>
          <w:rFonts w:cs="Courier"/>
          <w:lang w:val="en-US"/>
        </w:rPr>
        <w:t>INCIDENTAL, SPECIAL, EXEMPLARY, OR CONSEQUENTIAL DAMAGES (INCLUDING,</w:t>
      </w:r>
      <w:r>
        <w:rPr>
          <w:rFonts w:cs="Courier"/>
          <w:lang w:val="en-US"/>
        </w:rPr>
        <w:t xml:space="preserve"> </w:t>
      </w:r>
      <w:r w:rsidRPr="00C277BF">
        <w:rPr>
          <w:rFonts w:cs="Courier"/>
          <w:lang w:val="en-US"/>
        </w:rPr>
        <w:t>BUT NOT LIMITED TO, PROCUREMENT OF SUBSTITUTE GOODS OR SERVICES;</w:t>
      </w:r>
      <w:r>
        <w:rPr>
          <w:rFonts w:cs="Courier"/>
          <w:lang w:val="en-US"/>
        </w:rPr>
        <w:t xml:space="preserve"> </w:t>
      </w:r>
      <w:r w:rsidRPr="00C277BF">
        <w:rPr>
          <w:rFonts w:cs="Courier"/>
          <w:lang w:val="en-US"/>
        </w:rPr>
        <w:t>LOSS OF USE, DATA, OR PROFITS; OR BUSINESS INTERRUPTION) HOWEVER</w:t>
      </w:r>
      <w:r>
        <w:rPr>
          <w:rFonts w:cs="Courier"/>
          <w:lang w:val="en-US"/>
        </w:rPr>
        <w:t xml:space="preserve"> </w:t>
      </w:r>
      <w:r w:rsidRPr="00C277BF">
        <w:rPr>
          <w:rFonts w:cs="Courier"/>
          <w:lang w:val="en-US"/>
        </w:rPr>
        <w:t>CAUSED AND ON ANY THEORY OF LIABILITY, WHETHER IN CONTRACT, STRICT</w:t>
      </w:r>
      <w:r>
        <w:rPr>
          <w:rFonts w:cs="Courier"/>
          <w:lang w:val="en-US"/>
        </w:rPr>
        <w:t xml:space="preserve"> </w:t>
      </w:r>
      <w:r w:rsidRPr="00C277BF">
        <w:rPr>
          <w:rFonts w:cs="Courier"/>
          <w:lang w:val="en-US"/>
        </w:rPr>
        <w:t>LIABILITY, OR TORT (INCLUDING NEGLIGENCE OR OTHERWISE) ARISING IN</w:t>
      </w:r>
      <w:r>
        <w:rPr>
          <w:rFonts w:cs="Courier"/>
          <w:lang w:val="en-US"/>
        </w:rPr>
        <w:t xml:space="preserve"> </w:t>
      </w:r>
      <w:r w:rsidRPr="00C277BF">
        <w:rPr>
          <w:rFonts w:cs="Courier"/>
          <w:lang w:val="en-US"/>
        </w:rPr>
        <w:t>ANY WAY OUT OF THE USE OF THIS SOFTWARE, EVEN IF ADVISED OF THE</w:t>
      </w:r>
      <w:r>
        <w:rPr>
          <w:rFonts w:cs="Courier"/>
          <w:lang w:val="en-US"/>
        </w:rPr>
        <w:t xml:space="preserve"> </w:t>
      </w:r>
      <w:r w:rsidRPr="00C277BF">
        <w:rPr>
          <w:rFonts w:cs="Courier"/>
          <w:lang w:val="en-US"/>
        </w:rPr>
        <w:t>POSSIBILITY OF SUCH DAMAGE.</w:t>
      </w:r>
    </w:p>
    <w:p w14:paraId="20020CE1" w14:textId="77777777" w:rsidR="00C277BF" w:rsidRPr="00C277BF" w:rsidRDefault="00C277BF" w:rsidP="00C277BF">
      <w:pPr>
        <w:widowControl w:val="0"/>
        <w:autoSpaceDE w:val="0"/>
        <w:autoSpaceDN w:val="0"/>
        <w:adjustRightInd w:val="0"/>
        <w:rPr>
          <w:rFonts w:cs="Courier"/>
          <w:lang w:val="en-US"/>
        </w:rPr>
      </w:pPr>
    </w:p>
    <w:p w14:paraId="09B4E617" w14:textId="77777777" w:rsidR="00C277BF" w:rsidRPr="00C277BF" w:rsidRDefault="00C277BF" w:rsidP="00C277BF">
      <w:pPr>
        <w:widowControl w:val="0"/>
        <w:autoSpaceDE w:val="0"/>
        <w:autoSpaceDN w:val="0"/>
        <w:adjustRightInd w:val="0"/>
        <w:rPr>
          <w:rFonts w:cs="Courier"/>
          <w:lang w:val="en-US"/>
        </w:rPr>
      </w:pPr>
      <w:r w:rsidRPr="00C277BF">
        <w:rPr>
          <w:rFonts w:cs="Courier"/>
          <w:lang w:val="en-US"/>
        </w:rPr>
        <w:t>The names of the authors and copyright holders must not be used in</w:t>
      </w:r>
      <w:r>
        <w:rPr>
          <w:rFonts w:cs="Courier"/>
          <w:lang w:val="en-US"/>
        </w:rPr>
        <w:t xml:space="preserve"> </w:t>
      </w:r>
      <w:r w:rsidRPr="00C277BF">
        <w:rPr>
          <w:rFonts w:cs="Courier"/>
          <w:lang w:val="en-US"/>
        </w:rPr>
        <w:t>advertising or otherwise to promote the sale, use or other dealing</w:t>
      </w:r>
      <w:r>
        <w:rPr>
          <w:rFonts w:cs="Courier"/>
          <w:lang w:val="en-US"/>
        </w:rPr>
        <w:t xml:space="preserve"> </w:t>
      </w:r>
      <w:r w:rsidRPr="00C277BF">
        <w:rPr>
          <w:rFonts w:cs="Courier"/>
          <w:lang w:val="en-US"/>
        </w:rPr>
        <w:t>in this Software without specific, written prior permission.  Title</w:t>
      </w:r>
      <w:r>
        <w:rPr>
          <w:rFonts w:cs="Courier"/>
          <w:lang w:val="en-US"/>
        </w:rPr>
        <w:t xml:space="preserve"> </w:t>
      </w:r>
      <w:r w:rsidRPr="00C277BF">
        <w:rPr>
          <w:rFonts w:cs="Courier"/>
          <w:lang w:val="en-US"/>
        </w:rPr>
        <w:lastRenderedPageBreak/>
        <w:t>to copyright in this Software shall at all times remain with copyright</w:t>
      </w:r>
      <w:r>
        <w:rPr>
          <w:rFonts w:cs="Courier"/>
          <w:lang w:val="en-US"/>
        </w:rPr>
        <w:t xml:space="preserve"> </w:t>
      </w:r>
      <w:r w:rsidRPr="00C277BF">
        <w:rPr>
          <w:rFonts w:cs="Courier"/>
          <w:lang w:val="en-US"/>
        </w:rPr>
        <w:t>holders.</w:t>
      </w:r>
    </w:p>
    <w:p w14:paraId="7BEBA55E" w14:textId="77777777" w:rsidR="00C277BF" w:rsidRPr="00C277BF" w:rsidRDefault="00C277BF" w:rsidP="00C277BF">
      <w:pPr>
        <w:widowControl w:val="0"/>
        <w:autoSpaceDE w:val="0"/>
        <w:autoSpaceDN w:val="0"/>
        <w:adjustRightInd w:val="0"/>
        <w:rPr>
          <w:rFonts w:cs="Courier"/>
          <w:lang w:val="en-US"/>
        </w:rPr>
      </w:pPr>
    </w:p>
    <w:p w14:paraId="1A33FD03" w14:textId="77777777" w:rsidR="00C277BF" w:rsidRPr="00C277BF" w:rsidRDefault="00C277BF" w:rsidP="00C277BF">
      <w:pPr>
        <w:widowControl w:val="0"/>
        <w:autoSpaceDE w:val="0"/>
        <w:autoSpaceDN w:val="0"/>
        <w:adjustRightInd w:val="0"/>
        <w:rPr>
          <w:rFonts w:cs="Courier"/>
          <w:lang w:val="en-US"/>
        </w:rPr>
      </w:pPr>
      <w:r w:rsidRPr="00C277BF">
        <w:rPr>
          <w:rFonts w:cs="Courier"/>
          <w:lang w:val="en-US"/>
        </w:rPr>
        <w:t>OpenLDAP is a registered trademark of the OpenLDAP Foundation.</w:t>
      </w:r>
    </w:p>
    <w:p w14:paraId="577E2B4A" w14:textId="77777777" w:rsidR="00C277BF" w:rsidRPr="00C277BF" w:rsidRDefault="00C277BF" w:rsidP="00C277BF">
      <w:pPr>
        <w:widowControl w:val="0"/>
        <w:autoSpaceDE w:val="0"/>
        <w:autoSpaceDN w:val="0"/>
        <w:adjustRightInd w:val="0"/>
        <w:rPr>
          <w:rFonts w:cs="Courier"/>
          <w:lang w:val="en-US"/>
        </w:rPr>
      </w:pPr>
    </w:p>
    <w:p w14:paraId="1E4F8F80" w14:textId="77777777" w:rsidR="00C277BF" w:rsidRPr="00C277BF" w:rsidRDefault="00C277BF" w:rsidP="00636A48">
      <w:pPr>
        <w:widowControl w:val="0"/>
        <w:autoSpaceDE w:val="0"/>
        <w:autoSpaceDN w:val="0"/>
        <w:adjustRightInd w:val="0"/>
        <w:rPr>
          <w:rFonts w:cs="Courier"/>
          <w:lang w:val="en-US"/>
        </w:rPr>
      </w:pPr>
      <w:r w:rsidRPr="00C277BF">
        <w:rPr>
          <w:rFonts w:cs="Courier"/>
          <w:lang w:val="en-US"/>
        </w:rPr>
        <w:t>Copyright 1999-2003 The OpenLDAP Foundation, Redwood City,</w:t>
      </w:r>
      <w:r>
        <w:rPr>
          <w:rFonts w:cs="Courier"/>
          <w:lang w:val="en-US"/>
        </w:rPr>
        <w:t xml:space="preserve"> </w:t>
      </w:r>
      <w:r w:rsidRPr="00C277BF">
        <w:rPr>
          <w:rFonts w:cs="Courier"/>
          <w:lang w:val="en-US"/>
        </w:rPr>
        <w:t>California, USA.  All Rights Reserved.  Permission to copy and</w:t>
      </w:r>
      <w:r>
        <w:rPr>
          <w:rFonts w:cs="Courier"/>
          <w:lang w:val="en-US"/>
        </w:rPr>
        <w:t xml:space="preserve"> </w:t>
      </w:r>
      <w:r w:rsidRPr="00C277BF">
        <w:rPr>
          <w:rFonts w:cs="Courier"/>
          <w:lang w:val="en-US"/>
        </w:rPr>
        <w:t>distribute verbatim copies of this document is granted.</w:t>
      </w:r>
    </w:p>
    <w:p w14:paraId="6D40DE44" w14:textId="77777777" w:rsidR="00C277BF" w:rsidRDefault="00C277BF" w:rsidP="00C277BF">
      <w:pPr>
        <w:widowControl w:val="0"/>
        <w:autoSpaceDE w:val="0"/>
        <w:autoSpaceDN w:val="0"/>
        <w:adjustRightInd w:val="0"/>
        <w:rPr>
          <w:rFonts w:cs="Courier"/>
        </w:rPr>
      </w:pPr>
      <w:r w:rsidRPr="00CD3FDD">
        <w:rPr>
          <w:rFonts w:cs="Courier"/>
        </w:rPr>
        <w:t>=-=-=-=-=-=-=-=-=-</w:t>
      </w:r>
      <w:r>
        <w:rPr>
          <w:rFonts w:cs="Courier"/>
        </w:rPr>
        <w:t>=-=-=-=-=-=-=-=-=-=-=-=-=-=-=-=</w:t>
      </w:r>
    </w:p>
    <w:p w14:paraId="6C9BBC74" w14:textId="77777777" w:rsidR="00116779" w:rsidRDefault="00116779" w:rsidP="00C277BF">
      <w:pPr>
        <w:widowControl w:val="0"/>
        <w:autoSpaceDE w:val="0"/>
        <w:autoSpaceDN w:val="0"/>
        <w:adjustRightInd w:val="0"/>
        <w:rPr>
          <w:rFonts w:cs="Courier"/>
        </w:rPr>
      </w:pPr>
      <w:r>
        <w:rPr>
          <w:rFonts w:cs="Courier"/>
        </w:rPr>
        <w:t>GFLAGS – Google command line processing library</w:t>
      </w:r>
    </w:p>
    <w:p w14:paraId="2D99A1C2" w14:textId="77777777" w:rsidR="00116779" w:rsidRPr="00116779" w:rsidRDefault="00116779" w:rsidP="00116779">
      <w:pPr>
        <w:widowControl w:val="0"/>
        <w:autoSpaceDE w:val="0"/>
        <w:autoSpaceDN w:val="0"/>
        <w:adjustRightInd w:val="0"/>
        <w:rPr>
          <w:rFonts w:cs="Courier"/>
          <w:lang w:val="en-US"/>
        </w:rPr>
      </w:pPr>
      <w:r w:rsidRPr="00116779">
        <w:rPr>
          <w:rFonts w:cs="Courier"/>
          <w:lang w:val="en-US"/>
        </w:rPr>
        <w:t>Copyright (c) 2006, Google Inc. All rights reserved.</w:t>
      </w:r>
    </w:p>
    <w:p w14:paraId="79DF4D70" w14:textId="77777777" w:rsidR="00116779" w:rsidRPr="00116779" w:rsidRDefault="00116779" w:rsidP="00116779">
      <w:pPr>
        <w:widowControl w:val="0"/>
        <w:autoSpaceDE w:val="0"/>
        <w:autoSpaceDN w:val="0"/>
        <w:adjustRightInd w:val="0"/>
        <w:rPr>
          <w:rFonts w:cs="Courier"/>
          <w:lang w:val="en-US"/>
        </w:rPr>
      </w:pPr>
      <w:r w:rsidRPr="00116779">
        <w:rPr>
          <w:rFonts w:cs="Courier"/>
          <w:lang w:val="en-US"/>
        </w:rPr>
        <w:t>Redistribution and use in source and binary forms, with or without modification, are permitted provided that the following conditions are met:</w:t>
      </w:r>
    </w:p>
    <w:p w14:paraId="06AACA36" w14:textId="77777777" w:rsidR="00116779" w:rsidRPr="00116779" w:rsidRDefault="00116779" w:rsidP="00116779">
      <w:pPr>
        <w:widowControl w:val="0"/>
        <w:autoSpaceDE w:val="0"/>
        <w:autoSpaceDN w:val="0"/>
        <w:adjustRightInd w:val="0"/>
        <w:rPr>
          <w:rFonts w:cs="Courier"/>
          <w:lang w:val="en-US"/>
        </w:rPr>
      </w:pPr>
      <w:r w:rsidRPr="00116779">
        <w:rPr>
          <w:rFonts w:cs="Courier"/>
          <w:lang w:val="en-US"/>
        </w:rPr>
        <w:t>    * Redistributions of source code must retain the above copyright notice, this list of conditions and the following disclaimer.    </w:t>
      </w:r>
    </w:p>
    <w:p w14:paraId="611C2B4B" w14:textId="77777777" w:rsidR="00116779" w:rsidRPr="00116779" w:rsidRDefault="00116779" w:rsidP="00116779">
      <w:pPr>
        <w:widowControl w:val="0"/>
        <w:autoSpaceDE w:val="0"/>
        <w:autoSpaceDN w:val="0"/>
        <w:adjustRightInd w:val="0"/>
        <w:rPr>
          <w:rFonts w:cs="Courier"/>
          <w:lang w:val="en-US"/>
        </w:rPr>
      </w:pPr>
      <w:r w:rsidRPr="00116779">
        <w:rPr>
          <w:rFonts w:cs="Courier"/>
          <w:lang w:val="en-US"/>
        </w:rPr>
        <w:t>* Redistributions in binary form must reproduce the above copyright notice, this list of conditions and the following disclaimer in the documentation and/or other materials provided with the distribution.    </w:t>
      </w:r>
    </w:p>
    <w:p w14:paraId="10B5C67F" w14:textId="77777777" w:rsidR="00116779" w:rsidRPr="00116779" w:rsidRDefault="00116779" w:rsidP="00116779">
      <w:pPr>
        <w:widowControl w:val="0"/>
        <w:autoSpaceDE w:val="0"/>
        <w:autoSpaceDN w:val="0"/>
        <w:adjustRightInd w:val="0"/>
        <w:rPr>
          <w:rFonts w:cs="Courier"/>
          <w:lang w:val="en-US"/>
        </w:rPr>
      </w:pPr>
      <w:r w:rsidRPr="00116779">
        <w:rPr>
          <w:rFonts w:cs="Courier"/>
          <w:lang w:val="en-US"/>
        </w:rPr>
        <w:t> * Neither the name of Google Inc. nor the names of its contributors may be used to endorse or promote products derived from this software without specific prior written permission.</w:t>
      </w:r>
    </w:p>
    <w:p w14:paraId="288CBF58" w14:textId="77777777" w:rsidR="00634A86" w:rsidRPr="006A3CFE" w:rsidRDefault="00116779" w:rsidP="00C277BF">
      <w:pPr>
        <w:widowControl w:val="0"/>
        <w:autoSpaceDE w:val="0"/>
        <w:autoSpaceDN w:val="0"/>
        <w:adjustRightInd w:val="0"/>
        <w:rPr>
          <w:rFonts w:cs="Courier"/>
          <w:lang w:val="en-US"/>
        </w:rPr>
      </w:pPr>
      <w:r w:rsidRPr="00116779">
        <w:rPr>
          <w:rFonts w:cs="Courier"/>
          <w:lang w:val="en-US"/>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A955834" w14:textId="77777777" w:rsidR="00634A86" w:rsidRDefault="00634A86" w:rsidP="00C277BF">
      <w:pPr>
        <w:widowControl w:val="0"/>
        <w:autoSpaceDE w:val="0"/>
        <w:autoSpaceDN w:val="0"/>
        <w:adjustRightInd w:val="0"/>
        <w:rPr>
          <w:rFonts w:cs="Courier"/>
        </w:rPr>
      </w:pPr>
      <w:r w:rsidRPr="00CD3FDD">
        <w:rPr>
          <w:rFonts w:cs="Courier"/>
        </w:rPr>
        <w:t>=-=-=-=-=-=-=-=-=-</w:t>
      </w:r>
      <w:r>
        <w:rPr>
          <w:rFonts w:cs="Courier"/>
        </w:rPr>
        <w:t>=-=-=-=-=-=-=-=-=-=-=-=-=-=-=-=</w:t>
      </w:r>
    </w:p>
    <w:p w14:paraId="0E659670" w14:textId="77777777" w:rsidR="005F2D8B" w:rsidRDefault="005F2D8B" w:rsidP="00C277BF">
      <w:pPr>
        <w:widowControl w:val="0"/>
        <w:autoSpaceDE w:val="0"/>
        <w:autoSpaceDN w:val="0"/>
        <w:adjustRightInd w:val="0"/>
        <w:rPr>
          <w:rFonts w:cs="Courier"/>
        </w:rPr>
      </w:pPr>
      <w:r>
        <w:rPr>
          <w:rFonts w:cs="Courier"/>
        </w:rPr>
        <w:t>GLOG – Google Logging Library</w:t>
      </w:r>
    </w:p>
    <w:p w14:paraId="6A490E77" w14:textId="77777777" w:rsidR="005F2D8B" w:rsidRPr="005F2D8B" w:rsidRDefault="005F2D8B" w:rsidP="005F2D8B">
      <w:pPr>
        <w:widowControl w:val="0"/>
        <w:autoSpaceDE w:val="0"/>
        <w:autoSpaceDN w:val="0"/>
        <w:adjustRightInd w:val="0"/>
        <w:rPr>
          <w:rFonts w:cs="Courier"/>
          <w:lang w:val="en-US"/>
        </w:rPr>
      </w:pPr>
      <w:r w:rsidRPr="005F2D8B">
        <w:rPr>
          <w:rFonts w:cs="Courier"/>
          <w:lang w:val="en-US"/>
        </w:rPr>
        <w:t>Copyright (c) 2008, Google Inc.</w:t>
      </w:r>
    </w:p>
    <w:p w14:paraId="0FBCEBE3" w14:textId="77777777" w:rsidR="005F2D8B" w:rsidRPr="005F2D8B" w:rsidRDefault="005F2D8B" w:rsidP="005F2D8B">
      <w:pPr>
        <w:widowControl w:val="0"/>
        <w:autoSpaceDE w:val="0"/>
        <w:autoSpaceDN w:val="0"/>
        <w:adjustRightInd w:val="0"/>
        <w:rPr>
          <w:rFonts w:cs="Courier"/>
          <w:lang w:val="en-US"/>
        </w:rPr>
      </w:pPr>
      <w:r w:rsidRPr="005F2D8B">
        <w:rPr>
          <w:rFonts w:cs="Courier"/>
          <w:lang w:val="en-US"/>
        </w:rPr>
        <w:t>All rights reserved.</w:t>
      </w:r>
    </w:p>
    <w:p w14:paraId="5DB21238" w14:textId="77777777" w:rsidR="005F2D8B" w:rsidRPr="005F2D8B" w:rsidRDefault="005F2D8B" w:rsidP="005F2D8B">
      <w:pPr>
        <w:widowControl w:val="0"/>
        <w:autoSpaceDE w:val="0"/>
        <w:autoSpaceDN w:val="0"/>
        <w:adjustRightInd w:val="0"/>
        <w:rPr>
          <w:rFonts w:cs="Courier"/>
          <w:lang w:val="en-US"/>
        </w:rPr>
      </w:pPr>
      <w:r w:rsidRPr="005F2D8B">
        <w:rPr>
          <w:rFonts w:cs="Courier"/>
          <w:lang w:val="en-US"/>
        </w:rPr>
        <w:t>Redistribution and use in source and binary forms, with or without modification, are permitted provided that the following conditions are met:</w:t>
      </w:r>
    </w:p>
    <w:p w14:paraId="1371D560" w14:textId="77777777" w:rsidR="005F2D8B" w:rsidRPr="005F2D8B" w:rsidRDefault="005F2D8B" w:rsidP="005F2D8B">
      <w:pPr>
        <w:widowControl w:val="0"/>
        <w:autoSpaceDE w:val="0"/>
        <w:autoSpaceDN w:val="0"/>
        <w:adjustRightInd w:val="0"/>
        <w:rPr>
          <w:rFonts w:cs="Courier"/>
          <w:lang w:val="en-US"/>
        </w:rPr>
      </w:pPr>
      <w:r w:rsidRPr="005F2D8B">
        <w:rPr>
          <w:rFonts w:cs="Courier"/>
          <w:lang w:val="en-US"/>
        </w:rPr>
        <w:t>    * Redistributions of source code must retain the above copyright notice, this list of conditions and the following disclaimer.</w:t>
      </w:r>
    </w:p>
    <w:p w14:paraId="11136DFD" w14:textId="77777777" w:rsidR="005F2D8B" w:rsidRPr="005F2D8B" w:rsidRDefault="005F2D8B" w:rsidP="005F2D8B">
      <w:pPr>
        <w:widowControl w:val="0"/>
        <w:autoSpaceDE w:val="0"/>
        <w:autoSpaceDN w:val="0"/>
        <w:adjustRightInd w:val="0"/>
        <w:rPr>
          <w:rFonts w:cs="Courier"/>
          <w:lang w:val="en-US"/>
        </w:rPr>
      </w:pPr>
      <w:r w:rsidRPr="005F2D8B">
        <w:rPr>
          <w:rFonts w:cs="Courier"/>
          <w:lang w:val="en-US"/>
        </w:rPr>
        <w:lastRenderedPageBreak/>
        <w:t>    * Redistributions in binary form must reproduce the above copyright notice, this list of conditions and the following disclaimer in the documentation and/or other materials provided with the distribution.</w:t>
      </w:r>
    </w:p>
    <w:p w14:paraId="316F3989" w14:textId="77777777" w:rsidR="005F2D8B" w:rsidRPr="005F2D8B" w:rsidRDefault="005F2D8B" w:rsidP="005F2D8B">
      <w:pPr>
        <w:widowControl w:val="0"/>
        <w:autoSpaceDE w:val="0"/>
        <w:autoSpaceDN w:val="0"/>
        <w:adjustRightInd w:val="0"/>
        <w:rPr>
          <w:rFonts w:cs="Courier"/>
          <w:lang w:val="en-US"/>
        </w:rPr>
      </w:pPr>
      <w:r w:rsidRPr="005F2D8B">
        <w:rPr>
          <w:rFonts w:cs="Courier"/>
          <w:lang w:val="en-US"/>
        </w:rPr>
        <w:t>    * Neither the name of Google Inc. nor the names of its contributors may be used to endorse or promote products derived from this software without specific prior written permission.</w:t>
      </w:r>
    </w:p>
    <w:p w14:paraId="12FF0035" w14:textId="77777777" w:rsidR="005F2D8B" w:rsidRPr="005F2D8B" w:rsidRDefault="005F2D8B" w:rsidP="00C277BF">
      <w:pPr>
        <w:widowControl w:val="0"/>
        <w:autoSpaceDE w:val="0"/>
        <w:autoSpaceDN w:val="0"/>
        <w:adjustRightInd w:val="0"/>
        <w:rPr>
          <w:rFonts w:cs="Courier"/>
          <w:lang w:val="en-US"/>
        </w:rPr>
      </w:pPr>
      <w:r w:rsidRPr="005F2D8B">
        <w:rPr>
          <w:rFonts w:cs="Courier"/>
          <w:lang w:val="en-US"/>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BB7B703" w14:textId="77777777" w:rsidR="005F2D8B" w:rsidRDefault="005F2D8B" w:rsidP="005F2D8B">
      <w:pPr>
        <w:widowControl w:val="0"/>
        <w:autoSpaceDE w:val="0"/>
        <w:autoSpaceDN w:val="0"/>
        <w:adjustRightInd w:val="0"/>
        <w:rPr>
          <w:rFonts w:cs="Courier"/>
        </w:rPr>
      </w:pPr>
      <w:r w:rsidRPr="00CD3FDD">
        <w:rPr>
          <w:rFonts w:cs="Courier"/>
        </w:rPr>
        <w:t>=-=-=-=-=-=-=-=-=-</w:t>
      </w:r>
      <w:r>
        <w:rPr>
          <w:rFonts w:cs="Courier"/>
        </w:rPr>
        <w:t>=-=-=-=-=-=-=-=-=-=-=-=-=-=-=-=</w:t>
      </w:r>
    </w:p>
    <w:p w14:paraId="31F4CC0D" w14:textId="77777777" w:rsidR="00D46D0E" w:rsidRPr="004D1610" w:rsidRDefault="00D46D0E" w:rsidP="00D46D0E">
      <w:pPr>
        <w:widowControl w:val="0"/>
        <w:autoSpaceDE w:val="0"/>
        <w:autoSpaceDN w:val="0"/>
        <w:adjustRightInd w:val="0"/>
        <w:spacing w:after="240" w:line="240" w:lineRule="auto"/>
        <w:rPr>
          <w:rFonts w:cs="Arial"/>
          <w:color w:val="000000" w:themeColor="text1"/>
        </w:rPr>
      </w:pPr>
      <w:r w:rsidRPr="00D46D0E">
        <w:rPr>
          <w:lang w:val="en-US"/>
        </w:rPr>
        <w:t>This software includes the OpenH264 library under BSD License.</w:t>
      </w:r>
      <w:r w:rsidRPr="00FA5DCB">
        <w:rPr>
          <w:lang w:val="en-US"/>
        </w:rPr>
        <w:br/>
        <w:t>BSD License</w:t>
      </w:r>
      <w:r w:rsidRPr="00FA5DCB">
        <w:rPr>
          <w:lang w:val="en-US"/>
        </w:rPr>
        <w:br/>
        <w:t>-----------</w:t>
      </w:r>
    </w:p>
    <w:p w14:paraId="1744E006" w14:textId="77777777" w:rsidR="00D46D0E" w:rsidRPr="00FA5DCB" w:rsidRDefault="00D46D0E" w:rsidP="00D46D0E">
      <w:pPr>
        <w:rPr>
          <w:lang w:val="en-US"/>
        </w:rPr>
      </w:pPr>
      <w:r w:rsidRPr="00FA5DCB">
        <w:rPr>
          <w:lang w:val="en-US"/>
        </w:rPr>
        <w:t>Copyright © 2014 Cisco Systems, Inc.</w:t>
      </w:r>
    </w:p>
    <w:p w14:paraId="4852FCBA" w14:textId="77777777" w:rsidR="00D46D0E" w:rsidRPr="00FA5DCB" w:rsidRDefault="00D46D0E" w:rsidP="00D46D0E">
      <w:pPr>
        <w:rPr>
          <w:lang w:val="en-US"/>
        </w:rPr>
      </w:pPr>
      <w:r w:rsidRPr="00FA5DCB">
        <w:rPr>
          <w:lang w:val="en-US"/>
        </w:rPr>
        <w:t>All rights reserved.</w:t>
      </w:r>
    </w:p>
    <w:p w14:paraId="32B64E67" w14:textId="77777777" w:rsidR="00D46D0E" w:rsidRPr="00FA5DCB" w:rsidRDefault="00D46D0E" w:rsidP="00D46D0E">
      <w:pPr>
        <w:rPr>
          <w:lang w:val="en-US"/>
        </w:rPr>
      </w:pPr>
      <w:r w:rsidRPr="00FA5DCB">
        <w:rPr>
          <w:lang w:val="en-US"/>
        </w:rPr>
        <w:t>Redistribution and use in source and binary forms, with or without modification, are permitted provided that the following conditions are met:</w:t>
      </w:r>
    </w:p>
    <w:p w14:paraId="16EA8F4D" w14:textId="77777777" w:rsidR="00D46D0E" w:rsidRPr="00FA5DCB" w:rsidRDefault="00D46D0E" w:rsidP="00D46D0E">
      <w:pPr>
        <w:rPr>
          <w:lang w:val="en-US"/>
        </w:rPr>
      </w:pPr>
      <w:r w:rsidRPr="00FA5DCB">
        <w:rPr>
          <w:lang w:val="en-US"/>
        </w:rPr>
        <w:t>1. Redistributions of source code must retain the above copyright notice, this list of conditions and the following disclaimer.</w:t>
      </w:r>
    </w:p>
    <w:p w14:paraId="3F883432" w14:textId="77777777" w:rsidR="00D46D0E" w:rsidRPr="00FA5DCB" w:rsidRDefault="00D46D0E" w:rsidP="00D46D0E">
      <w:pPr>
        <w:rPr>
          <w:lang w:val="en-US"/>
        </w:rPr>
      </w:pPr>
      <w:r w:rsidRPr="00FA5DCB">
        <w:rPr>
          <w:lang w:val="en-US"/>
        </w:rPr>
        <w:t>2. Redistributions in binary form must reproduce the above copyright notice, this list of conditions and the following disclaimer in the documentation and/or other materials provided with the distribution.</w:t>
      </w:r>
    </w:p>
    <w:p w14:paraId="674736FB" w14:textId="77777777" w:rsidR="00D46D0E" w:rsidRDefault="00D46D0E" w:rsidP="00D46D0E">
      <w:pPr>
        <w:rPr>
          <w:lang w:val="en-US"/>
        </w:rPr>
      </w:pPr>
      <w:r w:rsidRPr="00FA5DCB">
        <w:rPr>
          <w:lang w:val="en-US"/>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2152CB3" w14:textId="77777777" w:rsidR="00D46D0E" w:rsidRPr="009A53BF" w:rsidRDefault="00D46D0E" w:rsidP="00D46D0E">
      <w:pPr>
        <w:widowControl w:val="0"/>
        <w:autoSpaceDE w:val="0"/>
        <w:autoSpaceDN w:val="0"/>
        <w:adjustRightInd w:val="0"/>
        <w:spacing w:after="240" w:line="240" w:lineRule="auto"/>
        <w:rPr>
          <w:rFonts w:cs="Arial"/>
          <w:color w:val="000000" w:themeColor="text1"/>
        </w:rPr>
      </w:pPr>
      <w:r w:rsidRPr="00CD3FDD">
        <w:rPr>
          <w:rFonts w:cs="Arial"/>
          <w:color w:val="000000" w:themeColor="text1"/>
        </w:rPr>
        <w:t>=-=-=-=-=-=-=-=-=-=-=-=-=-=-=-=-=-=-=-=-=-=-=-=-=</w:t>
      </w:r>
    </w:p>
    <w:p w14:paraId="7160AFFB" w14:textId="77777777" w:rsidR="00D46D0E" w:rsidRPr="00C277BF" w:rsidRDefault="00D46D0E" w:rsidP="005F2D8B">
      <w:pPr>
        <w:widowControl w:val="0"/>
        <w:autoSpaceDE w:val="0"/>
        <w:autoSpaceDN w:val="0"/>
        <w:adjustRightInd w:val="0"/>
        <w:rPr>
          <w:rFonts w:cs="Courier"/>
        </w:rPr>
      </w:pPr>
    </w:p>
    <w:p w14:paraId="254C3209" w14:textId="77777777" w:rsidR="00926023" w:rsidRPr="00926023" w:rsidRDefault="00710B6C" w:rsidP="00926023">
      <w:pPr>
        <w:pStyle w:val="Heading1"/>
      </w:pPr>
      <w:r>
        <w:lastRenderedPageBreak/>
        <w:t>ACC Edge Solution</w:t>
      </w:r>
    </w:p>
    <w:p w14:paraId="772854DD" w14:textId="77777777" w:rsidR="00710B6C" w:rsidRDefault="00710B6C" w:rsidP="00710B6C"/>
    <w:p w14:paraId="614C9B11" w14:textId="77777777" w:rsidR="0023011F" w:rsidRPr="00CD3FDD" w:rsidRDefault="0023011F" w:rsidP="00710B6C">
      <w:r>
        <w:t>The ACC Edge Solution may contain the following third party software:</w:t>
      </w:r>
    </w:p>
    <w:p w14:paraId="52E5D3E2" w14:textId="77777777" w:rsidR="00710B6C" w:rsidRPr="00CD3FDD" w:rsidRDefault="00710B6C" w:rsidP="00710B6C">
      <w:pPr>
        <w:widowControl w:val="0"/>
        <w:autoSpaceDE w:val="0"/>
        <w:autoSpaceDN w:val="0"/>
        <w:adjustRightInd w:val="0"/>
        <w:rPr>
          <w:rFonts w:cs="Courier"/>
        </w:rPr>
      </w:pPr>
      <w:r w:rsidRPr="00CD3FDD">
        <w:rPr>
          <w:rFonts w:cs="Courier"/>
        </w:rPr>
        <w:t>=-=-=-=-=-=-=-=-=-=-=-=-=-=-=-=-=-=-=-=-=-=-=-=-=</w:t>
      </w:r>
    </w:p>
    <w:p w14:paraId="55FE76D7" w14:textId="77777777" w:rsidR="00710B6C" w:rsidRPr="00CD3FDD" w:rsidRDefault="00710B6C" w:rsidP="00710B6C">
      <w:pPr>
        <w:spacing w:line="240" w:lineRule="auto"/>
      </w:pPr>
      <w:r w:rsidRPr="00CD3FDD">
        <w:t>Boost C++ Library version 1.58.0 ; Copyright © 2015.  Original source is available here: http://www.boost.org/users/download/#live</w:t>
      </w:r>
      <w:r w:rsidR="00B132CC">
        <w:t xml:space="preserve"> </w:t>
      </w:r>
    </w:p>
    <w:p w14:paraId="1E220BF8" w14:textId="77777777" w:rsidR="00710B6C" w:rsidRPr="00CD3FDD" w:rsidRDefault="00710B6C" w:rsidP="00710B6C">
      <w:pPr>
        <w:spacing w:line="240" w:lineRule="auto"/>
      </w:pPr>
      <w:r w:rsidRPr="00CD3FDD">
        <w:rPr>
          <w:rFonts w:eastAsia="Times New Roman" w:cs="Arial"/>
          <w:color w:val="000000" w:themeColor="text1"/>
          <w:lang w:eastAsia="en-CA"/>
        </w:rPr>
        <w:t>This library consists of voluntary contributions made by many individuals. For exact contribution history, see the documentation available at http://www.boost.org/doc/libs/1_58_0/</w:t>
      </w:r>
    </w:p>
    <w:p w14:paraId="1B31F838" w14:textId="77777777" w:rsidR="00710B6C" w:rsidRPr="00CD3FDD" w:rsidRDefault="00710B6C" w:rsidP="00710B6C">
      <w:pPr>
        <w:spacing w:line="240" w:lineRule="auto"/>
      </w:pPr>
      <w:r w:rsidRPr="00CD3FDD">
        <w:t xml:space="preserve">Distributed under the Boost Software License, Version 1.0. You may obtain a copy of this license at </w:t>
      </w:r>
      <w:hyperlink r:id="rId33" w:history="1">
        <w:r w:rsidRPr="00CD3FDD">
          <w:rPr>
            <w:rStyle w:val="Hyperlink"/>
          </w:rPr>
          <w:t>http://www.boost.org/LICENSE_1_0.txt</w:t>
        </w:r>
      </w:hyperlink>
      <w:r w:rsidRPr="00CD3FDD">
        <w:t>.</w:t>
      </w:r>
    </w:p>
    <w:p w14:paraId="670C4EFD" w14:textId="77777777" w:rsidR="00710B6C" w:rsidRPr="00CD3FDD" w:rsidRDefault="00710B6C" w:rsidP="00710B6C">
      <w:pPr>
        <w:widowControl w:val="0"/>
        <w:autoSpaceDE w:val="0"/>
        <w:autoSpaceDN w:val="0"/>
        <w:adjustRightInd w:val="0"/>
        <w:rPr>
          <w:rFonts w:cs="Courier"/>
        </w:rPr>
      </w:pPr>
      <w:r w:rsidRPr="00CD3FDD">
        <w:rPr>
          <w:rFonts w:cs="Courier"/>
        </w:rPr>
        <w:t>=-=-=-=-=-=-=-=-=-=-=-=-=-=-=-=-=-=-=-=-=-=-=-=-=</w:t>
      </w:r>
    </w:p>
    <w:p w14:paraId="5E3F2729" w14:textId="77777777" w:rsidR="001C7F6D" w:rsidRDefault="001C7F6D" w:rsidP="00710B6C">
      <w:pPr>
        <w:spacing w:after="240" w:line="240" w:lineRule="auto"/>
        <w:rPr>
          <w:rFonts w:eastAsia="Times New Roman" w:cs="Arial"/>
          <w:color w:val="000000" w:themeColor="text1"/>
          <w:lang w:eastAsia="en-CA"/>
        </w:rPr>
      </w:pPr>
      <w:r>
        <w:rPr>
          <w:rFonts w:eastAsia="Times New Roman" w:cs="Arial"/>
          <w:color w:val="000000" w:themeColor="text1"/>
          <w:lang w:eastAsia="en-CA"/>
        </w:rPr>
        <w:t>Breakpad library</w:t>
      </w:r>
    </w:p>
    <w:p w14:paraId="37CE3546" w14:textId="77777777" w:rsidR="00710B6C" w:rsidRPr="00CD3FDD" w:rsidRDefault="00710B6C" w:rsidP="00710B6C">
      <w:pPr>
        <w:spacing w:after="240" w:line="240" w:lineRule="auto"/>
        <w:rPr>
          <w:rFonts w:eastAsia="Times New Roman" w:cs="Arial"/>
          <w:color w:val="000000" w:themeColor="text1"/>
          <w:lang w:eastAsia="en-CA"/>
        </w:rPr>
      </w:pPr>
      <w:r w:rsidRPr="00CD3FDD">
        <w:rPr>
          <w:rFonts w:eastAsia="Times New Roman" w:cs="Arial"/>
          <w:color w:val="000000" w:themeColor="text1"/>
          <w:lang w:eastAsia="en-CA"/>
        </w:rPr>
        <w:t xml:space="preserve">This library is distributed under the BSD 3-clause license. This library is available at: https://code.google.com/p/google-breakpad/ </w:t>
      </w:r>
    </w:p>
    <w:p w14:paraId="7CDE8F0D" w14:textId="77777777" w:rsidR="00710B6C" w:rsidRPr="00CD3FDD" w:rsidRDefault="00710B6C" w:rsidP="00710B6C">
      <w:pPr>
        <w:spacing w:after="240" w:line="240" w:lineRule="auto"/>
        <w:rPr>
          <w:rFonts w:eastAsia="Times New Roman" w:cs="Arial"/>
          <w:color w:val="000000" w:themeColor="text1"/>
          <w:lang w:eastAsia="en-CA"/>
        </w:rPr>
      </w:pPr>
      <w:r w:rsidRPr="00CD3FDD">
        <w:rPr>
          <w:rFonts w:eastAsia="Times New Roman" w:cs="Arial"/>
          <w:color w:val="000000" w:themeColor="text1"/>
          <w:lang w:eastAsia="en-CA"/>
        </w:rPr>
        <w:t>BSD License (3-clause)</w:t>
      </w:r>
    </w:p>
    <w:p w14:paraId="0122D0A6" w14:textId="77777777" w:rsidR="00710B6C" w:rsidRPr="00CD3FDD" w:rsidRDefault="00710B6C" w:rsidP="00710B6C">
      <w:pPr>
        <w:spacing w:after="240" w:line="240" w:lineRule="auto"/>
        <w:rPr>
          <w:rFonts w:eastAsia="Times New Roman" w:cs="Arial"/>
          <w:color w:val="000000" w:themeColor="text1"/>
          <w:lang w:eastAsia="en-CA"/>
        </w:rPr>
      </w:pPr>
      <w:r w:rsidRPr="00CD3FDD">
        <w:rPr>
          <w:rFonts w:eastAsia="Times New Roman" w:cs="Arial"/>
          <w:color w:val="000000" w:themeColor="text1"/>
          <w:lang w:eastAsia="en-CA"/>
        </w:rPr>
        <w:t xml:space="preserve">Copyright (c) 2007-2015. </w:t>
      </w:r>
      <w:r w:rsidRPr="00CD3FDD">
        <w:rPr>
          <w:rFonts w:eastAsia="Times New Roman" w:cs="Courier New"/>
          <w:lang w:eastAsia="en-CA"/>
        </w:rPr>
        <w:t xml:space="preserve">This library consists of voluntary contributions made by many individuals. </w:t>
      </w:r>
    </w:p>
    <w:p w14:paraId="2FAB2B93" w14:textId="77777777" w:rsidR="00710B6C" w:rsidRPr="00CD3FDD" w:rsidRDefault="00710B6C" w:rsidP="00710B6C">
      <w:pPr>
        <w:spacing w:after="240" w:line="240" w:lineRule="auto"/>
        <w:rPr>
          <w:rFonts w:eastAsia="Times New Roman" w:cs="Arial"/>
          <w:color w:val="000000" w:themeColor="text1"/>
          <w:lang w:eastAsia="en-CA"/>
        </w:rPr>
      </w:pPr>
      <w:r w:rsidRPr="00CD3FDD">
        <w:rPr>
          <w:rFonts w:eastAsia="Times New Roman" w:cs="Arial"/>
          <w:color w:val="000000" w:themeColor="text1"/>
          <w:lang w:eastAsia="en-CA"/>
        </w:rPr>
        <w:t>All rights reserved.</w:t>
      </w:r>
    </w:p>
    <w:p w14:paraId="54B373E1" w14:textId="77777777" w:rsidR="00710B6C" w:rsidRPr="00CD3FDD" w:rsidRDefault="00710B6C" w:rsidP="00710B6C">
      <w:pPr>
        <w:spacing w:after="240" w:line="240" w:lineRule="auto"/>
        <w:rPr>
          <w:rFonts w:eastAsia="Times New Roman" w:cs="Arial"/>
          <w:color w:val="000000" w:themeColor="text1"/>
          <w:lang w:eastAsia="en-CA"/>
        </w:rPr>
      </w:pPr>
      <w:r w:rsidRPr="00CD3FDD">
        <w:rPr>
          <w:rFonts w:eastAsia="Times New Roman" w:cs="Arial"/>
          <w:color w:val="000000" w:themeColor="text1"/>
          <w:lang w:eastAsia="en-CA"/>
        </w:rPr>
        <w:t>Redistribution and use in source and binary forms, with or without modification, are permitted provided that the following conditions are met:</w:t>
      </w:r>
    </w:p>
    <w:p w14:paraId="03715D0A" w14:textId="77777777" w:rsidR="00710B6C" w:rsidRPr="00CD3FDD" w:rsidRDefault="00710B6C" w:rsidP="00710B6C">
      <w:pPr>
        <w:spacing w:after="240" w:line="240" w:lineRule="auto"/>
        <w:rPr>
          <w:rFonts w:eastAsia="Times New Roman" w:cs="Arial"/>
          <w:color w:val="000000" w:themeColor="text1"/>
          <w:lang w:eastAsia="en-CA"/>
        </w:rPr>
      </w:pPr>
      <w:r w:rsidRPr="00CD3FDD">
        <w:rPr>
          <w:rFonts w:eastAsia="Times New Roman" w:cs="Arial"/>
          <w:color w:val="000000" w:themeColor="text1"/>
          <w:lang w:eastAsia="en-CA"/>
        </w:rPr>
        <w:t>1. Redistributions of source code must retain the above copyright notice, this list of conditions and the following disclaimer.</w:t>
      </w:r>
    </w:p>
    <w:p w14:paraId="2F0AFFC8" w14:textId="77777777" w:rsidR="00710B6C" w:rsidRPr="00CD3FDD" w:rsidRDefault="00710B6C" w:rsidP="00710B6C">
      <w:pPr>
        <w:spacing w:after="240" w:line="240" w:lineRule="auto"/>
        <w:rPr>
          <w:rFonts w:eastAsia="Times New Roman" w:cs="Arial"/>
          <w:color w:val="000000" w:themeColor="text1"/>
          <w:lang w:eastAsia="en-CA"/>
        </w:rPr>
      </w:pPr>
      <w:r w:rsidRPr="00CD3FDD">
        <w:rPr>
          <w:rFonts w:eastAsia="Times New Roman" w:cs="Arial"/>
          <w:color w:val="000000" w:themeColor="text1"/>
          <w:lang w:eastAsia="en-CA"/>
        </w:rPr>
        <w:t>2. Redistributions in binary form must reproduce the above copyright notice, this list of conditions and the following disclaimer in the documentation and/or other materials provided with the distribution.</w:t>
      </w:r>
    </w:p>
    <w:p w14:paraId="54036981" w14:textId="77777777" w:rsidR="00710B6C" w:rsidRPr="00CD3FDD" w:rsidRDefault="00710B6C" w:rsidP="00710B6C">
      <w:pPr>
        <w:spacing w:after="240" w:line="240" w:lineRule="auto"/>
        <w:rPr>
          <w:rFonts w:eastAsia="Times New Roman" w:cs="Arial"/>
          <w:color w:val="000000" w:themeColor="text1"/>
          <w:lang w:eastAsia="en-CA"/>
        </w:rPr>
      </w:pPr>
      <w:r w:rsidRPr="00CD3FDD">
        <w:rPr>
          <w:rFonts w:eastAsia="Times New Roman" w:cs="Arial"/>
          <w:color w:val="000000" w:themeColor="text1"/>
          <w:lang w:eastAsia="en-CA"/>
        </w:rPr>
        <w:t>3. Neither the name of the University nor the names of its contributors may be used to endorse or promote products derived from this software without specific prior written permission.</w:t>
      </w:r>
    </w:p>
    <w:p w14:paraId="21F36F81" w14:textId="77777777" w:rsidR="00710B6C" w:rsidRPr="00CD3FDD" w:rsidRDefault="00710B6C" w:rsidP="00710B6C">
      <w:pPr>
        <w:widowControl w:val="0"/>
        <w:autoSpaceDE w:val="0"/>
        <w:autoSpaceDN w:val="0"/>
        <w:adjustRightInd w:val="0"/>
        <w:rPr>
          <w:rFonts w:eastAsia="Times New Roman" w:cs="Arial"/>
          <w:color w:val="000000" w:themeColor="text1"/>
          <w:lang w:eastAsia="en-CA"/>
        </w:rPr>
      </w:pPr>
      <w:r w:rsidRPr="00CD3FDD">
        <w:rPr>
          <w:rFonts w:eastAsia="Times New Roman" w:cs="Arial"/>
          <w:color w:val="000000" w:themeColor="text1"/>
          <w:lang w:eastAsia="en-CA"/>
        </w:rPr>
        <w:t>THIS SOFTWARE IS PROVIDED BY THE REGENTS AND CONTRIBUTORS ``AS IS'' AND ANY EXPRESS OR IMPLIED WARRANTIES, INCLUDING, BUT NOT LIMITED TO, THE IMPLIED WARRANTIES OF MERCHANTABILITY AND FITNESS FOR A PARTICULAR 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3096216" w14:textId="77777777" w:rsidR="00710B6C" w:rsidRPr="00CD3FDD" w:rsidRDefault="00710B6C" w:rsidP="00710B6C">
      <w:pPr>
        <w:widowControl w:val="0"/>
        <w:autoSpaceDE w:val="0"/>
        <w:autoSpaceDN w:val="0"/>
        <w:adjustRightInd w:val="0"/>
        <w:rPr>
          <w:rFonts w:cs="Courier"/>
        </w:rPr>
      </w:pPr>
      <w:r w:rsidRPr="00CD3FDD">
        <w:rPr>
          <w:rFonts w:cs="Courier"/>
        </w:rPr>
        <w:lastRenderedPageBreak/>
        <w:t>=-=-=-=-=-=-=-=-=-=-=-=-=-=-=-=-=-=-=-=-=-=-=-=-=</w:t>
      </w:r>
    </w:p>
    <w:p w14:paraId="6A049EA3" w14:textId="77777777" w:rsidR="00710B6C" w:rsidRPr="00CD3FDD" w:rsidRDefault="00710B6C" w:rsidP="00710B6C">
      <w:r w:rsidRPr="00CD3FDD">
        <w:t>ICU library. This library is available at: http://site.icu-project.org/</w:t>
      </w:r>
    </w:p>
    <w:p w14:paraId="4E46B957" w14:textId="77777777" w:rsidR="00710B6C" w:rsidRPr="00CD3FDD" w:rsidRDefault="00710B6C" w:rsidP="00710B6C">
      <w:pPr>
        <w:pStyle w:val="NormalWeb"/>
        <w:rPr>
          <w:rFonts w:asciiTheme="minorHAnsi" w:hAnsiTheme="minorHAnsi"/>
          <w:sz w:val="22"/>
          <w:szCs w:val="22"/>
        </w:rPr>
      </w:pPr>
      <w:r w:rsidRPr="00CD3FDD">
        <w:rPr>
          <w:rFonts w:asciiTheme="minorHAnsi" w:hAnsiTheme="minorHAnsi"/>
          <w:sz w:val="22"/>
          <w:szCs w:val="22"/>
        </w:rPr>
        <w:t xml:space="preserve">Copyright (c) 1995-2015 International Business Machines Corporation and others </w:t>
      </w:r>
    </w:p>
    <w:p w14:paraId="0A412E8D" w14:textId="77777777" w:rsidR="00710B6C" w:rsidRPr="00CD3FDD" w:rsidRDefault="00710B6C" w:rsidP="00710B6C">
      <w:pPr>
        <w:pStyle w:val="NormalWeb"/>
        <w:rPr>
          <w:rFonts w:asciiTheme="minorHAnsi" w:hAnsiTheme="minorHAnsi"/>
          <w:sz w:val="22"/>
          <w:szCs w:val="22"/>
        </w:rPr>
      </w:pPr>
      <w:r w:rsidRPr="00CD3FDD">
        <w:rPr>
          <w:rFonts w:asciiTheme="minorHAnsi" w:hAnsiTheme="minorHAnsi"/>
          <w:sz w:val="22"/>
          <w:szCs w:val="22"/>
        </w:rPr>
        <w:t xml:space="preserve">All rights reserved. </w:t>
      </w:r>
    </w:p>
    <w:p w14:paraId="01A398F0" w14:textId="77777777" w:rsidR="00710B6C" w:rsidRPr="00CD3FDD" w:rsidRDefault="00710B6C" w:rsidP="00710B6C">
      <w:pPr>
        <w:pStyle w:val="NormalWeb"/>
        <w:rPr>
          <w:rFonts w:asciiTheme="minorHAnsi" w:hAnsiTheme="minorHAnsi"/>
          <w:sz w:val="22"/>
          <w:szCs w:val="22"/>
        </w:rPr>
      </w:pPr>
      <w:r w:rsidRPr="00CD3FDD">
        <w:rPr>
          <w:rFonts w:asciiTheme="minorHAnsi" w:hAnsiTheme="minorHAnsi"/>
          <w:sz w:val="22"/>
          <w:szCs w:val="22"/>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and/or sell copies of the Software, and to permit persons to whom the Software is furnished to do so, provided that the above copyright notice(s) and this permission notice appear in all copies of the Software and that both the above copyright notice(s) and this permission notice appear in supporting documentation. </w:t>
      </w:r>
    </w:p>
    <w:p w14:paraId="7C2EEE20" w14:textId="77777777" w:rsidR="00710B6C" w:rsidRPr="00CD3FDD" w:rsidRDefault="00710B6C" w:rsidP="00710B6C">
      <w:pPr>
        <w:pStyle w:val="NormalWeb"/>
        <w:rPr>
          <w:rFonts w:asciiTheme="minorHAnsi" w:hAnsiTheme="minorHAnsi"/>
          <w:sz w:val="22"/>
          <w:szCs w:val="22"/>
        </w:rPr>
      </w:pPr>
      <w:r w:rsidRPr="00CD3FDD">
        <w:rPr>
          <w:rFonts w:asciiTheme="minorHAnsi" w:hAnsiTheme="minorHAnsi"/>
          <w:sz w:val="22"/>
          <w:szCs w:val="22"/>
        </w:rPr>
        <w:t xml:space="preserve">THE SOFTWARE IS PROVIDED "AS IS", WITHOUT WARRANTY OF ANY KIND, EXPRESS OR IMPLIED, INCLUDING BUT NOT LIMITED TO THE WARRANTIES OF MERCHANTABILITY, FITNESS FOR A PARTICULAR PURPOSE AND NONINFRINGEMENT OF THIRD PARTY RIGHTS. IN NO EVENT SHALL THE COPYRIGHT HOLDER OR HOLDERS INCLUDED IN THIS NOTICE BE LIABLE FOR ANY CLAIM, OR ANY SPECIAL INDIRECT OR CONSEQUENTIAL DAMAGES, OR ANY DAMAGES WHATSOEVER RESULTING FROM LOSS OF USE, DATA OR PROFITS, WHETHER IN AN ACTION OF CONTRACT, NEGLIGENCE OR OTHER TORTIOUS ACTION, ARISING OUT OF OR IN CONNECTION WITH THE USE OR PERFORMANCE OF THIS SOFTWARE. </w:t>
      </w:r>
    </w:p>
    <w:p w14:paraId="2F7231A5" w14:textId="77777777" w:rsidR="00710B6C" w:rsidRPr="00CD3FDD" w:rsidRDefault="00710B6C" w:rsidP="00710B6C">
      <w:pPr>
        <w:pStyle w:val="NormalWeb"/>
        <w:rPr>
          <w:rFonts w:asciiTheme="minorHAnsi" w:hAnsiTheme="minorHAnsi"/>
          <w:sz w:val="22"/>
          <w:szCs w:val="22"/>
        </w:rPr>
      </w:pPr>
      <w:r w:rsidRPr="00CD3FDD">
        <w:rPr>
          <w:rFonts w:asciiTheme="minorHAnsi" w:hAnsiTheme="minorHAnsi"/>
          <w:sz w:val="22"/>
          <w:szCs w:val="22"/>
        </w:rPr>
        <w:t xml:space="preserve">Except as contained in this notice, the name of a copyright holder shall not be used in advertising or otherwise to promote the sale, use or other dealings in this Software without prior written authorization of the copyright holder. </w:t>
      </w:r>
    </w:p>
    <w:p w14:paraId="4AE75B3C" w14:textId="77777777" w:rsidR="00710B6C" w:rsidRPr="00CD3FDD" w:rsidRDefault="00710B6C" w:rsidP="00710B6C">
      <w:pPr>
        <w:widowControl w:val="0"/>
        <w:autoSpaceDE w:val="0"/>
        <w:autoSpaceDN w:val="0"/>
        <w:adjustRightInd w:val="0"/>
        <w:spacing w:after="240" w:line="240" w:lineRule="auto"/>
        <w:rPr>
          <w:rFonts w:cs="Arial"/>
          <w:color w:val="000000" w:themeColor="text1"/>
        </w:rPr>
      </w:pPr>
      <w:r w:rsidRPr="00CD3FDD">
        <w:rPr>
          <w:rFonts w:cs="Arial"/>
          <w:color w:val="000000" w:themeColor="text1"/>
        </w:rPr>
        <w:t>=-=-=-=-=-=-=-=-=-=-=-=-=-=-=-=-=-=-=-=-=-=-=-=-=</w:t>
      </w:r>
    </w:p>
    <w:p w14:paraId="28A3F3E6" w14:textId="77777777" w:rsidR="00710B6C" w:rsidRPr="00CD3FDD" w:rsidRDefault="00710B6C" w:rsidP="00710B6C">
      <w:pPr>
        <w:pStyle w:val="NormalWeb"/>
        <w:rPr>
          <w:rFonts w:asciiTheme="minorHAnsi" w:hAnsiTheme="minorHAnsi"/>
          <w:sz w:val="22"/>
          <w:szCs w:val="22"/>
        </w:rPr>
      </w:pPr>
      <w:r w:rsidRPr="00CD3FDD">
        <w:rPr>
          <w:rFonts w:asciiTheme="minorHAnsi" w:hAnsiTheme="minorHAnsi"/>
          <w:sz w:val="22"/>
          <w:szCs w:val="22"/>
        </w:rPr>
        <w:t>libESMTP library.  Copyright © 2015 Brian Stafford. Original source is available at http://www.stafford.uklinux.net/libesmtp/index.html</w:t>
      </w:r>
    </w:p>
    <w:p w14:paraId="34D095FF" w14:textId="77777777" w:rsidR="00710B6C" w:rsidRPr="00CD3FDD" w:rsidRDefault="00710B6C" w:rsidP="00710B6C">
      <w:pPr>
        <w:pStyle w:val="NormalWeb"/>
        <w:rPr>
          <w:rFonts w:asciiTheme="minorHAnsi" w:hAnsiTheme="minorHAnsi"/>
          <w:sz w:val="22"/>
          <w:szCs w:val="22"/>
        </w:rPr>
      </w:pPr>
      <w:r w:rsidRPr="00CD3FDD">
        <w:rPr>
          <w:rFonts w:asciiTheme="minorHAnsi" w:hAnsiTheme="minorHAnsi"/>
          <w:sz w:val="22"/>
          <w:szCs w:val="22"/>
        </w:rPr>
        <w:t>This library is licensed under the GNU Lesser GPL (LGPL).  The terms of the LGPL are provided at the end of this Notices section.</w:t>
      </w:r>
    </w:p>
    <w:p w14:paraId="41173080" w14:textId="77777777" w:rsidR="00710B6C" w:rsidRPr="00CD3FDD" w:rsidRDefault="00710B6C" w:rsidP="00710B6C">
      <w:pPr>
        <w:widowControl w:val="0"/>
        <w:autoSpaceDE w:val="0"/>
        <w:autoSpaceDN w:val="0"/>
        <w:adjustRightInd w:val="0"/>
        <w:spacing w:after="240" w:line="240" w:lineRule="auto"/>
        <w:rPr>
          <w:rFonts w:cs="Arial"/>
          <w:color w:val="000000" w:themeColor="text1"/>
        </w:rPr>
      </w:pPr>
      <w:r w:rsidRPr="00CD3FDD">
        <w:rPr>
          <w:rFonts w:cs="Arial"/>
          <w:color w:val="000000" w:themeColor="text1"/>
        </w:rPr>
        <w:t>=-=-=-=-=-=-=-=-=-=-=-=-=-=-=-=-=-=-=-=-=-=-=-=-=</w:t>
      </w:r>
    </w:p>
    <w:p w14:paraId="31AC88AD" w14:textId="77777777" w:rsidR="00710B6C" w:rsidRPr="00CD3FDD" w:rsidRDefault="00710B6C" w:rsidP="00710B6C">
      <w:pPr>
        <w:pStyle w:val="NormalWeb"/>
        <w:rPr>
          <w:rFonts w:asciiTheme="minorHAnsi" w:hAnsiTheme="minorHAnsi"/>
          <w:sz w:val="22"/>
          <w:szCs w:val="22"/>
        </w:rPr>
      </w:pPr>
      <w:r w:rsidRPr="00CD3FDD">
        <w:rPr>
          <w:rFonts w:asciiTheme="minorHAnsi" w:hAnsiTheme="minorHAnsi"/>
          <w:sz w:val="22"/>
          <w:szCs w:val="22"/>
        </w:rPr>
        <w:t xml:space="preserve">libjpeg library.  Copyright © 2008-2014 JPEG group </w:t>
      </w:r>
    </w:p>
    <w:p w14:paraId="43041716" w14:textId="77777777" w:rsidR="00710B6C" w:rsidRPr="00CD3FDD" w:rsidRDefault="00710B6C" w:rsidP="00710B6C">
      <w:pPr>
        <w:pStyle w:val="NormalWeb"/>
        <w:rPr>
          <w:rFonts w:asciiTheme="minorHAnsi" w:hAnsiTheme="minorHAnsi"/>
          <w:sz w:val="22"/>
          <w:szCs w:val="22"/>
        </w:rPr>
      </w:pPr>
      <w:r w:rsidRPr="00CD3FDD">
        <w:rPr>
          <w:rFonts w:asciiTheme="minorHAnsi" w:hAnsiTheme="minorHAnsi"/>
          <w:sz w:val="22"/>
          <w:szCs w:val="22"/>
        </w:rPr>
        <w:t>Original source is available at http://www.ijg.org/files/</w:t>
      </w:r>
    </w:p>
    <w:p w14:paraId="0EF6705A" w14:textId="77777777" w:rsidR="00710B6C" w:rsidRPr="00CD3FDD" w:rsidRDefault="00710B6C" w:rsidP="00710B6C">
      <w:pPr>
        <w:widowControl w:val="0"/>
        <w:autoSpaceDE w:val="0"/>
        <w:autoSpaceDN w:val="0"/>
        <w:adjustRightInd w:val="0"/>
        <w:spacing w:after="240" w:line="240" w:lineRule="auto"/>
        <w:rPr>
          <w:rFonts w:cs="Arial"/>
          <w:color w:val="000000" w:themeColor="text1"/>
        </w:rPr>
      </w:pPr>
      <w:r w:rsidRPr="00CD3FDD">
        <w:rPr>
          <w:rFonts w:cs="Arial"/>
          <w:color w:val="000000" w:themeColor="text1"/>
        </w:rPr>
        <w:t>=-=-=-=-=-=-=-=-=-=-=-=-=-=-=-=-=-=-=-=-=-=-=-=-=</w:t>
      </w:r>
    </w:p>
    <w:p w14:paraId="1F40D981" w14:textId="77777777" w:rsidR="00710B6C" w:rsidRPr="00CD3FDD" w:rsidRDefault="00710B6C" w:rsidP="00710B6C">
      <w:pPr>
        <w:widowControl w:val="0"/>
        <w:autoSpaceDE w:val="0"/>
        <w:autoSpaceDN w:val="0"/>
        <w:adjustRightInd w:val="0"/>
        <w:spacing w:after="240" w:line="240" w:lineRule="auto"/>
        <w:rPr>
          <w:rFonts w:eastAsia="Times New Roman" w:cs="Arial"/>
          <w:color w:val="000000" w:themeColor="text1"/>
          <w:lang w:eastAsia="en-CA"/>
        </w:rPr>
      </w:pPr>
      <w:r w:rsidRPr="00CD3FDD">
        <w:rPr>
          <w:rFonts w:cs="Arial"/>
          <w:color w:val="000000" w:themeColor="text1"/>
        </w:rPr>
        <w:t xml:space="preserve">Apache log4cxx library.  </w:t>
      </w:r>
      <w:r w:rsidRPr="00CD3FDD">
        <w:rPr>
          <w:rFonts w:eastAsia="Times New Roman" w:cs="Arial"/>
          <w:color w:val="000000" w:themeColor="text1"/>
          <w:lang w:eastAsia="en-CA"/>
        </w:rPr>
        <w:t>Copyright © 2014 Apache Software Foundation.  Original source available at:</w:t>
      </w:r>
      <w:r w:rsidRPr="00CD3FDD">
        <w:t xml:space="preserve"> </w:t>
      </w:r>
      <w:hyperlink r:id="rId34" w:history="1">
        <w:r w:rsidRPr="00CD3FDD">
          <w:rPr>
            <w:rStyle w:val="Hyperlink"/>
            <w:rFonts w:eastAsia="Times New Roman" w:cs="Arial"/>
            <w:lang w:eastAsia="en-CA"/>
          </w:rPr>
          <w:t>http://logging.apache.org/log4cxx/download.html</w:t>
        </w:r>
      </w:hyperlink>
    </w:p>
    <w:p w14:paraId="15E4F52B" w14:textId="77777777" w:rsidR="00710B6C" w:rsidRPr="00CD3FDD" w:rsidRDefault="00710B6C" w:rsidP="00710B6C">
      <w:pPr>
        <w:widowControl w:val="0"/>
        <w:autoSpaceDE w:val="0"/>
        <w:autoSpaceDN w:val="0"/>
        <w:adjustRightInd w:val="0"/>
        <w:spacing w:line="240" w:lineRule="auto"/>
        <w:rPr>
          <w:rFonts w:eastAsia="Times New Roman" w:cs="Times New Roman"/>
          <w:lang w:eastAsia="en-CA"/>
        </w:rPr>
      </w:pPr>
      <w:r w:rsidRPr="00CD3FDD">
        <w:rPr>
          <w:rFonts w:eastAsia="Times New Roman" w:cs="Times New Roman"/>
          <w:lang w:eastAsia="en-CA"/>
        </w:rPr>
        <w:t xml:space="preserve">ProtoBufNet library; copyright © 2014-2015 Marc Gravell. Original sources are available at: </w:t>
      </w:r>
      <w:hyperlink r:id="rId35" w:history="1">
        <w:r w:rsidRPr="00CD3FDD">
          <w:rPr>
            <w:rStyle w:val="Hyperlink"/>
            <w:rFonts w:eastAsia="Times New Roman" w:cs="Times New Roman"/>
            <w:lang w:eastAsia="en-CA"/>
          </w:rPr>
          <w:t>http://code.google.com/p/protobuf-net/</w:t>
        </w:r>
      </w:hyperlink>
      <w:r w:rsidRPr="00CD3FDD">
        <w:rPr>
          <w:rFonts w:eastAsia="Times New Roman" w:cs="Times New Roman"/>
          <w:lang w:eastAsia="en-CA"/>
        </w:rPr>
        <w:t xml:space="preserve"> </w:t>
      </w:r>
    </w:p>
    <w:p w14:paraId="0B9E3B28" w14:textId="77777777" w:rsidR="00710B6C" w:rsidRPr="00CD3FDD" w:rsidRDefault="00710B6C" w:rsidP="00710B6C">
      <w:pPr>
        <w:widowControl w:val="0"/>
        <w:autoSpaceDE w:val="0"/>
        <w:autoSpaceDN w:val="0"/>
        <w:adjustRightInd w:val="0"/>
        <w:spacing w:line="240" w:lineRule="auto"/>
        <w:rPr>
          <w:rFonts w:eastAsia="Times New Roman" w:cs="Arial"/>
          <w:color w:val="000000"/>
          <w:lang w:eastAsia="en-CA"/>
        </w:rPr>
      </w:pPr>
      <w:r w:rsidRPr="00CD3FDD">
        <w:rPr>
          <w:rFonts w:eastAsia="Times New Roman" w:cs="Arial"/>
          <w:color w:val="000000"/>
          <w:lang w:eastAsia="en-CA"/>
        </w:rPr>
        <w:lastRenderedPageBreak/>
        <w:t>Apache Xerces Project; Copyright ©1999-2015, Apache Xerces Project.  Original sources are available at: http://xerces.apache.org/index.html</w:t>
      </w:r>
    </w:p>
    <w:p w14:paraId="50501A6A" w14:textId="77777777" w:rsidR="00710B6C" w:rsidRPr="00CD3FDD" w:rsidRDefault="00710B6C" w:rsidP="00710B6C">
      <w:pPr>
        <w:widowControl w:val="0"/>
        <w:autoSpaceDE w:val="0"/>
        <w:autoSpaceDN w:val="0"/>
        <w:adjustRightInd w:val="0"/>
        <w:spacing w:after="240" w:line="240" w:lineRule="auto"/>
        <w:rPr>
          <w:rFonts w:eastAsia="Times New Roman" w:cs="Arial"/>
          <w:color w:val="000000" w:themeColor="text1"/>
          <w:lang w:eastAsia="en-CA"/>
        </w:rPr>
      </w:pPr>
      <w:r w:rsidRPr="00CD3FDD">
        <w:rPr>
          <w:rFonts w:eastAsia="Times New Roman" w:cs="Arial"/>
          <w:color w:val="000000" w:themeColor="text1"/>
          <w:lang w:eastAsia="en-CA"/>
        </w:rPr>
        <w:t>These libraries are licensed under the Apache License, Version 2.0 (the "License");</w:t>
      </w:r>
    </w:p>
    <w:p w14:paraId="2C1226C8" w14:textId="77777777" w:rsidR="00710B6C" w:rsidRPr="00CD3FDD" w:rsidRDefault="00710B6C" w:rsidP="00710B6C">
      <w:pPr>
        <w:widowControl w:val="0"/>
        <w:autoSpaceDE w:val="0"/>
        <w:autoSpaceDN w:val="0"/>
        <w:adjustRightInd w:val="0"/>
        <w:spacing w:after="240" w:line="240" w:lineRule="auto"/>
        <w:rPr>
          <w:rFonts w:eastAsia="Times New Roman" w:cs="Arial"/>
          <w:color w:val="000000" w:themeColor="text1"/>
          <w:lang w:eastAsia="en-CA"/>
        </w:rPr>
      </w:pPr>
      <w:r w:rsidRPr="00CD3FDD">
        <w:rPr>
          <w:rFonts w:eastAsia="Times New Roman" w:cs="Arial"/>
          <w:color w:val="000000" w:themeColor="text1"/>
          <w:lang w:eastAsia="en-CA"/>
        </w:rPr>
        <w:t>You may not use this file except in compliance with the License.</w:t>
      </w:r>
    </w:p>
    <w:p w14:paraId="4F668B11" w14:textId="77777777" w:rsidR="00710B6C" w:rsidRPr="00CD3FDD" w:rsidRDefault="00710B6C" w:rsidP="00710B6C">
      <w:pPr>
        <w:widowControl w:val="0"/>
        <w:autoSpaceDE w:val="0"/>
        <w:autoSpaceDN w:val="0"/>
        <w:adjustRightInd w:val="0"/>
        <w:spacing w:after="240" w:line="240" w:lineRule="auto"/>
        <w:rPr>
          <w:rFonts w:eastAsia="Times New Roman" w:cs="Arial"/>
          <w:color w:val="000000" w:themeColor="text1"/>
          <w:lang w:eastAsia="en-CA"/>
        </w:rPr>
      </w:pPr>
      <w:r w:rsidRPr="00CD3FDD">
        <w:rPr>
          <w:rFonts w:eastAsia="Times New Roman" w:cs="Arial"/>
          <w:color w:val="000000" w:themeColor="text1"/>
          <w:lang w:eastAsia="en-CA"/>
        </w:rPr>
        <w:t>You may obtain a copy of the License at</w:t>
      </w:r>
    </w:p>
    <w:p w14:paraId="2BF1DECC" w14:textId="77777777" w:rsidR="00710B6C" w:rsidRPr="00CD3FDD" w:rsidRDefault="00710B6C" w:rsidP="00710B6C">
      <w:pPr>
        <w:widowControl w:val="0"/>
        <w:autoSpaceDE w:val="0"/>
        <w:autoSpaceDN w:val="0"/>
        <w:adjustRightInd w:val="0"/>
        <w:spacing w:after="240" w:line="240" w:lineRule="auto"/>
        <w:rPr>
          <w:rFonts w:eastAsia="Times New Roman" w:cs="Arial"/>
          <w:color w:val="000000" w:themeColor="text1"/>
          <w:lang w:eastAsia="en-CA"/>
        </w:rPr>
      </w:pPr>
      <w:r w:rsidRPr="00CD3FDD">
        <w:rPr>
          <w:rFonts w:eastAsia="Times New Roman" w:cs="Arial"/>
          <w:color w:val="000000" w:themeColor="text1"/>
          <w:lang w:eastAsia="en-CA"/>
        </w:rPr>
        <w:t xml:space="preserve">    http://www.apache.org/licenses/LICENSE-2.0</w:t>
      </w:r>
    </w:p>
    <w:p w14:paraId="78FD06DB" w14:textId="77777777" w:rsidR="00710B6C" w:rsidRPr="00CD3FDD" w:rsidRDefault="00710B6C" w:rsidP="00710B6C">
      <w:pPr>
        <w:widowControl w:val="0"/>
        <w:autoSpaceDE w:val="0"/>
        <w:autoSpaceDN w:val="0"/>
        <w:adjustRightInd w:val="0"/>
        <w:spacing w:after="240" w:line="240" w:lineRule="auto"/>
        <w:rPr>
          <w:rFonts w:eastAsia="Times New Roman" w:cs="Arial"/>
          <w:color w:val="000000" w:themeColor="text1"/>
          <w:lang w:eastAsia="en-CA"/>
        </w:rPr>
      </w:pPr>
      <w:r w:rsidRPr="00CD3FDD">
        <w:rPr>
          <w:rFonts w:eastAsia="Times New Roman" w:cs="Arial"/>
          <w:color w:val="000000" w:themeColor="text1"/>
          <w:lang w:eastAsia="en-CA"/>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1DFCFC18" w14:textId="77777777" w:rsidR="00710B6C" w:rsidRPr="00CD3FDD" w:rsidRDefault="00710B6C" w:rsidP="00710B6C">
      <w:pPr>
        <w:widowControl w:val="0"/>
        <w:autoSpaceDE w:val="0"/>
        <w:autoSpaceDN w:val="0"/>
        <w:adjustRightInd w:val="0"/>
        <w:spacing w:after="240" w:line="240" w:lineRule="auto"/>
        <w:rPr>
          <w:rFonts w:cs="Arial"/>
          <w:color w:val="000000" w:themeColor="text1"/>
        </w:rPr>
      </w:pPr>
      <w:r w:rsidRPr="00CD3FDD">
        <w:rPr>
          <w:rFonts w:cs="Arial"/>
          <w:color w:val="000000" w:themeColor="text1"/>
        </w:rPr>
        <w:t>=-=-=-=-=-=-=-=-=-=-=-=-=-=-=-=-=-=-=-=-=-=-=-=-=</w:t>
      </w:r>
    </w:p>
    <w:p w14:paraId="0D5FD400" w14:textId="77777777" w:rsidR="00710B6C" w:rsidRPr="00CD3FDD" w:rsidRDefault="00710B6C" w:rsidP="00710B6C">
      <w:pPr>
        <w:spacing w:line="240" w:lineRule="auto"/>
        <w:rPr>
          <w:rFonts w:eastAsia="Times New Roman" w:cs="Times New Roman"/>
          <w:lang w:eastAsia="en-CA"/>
        </w:rPr>
      </w:pPr>
      <w:r w:rsidRPr="00CD3FDD">
        <w:rPr>
          <w:rFonts w:eastAsia="Times New Roman" w:cs="Times New Roman"/>
          <w:i/>
          <w:iCs/>
          <w:lang w:eastAsia="en-CA"/>
        </w:rPr>
        <w:t>zlib</w:t>
      </w:r>
      <w:r w:rsidRPr="00CD3FDD">
        <w:rPr>
          <w:rFonts w:eastAsia="Times New Roman" w:cs="Times New Roman"/>
          <w:lang w:eastAsia="en-CA"/>
        </w:rPr>
        <w:t xml:space="preserve"> general purpose compression library. Version 1.2.8, April 28th, 2013 Copyright (C) 1995-2013 Jean-loup Gailly and Mark Adler.  Original source code may be found here: </w:t>
      </w:r>
      <w:hyperlink r:id="rId36" w:history="1">
        <w:r w:rsidRPr="00CD3FDD">
          <w:rPr>
            <w:rStyle w:val="Hyperlink"/>
            <w:rFonts w:eastAsia="Times New Roman" w:cs="Times New Roman"/>
            <w:lang w:eastAsia="en-CA"/>
          </w:rPr>
          <w:t>http://www.zlib.net/</w:t>
        </w:r>
      </w:hyperlink>
      <w:r w:rsidRPr="00CD3FDD">
        <w:rPr>
          <w:rFonts w:eastAsia="Times New Roman" w:cs="Times New Roman"/>
          <w:lang w:eastAsia="en-CA"/>
        </w:rPr>
        <w:t xml:space="preserve">  </w:t>
      </w:r>
    </w:p>
    <w:p w14:paraId="3054CF14" w14:textId="77777777" w:rsidR="00710B6C" w:rsidRPr="00CD3FDD" w:rsidRDefault="00710B6C" w:rsidP="00710B6C">
      <w:pPr>
        <w:spacing w:line="240" w:lineRule="auto"/>
        <w:rPr>
          <w:rFonts w:eastAsia="Times New Roman" w:cs="Times New Roman"/>
          <w:lang w:eastAsia="en-CA"/>
        </w:rPr>
      </w:pPr>
      <w:r w:rsidRPr="00CD3FDD">
        <w:rPr>
          <w:rFonts w:eastAsia="Times New Roman" w:cs="Times New Roman"/>
          <w:lang w:eastAsia="en-CA"/>
        </w:rPr>
        <w:t xml:space="preserve">minizip library; Copyright © 1998-2010 Gilles Vollant. Original source may be found here:  </w:t>
      </w:r>
      <w:hyperlink r:id="rId37" w:history="1">
        <w:r w:rsidRPr="00CD3FDD">
          <w:rPr>
            <w:rStyle w:val="Hyperlink"/>
            <w:rFonts w:eastAsia="Times New Roman" w:cs="Times New Roman"/>
            <w:lang w:eastAsia="en-CA"/>
          </w:rPr>
          <w:t>http://www.winimage.com/zLibDll/minizip.html</w:t>
        </w:r>
      </w:hyperlink>
    </w:p>
    <w:p w14:paraId="40990C41" w14:textId="77777777" w:rsidR="00710B6C" w:rsidRPr="00CD3FDD" w:rsidRDefault="00710B6C" w:rsidP="00710B6C">
      <w:pPr>
        <w:spacing w:line="240" w:lineRule="auto"/>
        <w:rPr>
          <w:rFonts w:eastAsia="Times New Roman" w:cs="Times New Roman"/>
          <w:lang w:eastAsia="en-CA"/>
        </w:rPr>
      </w:pPr>
      <w:r w:rsidRPr="00CD3FDD">
        <w:rPr>
          <w:rFonts w:eastAsia="Times New Roman" w:cs="Times New Roman"/>
          <w:lang w:eastAsia="en-CA"/>
        </w:rPr>
        <w:t xml:space="preserve">This library is licensed under the </w:t>
      </w:r>
      <w:r w:rsidRPr="00CD3FDD">
        <w:rPr>
          <w:rFonts w:eastAsia="Times New Roman" w:cs="Times New Roman"/>
          <w:i/>
          <w:lang w:eastAsia="en-CA"/>
        </w:rPr>
        <w:t>zlib/libpng</w:t>
      </w:r>
      <w:r w:rsidRPr="00CD3FDD">
        <w:rPr>
          <w:rFonts w:eastAsia="Times New Roman" w:cs="Times New Roman"/>
          <w:lang w:eastAsia="en-CA"/>
        </w:rPr>
        <w:t xml:space="preserve"> public license:</w:t>
      </w:r>
    </w:p>
    <w:p w14:paraId="4A77F939" w14:textId="77777777" w:rsidR="00710B6C" w:rsidRPr="00CD3FDD" w:rsidRDefault="00710B6C" w:rsidP="00710B6C">
      <w:pPr>
        <w:spacing w:line="240" w:lineRule="auto"/>
        <w:rPr>
          <w:rFonts w:eastAsia="Times New Roman" w:cs="Times New Roman"/>
          <w:lang w:eastAsia="en-CA"/>
        </w:rPr>
      </w:pPr>
      <w:r w:rsidRPr="00CD3FDD">
        <w:rPr>
          <w:rFonts w:eastAsia="Times New Roman" w:cs="Times New Roman"/>
          <w:lang w:eastAsia="en-CA"/>
        </w:rPr>
        <w:t xml:space="preserve">This software is provided 'as-is', without any express or implied warranty. In no event will the authors be held liable for any damages arising from the use of this software. </w:t>
      </w:r>
    </w:p>
    <w:p w14:paraId="77A0D0DA" w14:textId="77777777" w:rsidR="00710B6C" w:rsidRPr="00CD3FDD" w:rsidRDefault="00710B6C" w:rsidP="00710B6C">
      <w:pPr>
        <w:spacing w:line="240" w:lineRule="auto"/>
        <w:rPr>
          <w:rFonts w:eastAsia="Times New Roman" w:cs="Times New Roman"/>
          <w:lang w:eastAsia="en-CA"/>
        </w:rPr>
      </w:pPr>
      <w:r w:rsidRPr="00CD3FDD">
        <w:rPr>
          <w:rFonts w:eastAsia="Times New Roman" w:cs="Times New Roman"/>
          <w:lang w:eastAsia="en-CA"/>
        </w:rPr>
        <w:t xml:space="preserve">Permission is granted to anyone to use this software for any purpose, including commercial applications, and to alter it and redistribute it freely, subject to the following restrictions: </w:t>
      </w:r>
    </w:p>
    <w:p w14:paraId="6F793088" w14:textId="77777777" w:rsidR="00710B6C" w:rsidRPr="00CD3FDD" w:rsidRDefault="00710B6C" w:rsidP="00710B6C">
      <w:pPr>
        <w:numPr>
          <w:ilvl w:val="0"/>
          <w:numId w:val="1"/>
        </w:numPr>
        <w:spacing w:line="240" w:lineRule="auto"/>
        <w:ind w:left="0"/>
        <w:rPr>
          <w:rFonts w:eastAsia="Times New Roman" w:cs="Times New Roman"/>
          <w:lang w:eastAsia="en-CA"/>
        </w:rPr>
      </w:pPr>
      <w:r w:rsidRPr="00CD3FDD">
        <w:rPr>
          <w:rFonts w:eastAsia="Times New Roman" w:cs="Times New Roman"/>
          <w:lang w:eastAsia="en-CA"/>
        </w:rPr>
        <w:t xml:space="preserve">The origin of this software must not be misrepresented; you must not claim that you wrote the original software. If you use this software in a product, an acknowledgment in the product documentation would be appreciated but is not required. </w:t>
      </w:r>
    </w:p>
    <w:p w14:paraId="1747BCA2" w14:textId="77777777" w:rsidR="00710B6C" w:rsidRPr="00CD3FDD" w:rsidRDefault="00710B6C" w:rsidP="00710B6C">
      <w:pPr>
        <w:numPr>
          <w:ilvl w:val="0"/>
          <w:numId w:val="1"/>
        </w:numPr>
        <w:spacing w:line="240" w:lineRule="auto"/>
        <w:ind w:left="0"/>
        <w:rPr>
          <w:rFonts w:eastAsia="Times New Roman" w:cs="Times New Roman"/>
          <w:lang w:eastAsia="en-CA"/>
        </w:rPr>
      </w:pPr>
      <w:r w:rsidRPr="00CD3FDD">
        <w:rPr>
          <w:rFonts w:eastAsia="Times New Roman" w:cs="Times New Roman"/>
          <w:lang w:eastAsia="en-CA"/>
        </w:rPr>
        <w:t xml:space="preserve">Altered source versions must be plainly marked as such, and must not be misrepresented as being the original software. </w:t>
      </w:r>
    </w:p>
    <w:p w14:paraId="361C43A1" w14:textId="77777777" w:rsidR="00710B6C" w:rsidRPr="00CD3FDD" w:rsidRDefault="00710B6C" w:rsidP="00710B6C">
      <w:pPr>
        <w:numPr>
          <w:ilvl w:val="0"/>
          <w:numId w:val="1"/>
        </w:numPr>
        <w:spacing w:line="240" w:lineRule="auto"/>
        <w:ind w:left="0"/>
        <w:rPr>
          <w:rFonts w:eastAsia="Times New Roman" w:cs="Times New Roman"/>
          <w:lang w:eastAsia="en-CA"/>
        </w:rPr>
      </w:pPr>
      <w:r w:rsidRPr="00CD3FDD">
        <w:rPr>
          <w:rFonts w:eastAsia="Times New Roman" w:cs="Times New Roman"/>
          <w:lang w:eastAsia="en-CA"/>
        </w:rPr>
        <w:t xml:space="preserve">This notice may not be removed or altered from any source distribution. </w:t>
      </w:r>
    </w:p>
    <w:p w14:paraId="755B5AD7" w14:textId="77777777" w:rsidR="00710B6C" w:rsidRPr="00CD3FDD" w:rsidRDefault="00710B6C" w:rsidP="00710B6C">
      <w:pPr>
        <w:widowControl w:val="0"/>
        <w:autoSpaceDE w:val="0"/>
        <w:autoSpaceDN w:val="0"/>
        <w:adjustRightInd w:val="0"/>
        <w:spacing w:line="240" w:lineRule="auto"/>
        <w:rPr>
          <w:rFonts w:cs="Arial"/>
          <w:color w:val="000000" w:themeColor="text1"/>
        </w:rPr>
      </w:pPr>
      <w:r w:rsidRPr="00CD3FDD">
        <w:rPr>
          <w:rFonts w:cs="Arial"/>
          <w:color w:val="000000" w:themeColor="text1"/>
        </w:rPr>
        <w:t>=-=-=-=-=-=-=-=-=-=-=-=-=-=-=-=-=-=-=-=-=-=-=-=-=</w:t>
      </w:r>
    </w:p>
    <w:p w14:paraId="4CB8E4C3" w14:textId="77777777" w:rsidR="00710B6C" w:rsidRPr="00CD3FDD" w:rsidRDefault="002D307F" w:rsidP="0071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Pr>
          <w:rFonts w:eastAsia="Times New Roman" w:cs="Courier New"/>
          <w:color w:val="000000"/>
          <w:lang w:eastAsia="en-CA"/>
        </w:rPr>
        <w:t>OpenSSL library</w:t>
      </w:r>
      <w:r w:rsidR="00710B6C" w:rsidRPr="00CD3FDD">
        <w:rPr>
          <w:rFonts w:eastAsia="Times New Roman" w:cs="Courier New"/>
          <w:color w:val="000000"/>
          <w:lang w:eastAsia="en-CA"/>
        </w:rPr>
        <w:t xml:space="preserve"> </w:t>
      </w:r>
    </w:p>
    <w:p w14:paraId="6C2CF404" w14:textId="77777777" w:rsidR="00710B6C" w:rsidRPr="00CD3FDD" w:rsidRDefault="00710B6C" w:rsidP="0071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CD3FDD">
        <w:rPr>
          <w:rFonts w:eastAsia="Times New Roman" w:cs="Courier New"/>
          <w:color w:val="000000"/>
          <w:lang w:eastAsia="en-CA"/>
        </w:rPr>
        <w:t>* Copyright (c) 1998-2011 The OpenSSL Project.  All rights reserved.</w:t>
      </w:r>
    </w:p>
    <w:p w14:paraId="139A1BDE" w14:textId="77777777" w:rsidR="00710B6C" w:rsidRPr="00CD3FDD" w:rsidRDefault="00710B6C" w:rsidP="0071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CD3FDD">
        <w:rPr>
          <w:rFonts w:eastAsia="Times New Roman" w:cs="Courier New"/>
          <w:color w:val="000000"/>
          <w:lang w:eastAsia="en-CA"/>
        </w:rPr>
        <w:t>* Redistribution and use in source and binary forms, with or without modification, are permitted provided that the following conditions are met:</w:t>
      </w:r>
    </w:p>
    <w:p w14:paraId="1A2BC208" w14:textId="77777777" w:rsidR="00710B6C" w:rsidRPr="00CD3FDD" w:rsidRDefault="00710B6C" w:rsidP="0071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CD3FDD">
        <w:rPr>
          <w:rFonts w:eastAsia="Times New Roman" w:cs="Courier New"/>
          <w:color w:val="000000"/>
          <w:lang w:eastAsia="en-CA"/>
        </w:rPr>
        <w:t xml:space="preserve">1. Redistributions of source code must retain the above copyright     notice, this list of conditions and the following disclaimer.   </w:t>
      </w:r>
    </w:p>
    <w:p w14:paraId="1BBF7118" w14:textId="77777777" w:rsidR="00710B6C" w:rsidRPr="00CD3FDD" w:rsidRDefault="00710B6C" w:rsidP="0071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CD3FDD">
        <w:rPr>
          <w:rFonts w:eastAsia="Times New Roman" w:cs="Courier New"/>
          <w:color w:val="000000"/>
          <w:lang w:eastAsia="en-CA"/>
        </w:rPr>
        <w:lastRenderedPageBreak/>
        <w:t xml:space="preserve">2. Redistributions in binary form must reproduce the above copyright notice, this list of conditions and the following disclaimer in the documentation and/or other materials provided with the distribution. </w:t>
      </w:r>
    </w:p>
    <w:p w14:paraId="1A626470" w14:textId="77777777" w:rsidR="00710B6C" w:rsidRPr="00CD3FDD" w:rsidRDefault="00710B6C" w:rsidP="0071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CD3FDD">
        <w:rPr>
          <w:rFonts w:eastAsia="Times New Roman" w:cs="Courier New"/>
          <w:color w:val="000000"/>
          <w:lang w:eastAsia="en-CA"/>
        </w:rPr>
        <w:t>3. All advertising materials mentioning features or use of this     software must display the following acknowledgment: "This product includes software developed by the OpenSSL Project for use in the OpenSSL Toolkit. (http://www.openssl.org/)"</w:t>
      </w:r>
    </w:p>
    <w:p w14:paraId="4BB3D170" w14:textId="77777777" w:rsidR="00710B6C" w:rsidRPr="00CD3FDD" w:rsidRDefault="00710B6C" w:rsidP="0071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CD3FDD">
        <w:rPr>
          <w:rFonts w:eastAsia="Times New Roman" w:cs="Courier New"/>
          <w:color w:val="000000"/>
          <w:lang w:eastAsia="en-CA"/>
        </w:rPr>
        <w:t>* 4. The names "OpenSSL Toolkit" and "OpenSSL Project" must not be used to endorse or promote products derived from this software without prior written permission. For written permission, please contact openssl-core@openssl.org.</w:t>
      </w:r>
    </w:p>
    <w:p w14:paraId="4C768ABB" w14:textId="77777777" w:rsidR="00710B6C" w:rsidRPr="00CD3FDD" w:rsidRDefault="00710B6C" w:rsidP="0071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CD3FDD">
        <w:rPr>
          <w:rFonts w:eastAsia="Times New Roman" w:cs="Courier New"/>
          <w:color w:val="000000"/>
          <w:lang w:eastAsia="en-CA"/>
        </w:rPr>
        <w:t>5. Products derived from this software may not be called "OpenSSL" nor may "OpenSSL" appear in their names without prior written permission of the OpenSSL Project.</w:t>
      </w:r>
    </w:p>
    <w:p w14:paraId="7AB507FD" w14:textId="77777777" w:rsidR="00710B6C" w:rsidRPr="00CD3FDD" w:rsidRDefault="00710B6C" w:rsidP="0071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CD3FDD">
        <w:rPr>
          <w:rFonts w:eastAsia="Times New Roman" w:cs="Courier New"/>
          <w:color w:val="000000"/>
          <w:lang w:eastAsia="en-CA"/>
        </w:rPr>
        <w:t xml:space="preserve">6. Redistributions of any form whatsoever must retain the following acknowledgment:  "This product includes software developed by the OpenSSL </w:t>
      </w:r>
      <w:r w:rsidR="00EC58CD" w:rsidRPr="00CD3FDD">
        <w:rPr>
          <w:rFonts w:eastAsia="Times New Roman" w:cs="Courier New"/>
          <w:color w:val="000000"/>
          <w:lang w:eastAsia="en-CA"/>
        </w:rPr>
        <w:t>Project</w:t>
      </w:r>
      <w:r w:rsidRPr="00CD3FDD">
        <w:rPr>
          <w:rFonts w:eastAsia="Times New Roman" w:cs="Courier New"/>
          <w:color w:val="000000"/>
          <w:lang w:eastAsia="en-CA"/>
        </w:rPr>
        <w:t xml:space="preserve"> for use in the OpenSSL Toolkit (http://www.openssl.org/)"</w:t>
      </w:r>
    </w:p>
    <w:p w14:paraId="0E006FDF" w14:textId="77777777" w:rsidR="00710B6C" w:rsidRPr="00CD3FDD" w:rsidRDefault="00710B6C" w:rsidP="0071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000000"/>
          <w:lang w:eastAsia="en-CA"/>
        </w:rPr>
      </w:pPr>
      <w:r w:rsidRPr="00CD3FDD">
        <w:rPr>
          <w:rFonts w:eastAsia="Times New Roman" w:cs="Courier New"/>
          <w:color w:val="000000"/>
          <w:lang w:eastAsia="en-CA"/>
        </w:rPr>
        <w:t>* THIS SOFTWARE IS PROVIDED BY THE OpenSSL PROJECT ``AS IS'' AND ANY EXPRESSED OR IMPLIED WARRANTIES, INCLUDING, BUT NOT LIMITED TO, THE IMPLIED WARRANTIES OF MERCHANTABILITY AND FITNESS FOR A PARTICULAR PURPOSE ARE DISCLAIMED.  IN NO EVENT SHALL THE OpenSSL PROJECT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1D07456" w14:textId="77777777" w:rsidR="00710B6C" w:rsidRDefault="00710B6C" w:rsidP="00710B6C">
      <w:pPr>
        <w:widowControl w:val="0"/>
        <w:autoSpaceDE w:val="0"/>
        <w:autoSpaceDN w:val="0"/>
        <w:adjustRightInd w:val="0"/>
        <w:spacing w:after="240" w:line="240" w:lineRule="auto"/>
        <w:rPr>
          <w:rFonts w:cs="Arial"/>
          <w:color w:val="000000" w:themeColor="text1"/>
        </w:rPr>
      </w:pPr>
      <w:r w:rsidRPr="00CD3FDD">
        <w:rPr>
          <w:rFonts w:cs="Arial"/>
          <w:color w:val="000000" w:themeColor="text1"/>
        </w:rPr>
        <w:t>=-=-=-=-=-=-=-=-=-=-=-=-=-=-=-=-=-=-=-=-=-=-=-=-=</w:t>
      </w:r>
    </w:p>
    <w:p w14:paraId="750BD52A" w14:textId="77777777" w:rsidR="003E582C" w:rsidRDefault="00134098" w:rsidP="00134098">
      <w:pPr>
        <w:widowControl w:val="0"/>
        <w:autoSpaceDE w:val="0"/>
        <w:autoSpaceDN w:val="0"/>
        <w:adjustRightInd w:val="0"/>
        <w:spacing w:after="240" w:line="240" w:lineRule="auto"/>
        <w:rPr>
          <w:rFonts w:cs="Arial"/>
          <w:color w:val="000000" w:themeColor="text1"/>
        </w:rPr>
      </w:pPr>
      <w:r w:rsidRPr="00134098">
        <w:rPr>
          <w:rFonts w:cs="Arial"/>
          <w:color w:val="000000" w:themeColor="text1"/>
        </w:rPr>
        <w:t xml:space="preserve">FFmpeg </w:t>
      </w:r>
      <w:r w:rsidR="00ED6A22">
        <w:rPr>
          <w:rFonts w:cs="Arial"/>
          <w:color w:val="000000" w:themeColor="text1"/>
        </w:rPr>
        <w:t>library</w:t>
      </w:r>
    </w:p>
    <w:p w14:paraId="61FDA8DD" w14:textId="77777777" w:rsidR="00134098" w:rsidRPr="00134098" w:rsidRDefault="00134098" w:rsidP="00134098">
      <w:pPr>
        <w:widowControl w:val="0"/>
        <w:autoSpaceDE w:val="0"/>
        <w:autoSpaceDN w:val="0"/>
        <w:adjustRightInd w:val="0"/>
        <w:spacing w:after="240" w:line="240" w:lineRule="auto"/>
        <w:rPr>
          <w:rFonts w:cs="Arial"/>
          <w:color w:val="000000" w:themeColor="text1"/>
        </w:rPr>
      </w:pPr>
      <w:r w:rsidRPr="00134098">
        <w:rPr>
          <w:rFonts w:cs="Arial"/>
          <w:color w:val="000000" w:themeColor="text1"/>
        </w:rPr>
        <w:t xml:space="preserve"> Copyright © 2000-2016 the FFmpeg project.  Original sources may be found here: https://www.ffmpeg.org/download.html#get-sources .</w:t>
      </w:r>
    </w:p>
    <w:p w14:paraId="5B4402D2" w14:textId="77777777" w:rsidR="00134098" w:rsidRPr="00134098" w:rsidRDefault="00134098" w:rsidP="00134098">
      <w:pPr>
        <w:widowControl w:val="0"/>
        <w:autoSpaceDE w:val="0"/>
        <w:autoSpaceDN w:val="0"/>
        <w:adjustRightInd w:val="0"/>
        <w:spacing w:after="240" w:line="240" w:lineRule="auto"/>
        <w:rPr>
          <w:rFonts w:cs="Arial"/>
          <w:color w:val="000000" w:themeColor="text1"/>
        </w:rPr>
      </w:pPr>
      <w:r w:rsidRPr="00134098">
        <w:rPr>
          <w:rFonts w:cs="Arial"/>
          <w:color w:val="000000" w:themeColor="text1"/>
        </w:rPr>
        <w:t>FFmpeg is licensed under the GNU Lesser General Public License (LGPL) version 2.1 or later. However, FFmpeg incorporates several optional parts and optimizations that are covered by the GNU General Public License (GPL) version 2 or later. If those parts get used the GPL applies to all of FFmpeg.</w:t>
      </w:r>
    </w:p>
    <w:p w14:paraId="5B2D18A4" w14:textId="77777777" w:rsidR="00134098" w:rsidRPr="00134098" w:rsidRDefault="00134098" w:rsidP="00134098">
      <w:pPr>
        <w:widowControl w:val="0"/>
        <w:autoSpaceDE w:val="0"/>
        <w:autoSpaceDN w:val="0"/>
        <w:adjustRightInd w:val="0"/>
        <w:spacing w:after="240" w:line="240" w:lineRule="auto"/>
        <w:rPr>
          <w:rFonts w:cs="Arial"/>
          <w:color w:val="000000" w:themeColor="text1"/>
        </w:rPr>
      </w:pPr>
      <w:r w:rsidRPr="00134098">
        <w:rPr>
          <w:rFonts w:cs="Arial"/>
          <w:color w:val="000000" w:themeColor="text1"/>
        </w:rPr>
        <w:t>FFmpeg is a trademark of Fabrice Bellard, originator of the FFmpeg project.</w:t>
      </w:r>
    </w:p>
    <w:p w14:paraId="6C172A0F" w14:textId="77777777" w:rsidR="00134098" w:rsidRDefault="00134098" w:rsidP="00134098">
      <w:pPr>
        <w:widowControl w:val="0"/>
        <w:autoSpaceDE w:val="0"/>
        <w:autoSpaceDN w:val="0"/>
        <w:adjustRightInd w:val="0"/>
        <w:spacing w:after="240" w:line="240" w:lineRule="auto"/>
        <w:rPr>
          <w:rFonts w:cs="Arial"/>
          <w:color w:val="000000" w:themeColor="text1"/>
        </w:rPr>
      </w:pPr>
      <w:r w:rsidRPr="00134098">
        <w:rPr>
          <w:rFonts w:cs="Arial"/>
          <w:color w:val="000000" w:themeColor="text1"/>
        </w:rPr>
        <w:t>You should have received a copy of the GNU Lesser General Public License (LGPL) along with this program so you can know your rights and responsibilities. If not, write to the Free Software Foundation, Inc., 59 Temple Place Suite 330, Boston, MA 02111-1307, USA.  A copy of the LGPL may be found here: http://www.gnu.org/licenses/old-licenses/lgpl-2.1.html  .</w:t>
      </w:r>
    </w:p>
    <w:p w14:paraId="4FB58386" w14:textId="77777777" w:rsidR="00134098" w:rsidRPr="00CD3FDD" w:rsidRDefault="00134098" w:rsidP="00134098">
      <w:pPr>
        <w:widowControl w:val="0"/>
        <w:autoSpaceDE w:val="0"/>
        <w:autoSpaceDN w:val="0"/>
        <w:adjustRightInd w:val="0"/>
        <w:spacing w:after="240" w:line="240" w:lineRule="auto"/>
        <w:rPr>
          <w:rFonts w:cs="Arial"/>
          <w:color w:val="000000" w:themeColor="text1"/>
        </w:rPr>
      </w:pPr>
      <w:r w:rsidRPr="00CD3FDD">
        <w:rPr>
          <w:rFonts w:cs="Arial"/>
          <w:color w:val="000000" w:themeColor="text1"/>
        </w:rPr>
        <w:t>=-=-=-=-=-=-=-=-=-=-=-=-=-=-=-=-=-=-=-=-=-=-=-=-=</w:t>
      </w:r>
    </w:p>
    <w:p w14:paraId="0183921C" w14:textId="77777777" w:rsidR="00710B6C" w:rsidRPr="00CD3FDD" w:rsidRDefault="00710B6C" w:rsidP="00710B6C">
      <w:pPr>
        <w:pStyle w:val="Heading3"/>
        <w:jc w:val="center"/>
        <w:rPr>
          <w:rFonts w:asciiTheme="minorHAnsi" w:hAnsiTheme="minorHAnsi"/>
          <w:lang w:val="en"/>
        </w:rPr>
      </w:pPr>
      <w:r w:rsidRPr="00CD3FDD">
        <w:rPr>
          <w:rFonts w:asciiTheme="minorHAnsi" w:hAnsiTheme="minorHAnsi"/>
          <w:lang w:val="en"/>
        </w:rPr>
        <w:t>GNU LESSER GENERAL PUBLIC LICENSE</w:t>
      </w:r>
    </w:p>
    <w:p w14:paraId="2F88FB43" w14:textId="77777777" w:rsidR="00710B6C" w:rsidRPr="00CD3FDD" w:rsidRDefault="00710B6C" w:rsidP="00710B6C">
      <w:pPr>
        <w:pStyle w:val="NormalWeb"/>
        <w:jc w:val="center"/>
        <w:rPr>
          <w:rFonts w:asciiTheme="minorHAnsi" w:hAnsiTheme="minorHAnsi"/>
          <w:sz w:val="22"/>
          <w:szCs w:val="22"/>
          <w:lang w:val="en"/>
        </w:rPr>
      </w:pPr>
      <w:r w:rsidRPr="00CD3FDD">
        <w:rPr>
          <w:rFonts w:asciiTheme="minorHAnsi" w:hAnsiTheme="minorHAnsi"/>
          <w:sz w:val="22"/>
          <w:szCs w:val="22"/>
          <w:lang w:val="en"/>
        </w:rPr>
        <w:t>Version 3, 29 June 2007</w:t>
      </w:r>
    </w:p>
    <w:p w14:paraId="351C10EF"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lastRenderedPageBreak/>
        <w:t xml:space="preserve">Copyright © 2007 Free Software Foundation, Inc. &lt; </w:t>
      </w:r>
      <w:hyperlink r:id="rId38" w:history="1">
        <w:r w:rsidRPr="00CD3FDD">
          <w:rPr>
            <w:rStyle w:val="Hyperlink"/>
            <w:rFonts w:asciiTheme="minorHAnsi" w:hAnsiTheme="minorHAnsi"/>
            <w:sz w:val="22"/>
            <w:szCs w:val="22"/>
            <w:lang w:val="en"/>
          </w:rPr>
          <w:t>http://fsf.org/</w:t>
        </w:r>
      </w:hyperlink>
      <w:r w:rsidRPr="00CD3FDD">
        <w:rPr>
          <w:rFonts w:asciiTheme="minorHAnsi" w:hAnsiTheme="minorHAnsi"/>
          <w:sz w:val="22"/>
          <w:szCs w:val="22"/>
          <w:lang w:val="en"/>
        </w:rPr>
        <w:t>&gt;</w:t>
      </w:r>
    </w:p>
    <w:p w14:paraId="10C26CC4"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Everyone is permitted to copy and distribute verbatim copies of this license document, but changing it is not allowed.</w:t>
      </w:r>
    </w:p>
    <w:p w14:paraId="0DD3656C"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This version of the GNU Lesser General Public License incorporates the terms and conditions of version 3 of the GNU General Public License, supplemented by the additional permissions listed below.</w:t>
      </w:r>
    </w:p>
    <w:p w14:paraId="01E6A3A3" w14:textId="77777777" w:rsidR="00710B6C" w:rsidRPr="00CD3FDD" w:rsidRDefault="00710B6C" w:rsidP="00710B6C">
      <w:pPr>
        <w:pStyle w:val="Heading4"/>
        <w:rPr>
          <w:rFonts w:asciiTheme="minorHAnsi" w:hAnsiTheme="minorHAnsi"/>
          <w:lang w:val="en"/>
        </w:rPr>
      </w:pPr>
      <w:bookmarkStart w:id="70" w:name="section0"/>
      <w:bookmarkEnd w:id="70"/>
      <w:r w:rsidRPr="00CD3FDD">
        <w:rPr>
          <w:rFonts w:asciiTheme="minorHAnsi" w:hAnsiTheme="minorHAnsi"/>
          <w:lang w:val="en"/>
        </w:rPr>
        <w:t>0. Additional Definitions.</w:t>
      </w:r>
    </w:p>
    <w:p w14:paraId="08205350"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As used herein, “this License” refers to version 3 of the GNU Lesser General Public License, and the “GNU GPL” refers to version 3 of the GNU General Public License.</w:t>
      </w:r>
    </w:p>
    <w:p w14:paraId="5B28CA8A"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“The Library” refers to a covered work governed by this License, other than an Application or a Combined Work as defined below.</w:t>
      </w:r>
    </w:p>
    <w:p w14:paraId="46EEF83C"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An “Application” is any work that makes use of an interface provided by the Library, but which is not otherwise based on the Library. Defining a subclass of a class defined by the Library is deemed a mode of using an interface provided by the Library.</w:t>
      </w:r>
    </w:p>
    <w:p w14:paraId="58B60284"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A “Combined Work” is a work produced by combining or linking an Application with the Library. The particular version of the Library with which the Combined Work was made is also called the “Linked Version”.</w:t>
      </w:r>
    </w:p>
    <w:p w14:paraId="598B714C"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The “Minimal Corresponding Source” for a Combined Work means the Corresponding Source for the Combined Work, excluding any source code for portions of the Combined Work that, considered in isolation, are based on the Application, and not on the Linked Version.</w:t>
      </w:r>
    </w:p>
    <w:p w14:paraId="5586474D"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14:paraId="1B6A34E2" w14:textId="77777777" w:rsidR="00710B6C" w:rsidRPr="00CD3FDD" w:rsidRDefault="00710B6C" w:rsidP="00710B6C">
      <w:pPr>
        <w:pStyle w:val="Heading4"/>
        <w:rPr>
          <w:rFonts w:asciiTheme="minorHAnsi" w:hAnsiTheme="minorHAnsi"/>
          <w:lang w:val="en"/>
        </w:rPr>
      </w:pPr>
      <w:bookmarkStart w:id="71" w:name="section1"/>
      <w:bookmarkEnd w:id="71"/>
      <w:r w:rsidRPr="00CD3FDD">
        <w:rPr>
          <w:rFonts w:asciiTheme="minorHAnsi" w:hAnsiTheme="minorHAnsi"/>
          <w:lang w:val="en"/>
        </w:rPr>
        <w:t>1. Exception to Section 3 of the GNU GPL.</w:t>
      </w:r>
    </w:p>
    <w:p w14:paraId="547B88C2"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You may convey a covered work under sections 3 and 4 of this License without being bound by section 3 of the GNU GPL.</w:t>
      </w:r>
    </w:p>
    <w:p w14:paraId="223A5F55" w14:textId="77777777" w:rsidR="00710B6C" w:rsidRPr="00CD3FDD" w:rsidRDefault="00710B6C" w:rsidP="00710B6C">
      <w:pPr>
        <w:pStyle w:val="Heading4"/>
        <w:rPr>
          <w:rFonts w:asciiTheme="minorHAnsi" w:hAnsiTheme="minorHAnsi"/>
          <w:lang w:val="en"/>
        </w:rPr>
      </w:pPr>
      <w:bookmarkStart w:id="72" w:name="section2"/>
      <w:bookmarkEnd w:id="72"/>
      <w:r w:rsidRPr="00CD3FDD">
        <w:rPr>
          <w:rFonts w:asciiTheme="minorHAnsi" w:hAnsiTheme="minorHAnsi"/>
          <w:lang w:val="en"/>
        </w:rPr>
        <w:t>2. Conveying Modified Versions.</w:t>
      </w:r>
    </w:p>
    <w:p w14:paraId="34680616"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14:paraId="15BE5B67" w14:textId="77777777" w:rsidR="00710B6C" w:rsidRPr="00CD3FDD" w:rsidRDefault="00710B6C" w:rsidP="00710B6C">
      <w:pPr>
        <w:numPr>
          <w:ilvl w:val="0"/>
          <w:numId w:val="7"/>
        </w:numPr>
        <w:spacing w:before="100" w:beforeAutospacing="1" w:after="100" w:afterAutospacing="1" w:line="240" w:lineRule="auto"/>
        <w:rPr>
          <w:lang w:val="en"/>
        </w:rPr>
      </w:pPr>
      <w:r w:rsidRPr="00CD3FDD">
        <w:rPr>
          <w:lang w:val="en"/>
        </w:rPr>
        <w:t>a) under this License, provided that you make a good faith effort to ensure that, in the event an Application does not supply the function or data, the facility still operates, and performs whatever part of its purpose remains meaningful, or</w:t>
      </w:r>
    </w:p>
    <w:p w14:paraId="42C536FD" w14:textId="77777777" w:rsidR="00710B6C" w:rsidRPr="00CD3FDD" w:rsidRDefault="00710B6C" w:rsidP="00710B6C">
      <w:pPr>
        <w:numPr>
          <w:ilvl w:val="0"/>
          <w:numId w:val="7"/>
        </w:numPr>
        <w:spacing w:before="100" w:beforeAutospacing="1" w:after="100" w:afterAutospacing="1" w:line="240" w:lineRule="auto"/>
        <w:rPr>
          <w:lang w:val="en"/>
        </w:rPr>
      </w:pPr>
      <w:r w:rsidRPr="00CD3FDD">
        <w:rPr>
          <w:lang w:val="en"/>
        </w:rPr>
        <w:lastRenderedPageBreak/>
        <w:t>b) under the GNU GPL, with none of the additional permissions of this License applicable to that copy.</w:t>
      </w:r>
    </w:p>
    <w:p w14:paraId="22DB6712" w14:textId="77777777" w:rsidR="00710B6C" w:rsidRPr="00CD3FDD" w:rsidRDefault="00710B6C" w:rsidP="00710B6C">
      <w:pPr>
        <w:pStyle w:val="Heading4"/>
        <w:rPr>
          <w:rFonts w:asciiTheme="minorHAnsi" w:hAnsiTheme="minorHAnsi"/>
          <w:lang w:val="en"/>
        </w:rPr>
      </w:pPr>
      <w:bookmarkStart w:id="73" w:name="section3"/>
      <w:bookmarkEnd w:id="73"/>
      <w:r w:rsidRPr="00CD3FDD">
        <w:rPr>
          <w:rFonts w:asciiTheme="minorHAnsi" w:hAnsiTheme="minorHAnsi"/>
          <w:lang w:val="en"/>
        </w:rPr>
        <w:t>3. Object Code Incorporating Material from Library Header Files.</w:t>
      </w:r>
    </w:p>
    <w:p w14:paraId="560DEB3D"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14:paraId="6F066ADC" w14:textId="77777777" w:rsidR="00710B6C" w:rsidRPr="00CD3FDD" w:rsidRDefault="00710B6C" w:rsidP="00710B6C">
      <w:pPr>
        <w:numPr>
          <w:ilvl w:val="0"/>
          <w:numId w:val="8"/>
        </w:numPr>
        <w:spacing w:before="100" w:beforeAutospacing="1" w:after="100" w:afterAutospacing="1" w:line="240" w:lineRule="auto"/>
        <w:rPr>
          <w:lang w:val="en"/>
        </w:rPr>
      </w:pPr>
      <w:r w:rsidRPr="00CD3FDD">
        <w:rPr>
          <w:lang w:val="en"/>
        </w:rPr>
        <w:t>a) Give prominent notice with each copy of the object code that the Library is used in it and that the Library and its use are covered by this License.</w:t>
      </w:r>
    </w:p>
    <w:p w14:paraId="643E62BF" w14:textId="77777777" w:rsidR="00710B6C" w:rsidRPr="00CD3FDD" w:rsidRDefault="00710B6C" w:rsidP="00710B6C">
      <w:pPr>
        <w:numPr>
          <w:ilvl w:val="0"/>
          <w:numId w:val="8"/>
        </w:numPr>
        <w:spacing w:before="100" w:beforeAutospacing="1" w:after="100" w:afterAutospacing="1" w:line="240" w:lineRule="auto"/>
        <w:rPr>
          <w:lang w:val="en"/>
        </w:rPr>
      </w:pPr>
      <w:r w:rsidRPr="00CD3FDD">
        <w:rPr>
          <w:lang w:val="en"/>
        </w:rPr>
        <w:t>b) Accompany the object code with a copy of the GNU GPL and this license document.</w:t>
      </w:r>
    </w:p>
    <w:p w14:paraId="485F17B9" w14:textId="77777777" w:rsidR="00710B6C" w:rsidRPr="00CD3FDD" w:rsidRDefault="00710B6C" w:rsidP="00710B6C">
      <w:pPr>
        <w:pStyle w:val="Heading4"/>
        <w:rPr>
          <w:rFonts w:asciiTheme="minorHAnsi" w:hAnsiTheme="minorHAnsi"/>
          <w:lang w:val="en"/>
        </w:rPr>
      </w:pPr>
      <w:bookmarkStart w:id="74" w:name="section4"/>
      <w:bookmarkEnd w:id="74"/>
      <w:r w:rsidRPr="00CD3FDD">
        <w:rPr>
          <w:rFonts w:asciiTheme="minorHAnsi" w:hAnsiTheme="minorHAnsi"/>
          <w:lang w:val="en"/>
        </w:rPr>
        <w:t>4. Combined Works.</w:t>
      </w:r>
    </w:p>
    <w:p w14:paraId="031DE1FD"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14:paraId="2C7348DB" w14:textId="77777777" w:rsidR="00710B6C" w:rsidRPr="00CD3FDD" w:rsidRDefault="00710B6C" w:rsidP="00710B6C">
      <w:pPr>
        <w:numPr>
          <w:ilvl w:val="0"/>
          <w:numId w:val="9"/>
        </w:numPr>
        <w:spacing w:before="100" w:beforeAutospacing="1" w:after="100" w:afterAutospacing="1" w:line="240" w:lineRule="auto"/>
        <w:rPr>
          <w:lang w:val="en"/>
        </w:rPr>
      </w:pPr>
      <w:r w:rsidRPr="00CD3FDD">
        <w:rPr>
          <w:lang w:val="en"/>
        </w:rPr>
        <w:t>a) Give prominent notice with each copy of the Combined Work that the Library is used in it and that the Library and its use are covered by this License.</w:t>
      </w:r>
    </w:p>
    <w:p w14:paraId="5DBEB7E6" w14:textId="77777777" w:rsidR="00710B6C" w:rsidRPr="00CD3FDD" w:rsidRDefault="00710B6C" w:rsidP="00710B6C">
      <w:pPr>
        <w:numPr>
          <w:ilvl w:val="0"/>
          <w:numId w:val="9"/>
        </w:numPr>
        <w:spacing w:before="100" w:beforeAutospacing="1" w:after="100" w:afterAutospacing="1" w:line="240" w:lineRule="auto"/>
        <w:rPr>
          <w:lang w:val="en"/>
        </w:rPr>
      </w:pPr>
      <w:r w:rsidRPr="00CD3FDD">
        <w:rPr>
          <w:lang w:val="en"/>
        </w:rPr>
        <w:t>b) Accompany the Combined Work with a copy of the GNU GPL and this license document.</w:t>
      </w:r>
    </w:p>
    <w:p w14:paraId="78A1E830" w14:textId="77777777" w:rsidR="00710B6C" w:rsidRPr="00CD3FDD" w:rsidRDefault="00710B6C" w:rsidP="00710B6C">
      <w:pPr>
        <w:numPr>
          <w:ilvl w:val="0"/>
          <w:numId w:val="9"/>
        </w:numPr>
        <w:spacing w:before="100" w:beforeAutospacing="1" w:after="100" w:afterAutospacing="1" w:line="240" w:lineRule="auto"/>
        <w:rPr>
          <w:lang w:val="en"/>
        </w:rPr>
      </w:pPr>
      <w:r w:rsidRPr="00CD3FDD">
        <w:rPr>
          <w:lang w:val="en"/>
        </w:rPr>
        <w:t>c) For a Combined Work that displays copyright notices during execution, include the copyright notice for the Library among these notices, as well as a reference directing the user to the copies of the GNU GPL and this license document.</w:t>
      </w:r>
    </w:p>
    <w:p w14:paraId="76558061" w14:textId="77777777" w:rsidR="00710B6C" w:rsidRPr="00CD3FDD" w:rsidRDefault="00710B6C" w:rsidP="00710B6C">
      <w:pPr>
        <w:numPr>
          <w:ilvl w:val="0"/>
          <w:numId w:val="9"/>
        </w:numPr>
        <w:spacing w:before="100" w:beforeAutospacing="1" w:after="100" w:afterAutospacing="1" w:line="240" w:lineRule="auto"/>
        <w:rPr>
          <w:lang w:val="en"/>
        </w:rPr>
      </w:pPr>
      <w:r w:rsidRPr="00CD3FDD">
        <w:rPr>
          <w:lang w:val="en"/>
        </w:rPr>
        <w:t xml:space="preserve">d) Do one of the following: </w:t>
      </w:r>
    </w:p>
    <w:p w14:paraId="492B0EAF" w14:textId="77777777" w:rsidR="00710B6C" w:rsidRPr="00CD3FDD" w:rsidRDefault="00710B6C" w:rsidP="00710B6C">
      <w:pPr>
        <w:numPr>
          <w:ilvl w:val="1"/>
          <w:numId w:val="9"/>
        </w:numPr>
        <w:spacing w:before="100" w:beforeAutospacing="1" w:after="100" w:afterAutospacing="1" w:line="240" w:lineRule="auto"/>
        <w:rPr>
          <w:lang w:val="en"/>
        </w:rPr>
      </w:pPr>
      <w:r w:rsidRPr="00CD3FDD">
        <w:rPr>
          <w:lang w:val="en"/>
        </w:rPr>
        <w:t>0) 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14:paraId="13DF3CBF" w14:textId="77777777" w:rsidR="00710B6C" w:rsidRPr="00CD3FDD" w:rsidRDefault="00710B6C" w:rsidP="00710B6C">
      <w:pPr>
        <w:numPr>
          <w:ilvl w:val="1"/>
          <w:numId w:val="9"/>
        </w:numPr>
        <w:spacing w:before="100" w:beforeAutospacing="1" w:after="100" w:afterAutospacing="1" w:line="240" w:lineRule="auto"/>
        <w:rPr>
          <w:lang w:val="en"/>
        </w:rPr>
      </w:pPr>
      <w:r w:rsidRPr="00CD3FDD">
        <w:rPr>
          <w:lang w:val="en"/>
        </w:rP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14:paraId="762A37D0" w14:textId="77777777" w:rsidR="00710B6C" w:rsidRPr="00CD3FDD" w:rsidRDefault="00710B6C" w:rsidP="00710B6C">
      <w:pPr>
        <w:numPr>
          <w:ilvl w:val="0"/>
          <w:numId w:val="9"/>
        </w:numPr>
        <w:spacing w:before="100" w:beforeAutospacing="1" w:after="100" w:afterAutospacing="1" w:line="240" w:lineRule="auto"/>
        <w:rPr>
          <w:lang w:val="en"/>
        </w:rPr>
      </w:pPr>
      <w:r w:rsidRPr="00CD3FDD">
        <w:rPr>
          <w:lang w:val="en"/>
        </w:rP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14:paraId="4CAC0AE4" w14:textId="77777777" w:rsidR="00710B6C" w:rsidRPr="00CD3FDD" w:rsidRDefault="00710B6C" w:rsidP="00710B6C">
      <w:pPr>
        <w:pStyle w:val="Heading4"/>
        <w:rPr>
          <w:rFonts w:asciiTheme="minorHAnsi" w:hAnsiTheme="minorHAnsi"/>
          <w:lang w:val="en"/>
        </w:rPr>
      </w:pPr>
      <w:bookmarkStart w:id="75" w:name="section5"/>
      <w:bookmarkEnd w:id="75"/>
      <w:r w:rsidRPr="00CD3FDD">
        <w:rPr>
          <w:rFonts w:asciiTheme="minorHAnsi" w:hAnsiTheme="minorHAnsi"/>
          <w:lang w:val="en"/>
        </w:rPr>
        <w:lastRenderedPageBreak/>
        <w:t>5. Combined Libraries.</w:t>
      </w:r>
    </w:p>
    <w:p w14:paraId="7F2AAF0E"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14:paraId="238AB14F" w14:textId="77777777" w:rsidR="00710B6C" w:rsidRPr="00CD3FDD" w:rsidRDefault="00710B6C" w:rsidP="00710B6C">
      <w:pPr>
        <w:numPr>
          <w:ilvl w:val="0"/>
          <w:numId w:val="10"/>
        </w:numPr>
        <w:spacing w:before="100" w:beforeAutospacing="1" w:after="100" w:afterAutospacing="1" w:line="240" w:lineRule="auto"/>
        <w:rPr>
          <w:lang w:val="en"/>
        </w:rPr>
      </w:pPr>
      <w:r w:rsidRPr="00CD3FDD">
        <w:rPr>
          <w:lang w:val="en"/>
        </w:rPr>
        <w:t>a) Accompany the combined library with a copy of the same work based on the Library, uncombined with any other library facilities, conveyed under the terms of this License.</w:t>
      </w:r>
    </w:p>
    <w:p w14:paraId="1AC0FC0B" w14:textId="77777777" w:rsidR="00710B6C" w:rsidRPr="00CD3FDD" w:rsidRDefault="00710B6C" w:rsidP="00710B6C">
      <w:pPr>
        <w:numPr>
          <w:ilvl w:val="0"/>
          <w:numId w:val="10"/>
        </w:numPr>
        <w:spacing w:before="100" w:beforeAutospacing="1" w:after="100" w:afterAutospacing="1" w:line="240" w:lineRule="auto"/>
        <w:rPr>
          <w:lang w:val="en"/>
        </w:rPr>
      </w:pPr>
      <w:r w:rsidRPr="00CD3FDD">
        <w:rPr>
          <w:lang w:val="en"/>
        </w:rPr>
        <w:t>b) Give prominent notice with the combined library that part of it is a work based on the Library, and explaining where to find the accompanying uncombined form of the same work.</w:t>
      </w:r>
    </w:p>
    <w:p w14:paraId="7891EB63" w14:textId="77777777" w:rsidR="00710B6C" w:rsidRPr="00CD3FDD" w:rsidRDefault="00710B6C" w:rsidP="00710B6C">
      <w:pPr>
        <w:pStyle w:val="Heading4"/>
        <w:rPr>
          <w:rFonts w:asciiTheme="minorHAnsi" w:hAnsiTheme="minorHAnsi"/>
          <w:lang w:val="en"/>
        </w:rPr>
      </w:pPr>
      <w:bookmarkStart w:id="76" w:name="section6"/>
      <w:bookmarkEnd w:id="76"/>
      <w:r w:rsidRPr="00CD3FDD">
        <w:rPr>
          <w:rFonts w:asciiTheme="minorHAnsi" w:hAnsiTheme="minorHAnsi"/>
          <w:lang w:val="en"/>
        </w:rPr>
        <w:t>6. Revised Versions of the GNU Lesser General Public License.</w:t>
      </w:r>
    </w:p>
    <w:p w14:paraId="11003A6A"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The Free Software Foundation may publish revised and/or new versions of the GNU Lesser General Public License from time to time. Such new versions will be similar in spirit to the present version, but may differ in detail to address new problems or concerns.</w:t>
      </w:r>
    </w:p>
    <w:p w14:paraId="50CDBB50"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w:t>
      </w:r>
    </w:p>
    <w:p w14:paraId="7F97DED9"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14:paraId="004D3587" w14:textId="77777777" w:rsidR="00710B6C" w:rsidRPr="00CD3FDD" w:rsidRDefault="00710B6C" w:rsidP="00710B6C">
      <w:pPr>
        <w:widowControl w:val="0"/>
        <w:autoSpaceDE w:val="0"/>
        <w:autoSpaceDN w:val="0"/>
        <w:adjustRightInd w:val="0"/>
        <w:spacing w:after="240" w:line="240" w:lineRule="auto"/>
        <w:rPr>
          <w:rFonts w:cs="Arial"/>
          <w:color w:val="000000" w:themeColor="text1"/>
        </w:rPr>
      </w:pPr>
      <w:r w:rsidRPr="00CD3FDD">
        <w:rPr>
          <w:rFonts w:cs="Arial"/>
          <w:color w:val="000000" w:themeColor="text1"/>
        </w:rPr>
        <w:t>=-=-=-=-=-=-=-=-=-=-=-=-=-=-=-=-=-=-=-=-=-=-=-=-=</w:t>
      </w:r>
    </w:p>
    <w:p w14:paraId="2D0B37EA" w14:textId="77777777" w:rsidR="00710B6C" w:rsidRPr="00CD3FDD" w:rsidRDefault="00710B6C" w:rsidP="00710B6C">
      <w:pPr>
        <w:pStyle w:val="Heading3"/>
        <w:jc w:val="center"/>
        <w:rPr>
          <w:rFonts w:asciiTheme="minorHAnsi" w:hAnsiTheme="minorHAnsi"/>
          <w:lang w:val="en"/>
        </w:rPr>
      </w:pPr>
      <w:r w:rsidRPr="00CD3FDD">
        <w:rPr>
          <w:rFonts w:asciiTheme="minorHAnsi" w:hAnsiTheme="minorHAnsi"/>
          <w:lang w:val="en"/>
        </w:rPr>
        <w:t>GNU GENERAL PUBLIC LICENSE</w:t>
      </w:r>
    </w:p>
    <w:p w14:paraId="226CC482" w14:textId="77777777" w:rsidR="00710B6C" w:rsidRPr="00CD3FDD" w:rsidRDefault="00710B6C" w:rsidP="00710B6C">
      <w:pPr>
        <w:pStyle w:val="NormalWeb"/>
        <w:jc w:val="center"/>
        <w:rPr>
          <w:rFonts w:asciiTheme="minorHAnsi" w:hAnsiTheme="minorHAnsi"/>
          <w:sz w:val="22"/>
          <w:szCs w:val="22"/>
          <w:lang w:val="en"/>
        </w:rPr>
      </w:pPr>
      <w:r w:rsidRPr="00CD3FDD">
        <w:rPr>
          <w:rFonts w:asciiTheme="minorHAnsi" w:hAnsiTheme="minorHAnsi"/>
          <w:sz w:val="22"/>
          <w:szCs w:val="22"/>
          <w:lang w:val="en"/>
        </w:rPr>
        <w:t>Version 3, 29 June 2007</w:t>
      </w:r>
    </w:p>
    <w:p w14:paraId="41BB6F71"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 xml:space="preserve">Copyright © 2007 Free Software Foundation, Inc. &lt; </w:t>
      </w:r>
      <w:hyperlink r:id="rId39" w:history="1">
        <w:r w:rsidRPr="00CD3FDD">
          <w:rPr>
            <w:rStyle w:val="Hyperlink"/>
            <w:rFonts w:asciiTheme="minorHAnsi" w:hAnsiTheme="minorHAnsi"/>
            <w:sz w:val="22"/>
            <w:szCs w:val="22"/>
            <w:lang w:val="en"/>
          </w:rPr>
          <w:t>http://fsf.org/</w:t>
        </w:r>
      </w:hyperlink>
      <w:r w:rsidRPr="00CD3FDD">
        <w:rPr>
          <w:rFonts w:asciiTheme="minorHAnsi" w:hAnsiTheme="minorHAnsi"/>
          <w:sz w:val="22"/>
          <w:szCs w:val="22"/>
          <w:lang w:val="en"/>
        </w:rPr>
        <w:t>&gt;</w:t>
      </w:r>
    </w:p>
    <w:p w14:paraId="4EAF0F14"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Everyone is permitted to copy and distribute verbatim copies of this license document, but changing it is not allowed.</w:t>
      </w:r>
    </w:p>
    <w:p w14:paraId="2CE2419E" w14:textId="77777777" w:rsidR="00710B6C" w:rsidRPr="00CD3FDD" w:rsidRDefault="00710B6C" w:rsidP="00710B6C">
      <w:pPr>
        <w:pStyle w:val="Heading3"/>
        <w:rPr>
          <w:rFonts w:asciiTheme="minorHAnsi" w:hAnsiTheme="minorHAnsi"/>
          <w:lang w:val="en"/>
        </w:rPr>
      </w:pPr>
      <w:bookmarkStart w:id="77" w:name="preamble"/>
      <w:bookmarkEnd w:id="77"/>
      <w:r w:rsidRPr="00CD3FDD">
        <w:rPr>
          <w:rFonts w:asciiTheme="minorHAnsi" w:hAnsiTheme="minorHAnsi"/>
          <w:lang w:val="en"/>
        </w:rPr>
        <w:t>Preamble</w:t>
      </w:r>
    </w:p>
    <w:p w14:paraId="7EFC0B95"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The GNU General Public License is a free, copyleft license for software and other kinds of works.</w:t>
      </w:r>
    </w:p>
    <w:p w14:paraId="26555462"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 xml:space="preserve">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w:t>
      </w:r>
      <w:r w:rsidRPr="00CD3FDD">
        <w:rPr>
          <w:rFonts w:asciiTheme="minorHAnsi" w:hAnsiTheme="minorHAnsi"/>
          <w:sz w:val="22"/>
          <w:szCs w:val="22"/>
          <w:lang w:val="en"/>
        </w:rPr>
        <w:lastRenderedPageBreak/>
        <w:t>users. We, the Free Software Foundation, use the GNU General Public License for most of our software; it applies also to any other work released this way by its authors. You can apply it to your programs, too.</w:t>
      </w:r>
    </w:p>
    <w:p w14:paraId="3292F3D1"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4AA065F4"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067410FE"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2DBCA176"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Developers that use the GNU GPL protect your rights with two steps: (1) assert copyright on the software, and (2) offer you this License giving you legal permission to copy, distribute and/or modify it.</w:t>
      </w:r>
    </w:p>
    <w:p w14:paraId="388B06C2"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488F009D"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31177375"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6BB522F9"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The precise terms and conditions for copying, distribution and modification follow.</w:t>
      </w:r>
    </w:p>
    <w:p w14:paraId="1F0B91A3" w14:textId="77777777" w:rsidR="00710B6C" w:rsidRPr="00CD3FDD" w:rsidRDefault="00710B6C" w:rsidP="00710B6C">
      <w:pPr>
        <w:pStyle w:val="Heading3"/>
        <w:rPr>
          <w:rFonts w:asciiTheme="minorHAnsi" w:hAnsiTheme="minorHAnsi"/>
          <w:lang w:val="en"/>
        </w:rPr>
      </w:pPr>
      <w:bookmarkStart w:id="78" w:name="terms"/>
      <w:bookmarkEnd w:id="78"/>
      <w:r w:rsidRPr="00CD3FDD">
        <w:rPr>
          <w:rFonts w:asciiTheme="minorHAnsi" w:hAnsiTheme="minorHAnsi"/>
          <w:lang w:val="en"/>
        </w:rPr>
        <w:t>TERMS AND CONDITIONS</w:t>
      </w:r>
    </w:p>
    <w:p w14:paraId="19DED257" w14:textId="77777777" w:rsidR="00710B6C" w:rsidRPr="00CD3FDD" w:rsidRDefault="00710B6C" w:rsidP="00710B6C">
      <w:pPr>
        <w:pStyle w:val="Heading4"/>
        <w:rPr>
          <w:rFonts w:asciiTheme="minorHAnsi" w:hAnsiTheme="minorHAnsi"/>
          <w:lang w:val="en"/>
        </w:rPr>
      </w:pPr>
      <w:r w:rsidRPr="00CD3FDD">
        <w:rPr>
          <w:rFonts w:asciiTheme="minorHAnsi" w:hAnsiTheme="minorHAnsi"/>
          <w:lang w:val="en"/>
        </w:rPr>
        <w:t>0. Definitions.</w:t>
      </w:r>
    </w:p>
    <w:p w14:paraId="143808F5"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“This License” refers to version 3 of the GNU General Public License.</w:t>
      </w:r>
    </w:p>
    <w:p w14:paraId="44BC5F11"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“Copyright” also means copyright-like laws that apply to other kinds of works, such as semiconductor masks.</w:t>
      </w:r>
    </w:p>
    <w:p w14:paraId="0997F4A2"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lastRenderedPageBreak/>
        <w:t>“The Program” refers to any copyrightable work licensed under this License. Each licensee is addressed as “you”. “Licensees” and “recipients” may be individuals or organizations.</w:t>
      </w:r>
    </w:p>
    <w:p w14:paraId="25909C15"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37C09211"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A “covered work” means either the unmodified Program or a work based on the Program.</w:t>
      </w:r>
    </w:p>
    <w:p w14:paraId="71B0781B"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19FC8D29"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To “convey” a work means any kind of propagation that enables other parties to make or receive copies. Mere interaction with a user through a computer network, with no transfer of a copy, is not conveying.</w:t>
      </w:r>
    </w:p>
    <w:p w14:paraId="08C0205C"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4DA62151" w14:textId="77777777" w:rsidR="00710B6C" w:rsidRPr="00CD3FDD" w:rsidRDefault="00710B6C" w:rsidP="00710B6C">
      <w:pPr>
        <w:pStyle w:val="Heading4"/>
        <w:rPr>
          <w:rFonts w:asciiTheme="minorHAnsi" w:hAnsiTheme="minorHAnsi"/>
          <w:lang w:val="en"/>
        </w:rPr>
      </w:pPr>
      <w:r w:rsidRPr="00CD3FDD">
        <w:rPr>
          <w:rFonts w:asciiTheme="minorHAnsi" w:hAnsiTheme="minorHAnsi"/>
          <w:lang w:val="en"/>
        </w:rPr>
        <w:t>1. Source Code.</w:t>
      </w:r>
    </w:p>
    <w:p w14:paraId="79590D98"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The “source code” for a work means the preferred form of the work for making modifications to it. “Object code” means any non-source form of a work.</w:t>
      </w:r>
    </w:p>
    <w:p w14:paraId="686B7302"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7D27F80D"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0164133F"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w:t>
      </w:r>
      <w:r w:rsidRPr="00CD3FDD">
        <w:rPr>
          <w:rFonts w:asciiTheme="minorHAnsi" w:hAnsiTheme="minorHAnsi"/>
          <w:sz w:val="22"/>
          <w:szCs w:val="22"/>
          <w:lang w:val="en"/>
        </w:rPr>
        <w:lastRenderedPageBreak/>
        <w:t>dynamically linked subprograms that the work is specifically designed to require, such as by intimate data communication or control flow between those subprograms and other parts of the work.</w:t>
      </w:r>
    </w:p>
    <w:p w14:paraId="77430990"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The Corresponding Source need not include anything that users can regenerate automatically from other parts of the Corresponding Source.</w:t>
      </w:r>
    </w:p>
    <w:p w14:paraId="61D2C38F"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The Corresponding Source for a work in source code form is that same work.</w:t>
      </w:r>
    </w:p>
    <w:p w14:paraId="6DA5400E" w14:textId="77777777" w:rsidR="00710B6C" w:rsidRPr="00CD3FDD" w:rsidRDefault="00710B6C" w:rsidP="00710B6C">
      <w:pPr>
        <w:pStyle w:val="Heading4"/>
        <w:rPr>
          <w:rFonts w:asciiTheme="minorHAnsi" w:hAnsiTheme="minorHAnsi"/>
          <w:lang w:val="en"/>
        </w:rPr>
      </w:pPr>
      <w:r w:rsidRPr="00CD3FDD">
        <w:rPr>
          <w:rFonts w:asciiTheme="minorHAnsi" w:hAnsiTheme="minorHAnsi"/>
          <w:lang w:val="en"/>
        </w:rPr>
        <w:t>2. Basic Permissions.</w:t>
      </w:r>
    </w:p>
    <w:p w14:paraId="779743A2"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010A8315"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0B537F65"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Conveying under any other circumstances is permitted solely under the conditions stated below. Sublicensing is not allowed; section 10 makes it unnecessary.</w:t>
      </w:r>
    </w:p>
    <w:p w14:paraId="1D4AF31A" w14:textId="77777777" w:rsidR="00710B6C" w:rsidRPr="00CD3FDD" w:rsidRDefault="00710B6C" w:rsidP="00710B6C">
      <w:pPr>
        <w:pStyle w:val="Heading4"/>
        <w:rPr>
          <w:rFonts w:asciiTheme="minorHAnsi" w:hAnsiTheme="minorHAnsi"/>
          <w:lang w:val="en"/>
        </w:rPr>
      </w:pPr>
      <w:r w:rsidRPr="00CD3FDD">
        <w:rPr>
          <w:rFonts w:asciiTheme="minorHAnsi" w:hAnsiTheme="minorHAnsi"/>
          <w:lang w:val="en"/>
        </w:rPr>
        <w:t>3. Protecting Users' Legal Rights From Anti-Circumvention Law.</w:t>
      </w:r>
    </w:p>
    <w:p w14:paraId="5F5CEE45"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0B2DA9A5"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71D1CF31" w14:textId="77777777" w:rsidR="00710B6C" w:rsidRPr="00CD3FDD" w:rsidRDefault="00710B6C" w:rsidP="00710B6C">
      <w:pPr>
        <w:pStyle w:val="Heading4"/>
        <w:rPr>
          <w:rFonts w:asciiTheme="minorHAnsi" w:hAnsiTheme="minorHAnsi"/>
          <w:lang w:val="en"/>
        </w:rPr>
      </w:pPr>
      <w:r w:rsidRPr="00CD3FDD">
        <w:rPr>
          <w:rFonts w:asciiTheme="minorHAnsi" w:hAnsiTheme="minorHAnsi"/>
          <w:lang w:val="en"/>
        </w:rPr>
        <w:t>4. Conveying Verbatim Copies.</w:t>
      </w:r>
    </w:p>
    <w:p w14:paraId="19068A1B"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2AECF8AA"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lastRenderedPageBreak/>
        <w:t>You may charge any price or no price for each copy that you convey, and you may offer support or warranty protection for a fee.</w:t>
      </w:r>
    </w:p>
    <w:p w14:paraId="600C56D7" w14:textId="77777777" w:rsidR="00710B6C" w:rsidRPr="00CD3FDD" w:rsidRDefault="00710B6C" w:rsidP="00710B6C">
      <w:pPr>
        <w:pStyle w:val="Heading4"/>
        <w:rPr>
          <w:rFonts w:asciiTheme="minorHAnsi" w:hAnsiTheme="minorHAnsi"/>
          <w:lang w:val="en"/>
        </w:rPr>
      </w:pPr>
      <w:r w:rsidRPr="00CD3FDD">
        <w:rPr>
          <w:rFonts w:asciiTheme="minorHAnsi" w:hAnsiTheme="minorHAnsi"/>
          <w:lang w:val="en"/>
        </w:rPr>
        <w:t>5. Conveying Modified Source Versions.</w:t>
      </w:r>
    </w:p>
    <w:p w14:paraId="546C6214"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You may convey a work based on the Program, or the modifications to produce it from the Program, in the form of source code under the terms of section 4, provided that you also meet all of these conditions:</w:t>
      </w:r>
    </w:p>
    <w:p w14:paraId="5CFB694A" w14:textId="77777777" w:rsidR="00710B6C" w:rsidRPr="00CD3FDD" w:rsidRDefault="00710B6C" w:rsidP="00710B6C">
      <w:pPr>
        <w:numPr>
          <w:ilvl w:val="0"/>
          <w:numId w:val="11"/>
        </w:numPr>
        <w:spacing w:before="100" w:beforeAutospacing="1" w:after="100" w:afterAutospacing="1" w:line="240" w:lineRule="auto"/>
        <w:rPr>
          <w:lang w:val="en"/>
        </w:rPr>
      </w:pPr>
      <w:r w:rsidRPr="00CD3FDD">
        <w:rPr>
          <w:lang w:val="en"/>
        </w:rPr>
        <w:t>a) The work must carry prominent notices stating that you modified it, and giving a relevant date.</w:t>
      </w:r>
    </w:p>
    <w:p w14:paraId="3403156C" w14:textId="77777777" w:rsidR="00710B6C" w:rsidRPr="00CD3FDD" w:rsidRDefault="00710B6C" w:rsidP="00710B6C">
      <w:pPr>
        <w:numPr>
          <w:ilvl w:val="0"/>
          <w:numId w:val="11"/>
        </w:numPr>
        <w:spacing w:before="100" w:beforeAutospacing="1" w:after="100" w:afterAutospacing="1" w:line="240" w:lineRule="auto"/>
        <w:rPr>
          <w:lang w:val="en"/>
        </w:rPr>
      </w:pPr>
      <w:r w:rsidRPr="00CD3FDD">
        <w:rPr>
          <w:lang w:val="en"/>
        </w:rPr>
        <w:t>b) The work must carry prominent notices stating that it is released under this License and any conditions added under section 7. This requirement modifies the requirement in section 4 to “keep intact all notices”.</w:t>
      </w:r>
    </w:p>
    <w:p w14:paraId="7559AC65" w14:textId="77777777" w:rsidR="00710B6C" w:rsidRPr="00CD3FDD" w:rsidRDefault="00710B6C" w:rsidP="00710B6C">
      <w:pPr>
        <w:numPr>
          <w:ilvl w:val="0"/>
          <w:numId w:val="11"/>
        </w:numPr>
        <w:spacing w:before="100" w:beforeAutospacing="1" w:after="100" w:afterAutospacing="1" w:line="240" w:lineRule="auto"/>
        <w:rPr>
          <w:lang w:val="en"/>
        </w:rPr>
      </w:pPr>
      <w:r w:rsidRPr="00CD3FDD">
        <w:rPr>
          <w:lang w:val="en"/>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0C378892" w14:textId="77777777" w:rsidR="00710B6C" w:rsidRPr="00CD3FDD" w:rsidRDefault="00710B6C" w:rsidP="00710B6C">
      <w:pPr>
        <w:numPr>
          <w:ilvl w:val="0"/>
          <w:numId w:val="11"/>
        </w:numPr>
        <w:spacing w:before="100" w:beforeAutospacing="1" w:after="100" w:afterAutospacing="1" w:line="240" w:lineRule="auto"/>
        <w:rPr>
          <w:lang w:val="en"/>
        </w:rPr>
      </w:pPr>
      <w:r w:rsidRPr="00CD3FDD">
        <w:rPr>
          <w:lang w:val="en"/>
        </w:rPr>
        <w:t>d) If the work has interactive user interfaces, each must display Appropriate Legal Notices; however, if the Program has interactive interfaces that do not display Appropriate Legal Notices, your work need not make them do so.</w:t>
      </w:r>
    </w:p>
    <w:p w14:paraId="497EEF7A"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25B5FC21" w14:textId="77777777" w:rsidR="00710B6C" w:rsidRPr="00CD3FDD" w:rsidRDefault="00710B6C" w:rsidP="00710B6C">
      <w:pPr>
        <w:pStyle w:val="Heading4"/>
        <w:rPr>
          <w:rFonts w:asciiTheme="minorHAnsi" w:hAnsiTheme="minorHAnsi"/>
          <w:lang w:val="en"/>
        </w:rPr>
      </w:pPr>
      <w:r w:rsidRPr="00CD3FDD">
        <w:rPr>
          <w:rFonts w:asciiTheme="minorHAnsi" w:hAnsiTheme="minorHAnsi"/>
          <w:lang w:val="en"/>
        </w:rPr>
        <w:t>6. Conveying Non-Source Forms.</w:t>
      </w:r>
    </w:p>
    <w:p w14:paraId="51964B8A"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You may convey a covered work in object code form under the terms of sections 4 and 5, provided that you also convey the machine-readable Corresponding Source under the terms of this License, in one of these ways:</w:t>
      </w:r>
    </w:p>
    <w:p w14:paraId="0DDCC6E6" w14:textId="77777777" w:rsidR="00710B6C" w:rsidRPr="00CD3FDD" w:rsidRDefault="00710B6C" w:rsidP="00710B6C">
      <w:pPr>
        <w:numPr>
          <w:ilvl w:val="0"/>
          <w:numId w:val="12"/>
        </w:numPr>
        <w:spacing w:before="100" w:beforeAutospacing="1" w:after="100" w:afterAutospacing="1" w:line="240" w:lineRule="auto"/>
        <w:rPr>
          <w:lang w:val="en"/>
        </w:rPr>
      </w:pPr>
      <w:r w:rsidRPr="00CD3FDD">
        <w:rPr>
          <w:lang w:val="en"/>
        </w:rPr>
        <w:t>a) Convey the object code in, or embodied in, a physical product (including a physical distribution medium), accompanied by the Corresponding Source fixed on a durable physical medium customarily used for software interchange.</w:t>
      </w:r>
    </w:p>
    <w:p w14:paraId="69C73042" w14:textId="77777777" w:rsidR="00710B6C" w:rsidRPr="00CD3FDD" w:rsidRDefault="00710B6C" w:rsidP="00710B6C">
      <w:pPr>
        <w:numPr>
          <w:ilvl w:val="0"/>
          <w:numId w:val="12"/>
        </w:numPr>
        <w:spacing w:before="100" w:beforeAutospacing="1" w:after="100" w:afterAutospacing="1" w:line="240" w:lineRule="auto"/>
        <w:rPr>
          <w:lang w:val="en"/>
        </w:rPr>
      </w:pPr>
      <w:r w:rsidRPr="00CD3FDD">
        <w:rPr>
          <w:lang w:val="en"/>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1993317D" w14:textId="77777777" w:rsidR="00710B6C" w:rsidRPr="00CD3FDD" w:rsidRDefault="00710B6C" w:rsidP="00710B6C">
      <w:pPr>
        <w:numPr>
          <w:ilvl w:val="0"/>
          <w:numId w:val="12"/>
        </w:numPr>
        <w:spacing w:before="100" w:beforeAutospacing="1" w:after="100" w:afterAutospacing="1" w:line="240" w:lineRule="auto"/>
        <w:rPr>
          <w:lang w:val="en"/>
        </w:rPr>
      </w:pPr>
      <w:r w:rsidRPr="00CD3FDD">
        <w:rPr>
          <w:lang w:val="en"/>
        </w:rPr>
        <w:lastRenderedPageBreak/>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3EDE5643" w14:textId="77777777" w:rsidR="00710B6C" w:rsidRPr="00CD3FDD" w:rsidRDefault="00710B6C" w:rsidP="00710B6C">
      <w:pPr>
        <w:numPr>
          <w:ilvl w:val="0"/>
          <w:numId w:val="12"/>
        </w:numPr>
        <w:spacing w:before="100" w:beforeAutospacing="1" w:after="100" w:afterAutospacing="1" w:line="240" w:lineRule="auto"/>
        <w:rPr>
          <w:lang w:val="en"/>
        </w:rPr>
      </w:pPr>
      <w:r w:rsidRPr="00CD3FDD">
        <w:rPr>
          <w:lang w:val="en"/>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72A0179C" w14:textId="77777777" w:rsidR="00710B6C" w:rsidRPr="00CD3FDD" w:rsidRDefault="00710B6C" w:rsidP="00710B6C">
      <w:pPr>
        <w:numPr>
          <w:ilvl w:val="0"/>
          <w:numId w:val="12"/>
        </w:numPr>
        <w:spacing w:before="100" w:beforeAutospacing="1" w:after="100" w:afterAutospacing="1" w:line="240" w:lineRule="auto"/>
        <w:rPr>
          <w:lang w:val="en"/>
        </w:rPr>
      </w:pPr>
      <w:r w:rsidRPr="00CD3FDD">
        <w:rPr>
          <w:lang w:val="en"/>
        </w:rPr>
        <w:t>e) Convey the object code using peer-to-peer transmission, provided you inform other peers where the object code and Corresponding Source of the work are being offered to the general public at no charge under subsection 6d.</w:t>
      </w:r>
    </w:p>
    <w:p w14:paraId="02B6C29F"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A separable portion of the object code, whose source code is excluded from the Corresponding Source as a System Library, need not be included in conveying the object code work.</w:t>
      </w:r>
    </w:p>
    <w:p w14:paraId="3855067C"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30E689C8"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17409A1F"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24655049"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5DC5BCC3"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lastRenderedPageBreak/>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05E7602E" w14:textId="77777777" w:rsidR="00710B6C" w:rsidRPr="00CD3FDD" w:rsidRDefault="00710B6C" w:rsidP="00710B6C">
      <w:pPr>
        <w:pStyle w:val="Heading4"/>
        <w:rPr>
          <w:rFonts w:asciiTheme="minorHAnsi" w:hAnsiTheme="minorHAnsi"/>
          <w:lang w:val="en"/>
        </w:rPr>
      </w:pPr>
      <w:bookmarkStart w:id="79" w:name="section7"/>
      <w:bookmarkEnd w:id="79"/>
      <w:r w:rsidRPr="00CD3FDD">
        <w:rPr>
          <w:rFonts w:asciiTheme="minorHAnsi" w:hAnsiTheme="minorHAnsi"/>
          <w:lang w:val="en"/>
        </w:rPr>
        <w:t>7. Additional Terms.</w:t>
      </w:r>
    </w:p>
    <w:p w14:paraId="1861884D"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70B69F4D"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290A490E"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Notwithstanding any other provision of this License, for material you add to a covered work, you may (if authorized by the copyright holders of that material) supplement the terms of this License with terms:</w:t>
      </w:r>
    </w:p>
    <w:p w14:paraId="0AA17023" w14:textId="77777777" w:rsidR="00710B6C" w:rsidRPr="00CD3FDD" w:rsidRDefault="00710B6C" w:rsidP="00710B6C">
      <w:pPr>
        <w:numPr>
          <w:ilvl w:val="0"/>
          <w:numId w:val="13"/>
        </w:numPr>
        <w:spacing w:before="100" w:beforeAutospacing="1" w:after="100" w:afterAutospacing="1" w:line="240" w:lineRule="auto"/>
        <w:rPr>
          <w:lang w:val="en"/>
        </w:rPr>
      </w:pPr>
      <w:r w:rsidRPr="00CD3FDD">
        <w:rPr>
          <w:lang w:val="en"/>
        </w:rPr>
        <w:t>a) Disclaiming warranty or limiting liability differently from the terms of sections 15 and 16 of this License; or</w:t>
      </w:r>
    </w:p>
    <w:p w14:paraId="6E579E38" w14:textId="77777777" w:rsidR="00710B6C" w:rsidRPr="00CD3FDD" w:rsidRDefault="00710B6C" w:rsidP="00710B6C">
      <w:pPr>
        <w:numPr>
          <w:ilvl w:val="0"/>
          <w:numId w:val="13"/>
        </w:numPr>
        <w:spacing w:before="100" w:beforeAutospacing="1" w:after="100" w:afterAutospacing="1" w:line="240" w:lineRule="auto"/>
        <w:rPr>
          <w:lang w:val="en"/>
        </w:rPr>
      </w:pPr>
      <w:r w:rsidRPr="00CD3FDD">
        <w:rPr>
          <w:lang w:val="en"/>
        </w:rPr>
        <w:t>b) Requiring preservation of specified reasonable legal notices or author attributions in that material or in the Appropriate Legal Notices displayed by works containing it; or</w:t>
      </w:r>
    </w:p>
    <w:p w14:paraId="325DAA54" w14:textId="77777777" w:rsidR="00710B6C" w:rsidRPr="00CD3FDD" w:rsidRDefault="00710B6C" w:rsidP="00710B6C">
      <w:pPr>
        <w:numPr>
          <w:ilvl w:val="0"/>
          <w:numId w:val="13"/>
        </w:numPr>
        <w:spacing w:before="100" w:beforeAutospacing="1" w:after="100" w:afterAutospacing="1" w:line="240" w:lineRule="auto"/>
        <w:rPr>
          <w:lang w:val="en"/>
        </w:rPr>
      </w:pPr>
      <w:r w:rsidRPr="00CD3FDD">
        <w:rPr>
          <w:lang w:val="en"/>
        </w:rPr>
        <w:t>c) Prohibiting misrepresentation of the origin of that material, or requiring that modified versions of such material be marked in reasonable ways as different from the original version; or</w:t>
      </w:r>
    </w:p>
    <w:p w14:paraId="4E5C2637" w14:textId="77777777" w:rsidR="00710B6C" w:rsidRPr="00CD3FDD" w:rsidRDefault="00710B6C" w:rsidP="00710B6C">
      <w:pPr>
        <w:numPr>
          <w:ilvl w:val="0"/>
          <w:numId w:val="13"/>
        </w:numPr>
        <w:spacing w:before="100" w:beforeAutospacing="1" w:after="100" w:afterAutospacing="1" w:line="240" w:lineRule="auto"/>
        <w:rPr>
          <w:lang w:val="en"/>
        </w:rPr>
      </w:pPr>
      <w:r w:rsidRPr="00CD3FDD">
        <w:rPr>
          <w:lang w:val="en"/>
        </w:rPr>
        <w:t>d) Limiting the use for publicity purposes of names of licensors or authors of the material; or</w:t>
      </w:r>
    </w:p>
    <w:p w14:paraId="4032F3AE" w14:textId="77777777" w:rsidR="00710B6C" w:rsidRPr="00CD3FDD" w:rsidRDefault="00710B6C" w:rsidP="00710B6C">
      <w:pPr>
        <w:numPr>
          <w:ilvl w:val="0"/>
          <w:numId w:val="13"/>
        </w:numPr>
        <w:spacing w:before="100" w:beforeAutospacing="1" w:after="100" w:afterAutospacing="1" w:line="240" w:lineRule="auto"/>
        <w:rPr>
          <w:lang w:val="en"/>
        </w:rPr>
      </w:pPr>
      <w:r w:rsidRPr="00CD3FDD">
        <w:rPr>
          <w:lang w:val="en"/>
        </w:rPr>
        <w:t>e) Declining to grant rights under trademark law for use of some trade names, trademarks, or service marks; or</w:t>
      </w:r>
    </w:p>
    <w:p w14:paraId="7DBB4308" w14:textId="77777777" w:rsidR="00710B6C" w:rsidRPr="00CD3FDD" w:rsidRDefault="00710B6C" w:rsidP="00710B6C">
      <w:pPr>
        <w:numPr>
          <w:ilvl w:val="0"/>
          <w:numId w:val="13"/>
        </w:numPr>
        <w:spacing w:before="100" w:beforeAutospacing="1" w:after="100" w:afterAutospacing="1" w:line="240" w:lineRule="auto"/>
        <w:rPr>
          <w:lang w:val="en"/>
        </w:rPr>
      </w:pPr>
      <w:r w:rsidRPr="00CD3FDD">
        <w:rPr>
          <w:lang w:val="en"/>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14078E88"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00F3BE5E"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If you add terms to a covered work in accord with this section, you must place, in the relevant source files, a statement of the additional terms that apply to those files, or a notice indicating where to find the applicable terms.</w:t>
      </w:r>
    </w:p>
    <w:p w14:paraId="21DAD027"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lastRenderedPageBreak/>
        <w:t>Additional terms, permissive or non-permissive, may be stated in the form of a separately written license, or stated as exceptions; the above requirements apply either way.</w:t>
      </w:r>
    </w:p>
    <w:p w14:paraId="62701DE4" w14:textId="77777777" w:rsidR="00710B6C" w:rsidRPr="00CD3FDD" w:rsidRDefault="00710B6C" w:rsidP="00710B6C">
      <w:pPr>
        <w:pStyle w:val="Heading4"/>
        <w:rPr>
          <w:rFonts w:asciiTheme="minorHAnsi" w:hAnsiTheme="minorHAnsi"/>
          <w:lang w:val="en"/>
        </w:rPr>
      </w:pPr>
      <w:bookmarkStart w:id="80" w:name="section8"/>
      <w:bookmarkEnd w:id="80"/>
      <w:r w:rsidRPr="00CD3FDD">
        <w:rPr>
          <w:rFonts w:asciiTheme="minorHAnsi" w:hAnsiTheme="minorHAnsi"/>
          <w:lang w:val="en"/>
        </w:rPr>
        <w:t>8. Termination.</w:t>
      </w:r>
    </w:p>
    <w:p w14:paraId="0237A23D"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2B57B742"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5F1E2230"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221279A9"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39D2034A" w14:textId="77777777" w:rsidR="00710B6C" w:rsidRPr="00CD3FDD" w:rsidRDefault="00710B6C" w:rsidP="00710B6C">
      <w:pPr>
        <w:pStyle w:val="Heading4"/>
        <w:rPr>
          <w:rFonts w:asciiTheme="minorHAnsi" w:hAnsiTheme="minorHAnsi"/>
          <w:lang w:val="en"/>
        </w:rPr>
      </w:pPr>
      <w:bookmarkStart w:id="81" w:name="section9"/>
      <w:bookmarkEnd w:id="81"/>
      <w:r w:rsidRPr="00CD3FDD">
        <w:rPr>
          <w:rFonts w:asciiTheme="minorHAnsi" w:hAnsiTheme="minorHAnsi"/>
          <w:lang w:val="en"/>
        </w:rPr>
        <w:t>9. Acceptance Not Required for Having Copies.</w:t>
      </w:r>
    </w:p>
    <w:p w14:paraId="48D4FEE1"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2E42E524" w14:textId="77777777" w:rsidR="00710B6C" w:rsidRPr="00CD3FDD" w:rsidRDefault="00710B6C" w:rsidP="00710B6C">
      <w:pPr>
        <w:pStyle w:val="Heading4"/>
        <w:rPr>
          <w:rFonts w:asciiTheme="minorHAnsi" w:hAnsiTheme="minorHAnsi"/>
          <w:lang w:val="en"/>
        </w:rPr>
      </w:pPr>
      <w:bookmarkStart w:id="82" w:name="section10"/>
      <w:bookmarkEnd w:id="82"/>
      <w:r w:rsidRPr="00CD3FDD">
        <w:rPr>
          <w:rFonts w:asciiTheme="minorHAnsi" w:hAnsiTheme="minorHAnsi"/>
          <w:lang w:val="en"/>
        </w:rPr>
        <w:t>10. Automatic Licensing of Downstream Recipients.</w:t>
      </w:r>
    </w:p>
    <w:p w14:paraId="575D6307"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34ACF24A"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69D7C630"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lastRenderedPageBreak/>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15DB2051" w14:textId="77777777" w:rsidR="00710B6C" w:rsidRPr="00CD3FDD" w:rsidRDefault="00710B6C" w:rsidP="00710B6C">
      <w:pPr>
        <w:pStyle w:val="Heading4"/>
        <w:rPr>
          <w:rFonts w:asciiTheme="minorHAnsi" w:hAnsiTheme="minorHAnsi"/>
          <w:lang w:val="en"/>
        </w:rPr>
      </w:pPr>
      <w:bookmarkStart w:id="83" w:name="section11"/>
      <w:bookmarkEnd w:id="83"/>
      <w:r w:rsidRPr="00CD3FDD">
        <w:rPr>
          <w:rFonts w:asciiTheme="minorHAnsi" w:hAnsiTheme="minorHAnsi"/>
          <w:lang w:val="en"/>
        </w:rPr>
        <w:t>11. Patents.</w:t>
      </w:r>
    </w:p>
    <w:p w14:paraId="12738717"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A “contributor” is a copyright holder who authorizes use under this License of the Program or a work on which the Program is based. The work thus licensed is called the contributor's “contributor version”.</w:t>
      </w:r>
    </w:p>
    <w:p w14:paraId="751231A7"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5607CBA1"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Each contributor grants you a non-exclusive, worldwide, royalty-free patent license under the contributor's essential patent claims, to make, use, sell, offer for sale, import and otherwise run, modify and propagate the contents of its contributor version.</w:t>
      </w:r>
    </w:p>
    <w:p w14:paraId="041BB1FD"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3587E9DD"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3A238A8B"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0086C660"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 xml:space="preserve">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w:t>
      </w:r>
      <w:r w:rsidRPr="00CD3FDD">
        <w:rPr>
          <w:rFonts w:asciiTheme="minorHAnsi" w:hAnsiTheme="minorHAnsi"/>
          <w:sz w:val="22"/>
          <w:szCs w:val="22"/>
          <w:lang w:val="en"/>
        </w:rPr>
        <w:lastRenderedPageBreak/>
        <w:t>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4D74F61D"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Nothing in this License shall be construed as excluding or limiting any implied license or other defenses to infringement that may otherwise be available to you under applicable patent law.</w:t>
      </w:r>
    </w:p>
    <w:p w14:paraId="1B129AF1" w14:textId="77777777" w:rsidR="00710B6C" w:rsidRPr="00CD3FDD" w:rsidRDefault="00710B6C" w:rsidP="00710B6C">
      <w:pPr>
        <w:pStyle w:val="Heading4"/>
        <w:rPr>
          <w:rFonts w:asciiTheme="minorHAnsi" w:hAnsiTheme="minorHAnsi"/>
          <w:lang w:val="en"/>
        </w:rPr>
      </w:pPr>
      <w:bookmarkStart w:id="84" w:name="section12"/>
      <w:bookmarkEnd w:id="84"/>
      <w:r w:rsidRPr="00CD3FDD">
        <w:rPr>
          <w:rFonts w:asciiTheme="minorHAnsi" w:hAnsiTheme="minorHAnsi"/>
          <w:lang w:val="en"/>
        </w:rPr>
        <w:t>12. No Surrender of Others' Freedom.</w:t>
      </w:r>
    </w:p>
    <w:p w14:paraId="33CEDDC7"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221EE70C" w14:textId="77777777" w:rsidR="00710B6C" w:rsidRPr="00CD3FDD" w:rsidRDefault="00710B6C" w:rsidP="00710B6C">
      <w:pPr>
        <w:pStyle w:val="Heading4"/>
        <w:rPr>
          <w:rFonts w:asciiTheme="minorHAnsi" w:hAnsiTheme="minorHAnsi"/>
          <w:lang w:val="en"/>
        </w:rPr>
      </w:pPr>
      <w:bookmarkStart w:id="85" w:name="section13"/>
      <w:bookmarkEnd w:id="85"/>
      <w:r w:rsidRPr="00CD3FDD">
        <w:rPr>
          <w:rFonts w:asciiTheme="minorHAnsi" w:hAnsiTheme="minorHAnsi"/>
          <w:lang w:val="en"/>
        </w:rPr>
        <w:t>13. Use with the GNU Affero General Public License.</w:t>
      </w:r>
    </w:p>
    <w:p w14:paraId="16928357"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0DC55B21" w14:textId="77777777" w:rsidR="00710B6C" w:rsidRPr="00CD3FDD" w:rsidRDefault="00710B6C" w:rsidP="00710B6C">
      <w:pPr>
        <w:pStyle w:val="Heading4"/>
        <w:rPr>
          <w:rFonts w:asciiTheme="minorHAnsi" w:hAnsiTheme="minorHAnsi"/>
          <w:lang w:val="en"/>
        </w:rPr>
      </w:pPr>
      <w:bookmarkStart w:id="86" w:name="section14"/>
      <w:bookmarkEnd w:id="86"/>
      <w:r w:rsidRPr="00CD3FDD">
        <w:rPr>
          <w:rFonts w:asciiTheme="minorHAnsi" w:hAnsiTheme="minorHAnsi"/>
          <w:lang w:val="en"/>
        </w:rPr>
        <w:t>14. Revised Versions of this License.</w:t>
      </w:r>
    </w:p>
    <w:p w14:paraId="6745AF24"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The Free Software Foundation may publish revised and/or new versions of the GNU General Public License from time to time. Such new versions will be similar in spirit to the present version, but may differ in detail to address new problems or concerns.</w:t>
      </w:r>
    </w:p>
    <w:p w14:paraId="775CF415"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440CBB12"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If the Program specifies that a proxy can decide which future versions of the GNU General Public License can be used, that proxy's public statement of acceptance of a version permanently authorizes you to choose that version for the Program.</w:t>
      </w:r>
    </w:p>
    <w:p w14:paraId="37717BAE"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Later license versions may give you additional or different permissions. However, no additional obligations are imposed on any author or copyright holder as a result of your choosing to follow a later version.</w:t>
      </w:r>
    </w:p>
    <w:p w14:paraId="17A28965" w14:textId="77777777" w:rsidR="00710B6C" w:rsidRPr="00CD3FDD" w:rsidRDefault="00710B6C" w:rsidP="00710B6C">
      <w:pPr>
        <w:pStyle w:val="Heading4"/>
        <w:rPr>
          <w:rFonts w:asciiTheme="minorHAnsi" w:hAnsiTheme="minorHAnsi"/>
          <w:lang w:val="en"/>
        </w:rPr>
      </w:pPr>
      <w:bookmarkStart w:id="87" w:name="section15"/>
      <w:bookmarkEnd w:id="87"/>
      <w:r w:rsidRPr="00CD3FDD">
        <w:rPr>
          <w:rFonts w:asciiTheme="minorHAnsi" w:hAnsiTheme="minorHAnsi"/>
          <w:lang w:val="en"/>
        </w:rPr>
        <w:lastRenderedPageBreak/>
        <w:t>15. Disclaimer of Warranty.</w:t>
      </w:r>
    </w:p>
    <w:p w14:paraId="517DB099"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5DECAD4E" w14:textId="77777777" w:rsidR="00710B6C" w:rsidRPr="00CD3FDD" w:rsidRDefault="00710B6C" w:rsidP="00710B6C">
      <w:pPr>
        <w:pStyle w:val="Heading4"/>
        <w:rPr>
          <w:rFonts w:asciiTheme="minorHAnsi" w:hAnsiTheme="minorHAnsi"/>
          <w:lang w:val="en"/>
        </w:rPr>
      </w:pPr>
      <w:bookmarkStart w:id="88" w:name="section16"/>
      <w:bookmarkEnd w:id="88"/>
      <w:r w:rsidRPr="00CD3FDD">
        <w:rPr>
          <w:rFonts w:asciiTheme="minorHAnsi" w:hAnsiTheme="minorHAnsi"/>
          <w:lang w:val="en"/>
        </w:rPr>
        <w:t>16. Limitation of Liability.</w:t>
      </w:r>
    </w:p>
    <w:p w14:paraId="5BC16D5D" w14:textId="77777777" w:rsidR="00710B6C" w:rsidRPr="00CD3FDD"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268D756F" w14:textId="77777777" w:rsidR="00710B6C" w:rsidRPr="00CD3FDD" w:rsidRDefault="00710B6C" w:rsidP="00710B6C">
      <w:pPr>
        <w:pStyle w:val="Heading4"/>
        <w:rPr>
          <w:rFonts w:asciiTheme="minorHAnsi" w:hAnsiTheme="minorHAnsi"/>
          <w:lang w:val="en"/>
        </w:rPr>
      </w:pPr>
      <w:bookmarkStart w:id="89" w:name="section17"/>
      <w:bookmarkEnd w:id="89"/>
      <w:r w:rsidRPr="00CD3FDD">
        <w:rPr>
          <w:rFonts w:asciiTheme="minorHAnsi" w:hAnsiTheme="minorHAnsi"/>
          <w:lang w:val="en"/>
        </w:rPr>
        <w:t>17. Interpretation of Sections 15 and 16.</w:t>
      </w:r>
    </w:p>
    <w:p w14:paraId="1BDEE557" w14:textId="77777777" w:rsidR="00710B6C" w:rsidRDefault="00710B6C" w:rsidP="00710B6C">
      <w:pPr>
        <w:pStyle w:val="NormalWeb"/>
        <w:rPr>
          <w:rFonts w:asciiTheme="minorHAnsi" w:hAnsiTheme="minorHAnsi"/>
          <w:sz w:val="22"/>
          <w:szCs w:val="22"/>
          <w:lang w:val="en"/>
        </w:rPr>
      </w:pPr>
      <w:r w:rsidRPr="00CD3FDD">
        <w:rPr>
          <w:rFonts w:asciiTheme="minorHAnsi" w:hAnsiTheme="minorHAnsi"/>
          <w:sz w:val="22"/>
          <w:szCs w:val="22"/>
          <w:lang w:val="en"/>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5110EF0E" w14:textId="77777777" w:rsidR="000A40C9" w:rsidRDefault="000A40C9" w:rsidP="00710B6C">
      <w:pPr>
        <w:pStyle w:val="NormalWeb"/>
        <w:rPr>
          <w:rFonts w:asciiTheme="minorHAnsi" w:hAnsiTheme="minorHAnsi"/>
          <w:sz w:val="22"/>
          <w:szCs w:val="22"/>
          <w:lang w:val="en"/>
        </w:rPr>
      </w:pPr>
      <w:r>
        <w:rPr>
          <w:rFonts w:asciiTheme="minorHAnsi" w:hAnsiTheme="minorHAnsi"/>
          <w:sz w:val="22"/>
          <w:szCs w:val="22"/>
          <w:lang w:val="en"/>
        </w:rPr>
        <w:t>--------------------------------------------------------------------------</w:t>
      </w:r>
    </w:p>
    <w:p w14:paraId="11AFCB9F" w14:textId="77777777" w:rsidR="000A40C9" w:rsidRPr="000A40C9" w:rsidRDefault="00D018A7" w:rsidP="000A40C9">
      <w:pPr>
        <w:pStyle w:val="NormalWeb"/>
        <w:rPr>
          <w:rFonts w:asciiTheme="minorHAnsi" w:hAnsiTheme="minorHAnsi"/>
          <w:sz w:val="22"/>
          <w:szCs w:val="22"/>
        </w:rPr>
      </w:pPr>
      <w:r>
        <w:rPr>
          <w:rFonts w:asciiTheme="minorHAnsi" w:hAnsiTheme="minorHAnsi"/>
          <w:sz w:val="22"/>
          <w:szCs w:val="22"/>
        </w:rPr>
        <w:t xml:space="preserve">  </w:t>
      </w:r>
      <w:r w:rsidR="000A40C9" w:rsidRPr="000A40C9">
        <w:rPr>
          <w:rFonts w:asciiTheme="minorHAnsi" w:hAnsiTheme="minorHAnsi"/>
          <w:sz w:val="22"/>
          <w:szCs w:val="22"/>
        </w:rPr>
        <w:t xml:space="preserve"> The FreeType Project LICENSE</w:t>
      </w:r>
      <w:r>
        <w:rPr>
          <w:rFonts w:asciiTheme="minorHAnsi" w:hAnsiTheme="minorHAnsi"/>
          <w:sz w:val="22"/>
          <w:szCs w:val="22"/>
        </w:rPr>
        <w:t xml:space="preserve">   </w:t>
      </w:r>
      <w:r w:rsidR="000A40C9" w:rsidRPr="000A40C9">
        <w:rPr>
          <w:rFonts w:asciiTheme="minorHAnsi" w:hAnsiTheme="minorHAnsi"/>
          <w:sz w:val="22"/>
          <w:szCs w:val="22"/>
        </w:rPr>
        <w:t>----------------------------</w:t>
      </w:r>
    </w:p>
    <w:p w14:paraId="20235CF1" w14:textId="77777777" w:rsidR="000A40C9" w:rsidRPr="000A40C9" w:rsidRDefault="00D018A7" w:rsidP="000A40C9">
      <w:pPr>
        <w:pStyle w:val="NormalWeb"/>
        <w:rPr>
          <w:rFonts w:asciiTheme="minorHAnsi" w:hAnsiTheme="minorHAnsi"/>
          <w:sz w:val="22"/>
          <w:szCs w:val="22"/>
        </w:rPr>
      </w:pPr>
      <w:r>
        <w:rPr>
          <w:rFonts w:asciiTheme="minorHAnsi" w:hAnsiTheme="minorHAnsi"/>
          <w:sz w:val="22"/>
          <w:szCs w:val="22"/>
        </w:rPr>
        <w:t xml:space="preserve">    </w:t>
      </w:r>
      <w:r w:rsidR="000A40C9" w:rsidRPr="000A40C9">
        <w:rPr>
          <w:rFonts w:asciiTheme="minorHAnsi" w:hAnsiTheme="minorHAnsi"/>
          <w:sz w:val="22"/>
          <w:szCs w:val="22"/>
        </w:rPr>
        <w:t>2006-Jan-27</w:t>
      </w:r>
    </w:p>
    <w:p w14:paraId="07B15CA6" w14:textId="77777777" w:rsidR="000A40C9" w:rsidRPr="000A40C9" w:rsidRDefault="00D018A7" w:rsidP="000A40C9">
      <w:pPr>
        <w:pStyle w:val="NormalWeb"/>
        <w:rPr>
          <w:rFonts w:asciiTheme="minorHAnsi" w:hAnsiTheme="minorHAnsi"/>
          <w:sz w:val="22"/>
          <w:szCs w:val="22"/>
        </w:rPr>
      </w:pPr>
      <w:r>
        <w:rPr>
          <w:rFonts w:asciiTheme="minorHAnsi" w:hAnsiTheme="minorHAnsi"/>
          <w:sz w:val="22"/>
          <w:szCs w:val="22"/>
        </w:rPr>
        <w:t xml:space="preserve">   </w:t>
      </w:r>
      <w:r w:rsidR="000A40C9" w:rsidRPr="000A40C9">
        <w:rPr>
          <w:rFonts w:asciiTheme="minorHAnsi" w:hAnsiTheme="minorHAnsi"/>
          <w:sz w:val="22"/>
          <w:szCs w:val="22"/>
        </w:rPr>
        <w:t>Copyright 1996-2002, 2006 by</w:t>
      </w:r>
      <w:r>
        <w:rPr>
          <w:rFonts w:asciiTheme="minorHAnsi" w:hAnsiTheme="minorHAnsi"/>
          <w:sz w:val="22"/>
          <w:szCs w:val="22"/>
        </w:rPr>
        <w:t xml:space="preserve"> </w:t>
      </w:r>
      <w:r w:rsidR="000A40C9" w:rsidRPr="000A40C9">
        <w:rPr>
          <w:rFonts w:asciiTheme="minorHAnsi" w:hAnsiTheme="minorHAnsi"/>
          <w:sz w:val="22"/>
          <w:szCs w:val="22"/>
        </w:rPr>
        <w:t>David Turner, Robert Wilhelm, and Werner Lemberg</w:t>
      </w:r>
    </w:p>
    <w:p w14:paraId="3A3C10A4" w14:textId="77777777" w:rsidR="000A40C9" w:rsidRPr="000A40C9" w:rsidRDefault="000A40C9" w:rsidP="000A40C9">
      <w:pPr>
        <w:pStyle w:val="NormalWeb"/>
        <w:rPr>
          <w:rFonts w:asciiTheme="minorHAnsi" w:hAnsiTheme="minorHAnsi"/>
          <w:sz w:val="22"/>
          <w:szCs w:val="22"/>
        </w:rPr>
      </w:pPr>
    </w:p>
    <w:p w14:paraId="2D57303B"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Introduction</w:t>
      </w:r>
    </w:p>
    <w:p w14:paraId="04E21A4F"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w:t>
      </w:r>
    </w:p>
    <w:p w14:paraId="7117F820"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The FreeType</w:t>
      </w:r>
      <w:r w:rsidR="00D018A7">
        <w:rPr>
          <w:rFonts w:asciiTheme="minorHAnsi" w:hAnsiTheme="minorHAnsi"/>
          <w:sz w:val="22"/>
          <w:szCs w:val="22"/>
        </w:rPr>
        <w:t xml:space="preserve"> </w:t>
      </w:r>
      <w:r w:rsidRPr="000A40C9">
        <w:rPr>
          <w:rFonts w:asciiTheme="minorHAnsi" w:hAnsiTheme="minorHAnsi"/>
          <w:sz w:val="22"/>
          <w:szCs w:val="22"/>
        </w:rPr>
        <w:t>Project is distributed in</w:t>
      </w:r>
      <w:r w:rsidR="00D018A7">
        <w:rPr>
          <w:rFonts w:asciiTheme="minorHAnsi" w:hAnsiTheme="minorHAnsi"/>
          <w:sz w:val="22"/>
          <w:szCs w:val="22"/>
        </w:rPr>
        <w:t xml:space="preserve"> </w:t>
      </w:r>
      <w:r w:rsidRPr="000A40C9">
        <w:rPr>
          <w:rFonts w:asciiTheme="minorHAnsi" w:hAnsiTheme="minorHAnsi"/>
          <w:sz w:val="22"/>
          <w:szCs w:val="22"/>
        </w:rPr>
        <w:t>several archive packages;some of them may contain, in addition to the FreeType font engine,various tools and</w:t>
      </w:r>
      <w:r w:rsidR="00D018A7">
        <w:rPr>
          <w:rFonts w:asciiTheme="minorHAnsi" w:hAnsiTheme="minorHAnsi"/>
          <w:sz w:val="22"/>
          <w:szCs w:val="22"/>
        </w:rPr>
        <w:t xml:space="preserve"> </w:t>
      </w:r>
      <w:r w:rsidRPr="000A40C9">
        <w:rPr>
          <w:rFonts w:asciiTheme="minorHAnsi" w:hAnsiTheme="minorHAnsi"/>
          <w:sz w:val="22"/>
          <w:szCs w:val="22"/>
        </w:rPr>
        <w:t>contributions which rely on, or</w:t>
      </w:r>
      <w:r w:rsidR="00D018A7">
        <w:rPr>
          <w:rFonts w:asciiTheme="minorHAnsi" w:hAnsiTheme="minorHAnsi"/>
          <w:sz w:val="22"/>
          <w:szCs w:val="22"/>
        </w:rPr>
        <w:t xml:space="preserve"> </w:t>
      </w:r>
      <w:r w:rsidRPr="000A40C9">
        <w:rPr>
          <w:rFonts w:asciiTheme="minorHAnsi" w:hAnsiTheme="minorHAnsi"/>
          <w:sz w:val="22"/>
          <w:szCs w:val="22"/>
        </w:rPr>
        <w:t>relate to, theFreeType Project.</w:t>
      </w:r>
    </w:p>
    <w:p w14:paraId="3F96E301"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lastRenderedPageBreak/>
        <w:t>This</w:t>
      </w:r>
      <w:r w:rsidR="00D018A7">
        <w:rPr>
          <w:rFonts w:asciiTheme="minorHAnsi" w:hAnsiTheme="minorHAnsi"/>
          <w:sz w:val="22"/>
          <w:szCs w:val="22"/>
        </w:rPr>
        <w:t xml:space="preserve"> </w:t>
      </w:r>
      <w:r w:rsidRPr="000A40C9">
        <w:rPr>
          <w:rFonts w:asciiTheme="minorHAnsi" w:hAnsiTheme="minorHAnsi"/>
          <w:sz w:val="22"/>
          <w:szCs w:val="22"/>
        </w:rPr>
        <w:t>license applies</w:t>
      </w:r>
      <w:r w:rsidR="00D018A7">
        <w:rPr>
          <w:rFonts w:asciiTheme="minorHAnsi" w:hAnsiTheme="minorHAnsi"/>
          <w:sz w:val="22"/>
          <w:szCs w:val="22"/>
        </w:rPr>
        <w:t xml:space="preserve"> </w:t>
      </w:r>
      <w:r w:rsidRPr="000A40C9">
        <w:rPr>
          <w:rFonts w:asciiTheme="minorHAnsi" w:hAnsiTheme="minorHAnsi"/>
          <w:sz w:val="22"/>
          <w:szCs w:val="22"/>
        </w:rPr>
        <w:t>to all</w:t>
      </w:r>
      <w:r w:rsidR="00D018A7">
        <w:rPr>
          <w:rFonts w:asciiTheme="minorHAnsi" w:hAnsiTheme="minorHAnsi"/>
          <w:sz w:val="22"/>
          <w:szCs w:val="22"/>
        </w:rPr>
        <w:t xml:space="preserve"> </w:t>
      </w:r>
      <w:r w:rsidRPr="000A40C9">
        <w:rPr>
          <w:rFonts w:asciiTheme="minorHAnsi" w:hAnsiTheme="minorHAnsi"/>
          <w:sz w:val="22"/>
          <w:szCs w:val="22"/>
        </w:rPr>
        <w:t>files found</w:t>
      </w:r>
      <w:r w:rsidR="00D018A7">
        <w:rPr>
          <w:rFonts w:asciiTheme="minorHAnsi" w:hAnsiTheme="minorHAnsi"/>
          <w:sz w:val="22"/>
          <w:szCs w:val="22"/>
        </w:rPr>
        <w:t xml:space="preserve"> </w:t>
      </w:r>
      <w:r w:rsidRPr="000A40C9">
        <w:rPr>
          <w:rFonts w:asciiTheme="minorHAnsi" w:hAnsiTheme="minorHAnsi"/>
          <w:sz w:val="22"/>
          <w:szCs w:val="22"/>
        </w:rPr>
        <w:t>in such</w:t>
      </w:r>
      <w:r w:rsidR="00D018A7">
        <w:rPr>
          <w:rFonts w:asciiTheme="minorHAnsi" w:hAnsiTheme="minorHAnsi"/>
          <w:sz w:val="22"/>
          <w:szCs w:val="22"/>
        </w:rPr>
        <w:t xml:space="preserve"> </w:t>
      </w:r>
      <w:r w:rsidRPr="000A40C9">
        <w:rPr>
          <w:rFonts w:asciiTheme="minorHAnsi" w:hAnsiTheme="minorHAnsi"/>
          <w:sz w:val="22"/>
          <w:szCs w:val="22"/>
        </w:rPr>
        <w:t>packages, andwhich do not</w:t>
      </w:r>
      <w:r w:rsidR="00D018A7">
        <w:rPr>
          <w:rFonts w:asciiTheme="minorHAnsi" w:hAnsiTheme="minorHAnsi"/>
          <w:sz w:val="22"/>
          <w:szCs w:val="22"/>
        </w:rPr>
        <w:t xml:space="preserve"> </w:t>
      </w:r>
      <w:r w:rsidRPr="000A40C9">
        <w:rPr>
          <w:rFonts w:asciiTheme="minorHAnsi" w:hAnsiTheme="minorHAnsi"/>
          <w:sz w:val="22"/>
          <w:szCs w:val="22"/>
        </w:rPr>
        <w:t>fall under their own explicit</w:t>
      </w:r>
      <w:r w:rsidR="00D018A7">
        <w:rPr>
          <w:rFonts w:asciiTheme="minorHAnsi" w:hAnsiTheme="minorHAnsi"/>
          <w:sz w:val="22"/>
          <w:szCs w:val="22"/>
        </w:rPr>
        <w:t xml:space="preserve"> </w:t>
      </w:r>
      <w:r w:rsidRPr="000A40C9">
        <w:rPr>
          <w:rFonts w:asciiTheme="minorHAnsi" w:hAnsiTheme="minorHAnsi"/>
          <w:sz w:val="22"/>
          <w:szCs w:val="22"/>
        </w:rPr>
        <w:t>license.</w:t>
      </w:r>
      <w:r w:rsidR="00D018A7">
        <w:rPr>
          <w:rFonts w:asciiTheme="minorHAnsi" w:hAnsiTheme="minorHAnsi"/>
          <w:sz w:val="22"/>
          <w:szCs w:val="22"/>
        </w:rPr>
        <w:t xml:space="preserve"> </w:t>
      </w:r>
      <w:r w:rsidRPr="000A40C9">
        <w:rPr>
          <w:rFonts w:asciiTheme="minorHAnsi" w:hAnsiTheme="minorHAnsi"/>
          <w:sz w:val="22"/>
          <w:szCs w:val="22"/>
        </w:rPr>
        <w:t>The license affects</w:t>
      </w:r>
      <w:r w:rsidR="00D018A7">
        <w:rPr>
          <w:rFonts w:asciiTheme="minorHAnsi" w:hAnsiTheme="minorHAnsi"/>
          <w:sz w:val="22"/>
          <w:szCs w:val="22"/>
        </w:rPr>
        <w:t xml:space="preserve"> </w:t>
      </w:r>
      <w:r w:rsidRPr="000A40C9">
        <w:rPr>
          <w:rFonts w:asciiTheme="minorHAnsi" w:hAnsiTheme="minorHAnsi"/>
          <w:sz w:val="22"/>
          <w:szCs w:val="22"/>
        </w:rPr>
        <w:t>thus</w:t>
      </w:r>
      <w:r w:rsidR="00D018A7">
        <w:rPr>
          <w:rFonts w:asciiTheme="minorHAnsi" w:hAnsiTheme="minorHAnsi"/>
          <w:sz w:val="22"/>
          <w:szCs w:val="22"/>
        </w:rPr>
        <w:t xml:space="preserve"> </w:t>
      </w:r>
      <w:r w:rsidRPr="000A40C9">
        <w:rPr>
          <w:rFonts w:asciiTheme="minorHAnsi" w:hAnsiTheme="minorHAnsi"/>
          <w:sz w:val="22"/>
          <w:szCs w:val="22"/>
        </w:rPr>
        <w:t>the</w:t>
      </w:r>
      <w:r w:rsidR="00D018A7">
        <w:rPr>
          <w:rFonts w:asciiTheme="minorHAnsi" w:hAnsiTheme="minorHAnsi"/>
          <w:sz w:val="22"/>
          <w:szCs w:val="22"/>
        </w:rPr>
        <w:t xml:space="preserve"> </w:t>
      </w:r>
      <w:r w:rsidRPr="000A40C9">
        <w:rPr>
          <w:rFonts w:asciiTheme="minorHAnsi" w:hAnsiTheme="minorHAnsi"/>
          <w:sz w:val="22"/>
          <w:szCs w:val="22"/>
        </w:rPr>
        <w:t>FreeType font</w:t>
      </w:r>
      <w:r w:rsidR="00D018A7">
        <w:rPr>
          <w:rFonts w:asciiTheme="minorHAnsi" w:hAnsiTheme="minorHAnsi"/>
          <w:sz w:val="22"/>
          <w:szCs w:val="22"/>
        </w:rPr>
        <w:t xml:space="preserve"> </w:t>
      </w:r>
      <w:r w:rsidRPr="000A40C9">
        <w:rPr>
          <w:rFonts w:asciiTheme="minorHAnsi" w:hAnsiTheme="minorHAnsi"/>
          <w:sz w:val="22"/>
          <w:szCs w:val="22"/>
        </w:rPr>
        <w:t>engine,</w:t>
      </w:r>
      <w:r w:rsidR="00D018A7">
        <w:rPr>
          <w:rFonts w:asciiTheme="minorHAnsi" w:hAnsiTheme="minorHAnsi"/>
          <w:sz w:val="22"/>
          <w:szCs w:val="22"/>
        </w:rPr>
        <w:t xml:space="preserve"> </w:t>
      </w:r>
      <w:r w:rsidRPr="000A40C9">
        <w:rPr>
          <w:rFonts w:asciiTheme="minorHAnsi" w:hAnsiTheme="minorHAnsi"/>
          <w:sz w:val="22"/>
          <w:szCs w:val="22"/>
        </w:rPr>
        <w:t>the</w:t>
      </w:r>
      <w:r w:rsidR="00D018A7">
        <w:rPr>
          <w:rFonts w:asciiTheme="minorHAnsi" w:hAnsiTheme="minorHAnsi"/>
          <w:sz w:val="22"/>
          <w:szCs w:val="22"/>
        </w:rPr>
        <w:t xml:space="preserve"> </w:t>
      </w:r>
      <w:r w:rsidRPr="000A40C9">
        <w:rPr>
          <w:rFonts w:asciiTheme="minorHAnsi" w:hAnsiTheme="minorHAnsi"/>
          <w:sz w:val="22"/>
          <w:szCs w:val="22"/>
        </w:rPr>
        <w:t>test</w:t>
      </w:r>
      <w:r w:rsidR="00D018A7">
        <w:rPr>
          <w:rFonts w:asciiTheme="minorHAnsi" w:hAnsiTheme="minorHAnsi"/>
          <w:sz w:val="22"/>
          <w:szCs w:val="22"/>
        </w:rPr>
        <w:t xml:space="preserve"> </w:t>
      </w:r>
      <w:r w:rsidRPr="000A40C9">
        <w:rPr>
          <w:rFonts w:asciiTheme="minorHAnsi" w:hAnsiTheme="minorHAnsi"/>
          <w:sz w:val="22"/>
          <w:szCs w:val="22"/>
        </w:rPr>
        <w:t>programs,documentation and makefiles, at the very least.</w:t>
      </w:r>
    </w:p>
    <w:p w14:paraId="1A8F6F1D"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This</w:t>
      </w:r>
      <w:r w:rsidR="00D018A7">
        <w:rPr>
          <w:rFonts w:asciiTheme="minorHAnsi" w:hAnsiTheme="minorHAnsi"/>
          <w:sz w:val="22"/>
          <w:szCs w:val="22"/>
        </w:rPr>
        <w:t xml:space="preserve"> </w:t>
      </w:r>
      <w:r w:rsidRPr="000A40C9">
        <w:rPr>
          <w:rFonts w:asciiTheme="minorHAnsi" w:hAnsiTheme="minorHAnsi"/>
          <w:sz w:val="22"/>
          <w:szCs w:val="22"/>
        </w:rPr>
        <w:t>license was</w:t>
      </w:r>
      <w:r w:rsidR="00D018A7">
        <w:rPr>
          <w:rFonts w:asciiTheme="minorHAnsi" w:hAnsiTheme="minorHAnsi"/>
          <w:sz w:val="22"/>
          <w:szCs w:val="22"/>
        </w:rPr>
        <w:t xml:space="preserve"> </w:t>
      </w:r>
      <w:r w:rsidRPr="000A40C9">
        <w:rPr>
          <w:rFonts w:asciiTheme="minorHAnsi" w:hAnsiTheme="minorHAnsi"/>
          <w:sz w:val="22"/>
          <w:szCs w:val="22"/>
        </w:rPr>
        <w:t>inspired</w:t>
      </w:r>
      <w:r w:rsidR="00D018A7">
        <w:rPr>
          <w:rFonts w:asciiTheme="minorHAnsi" w:hAnsiTheme="minorHAnsi"/>
          <w:sz w:val="22"/>
          <w:szCs w:val="22"/>
        </w:rPr>
        <w:t xml:space="preserve"> </w:t>
      </w:r>
      <w:r w:rsidRPr="000A40C9">
        <w:rPr>
          <w:rFonts w:asciiTheme="minorHAnsi" w:hAnsiTheme="minorHAnsi"/>
          <w:sz w:val="22"/>
          <w:szCs w:val="22"/>
        </w:rPr>
        <w:t>by</w:t>
      </w:r>
      <w:r w:rsidR="00D018A7">
        <w:rPr>
          <w:rFonts w:asciiTheme="minorHAnsi" w:hAnsiTheme="minorHAnsi"/>
          <w:sz w:val="22"/>
          <w:szCs w:val="22"/>
        </w:rPr>
        <w:t xml:space="preserve"> </w:t>
      </w:r>
      <w:r w:rsidRPr="000A40C9">
        <w:rPr>
          <w:rFonts w:asciiTheme="minorHAnsi" w:hAnsiTheme="minorHAnsi"/>
          <w:sz w:val="22"/>
          <w:szCs w:val="22"/>
        </w:rPr>
        <w:t>the</w:t>
      </w:r>
      <w:r w:rsidR="00D018A7">
        <w:rPr>
          <w:rFonts w:asciiTheme="minorHAnsi" w:hAnsiTheme="minorHAnsi"/>
          <w:sz w:val="22"/>
          <w:szCs w:val="22"/>
        </w:rPr>
        <w:t xml:space="preserve"> </w:t>
      </w:r>
      <w:r w:rsidRPr="000A40C9">
        <w:rPr>
          <w:rFonts w:asciiTheme="minorHAnsi" w:hAnsiTheme="minorHAnsi"/>
          <w:sz w:val="22"/>
          <w:szCs w:val="22"/>
        </w:rPr>
        <w:t>BSD, Artistic,</w:t>
      </w:r>
      <w:r w:rsidR="00D018A7">
        <w:rPr>
          <w:rFonts w:asciiTheme="minorHAnsi" w:hAnsiTheme="minorHAnsi"/>
          <w:sz w:val="22"/>
          <w:szCs w:val="22"/>
        </w:rPr>
        <w:t xml:space="preserve"> </w:t>
      </w:r>
      <w:r w:rsidRPr="000A40C9">
        <w:rPr>
          <w:rFonts w:asciiTheme="minorHAnsi" w:hAnsiTheme="minorHAnsi"/>
          <w:sz w:val="22"/>
          <w:szCs w:val="22"/>
        </w:rPr>
        <w:t>and</w:t>
      </w:r>
      <w:r w:rsidR="00D018A7">
        <w:rPr>
          <w:rFonts w:asciiTheme="minorHAnsi" w:hAnsiTheme="minorHAnsi"/>
          <w:sz w:val="22"/>
          <w:szCs w:val="22"/>
        </w:rPr>
        <w:t xml:space="preserve"> </w:t>
      </w:r>
      <w:r w:rsidRPr="000A40C9">
        <w:rPr>
          <w:rFonts w:asciiTheme="minorHAnsi" w:hAnsiTheme="minorHAnsi"/>
          <w:sz w:val="22"/>
          <w:szCs w:val="22"/>
        </w:rPr>
        <w:t>IJG</w:t>
      </w:r>
      <w:r w:rsidR="00D018A7">
        <w:rPr>
          <w:rFonts w:asciiTheme="minorHAnsi" w:hAnsiTheme="minorHAnsi"/>
          <w:sz w:val="22"/>
          <w:szCs w:val="22"/>
        </w:rPr>
        <w:t xml:space="preserve"> </w:t>
      </w:r>
      <w:r w:rsidRPr="000A40C9">
        <w:rPr>
          <w:rFonts w:asciiTheme="minorHAnsi" w:hAnsiTheme="minorHAnsi"/>
          <w:sz w:val="22"/>
          <w:szCs w:val="22"/>
        </w:rPr>
        <w:t>(Independent JPEG</w:t>
      </w:r>
      <w:r w:rsidR="00D018A7">
        <w:rPr>
          <w:rFonts w:asciiTheme="minorHAnsi" w:hAnsiTheme="minorHAnsi"/>
          <w:sz w:val="22"/>
          <w:szCs w:val="22"/>
        </w:rPr>
        <w:t xml:space="preserve"> </w:t>
      </w:r>
      <w:r w:rsidRPr="000A40C9">
        <w:rPr>
          <w:rFonts w:asciiTheme="minorHAnsi" w:hAnsiTheme="minorHAnsi"/>
          <w:sz w:val="22"/>
          <w:szCs w:val="22"/>
        </w:rPr>
        <w:t>Group) licenses, which</w:t>
      </w:r>
      <w:r w:rsidR="00D018A7">
        <w:rPr>
          <w:rFonts w:asciiTheme="minorHAnsi" w:hAnsiTheme="minorHAnsi"/>
          <w:sz w:val="22"/>
          <w:szCs w:val="22"/>
        </w:rPr>
        <w:t xml:space="preserve"> </w:t>
      </w:r>
      <w:r w:rsidRPr="000A40C9">
        <w:rPr>
          <w:rFonts w:asciiTheme="minorHAnsi" w:hAnsiTheme="minorHAnsi"/>
          <w:sz w:val="22"/>
          <w:szCs w:val="22"/>
        </w:rPr>
        <w:t>all encourage inclusion and</w:t>
      </w:r>
      <w:r w:rsidR="00D018A7">
        <w:rPr>
          <w:rFonts w:asciiTheme="minorHAnsi" w:hAnsiTheme="minorHAnsi"/>
          <w:sz w:val="22"/>
          <w:szCs w:val="22"/>
        </w:rPr>
        <w:t xml:space="preserve"> </w:t>
      </w:r>
      <w:r w:rsidRPr="000A40C9">
        <w:rPr>
          <w:rFonts w:asciiTheme="minorHAnsi" w:hAnsiTheme="minorHAnsi"/>
          <w:sz w:val="22"/>
          <w:szCs w:val="22"/>
        </w:rPr>
        <w:t>use of</w:t>
      </w:r>
      <w:r w:rsidR="00D018A7">
        <w:rPr>
          <w:rFonts w:asciiTheme="minorHAnsi" w:hAnsiTheme="minorHAnsi"/>
          <w:sz w:val="22"/>
          <w:szCs w:val="22"/>
        </w:rPr>
        <w:t xml:space="preserve"> </w:t>
      </w:r>
      <w:r w:rsidRPr="000A40C9">
        <w:rPr>
          <w:rFonts w:asciiTheme="minorHAnsi" w:hAnsiTheme="minorHAnsi"/>
          <w:sz w:val="22"/>
          <w:szCs w:val="22"/>
        </w:rPr>
        <w:t>free</w:t>
      </w:r>
      <w:r w:rsidR="00D018A7">
        <w:rPr>
          <w:rFonts w:asciiTheme="minorHAnsi" w:hAnsiTheme="minorHAnsi"/>
          <w:sz w:val="22"/>
          <w:szCs w:val="22"/>
        </w:rPr>
        <w:t xml:space="preserve"> </w:t>
      </w:r>
      <w:r w:rsidRPr="000A40C9">
        <w:rPr>
          <w:rFonts w:asciiTheme="minorHAnsi" w:hAnsiTheme="minorHAnsi"/>
          <w:sz w:val="22"/>
          <w:szCs w:val="22"/>
        </w:rPr>
        <w:t>software in</w:t>
      </w:r>
      <w:r w:rsidR="00D018A7">
        <w:rPr>
          <w:rFonts w:asciiTheme="minorHAnsi" w:hAnsiTheme="minorHAnsi"/>
          <w:sz w:val="22"/>
          <w:szCs w:val="22"/>
        </w:rPr>
        <w:t xml:space="preserve"> </w:t>
      </w:r>
      <w:r w:rsidRPr="000A40C9">
        <w:rPr>
          <w:rFonts w:asciiTheme="minorHAnsi" w:hAnsiTheme="minorHAnsi"/>
          <w:sz w:val="22"/>
          <w:szCs w:val="22"/>
        </w:rPr>
        <w:t>commercial</w:t>
      </w:r>
      <w:r w:rsidR="00D018A7">
        <w:rPr>
          <w:rFonts w:asciiTheme="minorHAnsi" w:hAnsiTheme="minorHAnsi"/>
          <w:sz w:val="22"/>
          <w:szCs w:val="22"/>
        </w:rPr>
        <w:t xml:space="preserve"> </w:t>
      </w:r>
      <w:r w:rsidRPr="000A40C9">
        <w:rPr>
          <w:rFonts w:asciiTheme="minorHAnsi" w:hAnsiTheme="minorHAnsi"/>
          <w:sz w:val="22"/>
          <w:szCs w:val="22"/>
        </w:rPr>
        <w:t>and freeware</w:t>
      </w:r>
      <w:r w:rsidR="00D018A7">
        <w:rPr>
          <w:rFonts w:asciiTheme="minorHAnsi" w:hAnsiTheme="minorHAnsi"/>
          <w:sz w:val="22"/>
          <w:szCs w:val="22"/>
        </w:rPr>
        <w:t xml:space="preserve"> </w:t>
      </w:r>
      <w:r w:rsidRPr="000A40C9">
        <w:rPr>
          <w:rFonts w:asciiTheme="minorHAnsi" w:hAnsiTheme="minorHAnsi"/>
          <w:sz w:val="22"/>
          <w:szCs w:val="22"/>
        </w:rPr>
        <w:t>products alike.</w:t>
      </w:r>
      <w:r w:rsidR="00D018A7">
        <w:rPr>
          <w:rFonts w:asciiTheme="minorHAnsi" w:hAnsiTheme="minorHAnsi"/>
          <w:sz w:val="22"/>
          <w:szCs w:val="22"/>
        </w:rPr>
        <w:t xml:space="preserve"> </w:t>
      </w:r>
      <w:r w:rsidRPr="000A40C9">
        <w:rPr>
          <w:rFonts w:asciiTheme="minorHAnsi" w:hAnsiTheme="minorHAnsi"/>
          <w:sz w:val="22"/>
          <w:szCs w:val="22"/>
        </w:rPr>
        <w:t>As a consequence, its main points are that:</w:t>
      </w:r>
    </w:p>
    <w:p w14:paraId="0BA66588" w14:textId="77777777" w:rsidR="000A40C9" w:rsidRPr="000A40C9" w:rsidRDefault="000A40C9" w:rsidP="00D018A7">
      <w:pPr>
        <w:pStyle w:val="NormalWeb"/>
        <w:numPr>
          <w:ilvl w:val="0"/>
          <w:numId w:val="13"/>
        </w:numPr>
        <w:rPr>
          <w:rFonts w:asciiTheme="minorHAnsi" w:hAnsiTheme="minorHAnsi"/>
          <w:sz w:val="22"/>
          <w:szCs w:val="22"/>
        </w:rPr>
      </w:pPr>
      <w:r w:rsidRPr="000A40C9">
        <w:rPr>
          <w:rFonts w:asciiTheme="minorHAnsi" w:hAnsiTheme="minorHAnsi"/>
          <w:sz w:val="22"/>
          <w:szCs w:val="22"/>
        </w:rPr>
        <w:t>We don't promise that this software works. However, we will be interested in any kind of bug reports. (`as is' distribution)</w:t>
      </w:r>
    </w:p>
    <w:p w14:paraId="0991DC84" w14:textId="77777777" w:rsidR="000A40C9" w:rsidRPr="000A40C9" w:rsidRDefault="000A40C9" w:rsidP="00D018A7">
      <w:pPr>
        <w:pStyle w:val="NormalWeb"/>
        <w:numPr>
          <w:ilvl w:val="0"/>
          <w:numId w:val="13"/>
        </w:numPr>
        <w:rPr>
          <w:rFonts w:asciiTheme="minorHAnsi" w:hAnsiTheme="minorHAnsi"/>
          <w:sz w:val="22"/>
          <w:szCs w:val="22"/>
        </w:rPr>
      </w:pPr>
      <w:r w:rsidRPr="000A40C9">
        <w:rPr>
          <w:rFonts w:asciiTheme="minorHAnsi" w:hAnsiTheme="minorHAnsi"/>
          <w:sz w:val="22"/>
          <w:szCs w:val="22"/>
        </w:rPr>
        <w:t>You can</w:t>
      </w:r>
      <w:r w:rsidR="00D018A7">
        <w:rPr>
          <w:rFonts w:asciiTheme="minorHAnsi" w:hAnsiTheme="minorHAnsi"/>
          <w:sz w:val="22"/>
          <w:szCs w:val="22"/>
        </w:rPr>
        <w:t xml:space="preserve"> </w:t>
      </w:r>
      <w:r w:rsidRPr="000A40C9">
        <w:rPr>
          <w:rFonts w:asciiTheme="minorHAnsi" w:hAnsiTheme="minorHAnsi"/>
          <w:sz w:val="22"/>
          <w:szCs w:val="22"/>
        </w:rPr>
        <w:t>use this software for whatever you</w:t>
      </w:r>
      <w:r w:rsidR="00D018A7">
        <w:rPr>
          <w:rFonts w:asciiTheme="minorHAnsi" w:hAnsiTheme="minorHAnsi"/>
          <w:sz w:val="22"/>
          <w:szCs w:val="22"/>
        </w:rPr>
        <w:t xml:space="preserve"> </w:t>
      </w:r>
      <w:r w:rsidRPr="000A40C9">
        <w:rPr>
          <w:rFonts w:asciiTheme="minorHAnsi" w:hAnsiTheme="minorHAnsi"/>
          <w:sz w:val="22"/>
          <w:szCs w:val="22"/>
        </w:rPr>
        <w:t>want, in parts or full form, without having to pay us. (`royalty-free' usage)</w:t>
      </w:r>
    </w:p>
    <w:p w14:paraId="3BC559B8" w14:textId="77777777" w:rsidR="000A40C9" w:rsidRPr="000A40C9" w:rsidRDefault="000A40C9" w:rsidP="00D018A7">
      <w:pPr>
        <w:pStyle w:val="NormalWeb"/>
        <w:numPr>
          <w:ilvl w:val="0"/>
          <w:numId w:val="13"/>
        </w:numPr>
        <w:rPr>
          <w:rFonts w:asciiTheme="minorHAnsi" w:hAnsiTheme="minorHAnsi"/>
          <w:sz w:val="22"/>
          <w:szCs w:val="22"/>
        </w:rPr>
      </w:pPr>
      <w:r w:rsidRPr="000A40C9">
        <w:rPr>
          <w:rFonts w:asciiTheme="minorHAnsi" w:hAnsiTheme="minorHAnsi"/>
          <w:sz w:val="22"/>
          <w:szCs w:val="22"/>
        </w:rPr>
        <w:t>You may not pretend that</w:t>
      </w:r>
      <w:r w:rsidR="00D018A7">
        <w:rPr>
          <w:rFonts w:asciiTheme="minorHAnsi" w:hAnsiTheme="minorHAnsi"/>
          <w:sz w:val="22"/>
          <w:szCs w:val="22"/>
        </w:rPr>
        <w:t xml:space="preserve"> </w:t>
      </w:r>
      <w:r w:rsidRPr="000A40C9">
        <w:rPr>
          <w:rFonts w:asciiTheme="minorHAnsi" w:hAnsiTheme="minorHAnsi"/>
          <w:sz w:val="22"/>
          <w:szCs w:val="22"/>
        </w:rPr>
        <w:t>you wrote this software.</w:t>
      </w:r>
      <w:r w:rsidR="00D018A7">
        <w:rPr>
          <w:rFonts w:asciiTheme="minorHAnsi" w:hAnsiTheme="minorHAnsi"/>
          <w:sz w:val="22"/>
          <w:szCs w:val="22"/>
        </w:rPr>
        <w:t xml:space="preserve"> </w:t>
      </w:r>
      <w:r w:rsidRPr="000A40C9">
        <w:rPr>
          <w:rFonts w:asciiTheme="minorHAnsi" w:hAnsiTheme="minorHAnsi"/>
          <w:sz w:val="22"/>
          <w:szCs w:val="22"/>
        </w:rPr>
        <w:t>If you use it, or</w:t>
      </w:r>
      <w:r w:rsidR="00D018A7">
        <w:rPr>
          <w:rFonts w:asciiTheme="minorHAnsi" w:hAnsiTheme="minorHAnsi"/>
          <w:sz w:val="22"/>
          <w:szCs w:val="22"/>
        </w:rPr>
        <w:t xml:space="preserve"> </w:t>
      </w:r>
      <w:r w:rsidRPr="000A40C9">
        <w:rPr>
          <w:rFonts w:asciiTheme="minorHAnsi" w:hAnsiTheme="minorHAnsi"/>
          <w:sz w:val="22"/>
          <w:szCs w:val="22"/>
        </w:rPr>
        <w:t>only parts of it,</w:t>
      </w:r>
      <w:r w:rsidR="00D018A7">
        <w:rPr>
          <w:rFonts w:asciiTheme="minorHAnsi" w:hAnsiTheme="minorHAnsi"/>
          <w:sz w:val="22"/>
          <w:szCs w:val="22"/>
        </w:rPr>
        <w:t xml:space="preserve"> </w:t>
      </w:r>
      <w:r w:rsidRPr="000A40C9">
        <w:rPr>
          <w:rFonts w:asciiTheme="minorHAnsi" w:hAnsiTheme="minorHAnsi"/>
          <w:sz w:val="22"/>
          <w:szCs w:val="22"/>
        </w:rPr>
        <w:t>in a program,</w:t>
      </w:r>
      <w:r w:rsidR="00D018A7">
        <w:rPr>
          <w:rFonts w:asciiTheme="minorHAnsi" w:hAnsiTheme="minorHAnsi"/>
          <w:sz w:val="22"/>
          <w:szCs w:val="22"/>
        </w:rPr>
        <w:t xml:space="preserve"> </w:t>
      </w:r>
      <w:r w:rsidRPr="000A40C9">
        <w:rPr>
          <w:rFonts w:asciiTheme="minorHAnsi" w:hAnsiTheme="minorHAnsi"/>
          <w:sz w:val="22"/>
          <w:szCs w:val="22"/>
        </w:rPr>
        <w:t>you must acknowledge somewhere</w:t>
      </w:r>
      <w:r w:rsidR="00D018A7">
        <w:rPr>
          <w:rFonts w:asciiTheme="minorHAnsi" w:hAnsiTheme="minorHAnsi"/>
          <w:sz w:val="22"/>
          <w:szCs w:val="22"/>
        </w:rPr>
        <w:t xml:space="preserve"> </w:t>
      </w:r>
      <w:r w:rsidRPr="000A40C9">
        <w:rPr>
          <w:rFonts w:asciiTheme="minorHAnsi" w:hAnsiTheme="minorHAnsi"/>
          <w:sz w:val="22"/>
          <w:szCs w:val="22"/>
        </w:rPr>
        <w:t>in</w:t>
      </w:r>
      <w:r w:rsidR="00D018A7">
        <w:rPr>
          <w:rFonts w:asciiTheme="minorHAnsi" w:hAnsiTheme="minorHAnsi"/>
          <w:sz w:val="22"/>
          <w:szCs w:val="22"/>
        </w:rPr>
        <w:t xml:space="preserve"> </w:t>
      </w:r>
      <w:r w:rsidRPr="000A40C9">
        <w:rPr>
          <w:rFonts w:asciiTheme="minorHAnsi" w:hAnsiTheme="minorHAnsi"/>
          <w:sz w:val="22"/>
          <w:szCs w:val="22"/>
        </w:rPr>
        <w:t>your</w:t>
      </w:r>
      <w:r w:rsidR="00D018A7">
        <w:rPr>
          <w:rFonts w:asciiTheme="minorHAnsi" w:hAnsiTheme="minorHAnsi"/>
          <w:sz w:val="22"/>
          <w:szCs w:val="22"/>
        </w:rPr>
        <w:t xml:space="preserve"> </w:t>
      </w:r>
      <w:r w:rsidRPr="000A40C9">
        <w:rPr>
          <w:rFonts w:asciiTheme="minorHAnsi" w:hAnsiTheme="minorHAnsi"/>
          <w:sz w:val="22"/>
          <w:szCs w:val="22"/>
        </w:rPr>
        <w:t>documentation</w:t>
      </w:r>
      <w:r w:rsidR="00D018A7">
        <w:rPr>
          <w:rFonts w:asciiTheme="minorHAnsi" w:hAnsiTheme="minorHAnsi"/>
          <w:sz w:val="22"/>
          <w:szCs w:val="22"/>
        </w:rPr>
        <w:t xml:space="preserve"> </w:t>
      </w:r>
      <w:r w:rsidRPr="000A40C9">
        <w:rPr>
          <w:rFonts w:asciiTheme="minorHAnsi" w:hAnsiTheme="minorHAnsi"/>
          <w:sz w:val="22"/>
          <w:szCs w:val="22"/>
        </w:rPr>
        <w:t>that</w:t>
      </w:r>
      <w:r w:rsidR="00D018A7">
        <w:rPr>
          <w:rFonts w:asciiTheme="minorHAnsi" w:hAnsiTheme="minorHAnsi"/>
          <w:sz w:val="22"/>
          <w:szCs w:val="22"/>
        </w:rPr>
        <w:t xml:space="preserve"> </w:t>
      </w:r>
      <w:r w:rsidRPr="000A40C9">
        <w:rPr>
          <w:rFonts w:asciiTheme="minorHAnsi" w:hAnsiTheme="minorHAnsi"/>
          <w:sz w:val="22"/>
          <w:szCs w:val="22"/>
        </w:rPr>
        <w:t>you</w:t>
      </w:r>
      <w:r w:rsidR="00D018A7">
        <w:rPr>
          <w:rFonts w:asciiTheme="minorHAnsi" w:hAnsiTheme="minorHAnsi"/>
          <w:sz w:val="22"/>
          <w:szCs w:val="22"/>
        </w:rPr>
        <w:t xml:space="preserve"> </w:t>
      </w:r>
      <w:r w:rsidRPr="000A40C9">
        <w:rPr>
          <w:rFonts w:asciiTheme="minorHAnsi" w:hAnsiTheme="minorHAnsi"/>
          <w:sz w:val="22"/>
          <w:szCs w:val="22"/>
        </w:rPr>
        <w:t>have</w:t>
      </w:r>
      <w:r w:rsidR="00D018A7">
        <w:rPr>
          <w:rFonts w:asciiTheme="minorHAnsi" w:hAnsiTheme="minorHAnsi"/>
          <w:sz w:val="22"/>
          <w:szCs w:val="22"/>
        </w:rPr>
        <w:t xml:space="preserve"> </w:t>
      </w:r>
      <w:r w:rsidRPr="000A40C9">
        <w:rPr>
          <w:rFonts w:asciiTheme="minorHAnsi" w:hAnsiTheme="minorHAnsi"/>
          <w:sz w:val="22"/>
          <w:szCs w:val="22"/>
        </w:rPr>
        <w:t>used</w:t>
      </w:r>
      <w:r w:rsidR="00D018A7">
        <w:rPr>
          <w:rFonts w:asciiTheme="minorHAnsi" w:hAnsiTheme="minorHAnsi"/>
          <w:sz w:val="22"/>
          <w:szCs w:val="22"/>
        </w:rPr>
        <w:t xml:space="preserve"> </w:t>
      </w:r>
      <w:r w:rsidRPr="000A40C9">
        <w:rPr>
          <w:rFonts w:asciiTheme="minorHAnsi" w:hAnsiTheme="minorHAnsi"/>
          <w:sz w:val="22"/>
          <w:szCs w:val="22"/>
        </w:rPr>
        <w:t>the FreeType code. (`credits')</w:t>
      </w:r>
    </w:p>
    <w:p w14:paraId="1D0FB04D"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We</w:t>
      </w:r>
      <w:r w:rsidR="00D018A7">
        <w:rPr>
          <w:rFonts w:asciiTheme="minorHAnsi" w:hAnsiTheme="minorHAnsi"/>
          <w:sz w:val="22"/>
          <w:szCs w:val="22"/>
        </w:rPr>
        <w:t xml:space="preserve"> </w:t>
      </w:r>
      <w:r w:rsidRPr="000A40C9">
        <w:rPr>
          <w:rFonts w:asciiTheme="minorHAnsi" w:hAnsiTheme="minorHAnsi"/>
          <w:sz w:val="22"/>
          <w:szCs w:val="22"/>
        </w:rPr>
        <w:t>specifically</w:t>
      </w:r>
      <w:r w:rsidR="00D018A7">
        <w:rPr>
          <w:rFonts w:asciiTheme="minorHAnsi" w:hAnsiTheme="minorHAnsi"/>
          <w:sz w:val="22"/>
          <w:szCs w:val="22"/>
        </w:rPr>
        <w:t xml:space="preserve"> </w:t>
      </w:r>
      <w:r w:rsidRPr="000A40C9">
        <w:rPr>
          <w:rFonts w:asciiTheme="minorHAnsi" w:hAnsiTheme="minorHAnsi"/>
          <w:sz w:val="22"/>
          <w:szCs w:val="22"/>
        </w:rPr>
        <w:t>permit</w:t>
      </w:r>
      <w:r w:rsidR="00D018A7">
        <w:rPr>
          <w:rFonts w:asciiTheme="minorHAnsi" w:hAnsiTheme="minorHAnsi"/>
          <w:sz w:val="22"/>
          <w:szCs w:val="22"/>
        </w:rPr>
        <w:t xml:space="preserve"> </w:t>
      </w:r>
      <w:r w:rsidRPr="000A40C9">
        <w:rPr>
          <w:rFonts w:asciiTheme="minorHAnsi" w:hAnsiTheme="minorHAnsi"/>
          <w:sz w:val="22"/>
          <w:szCs w:val="22"/>
        </w:rPr>
        <w:t>and</w:t>
      </w:r>
      <w:r w:rsidR="00D018A7">
        <w:rPr>
          <w:rFonts w:asciiTheme="minorHAnsi" w:hAnsiTheme="minorHAnsi"/>
          <w:sz w:val="22"/>
          <w:szCs w:val="22"/>
        </w:rPr>
        <w:t xml:space="preserve"> </w:t>
      </w:r>
      <w:r w:rsidRPr="000A40C9">
        <w:rPr>
          <w:rFonts w:asciiTheme="minorHAnsi" w:hAnsiTheme="minorHAnsi"/>
          <w:sz w:val="22"/>
          <w:szCs w:val="22"/>
        </w:rPr>
        <w:t>encourage</w:t>
      </w:r>
      <w:r w:rsidR="00D018A7">
        <w:rPr>
          <w:rFonts w:asciiTheme="minorHAnsi" w:hAnsiTheme="minorHAnsi"/>
          <w:sz w:val="22"/>
          <w:szCs w:val="22"/>
        </w:rPr>
        <w:t xml:space="preserve"> </w:t>
      </w:r>
      <w:r w:rsidRPr="000A40C9">
        <w:rPr>
          <w:rFonts w:asciiTheme="minorHAnsi" w:hAnsiTheme="minorHAnsi"/>
          <w:sz w:val="22"/>
          <w:szCs w:val="22"/>
        </w:rPr>
        <w:t>the</w:t>
      </w:r>
      <w:r w:rsidR="00D018A7">
        <w:rPr>
          <w:rFonts w:asciiTheme="minorHAnsi" w:hAnsiTheme="minorHAnsi"/>
          <w:sz w:val="22"/>
          <w:szCs w:val="22"/>
        </w:rPr>
        <w:t xml:space="preserve"> </w:t>
      </w:r>
      <w:r w:rsidRPr="000A40C9">
        <w:rPr>
          <w:rFonts w:asciiTheme="minorHAnsi" w:hAnsiTheme="minorHAnsi"/>
          <w:sz w:val="22"/>
          <w:szCs w:val="22"/>
        </w:rPr>
        <w:t>inclusion</w:t>
      </w:r>
      <w:r w:rsidR="00D018A7">
        <w:rPr>
          <w:rFonts w:asciiTheme="minorHAnsi" w:hAnsiTheme="minorHAnsi"/>
          <w:sz w:val="22"/>
          <w:szCs w:val="22"/>
        </w:rPr>
        <w:t xml:space="preserve"> </w:t>
      </w:r>
      <w:r w:rsidRPr="000A40C9">
        <w:rPr>
          <w:rFonts w:asciiTheme="minorHAnsi" w:hAnsiTheme="minorHAnsi"/>
          <w:sz w:val="22"/>
          <w:szCs w:val="22"/>
        </w:rPr>
        <w:t>of</w:t>
      </w:r>
      <w:r w:rsidR="00D018A7">
        <w:rPr>
          <w:rFonts w:asciiTheme="minorHAnsi" w:hAnsiTheme="minorHAnsi"/>
          <w:sz w:val="22"/>
          <w:szCs w:val="22"/>
        </w:rPr>
        <w:t xml:space="preserve"> </w:t>
      </w:r>
      <w:r w:rsidRPr="000A40C9">
        <w:rPr>
          <w:rFonts w:asciiTheme="minorHAnsi" w:hAnsiTheme="minorHAnsi"/>
          <w:sz w:val="22"/>
          <w:szCs w:val="22"/>
        </w:rPr>
        <w:t>this software, with</w:t>
      </w:r>
      <w:r w:rsidR="00D018A7">
        <w:rPr>
          <w:rFonts w:asciiTheme="minorHAnsi" w:hAnsiTheme="minorHAnsi"/>
          <w:sz w:val="22"/>
          <w:szCs w:val="22"/>
        </w:rPr>
        <w:t xml:space="preserve"> </w:t>
      </w:r>
      <w:r w:rsidRPr="000A40C9">
        <w:rPr>
          <w:rFonts w:asciiTheme="minorHAnsi" w:hAnsiTheme="minorHAnsi"/>
          <w:sz w:val="22"/>
          <w:szCs w:val="22"/>
        </w:rPr>
        <w:t>or without modifications,</w:t>
      </w:r>
      <w:r w:rsidR="00D018A7">
        <w:rPr>
          <w:rFonts w:asciiTheme="minorHAnsi" w:hAnsiTheme="minorHAnsi"/>
          <w:sz w:val="22"/>
          <w:szCs w:val="22"/>
        </w:rPr>
        <w:t xml:space="preserve"> </w:t>
      </w:r>
      <w:r w:rsidRPr="000A40C9">
        <w:rPr>
          <w:rFonts w:asciiTheme="minorHAnsi" w:hAnsiTheme="minorHAnsi"/>
          <w:sz w:val="22"/>
          <w:szCs w:val="22"/>
        </w:rPr>
        <w:t>in commercial products.We</w:t>
      </w:r>
      <w:r w:rsidR="00D018A7">
        <w:rPr>
          <w:rFonts w:asciiTheme="minorHAnsi" w:hAnsiTheme="minorHAnsi"/>
          <w:sz w:val="22"/>
          <w:szCs w:val="22"/>
        </w:rPr>
        <w:t xml:space="preserve"> </w:t>
      </w:r>
      <w:r w:rsidRPr="000A40C9">
        <w:rPr>
          <w:rFonts w:asciiTheme="minorHAnsi" w:hAnsiTheme="minorHAnsi"/>
          <w:sz w:val="22"/>
          <w:szCs w:val="22"/>
        </w:rPr>
        <w:t>disclaim</w:t>
      </w:r>
      <w:r w:rsidR="00D018A7">
        <w:rPr>
          <w:rFonts w:asciiTheme="minorHAnsi" w:hAnsiTheme="minorHAnsi"/>
          <w:sz w:val="22"/>
          <w:szCs w:val="22"/>
        </w:rPr>
        <w:t xml:space="preserve"> </w:t>
      </w:r>
      <w:r w:rsidRPr="000A40C9">
        <w:rPr>
          <w:rFonts w:asciiTheme="minorHAnsi" w:hAnsiTheme="minorHAnsi"/>
          <w:sz w:val="22"/>
          <w:szCs w:val="22"/>
        </w:rPr>
        <w:t>all warranties</w:t>
      </w:r>
      <w:r w:rsidR="00D018A7">
        <w:rPr>
          <w:rFonts w:asciiTheme="minorHAnsi" w:hAnsiTheme="minorHAnsi"/>
          <w:sz w:val="22"/>
          <w:szCs w:val="22"/>
        </w:rPr>
        <w:t xml:space="preserve"> </w:t>
      </w:r>
      <w:r w:rsidRPr="000A40C9">
        <w:rPr>
          <w:rFonts w:asciiTheme="minorHAnsi" w:hAnsiTheme="minorHAnsi"/>
          <w:sz w:val="22"/>
          <w:szCs w:val="22"/>
        </w:rPr>
        <w:t>covering</w:t>
      </w:r>
      <w:r w:rsidR="00D018A7">
        <w:rPr>
          <w:rFonts w:asciiTheme="minorHAnsi" w:hAnsiTheme="minorHAnsi"/>
          <w:sz w:val="22"/>
          <w:szCs w:val="22"/>
        </w:rPr>
        <w:t xml:space="preserve"> </w:t>
      </w:r>
      <w:r w:rsidRPr="000A40C9">
        <w:rPr>
          <w:rFonts w:asciiTheme="minorHAnsi" w:hAnsiTheme="minorHAnsi"/>
          <w:sz w:val="22"/>
          <w:szCs w:val="22"/>
        </w:rPr>
        <w:t>The</w:t>
      </w:r>
      <w:r w:rsidR="00D018A7">
        <w:rPr>
          <w:rFonts w:asciiTheme="minorHAnsi" w:hAnsiTheme="minorHAnsi"/>
          <w:sz w:val="22"/>
          <w:szCs w:val="22"/>
        </w:rPr>
        <w:t xml:space="preserve"> </w:t>
      </w:r>
      <w:r w:rsidRPr="000A40C9">
        <w:rPr>
          <w:rFonts w:asciiTheme="minorHAnsi" w:hAnsiTheme="minorHAnsi"/>
          <w:sz w:val="22"/>
          <w:szCs w:val="22"/>
        </w:rPr>
        <w:t>FreeType Project</w:t>
      </w:r>
      <w:r w:rsidR="00D018A7">
        <w:rPr>
          <w:rFonts w:asciiTheme="minorHAnsi" w:hAnsiTheme="minorHAnsi"/>
          <w:sz w:val="22"/>
          <w:szCs w:val="22"/>
        </w:rPr>
        <w:t xml:space="preserve"> </w:t>
      </w:r>
      <w:r w:rsidRPr="000A40C9">
        <w:rPr>
          <w:rFonts w:asciiTheme="minorHAnsi" w:hAnsiTheme="minorHAnsi"/>
          <w:sz w:val="22"/>
          <w:szCs w:val="22"/>
        </w:rPr>
        <w:t>and assume no liability related to The FreeType Project.</w:t>
      </w:r>
    </w:p>
    <w:p w14:paraId="7DEB463F" w14:textId="77777777" w:rsidR="000A40C9" w:rsidRPr="000A40C9" w:rsidRDefault="000A40C9" w:rsidP="000A40C9">
      <w:pPr>
        <w:pStyle w:val="NormalWeb"/>
        <w:rPr>
          <w:rFonts w:asciiTheme="minorHAnsi" w:hAnsiTheme="minorHAnsi"/>
          <w:sz w:val="22"/>
          <w:szCs w:val="22"/>
        </w:rPr>
      </w:pPr>
    </w:p>
    <w:p w14:paraId="45F2DBA4"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Finally,</w:t>
      </w:r>
      <w:r w:rsidR="00D018A7">
        <w:rPr>
          <w:rFonts w:asciiTheme="minorHAnsi" w:hAnsiTheme="minorHAnsi"/>
          <w:sz w:val="22"/>
          <w:szCs w:val="22"/>
        </w:rPr>
        <w:t xml:space="preserve"> </w:t>
      </w:r>
      <w:r w:rsidRPr="000A40C9">
        <w:rPr>
          <w:rFonts w:asciiTheme="minorHAnsi" w:hAnsiTheme="minorHAnsi"/>
          <w:sz w:val="22"/>
          <w:szCs w:val="22"/>
        </w:rPr>
        <w:t>many</w:t>
      </w:r>
      <w:r w:rsidR="00D018A7">
        <w:rPr>
          <w:rFonts w:asciiTheme="minorHAnsi" w:hAnsiTheme="minorHAnsi"/>
          <w:sz w:val="22"/>
          <w:szCs w:val="22"/>
        </w:rPr>
        <w:t xml:space="preserve"> </w:t>
      </w:r>
      <w:r w:rsidRPr="000A40C9">
        <w:rPr>
          <w:rFonts w:asciiTheme="minorHAnsi" w:hAnsiTheme="minorHAnsi"/>
          <w:sz w:val="22"/>
          <w:szCs w:val="22"/>
        </w:rPr>
        <w:t>people</w:t>
      </w:r>
      <w:r w:rsidR="00D018A7">
        <w:rPr>
          <w:rFonts w:asciiTheme="minorHAnsi" w:hAnsiTheme="minorHAnsi"/>
          <w:sz w:val="22"/>
          <w:szCs w:val="22"/>
        </w:rPr>
        <w:t xml:space="preserve"> </w:t>
      </w:r>
      <w:r w:rsidRPr="000A40C9">
        <w:rPr>
          <w:rFonts w:asciiTheme="minorHAnsi" w:hAnsiTheme="minorHAnsi"/>
          <w:sz w:val="22"/>
          <w:szCs w:val="22"/>
        </w:rPr>
        <w:t>asked</w:t>
      </w:r>
      <w:r w:rsidR="00D018A7">
        <w:rPr>
          <w:rFonts w:asciiTheme="minorHAnsi" w:hAnsiTheme="minorHAnsi"/>
          <w:sz w:val="22"/>
          <w:szCs w:val="22"/>
        </w:rPr>
        <w:t xml:space="preserve"> </w:t>
      </w:r>
      <w:r w:rsidRPr="000A40C9">
        <w:rPr>
          <w:rFonts w:asciiTheme="minorHAnsi" w:hAnsiTheme="minorHAnsi"/>
          <w:sz w:val="22"/>
          <w:szCs w:val="22"/>
        </w:rPr>
        <w:t>us</w:t>
      </w:r>
      <w:r w:rsidR="00D018A7">
        <w:rPr>
          <w:rFonts w:asciiTheme="minorHAnsi" w:hAnsiTheme="minorHAnsi"/>
          <w:sz w:val="22"/>
          <w:szCs w:val="22"/>
        </w:rPr>
        <w:t xml:space="preserve"> </w:t>
      </w:r>
      <w:r w:rsidRPr="000A40C9">
        <w:rPr>
          <w:rFonts w:asciiTheme="minorHAnsi" w:hAnsiTheme="minorHAnsi"/>
          <w:sz w:val="22"/>
          <w:szCs w:val="22"/>
        </w:rPr>
        <w:t>for</w:t>
      </w:r>
      <w:r w:rsidR="00D018A7">
        <w:rPr>
          <w:rFonts w:asciiTheme="minorHAnsi" w:hAnsiTheme="minorHAnsi"/>
          <w:sz w:val="22"/>
          <w:szCs w:val="22"/>
        </w:rPr>
        <w:t xml:space="preserve"> </w:t>
      </w:r>
      <w:r w:rsidRPr="000A40C9">
        <w:rPr>
          <w:rFonts w:asciiTheme="minorHAnsi" w:hAnsiTheme="minorHAnsi"/>
          <w:sz w:val="22"/>
          <w:szCs w:val="22"/>
        </w:rPr>
        <w:t>a</w:t>
      </w:r>
      <w:r w:rsidR="00D018A7">
        <w:rPr>
          <w:rFonts w:asciiTheme="minorHAnsi" w:hAnsiTheme="minorHAnsi"/>
          <w:sz w:val="22"/>
          <w:szCs w:val="22"/>
        </w:rPr>
        <w:t xml:space="preserve"> </w:t>
      </w:r>
      <w:r w:rsidRPr="000A40C9">
        <w:rPr>
          <w:rFonts w:asciiTheme="minorHAnsi" w:hAnsiTheme="minorHAnsi"/>
          <w:sz w:val="22"/>
          <w:szCs w:val="22"/>
        </w:rPr>
        <w:t>preferred</w:t>
      </w:r>
      <w:r w:rsidR="00D018A7">
        <w:rPr>
          <w:rFonts w:asciiTheme="minorHAnsi" w:hAnsiTheme="minorHAnsi"/>
          <w:sz w:val="22"/>
          <w:szCs w:val="22"/>
        </w:rPr>
        <w:t xml:space="preserve"> </w:t>
      </w:r>
      <w:r w:rsidRPr="000A40C9">
        <w:rPr>
          <w:rFonts w:asciiTheme="minorHAnsi" w:hAnsiTheme="minorHAnsi"/>
          <w:sz w:val="22"/>
          <w:szCs w:val="22"/>
        </w:rPr>
        <w:t>form</w:t>
      </w:r>
      <w:r w:rsidR="00D018A7">
        <w:rPr>
          <w:rFonts w:asciiTheme="minorHAnsi" w:hAnsiTheme="minorHAnsi"/>
          <w:sz w:val="22"/>
          <w:szCs w:val="22"/>
        </w:rPr>
        <w:t xml:space="preserve"> </w:t>
      </w:r>
      <w:r w:rsidRPr="000A40C9">
        <w:rPr>
          <w:rFonts w:asciiTheme="minorHAnsi" w:hAnsiTheme="minorHAnsi"/>
          <w:sz w:val="22"/>
          <w:szCs w:val="22"/>
        </w:rPr>
        <w:t>for</w:t>
      </w:r>
      <w:r w:rsidR="00D018A7">
        <w:rPr>
          <w:rFonts w:asciiTheme="minorHAnsi" w:hAnsiTheme="minorHAnsi"/>
          <w:sz w:val="22"/>
          <w:szCs w:val="22"/>
        </w:rPr>
        <w:t xml:space="preserve"> </w:t>
      </w:r>
      <w:r w:rsidRPr="000A40C9">
        <w:rPr>
          <w:rFonts w:asciiTheme="minorHAnsi" w:hAnsiTheme="minorHAnsi"/>
          <w:sz w:val="22"/>
          <w:szCs w:val="22"/>
        </w:rPr>
        <w:t>a credit/disclaimer to use in compliance with this license.</w:t>
      </w:r>
      <w:r w:rsidR="00D018A7">
        <w:rPr>
          <w:rFonts w:asciiTheme="minorHAnsi" w:hAnsiTheme="minorHAnsi"/>
          <w:sz w:val="22"/>
          <w:szCs w:val="22"/>
        </w:rPr>
        <w:t xml:space="preserve"> </w:t>
      </w:r>
      <w:r w:rsidRPr="000A40C9">
        <w:rPr>
          <w:rFonts w:asciiTheme="minorHAnsi" w:hAnsiTheme="minorHAnsi"/>
          <w:sz w:val="22"/>
          <w:szCs w:val="22"/>
        </w:rPr>
        <w:t>We thus encourage you to use the following text:</w:t>
      </w:r>
    </w:p>
    <w:p w14:paraId="10E10D0E" w14:textId="1A3B9E9C"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 xml:space="preserve"> """</w:t>
      </w:r>
      <w:r w:rsidR="00D018A7">
        <w:rPr>
          <w:rFonts w:asciiTheme="minorHAnsi" w:hAnsiTheme="minorHAnsi"/>
          <w:sz w:val="22"/>
          <w:szCs w:val="22"/>
        </w:rPr>
        <w:t xml:space="preserve"> </w:t>
      </w:r>
      <w:r w:rsidRPr="000A40C9">
        <w:rPr>
          <w:rFonts w:asciiTheme="minorHAnsi" w:hAnsiTheme="minorHAnsi"/>
          <w:sz w:val="22"/>
          <w:szCs w:val="22"/>
        </w:rPr>
        <w:t>Portions of this software are copyright ©</w:t>
      </w:r>
      <w:r w:rsidR="00EF3DCD">
        <w:rPr>
          <w:rFonts w:asciiTheme="minorHAnsi" w:hAnsiTheme="minorHAnsi"/>
          <w:sz w:val="22"/>
          <w:szCs w:val="22"/>
        </w:rPr>
        <w:t xml:space="preserve"> 2009-2016</w:t>
      </w:r>
      <w:r w:rsidRPr="000A40C9">
        <w:rPr>
          <w:rFonts w:asciiTheme="minorHAnsi" w:hAnsiTheme="minorHAnsi"/>
          <w:sz w:val="22"/>
          <w:szCs w:val="22"/>
        </w:rPr>
        <w:t xml:space="preserve"> The FreeType</w:t>
      </w:r>
      <w:r w:rsidR="00D018A7">
        <w:rPr>
          <w:rFonts w:asciiTheme="minorHAnsi" w:hAnsiTheme="minorHAnsi"/>
          <w:sz w:val="22"/>
          <w:szCs w:val="22"/>
        </w:rPr>
        <w:t xml:space="preserve"> </w:t>
      </w:r>
      <w:r w:rsidRPr="000A40C9">
        <w:rPr>
          <w:rFonts w:asciiTheme="minorHAnsi" w:hAnsiTheme="minorHAnsi"/>
          <w:sz w:val="22"/>
          <w:szCs w:val="22"/>
        </w:rPr>
        <w:t>Project (www.freetype.org).</w:t>
      </w:r>
      <w:r w:rsidR="00D018A7">
        <w:rPr>
          <w:rFonts w:asciiTheme="minorHAnsi" w:hAnsiTheme="minorHAnsi"/>
          <w:sz w:val="22"/>
          <w:szCs w:val="22"/>
        </w:rPr>
        <w:t xml:space="preserve"> </w:t>
      </w:r>
      <w:r w:rsidRPr="000A40C9">
        <w:rPr>
          <w:rFonts w:asciiTheme="minorHAnsi" w:hAnsiTheme="minorHAnsi"/>
          <w:sz w:val="22"/>
          <w:szCs w:val="22"/>
        </w:rPr>
        <w:t>All rights reserved. """</w:t>
      </w:r>
    </w:p>
    <w:p w14:paraId="24BE89D6"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Please replace &lt;year&gt; with the value from the FreeType version you actually use.</w:t>
      </w:r>
    </w:p>
    <w:p w14:paraId="3CBA8F9D" w14:textId="77777777" w:rsidR="000A40C9" w:rsidRPr="000A40C9" w:rsidRDefault="000A40C9" w:rsidP="000A40C9">
      <w:pPr>
        <w:pStyle w:val="NormalWeb"/>
        <w:rPr>
          <w:rFonts w:asciiTheme="minorHAnsi" w:hAnsiTheme="minorHAnsi"/>
          <w:sz w:val="22"/>
          <w:szCs w:val="22"/>
        </w:rPr>
      </w:pPr>
    </w:p>
    <w:p w14:paraId="5C244EB4"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Legal Terms</w:t>
      </w:r>
    </w:p>
    <w:p w14:paraId="77EC32F8"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w:t>
      </w:r>
    </w:p>
    <w:p w14:paraId="3B6C3D4B"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0. Definitions</w:t>
      </w:r>
    </w:p>
    <w:p w14:paraId="427840FC"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w:t>
      </w:r>
    </w:p>
    <w:p w14:paraId="1A61DC1D"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Throughout this license,</w:t>
      </w:r>
      <w:r w:rsidR="00D018A7">
        <w:rPr>
          <w:rFonts w:asciiTheme="minorHAnsi" w:hAnsiTheme="minorHAnsi"/>
          <w:sz w:val="22"/>
          <w:szCs w:val="22"/>
        </w:rPr>
        <w:t xml:space="preserve"> </w:t>
      </w:r>
      <w:r w:rsidRPr="000A40C9">
        <w:rPr>
          <w:rFonts w:asciiTheme="minorHAnsi" w:hAnsiTheme="minorHAnsi"/>
          <w:sz w:val="22"/>
          <w:szCs w:val="22"/>
        </w:rPr>
        <w:t>the terms `package', `FreeType Project',and</w:t>
      </w:r>
      <w:r w:rsidR="00D018A7">
        <w:rPr>
          <w:rFonts w:asciiTheme="minorHAnsi" w:hAnsiTheme="minorHAnsi"/>
          <w:sz w:val="22"/>
          <w:szCs w:val="22"/>
        </w:rPr>
        <w:t xml:space="preserve"> </w:t>
      </w:r>
      <w:r w:rsidRPr="000A40C9">
        <w:rPr>
          <w:rFonts w:asciiTheme="minorHAnsi" w:hAnsiTheme="minorHAnsi"/>
          <w:sz w:val="22"/>
          <w:szCs w:val="22"/>
        </w:rPr>
        <w:t>`FreeType</w:t>
      </w:r>
      <w:r w:rsidR="00D018A7">
        <w:rPr>
          <w:rFonts w:asciiTheme="minorHAnsi" w:hAnsiTheme="minorHAnsi"/>
          <w:sz w:val="22"/>
          <w:szCs w:val="22"/>
        </w:rPr>
        <w:t xml:space="preserve"> </w:t>
      </w:r>
      <w:r w:rsidRPr="000A40C9">
        <w:rPr>
          <w:rFonts w:asciiTheme="minorHAnsi" w:hAnsiTheme="minorHAnsi"/>
          <w:sz w:val="22"/>
          <w:szCs w:val="22"/>
        </w:rPr>
        <w:t>archive' refer</w:t>
      </w:r>
      <w:r w:rsidR="00D018A7">
        <w:rPr>
          <w:rFonts w:asciiTheme="minorHAnsi" w:hAnsiTheme="minorHAnsi"/>
          <w:sz w:val="22"/>
          <w:szCs w:val="22"/>
        </w:rPr>
        <w:t xml:space="preserve"> </w:t>
      </w:r>
      <w:r w:rsidRPr="000A40C9">
        <w:rPr>
          <w:rFonts w:asciiTheme="minorHAnsi" w:hAnsiTheme="minorHAnsi"/>
          <w:sz w:val="22"/>
          <w:szCs w:val="22"/>
        </w:rPr>
        <w:t>to</w:t>
      </w:r>
      <w:r w:rsidR="00D018A7">
        <w:rPr>
          <w:rFonts w:asciiTheme="minorHAnsi" w:hAnsiTheme="minorHAnsi"/>
          <w:sz w:val="22"/>
          <w:szCs w:val="22"/>
        </w:rPr>
        <w:t xml:space="preserve"> </w:t>
      </w:r>
      <w:r w:rsidRPr="000A40C9">
        <w:rPr>
          <w:rFonts w:asciiTheme="minorHAnsi" w:hAnsiTheme="minorHAnsi"/>
          <w:sz w:val="22"/>
          <w:szCs w:val="22"/>
        </w:rPr>
        <w:t>the</w:t>
      </w:r>
      <w:r w:rsidR="00D018A7">
        <w:rPr>
          <w:rFonts w:asciiTheme="minorHAnsi" w:hAnsiTheme="minorHAnsi"/>
          <w:sz w:val="22"/>
          <w:szCs w:val="22"/>
        </w:rPr>
        <w:t xml:space="preserve"> </w:t>
      </w:r>
      <w:r w:rsidRPr="000A40C9">
        <w:rPr>
          <w:rFonts w:asciiTheme="minorHAnsi" w:hAnsiTheme="minorHAnsi"/>
          <w:sz w:val="22"/>
          <w:szCs w:val="22"/>
        </w:rPr>
        <w:t>set</w:t>
      </w:r>
      <w:r w:rsidR="00D018A7">
        <w:rPr>
          <w:rFonts w:asciiTheme="minorHAnsi" w:hAnsiTheme="minorHAnsi"/>
          <w:sz w:val="22"/>
          <w:szCs w:val="22"/>
        </w:rPr>
        <w:t xml:space="preserve"> </w:t>
      </w:r>
      <w:r w:rsidRPr="000A40C9">
        <w:rPr>
          <w:rFonts w:asciiTheme="minorHAnsi" w:hAnsiTheme="minorHAnsi"/>
          <w:sz w:val="22"/>
          <w:szCs w:val="22"/>
        </w:rPr>
        <w:t>of files</w:t>
      </w:r>
      <w:r w:rsidR="00D018A7">
        <w:rPr>
          <w:rFonts w:asciiTheme="minorHAnsi" w:hAnsiTheme="minorHAnsi"/>
          <w:sz w:val="22"/>
          <w:szCs w:val="22"/>
        </w:rPr>
        <w:t xml:space="preserve"> </w:t>
      </w:r>
      <w:r w:rsidRPr="000A40C9">
        <w:rPr>
          <w:rFonts w:asciiTheme="minorHAnsi" w:hAnsiTheme="minorHAnsi"/>
          <w:sz w:val="22"/>
          <w:szCs w:val="22"/>
        </w:rPr>
        <w:t>originally distributed</w:t>
      </w:r>
      <w:r w:rsidR="00D018A7">
        <w:rPr>
          <w:rFonts w:asciiTheme="minorHAnsi" w:hAnsiTheme="minorHAnsi"/>
          <w:sz w:val="22"/>
          <w:szCs w:val="22"/>
        </w:rPr>
        <w:t xml:space="preserve"> </w:t>
      </w:r>
      <w:r w:rsidRPr="000A40C9">
        <w:rPr>
          <w:rFonts w:asciiTheme="minorHAnsi" w:hAnsiTheme="minorHAnsi"/>
          <w:sz w:val="22"/>
          <w:szCs w:val="22"/>
        </w:rPr>
        <w:t>by the</w:t>
      </w:r>
      <w:r w:rsidR="00D018A7">
        <w:rPr>
          <w:rFonts w:asciiTheme="minorHAnsi" w:hAnsiTheme="minorHAnsi"/>
          <w:sz w:val="22"/>
          <w:szCs w:val="22"/>
        </w:rPr>
        <w:t xml:space="preserve"> </w:t>
      </w:r>
      <w:r w:rsidRPr="000A40C9">
        <w:rPr>
          <w:rFonts w:asciiTheme="minorHAnsi" w:hAnsiTheme="minorHAnsi"/>
          <w:sz w:val="22"/>
          <w:szCs w:val="22"/>
        </w:rPr>
        <w:t>authors</w:t>
      </w:r>
      <w:r w:rsidR="00D018A7">
        <w:rPr>
          <w:rFonts w:asciiTheme="minorHAnsi" w:hAnsiTheme="minorHAnsi"/>
          <w:sz w:val="22"/>
          <w:szCs w:val="22"/>
        </w:rPr>
        <w:t xml:space="preserve"> </w:t>
      </w:r>
      <w:r w:rsidRPr="000A40C9">
        <w:rPr>
          <w:rFonts w:asciiTheme="minorHAnsi" w:hAnsiTheme="minorHAnsi"/>
          <w:sz w:val="22"/>
          <w:szCs w:val="22"/>
        </w:rPr>
        <w:t>(David Turner,</w:t>
      </w:r>
      <w:r w:rsidR="00D018A7">
        <w:rPr>
          <w:rFonts w:asciiTheme="minorHAnsi" w:hAnsiTheme="minorHAnsi"/>
          <w:sz w:val="22"/>
          <w:szCs w:val="22"/>
        </w:rPr>
        <w:t xml:space="preserve"> </w:t>
      </w:r>
      <w:r w:rsidRPr="000A40C9">
        <w:rPr>
          <w:rFonts w:asciiTheme="minorHAnsi" w:hAnsiTheme="minorHAnsi"/>
          <w:sz w:val="22"/>
          <w:szCs w:val="22"/>
        </w:rPr>
        <w:t>Robert Wilhelm,</w:t>
      </w:r>
      <w:r w:rsidR="00D018A7">
        <w:rPr>
          <w:rFonts w:asciiTheme="minorHAnsi" w:hAnsiTheme="minorHAnsi"/>
          <w:sz w:val="22"/>
          <w:szCs w:val="22"/>
        </w:rPr>
        <w:t xml:space="preserve"> </w:t>
      </w:r>
      <w:r w:rsidRPr="000A40C9">
        <w:rPr>
          <w:rFonts w:asciiTheme="minorHAnsi" w:hAnsiTheme="minorHAnsi"/>
          <w:sz w:val="22"/>
          <w:szCs w:val="22"/>
        </w:rPr>
        <w:t>andWerner Lemberg) as the `FreeType Project', be they named as alpha,beta or final release.</w:t>
      </w:r>
    </w:p>
    <w:p w14:paraId="374612D6"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`You' refers to</w:t>
      </w:r>
      <w:r w:rsidR="00D018A7">
        <w:rPr>
          <w:rFonts w:asciiTheme="minorHAnsi" w:hAnsiTheme="minorHAnsi"/>
          <w:sz w:val="22"/>
          <w:szCs w:val="22"/>
        </w:rPr>
        <w:t xml:space="preserve"> </w:t>
      </w:r>
      <w:r w:rsidRPr="000A40C9">
        <w:rPr>
          <w:rFonts w:asciiTheme="minorHAnsi" w:hAnsiTheme="minorHAnsi"/>
          <w:sz w:val="22"/>
          <w:szCs w:val="22"/>
        </w:rPr>
        <w:t>the licensee, or person using</w:t>
      </w:r>
      <w:r w:rsidR="00D018A7">
        <w:rPr>
          <w:rFonts w:asciiTheme="minorHAnsi" w:hAnsiTheme="minorHAnsi"/>
          <w:sz w:val="22"/>
          <w:szCs w:val="22"/>
        </w:rPr>
        <w:t xml:space="preserve"> </w:t>
      </w:r>
      <w:r w:rsidRPr="000A40C9">
        <w:rPr>
          <w:rFonts w:asciiTheme="minorHAnsi" w:hAnsiTheme="minorHAnsi"/>
          <w:sz w:val="22"/>
          <w:szCs w:val="22"/>
        </w:rPr>
        <w:t>the project, where`using' is a generic term including compiling the project's source code as</w:t>
      </w:r>
      <w:r w:rsidR="00D018A7">
        <w:rPr>
          <w:rFonts w:asciiTheme="minorHAnsi" w:hAnsiTheme="minorHAnsi"/>
          <w:sz w:val="22"/>
          <w:szCs w:val="22"/>
        </w:rPr>
        <w:t xml:space="preserve"> </w:t>
      </w:r>
      <w:r w:rsidRPr="000A40C9">
        <w:rPr>
          <w:rFonts w:asciiTheme="minorHAnsi" w:hAnsiTheme="minorHAnsi"/>
          <w:sz w:val="22"/>
          <w:szCs w:val="22"/>
        </w:rPr>
        <w:t>well as linking it</w:t>
      </w:r>
      <w:r w:rsidR="00D018A7">
        <w:rPr>
          <w:rFonts w:asciiTheme="minorHAnsi" w:hAnsiTheme="minorHAnsi"/>
          <w:sz w:val="22"/>
          <w:szCs w:val="22"/>
        </w:rPr>
        <w:t xml:space="preserve"> </w:t>
      </w:r>
      <w:r w:rsidRPr="000A40C9">
        <w:rPr>
          <w:rFonts w:asciiTheme="minorHAnsi" w:hAnsiTheme="minorHAnsi"/>
          <w:sz w:val="22"/>
          <w:szCs w:val="22"/>
        </w:rPr>
        <w:t>to form a</w:t>
      </w:r>
      <w:r w:rsidR="00D018A7">
        <w:rPr>
          <w:rFonts w:asciiTheme="minorHAnsi" w:hAnsiTheme="minorHAnsi"/>
          <w:sz w:val="22"/>
          <w:szCs w:val="22"/>
        </w:rPr>
        <w:t xml:space="preserve"> </w:t>
      </w:r>
      <w:r w:rsidRPr="000A40C9">
        <w:rPr>
          <w:rFonts w:asciiTheme="minorHAnsi" w:hAnsiTheme="minorHAnsi"/>
          <w:sz w:val="22"/>
          <w:szCs w:val="22"/>
        </w:rPr>
        <w:t>`program' or `executable'.This</w:t>
      </w:r>
      <w:r w:rsidR="00D018A7">
        <w:rPr>
          <w:rFonts w:asciiTheme="minorHAnsi" w:hAnsiTheme="minorHAnsi"/>
          <w:sz w:val="22"/>
          <w:szCs w:val="22"/>
        </w:rPr>
        <w:t xml:space="preserve"> </w:t>
      </w:r>
      <w:r w:rsidRPr="000A40C9">
        <w:rPr>
          <w:rFonts w:asciiTheme="minorHAnsi" w:hAnsiTheme="minorHAnsi"/>
          <w:sz w:val="22"/>
          <w:szCs w:val="22"/>
        </w:rPr>
        <w:t>program is</w:t>
      </w:r>
      <w:r w:rsidR="00D018A7">
        <w:rPr>
          <w:rFonts w:asciiTheme="minorHAnsi" w:hAnsiTheme="minorHAnsi"/>
          <w:sz w:val="22"/>
          <w:szCs w:val="22"/>
        </w:rPr>
        <w:t xml:space="preserve"> </w:t>
      </w:r>
      <w:r w:rsidRPr="000A40C9">
        <w:rPr>
          <w:rFonts w:asciiTheme="minorHAnsi" w:hAnsiTheme="minorHAnsi"/>
          <w:sz w:val="22"/>
          <w:szCs w:val="22"/>
        </w:rPr>
        <w:t>referred to</w:t>
      </w:r>
      <w:r w:rsidR="00D018A7">
        <w:rPr>
          <w:rFonts w:asciiTheme="minorHAnsi" w:hAnsiTheme="minorHAnsi"/>
          <w:sz w:val="22"/>
          <w:szCs w:val="22"/>
        </w:rPr>
        <w:t xml:space="preserve"> </w:t>
      </w:r>
      <w:r w:rsidRPr="000A40C9">
        <w:rPr>
          <w:rFonts w:asciiTheme="minorHAnsi" w:hAnsiTheme="minorHAnsi"/>
          <w:sz w:val="22"/>
          <w:szCs w:val="22"/>
        </w:rPr>
        <w:t>as</w:t>
      </w:r>
      <w:r w:rsidR="00D018A7">
        <w:rPr>
          <w:rFonts w:asciiTheme="minorHAnsi" w:hAnsiTheme="minorHAnsi"/>
          <w:sz w:val="22"/>
          <w:szCs w:val="22"/>
        </w:rPr>
        <w:t xml:space="preserve"> </w:t>
      </w:r>
      <w:r w:rsidRPr="000A40C9">
        <w:rPr>
          <w:rFonts w:asciiTheme="minorHAnsi" w:hAnsiTheme="minorHAnsi"/>
          <w:sz w:val="22"/>
          <w:szCs w:val="22"/>
        </w:rPr>
        <w:t>`a program</w:t>
      </w:r>
      <w:r w:rsidR="00D018A7">
        <w:rPr>
          <w:rFonts w:asciiTheme="minorHAnsi" w:hAnsiTheme="minorHAnsi"/>
          <w:sz w:val="22"/>
          <w:szCs w:val="22"/>
        </w:rPr>
        <w:t xml:space="preserve"> </w:t>
      </w:r>
      <w:r w:rsidRPr="000A40C9">
        <w:rPr>
          <w:rFonts w:asciiTheme="minorHAnsi" w:hAnsiTheme="minorHAnsi"/>
          <w:sz w:val="22"/>
          <w:szCs w:val="22"/>
        </w:rPr>
        <w:t>using the</w:t>
      </w:r>
      <w:r w:rsidR="00D018A7">
        <w:rPr>
          <w:rFonts w:asciiTheme="minorHAnsi" w:hAnsiTheme="minorHAnsi"/>
          <w:sz w:val="22"/>
          <w:szCs w:val="22"/>
        </w:rPr>
        <w:t xml:space="preserve"> </w:t>
      </w:r>
      <w:r w:rsidRPr="000A40C9">
        <w:rPr>
          <w:rFonts w:asciiTheme="minorHAnsi" w:hAnsiTheme="minorHAnsi"/>
          <w:sz w:val="22"/>
          <w:szCs w:val="22"/>
        </w:rPr>
        <w:t>FreeTypeengine'.</w:t>
      </w:r>
    </w:p>
    <w:p w14:paraId="164D6E77"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lastRenderedPageBreak/>
        <w:t>This</w:t>
      </w:r>
      <w:r w:rsidR="00D018A7">
        <w:rPr>
          <w:rFonts w:asciiTheme="minorHAnsi" w:hAnsiTheme="minorHAnsi"/>
          <w:sz w:val="22"/>
          <w:szCs w:val="22"/>
        </w:rPr>
        <w:t xml:space="preserve"> </w:t>
      </w:r>
      <w:r w:rsidRPr="000A40C9">
        <w:rPr>
          <w:rFonts w:asciiTheme="minorHAnsi" w:hAnsiTheme="minorHAnsi"/>
          <w:sz w:val="22"/>
          <w:szCs w:val="22"/>
        </w:rPr>
        <w:t>license applies</w:t>
      </w:r>
      <w:r w:rsidR="00D018A7">
        <w:rPr>
          <w:rFonts w:asciiTheme="minorHAnsi" w:hAnsiTheme="minorHAnsi"/>
          <w:sz w:val="22"/>
          <w:szCs w:val="22"/>
        </w:rPr>
        <w:t xml:space="preserve"> </w:t>
      </w:r>
      <w:r w:rsidRPr="000A40C9">
        <w:rPr>
          <w:rFonts w:asciiTheme="minorHAnsi" w:hAnsiTheme="minorHAnsi"/>
          <w:sz w:val="22"/>
          <w:szCs w:val="22"/>
        </w:rPr>
        <w:t>to all</w:t>
      </w:r>
      <w:r w:rsidR="00D018A7">
        <w:rPr>
          <w:rFonts w:asciiTheme="minorHAnsi" w:hAnsiTheme="minorHAnsi"/>
          <w:sz w:val="22"/>
          <w:szCs w:val="22"/>
        </w:rPr>
        <w:t xml:space="preserve"> </w:t>
      </w:r>
      <w:r w:rsidRPr="000A40C9">
        <w:rPr>
          <w:rFonts w:asciiTheme="minorHAnsi" w:hAnsiTheme="minorHAnsi"/>
          <w:sz w:val="22"/>
          <w:szCs w:val="22"/>
        </w:rPr>
        <w:t>files distributed</w:t>
      </w:r>
      <w:r w:rsidR="00D018A7">
        <w:rPr>
          <w:rFonts w:asciiTheme="minorHAnsi" w:hAnsiTheme="minorHAnsi"/>
          <w:sz w:val="22"/>
          <w:szCs w:val="22"/>
        </w:rPr>
        <w:t xml:space="preserve"> </w:t>
      </w:r>
      <w:r w:rsidRPr="000A40C9">
        <w:rPr>
          <w:rFonts w:asciiTheme="minorHAnsi" w:hAnsiTheme="minorHAnsi"/>
          <w:sz w:val="22"/>
          <w:szCs w:val="22"/>
        </w:rPr>
        <w:t>in</w:t>
      </w:r>
      <w:r w:rsidR="00D018A7">
        <w:rPr>
          <w:rFonts w:asciiTheme="minorHAnsi" w:hAnsiTheme="minorHAnsi"/>
          <w:sz w:val="22"/>
          <w:szCs w:val="22"/>
        </w:rPr>
        <w:t xml:space="preserve"> </w:t>
      </w:r>
      <w:r w:rsidRPr="000A40C9">
        <w:rPr>
          <w:rFonts w:asciiTheme="minorHAnsi" w:hAnsiTheme="minorHAnsi"/>
          <w:sz w:val="22"/>
          <w:szCs w:val="22"/>
        </w:rPr>
        <w:t>the originalFreeType</w:t>
      </w:r>
      <w:r w:rsidR="00D018A7">
        <w:rPr>
          <w:rFonts w:asciiTheme="minorHAnsi" w:hAnsiTheme="minorHAnsi"/>
          <w:sz w:val="22"/>
          <w:szCs w:val="22"/>
        </w:rPr>
        <w:t xml:space="preserve"> </w:t>
      </w:r>
      <w:r w:rsidRPr="000A40C9">
        <w:rPr>
          <w:rFonts w:asciiTheme="minorHAnsi" w:hAnsiTheme="minorHAnsi"/>
          <w:sz w:val="22"/>
          <w:szCs w:val="22"/>
        </w:rPr>
        <w:t>Project,</w:t>
      </w:r>
      <w:r w:rsidR="00D018A7">
        <w:rPr>
          <w:rFonts w:asciiTheme="minorHAnsi" w:hAnsiTheme="minorHAnsi"/>
          <w:sz w:val="22"/>
          <w:szCs w:val="22"/>
        </w:rPr>
        <w:t xml:space="preserve"> </w:t>
      </w:r>
      <w:r w:rsidRPr="000A40C9">
        <w:rPr>
          <w:rFonts w:asciiTheme="minorHAnsi" w:hAnsiTheme="minorHAnsi"/>
          <w:sz w:val="22"/>
          <w:szCs w:val="22"/>
        </w:rPr>
        <w:t xml:space="preserve"> including</w:t>
      </w:r>
      <w:r w:rsidR="00D018A7">
        <w:rPr>
          <w:rFonts w:asciiTheme="minorHAnsi" w:hAnsiTheme="minorHAnsi"/>
          <w:sz w:val="22"/>
          <w:szCs w:val="22"/>
        </w:rPr>
        <w:t xml:space="preserve"> </w:t>
      </w:r>
      <w:r w:rsidRPr="000A40C9">
        <w:rPr>
          <w:rFonts w:asciiTheme="minorHAnsi" w:hAnsiTheme="minorHAnsi"/>
          <w:sz w:val="22"/>
          <w:szCs w:val="22"/>
        </w:rPr>
        <w:t>all</w:t>
      </w:r>
      <w:r w:rsidR="00D018A7">
        <w:rPr>
          <w:rFonts w:asciiTheme="minorHAnsi" w:hAnsiTheme="minorHAnsi"/>
          <w:sz w:val="22"/>
          <w:szCs w:val="22"/>
        </w:rPr>
        <w:t xml:space="preserve"> </w:t>
      </w:r>
      <w:r w:rsidRPr="000A40C9">
        <w:rPr>
          <w:rFonts w:asciiTheme="minorHAnsi" w:hAnsiTheme="minorHAnsi"/>
          <w:sz w:val="22"/>
          <w:szCs w:val="22"/>
        </w:rPr>
        <w:t>source</w:t>
      </w:r>
      <w:r w:rsidR="00D018A7">
        <w:rPr>
          <w:rFonts w:asciiTheme="minorHAnsi" w:hAnsiTheme="minorHAnsi"/>
          <w:sz w:val="22"/>
          <w:szCs w:val="22"/>
        </w:rPr>
        <w:t xml:space="preserve"> </w:t>
      </w:r>
      <w:r w:rsidRPr="000A40C9">
        <w:rPr>
          <w:rFonts w:asciiTheme="minorHAnsi" w:hAnsiTheme="minorHAnsi"/>
          <w:sz w:val="22"/>
          <w:szCs w:val="22"/>
        </w:rPr>
        <w:t xml:space="preserve"> code,</w:t>
      </w:r>
      <w:r w:rsidR="00D018A7">
        <w:rPr>
          <w:rFonts w:asciiTheme="minorHAnsi" w:hAnsiTheme="minorHAnsi"/>
          <w:sz w:val="22"/>
          <w:szCs w:val="22"/>
        </w:rPr>
        <w:t xml:space="preserve"> </w:t>
      </w:r>
      <w:r w:rsidRPr="000A40C9">
        <w:rPr>
          <w:rFonts w:asciiTheme="minorHAnsi" w:hAnsiTheme="minorHAnsi"/>
          <w:sz w:val="22"/>
          <w:szCs w:val="22"/>
        </w:rPr>
        <w:t>binaries</w:t>
      </w:r>
      <w:r w:rsidR="00D018A7">
        <w:rPr>
          <w:rFonts w:asciiTheme="minorHAnsi" w:hAnsiTheme="minorHAnsi"/>
          <w:sz w:val="22"/>
          <w:szCs w:val="22"/>
        </w:rPr>
        <w:t xml:space="preserve"> </w:t>
      </w:r>
      <w:r w:rsidRPr="000A40C9">
        <w:rPr>
          <w:rFonts w:asciiTheme="minorHAnsi" w:hAnsiTheme="minorHAnsi"/>
          <w:sz w:val="22"/>
          <w:szCs w:val="22"/>
        </w:rPr>
        <w:t>and documentation,</w:t>
      </w:r>
      <w:r w:rsidR="00D018A7">
        <w:rPr>
          <w:rFonts w:asciiTheme="minorHAnsi" w:hAnsiTheme="minorHAnsi"/>
          <w:sz w:val="22"/>
          <w:szCs w:val="22"/>
        </w:rPr>
        <w:t xml:space="preserve"> </w:t>
      </w:r>
      <w:r w:rsidRPr="000A40C9">
        <w:rPr>
          <w:rFonts w:asciiTheme="minorHAnsi" w:hAnsiTheme="minorHAnsi"/>
          <w:sz w:val="22"/>
          <w:szCs w:val="22"/>
        </w:rPr>
        <w:t>unless</w:t>
      </w:r>
      <w:r w:rsidR="00D018A7">
        <w:rPr>
          <w:rFonts w:asciiTheme="minorHAnsi" w:hAnsiTheme="minorHAnsi"/>
          <w:sz w:val="22"/>
          <w:szCs w:val="22"/>
        </w:rPr>
        <w:t xml:space="preserve"> </w:t>
      </w:r>
      <w:r w:rsidRPr="000A40C9">
        <w:rPr>
          <w:rFonts w:asciiTheme="minorHAnsi" w:hAnsiTheme="minorHAnsi"/>
          <w:sz w:val="22"/>
          <w:szCs w:val="22"/>
        </w:rPr>
        <w:t>otherwise</w:t>
      </w:r>
      <w:r w:rsidR="00D018A7">
        <w:rPr>
          <w:rFonts w:asciiTheme="minorHAnsi" w:hAnsiTheme="minorHAnsi"/>
          <w:sz w:val="22"/>
          <w:szCs w:val="22"/>
        </w:rPr>
        <w:t xml:space="preserve"> </w:t>
      </w:r>
      <w:r w:rsidRPr="000A40C9">
        <w:rPr>
          <w:rFonts w:asciiTheme="minorHAnsi" w:hAnsiTheme="minorHAnsi"/>
          <w:sz w:val="22"/>
          <w:szCs w:val="22"/>
        </w:rPr>
        <w:t>stated</w:t>
      </w:r>
      <w:r w:rsidR="00D018A7">
        <w:rPr>
          <w:rFonts w:asciiTheme="minorHAnsi" w:hAnsiTheme="minorHAnsi"/>
          <w:sz w:val="22"/>
          <w:szCs w:val="22"/>
        </w:rPr>
        <w:t xml:space="preserve"> </w:t>
      </w:r>
      <w:r w:rsidRPr="000A40C9">
        <w:rPr>
          <w:rFonts w:asciiTheme="minorHAnsi" w:hAnsiTheme="minorHAnsi"/>
          <w:sz w:val="22"/>
          <w:szCs w:val="22"/>
        </w:rPr>
        <w:t xml:space="preserve"> in</w:t>
      </w:r>
      <w:r w:rsidR="00D018A7">
        <w:rPr>
          <w:rFonts w:asciiTheme="minorHAnsi" w:hAnsiTheme="minorHAnsi"/>
          <w:sz w:val="22"/>
          <w:szCs w:val="22"/>
        </w:rPr>
        <w:t xml:space="preserve"> </w:t>
      </w:r>
      <w:r w:rsidRPr="000A40C9">
        <w:rPr>
          <w:rFonts w:asciiTheme="minorHAnsi" w:hAnsiTheme="minorHAnsi"/>
          <w:sz w:val="22"/>
          <w:szCs w:val="22"/>
        </w:rPr>
        <w:t>the</w:t>
      </w:r>
      <w:r w:rsidR="00D018A7">
        <w:rPr>
          <w:rFonts w:asciiTheme="minorHAnsi" w:hAnsiTheme="minorHAnsi"/>
          <w:sz w:val="22"/>
          <w:szCs w:val="22"/>
        </w:rPr>
        <w:t xml:space="preserve"> </w:t>
      </w:r>
      <w:r w:rsidRPr="000A40C9">
        <w:rPr>
          <w:rFonts w:asciiTheme="minorHAnsi" w:hAnsiTheme="minorHAnsi"/>
          <w:sz w:val="22"/>
          <w:szCs w:val="22"/>
        </w:rPr>
        <w:t>file</w:t>
      </w:r>
      <w:r w:rsidR="00D018A7">
        <w:rPr>
          <w:rFonts w:asciiTheme="minorHAnsi" w:hAnsiTheme="minorHAnsi"/>
          <w:sz w:val="22"/>
          <w:szCs w:val="22"/>
        </w:rPr>
        <w:t xml:space="preserve"> </w:t>
      </w:r>
      <w:r w:rsidRPr="000A40C9">
        <w:rPr>
          <w:rFonts w:asciiTheme="minorHAnsi" w:hAnsiTheme="minorHAnsi"/>
          <w:sz w:val="22"/>
          <w:szCs w:val="22"/>
        </w:rPr>
        <w:t>in</w:t>
      </w:r>
      <w:r w:rsidR="00D018A7">
        <w:rPr>
          <w:rFonts w:asciiTheme="minorHAnsi" w:hAnsiTheme="minorHAnsi"/>
          <w:sz w:val="22"/>
          <w:szCs w:val="22"/>
        </w:rPr>
        <w:t xml:space="preserve"> </w:t>
      </w:r>
      <w:r w:rsidRPr="000A40C9">
        <w:rPr>
          <w:rFonts w:asciiTheme="minorHAnsi" w:hAnsiTheme="minorHAnsi"/>
          <w:sz w:val="22"/>
          <w:szCs w:val="22"/>
        </w:rPr>
        <w:t>itsoriginal, unmodified form as</w:t>
      </w:r>
      <w:r w:rsidR="00D018A7">
        <w:rPr>
          <w:rFonts w:asciiTheme="minorHAnsi" w:hAnsiTheme="minorHAnsi"/>
          <w:sz w:val="22"/>
          <w:szCs w:val="22"/>
        </w:rPr>
        <w:t xml:space="preserve"> </w:t>
      </w:r>
      <w:r w:rsidRPr="000A40C9">
        <w:rPr>
          <w:rFonts w:asciiTheme="minorHAnsi" w:hAnsiTheme="minorHAnsi"/>
          <w:sz w:val="22"/>
          <w:szCs w:val="22"/>
        </w:rPr>
        <w:t>distributed in the original archive.If you are</w:t>
      </w:r>
      <w:r w:rsidR="00D018A7">
        <w:rPr>
          <w:rFonts w:asciiTheme="minorHAnsi" w:hAnsiTheme="minorHAnsi"/>
          <w:sz w:val="22"/>
          <w:szCs w:val="22"/>
        </w:rPr>
        <w:t xml:space="preserve"> </w:t>
      </w:r>
      <w:r w:rsidRPr="000A40C9">
        <w:rPr>
          <w:rFonts w:asciiTheme="minorHAnsi" w:hAnsiTheme="minorHAnsi"/>
          <w:sz w:val="22"/>
          <w:szCs w:val="22"/>
        </w:rPr>
        <w:t>unsure whether or not a particular</w:t>
      </w:r>
      <w:r w:rsidR="00D018A7">
        <w:rPr>
          <w:rFonts w:asciiTheme="minorHAnsi" w:hAnsiTheme="minorHAnsi"/>
          <w:sz w:val="22"/>
          <w:szCs w:val="22"/>
        </w:rPr>
        <w:t xml:space="preserve"> </w:t>
      </w:r>
      <w:r w:rsidRPr="000A40C9">
        <w:rPr>
          <w:rFonts w:asciiTheme="minorHAnsi" w:hAnsiTheme="minorHAnsi"/>
          <w:sz w:val="22"/>
          <w:szCs w:val="22"/>
        </w:rPr>
        <w:t>file is covered bythis license, you must contact us to verify this.</w:t>
      </w:r>
    </w:p>
    <w:p w14:paraId="33939316"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The FreeType</w:t>
      </w:r>
      <w:r w:rsidR="00D018A7">
        <w:rPr>
          <w:rFonts w:asciiTheme="minorHAnsi" w:hAnsiTheme="minorHAnsi"/>
          <w:sz w:val="22"/>
          <w:szCs w:val="22"/>
        </w:rPr>
        <w:t xml:space="preserve"> </w:t>
      </w:r>
      <w:r w:rsidRPr="000A40C9">
        <w:rPr>
          <w:rFonts w:asciiTheme="minorHAnsi" w:hAnsiTheme="minorHAnsi"/>
          <w:sz w:val="22"/>
          <w:szCs w:val="22"/>
        </w:rPr>
        <w:t>Project is copyright (C) 1996-2000</w:t>
      </w:r>
      <w:r w:rsidR="00D018A7">
        <w:rPr>
          <w:rFonts w:asciiTheme="minorHAnsi" w:hAnsiTheme="minorHAnsi"/>
          <w:sz w:val="22"/>
          <w:szCs w:val="22"/>
        </w:rPr>
        <w:t xml:space="preserve"> </w:t>
      </w:r>
      <w:r w:rsidRPr="000A40C9">
        <w:rPr>
          <w:rFonts w:asciiTheme="minorHAnsi" w:hAnsiTheme="minorHAnsi"/>
          <w:sz w:val="22"/>
          <w:szCs w:val="22"/>
        </w:rPr>
        <w:t>by David Turner,Robert Wilhelm, and Werner Lemberg.</w:t>
      </w:r>
      <w:r w:rsidR="00D018A7">
        <w:rPr>
          <w:rFonts w:asciiTheme="minorHAnsi" w:hAnsiTheme="minorHAnsi"/>
          <w:sz w:val="22"/>
          <w:szCs w:val="22"/>
        </w:rPr>
        <w:t xml:space="preserve"> </w:t>
      </w:r>
      <w:r w:rsidRPr="000A40C9">
        <w:rPr>
          <w:rFonts w:asciiTheme="minorHAnsi" w:hAnsiTheme="minorHAnsi"/>
          <w:sz w:val="22"/>
          <w:szCs w:val="22"/>
        </w:rPr>
        <w:t>All rights reserved except as specified below.</w:t>
      </w:r>
    </w:p>
    <w:p w14:paraId="3F7E9440" w14:textId="77777777" w:rsidR="000A40C9" w:rsidRPr="000A40C9" w:rsidRDefault="000A40C9" w:rsidP="000A40C9">
      <w:pPr>
        <w:pStyle w:val="NormalWeb"/>
        <w:rPr>
          <w:rFonts w:asciiTheme="minorHAnsi" w:hAnsiTheme="minorHAnsi"/>
          <w:sz w:val="22"/>
          <w:szCs w:val="22"/>
        </w:rPr>
      </w:pPr>
    </w:p>
    <w:p w14:paraId="760A2C3F"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1. No Warranty</w:t>
      </w:r>
    </w:p>
    <w:p w14:paraId="7F505449"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w:t>
      </w:r>
    </w:p>
    <w:p w14:paraId="47BE67D6"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THE FREETYPE PROJECT</w:t>
      </w:r>
      <w:r w:rsidR="00D018A7">
        <w:rPr>
          <w:rFonts w:asciiTheme="minorHAnsi" w:hAnsiTheme="minorHAnsi"/>
          <w:sz w:val="22"/>
          <w:szCs w:val="22"/>
        </w:rPr>
        <w:t xml:space="preserve"> </w:t>
      </w:r>
      <w:r w:rsidRPr="000A40C9">
        <w:rPr>
          <w:rFonts w:asciiTheme="minorHAnsi" w:hAnsiTheme="minorHAnsi"/>
          <w:sz w:val="22"/>
          <w:szCs w:val="22"/>
        </w:rPr>
        <w:t>IS PROVIDED `AS IS' WITHOUT</w:t>
      </w:r>
      <w:r w:rsidR="00D018A7">
        <w:rPr>
          <w:rFonts w:asciiTheme="minorHAnsi" w:hAnsiTheme="minorHAnsi"/>
          <w:sz w:val="22"/>
          <w:szCs w:val="22"/>
        </w:rPr>
        <w:t xml:space="preserve"> </w:t>
      </w:r>
      <w:r w:rsidRPr="000A40C9">
        <w:rPr>
          <w:rFonts w:asciiTheme="minorHAnsi" w:hAnsiTheme="minorHAnsi"/>
          <w:sz w:val="22"/>
          <w:szCs w:val="22"/>
        </w:rPr>
        <w:t>WARRANTY OF ANYKIND, EITHER</w:t>
      </w:r>
      <w:r w:rsidR="00D018A7">
        <w:rPr>
          <w:rFonts w:asciiTheme="minorHAnsi" w:hAnsiTheme="minorHAnsi"/>
          <w:sz w:val="22"/>
          <w:szCs w:val="22"/>
        </w:rPr>
        <w:t xml:space="preserve"> </w:t>
      </w:r>
      <w:r w:rsidRPr="000A40C9">
        <w:rPr>
          <w:rFonts w:asciiTheme="minorHAnsi" w:hAnsiTheme="minorHAnsi"/>
          <w:sz w:val="22"/>
          <w:szCs w:val="22"/>
        </w:rPr>
        <w:t>EXPRESS OR IMPLIED,</w:t>
      </w:r>
      <w:r w:rsidR="00D018A7">
        <w:rPr>
          <w:rFonts w:asciiTheme="minorHAnsi" w:hAnsiTheme="minorHAnsi"/>
          <w:sz w:val="22"/>
          <w:szCs w:val="22"/>
        </w:rPr>
        <w:t xml:space="preserve"> </w:t>
      </w:r>
      <w:r w:rsidRPr="000A40C9">
        <w:rPr>
          <w:rFonts w:asciiTheme="minorHAnsi" w:hAnsiTheme="minorHAnsi"/>
          <w:sz w:val="22"/>
          <w:szCs w:val="22"/>
        </w:rPr>
        <w:t>INCLUDING, BUT NOT</w:t>
      </w:r>
      <w:r w:rsidR="00D018A7">
        <w:rPr>
          <w:rFonts w:asciiTheme="minorHAnsi" w:hAnsiTheme="minorHAnsi"/>
          <w:sz w:val="22"/>
          <w:szCs w:val="22"/>
        </w:rPr>
        <w:t xml:space="preserve"> </w:t>
      </w:r>
      <w:r w:rsidRPr="000A40C9">
        <w:rPr>
          <w:rFonts w:asciiTheme="minorHAnsi" w:hAnsiTheme="minorHAnsi"/>
          <w:sz w:val="22"/>
          <w:szCs w:val="22"/>
        </w:rPr>
        <w:t>LIMITED TO,</w:t>
      </w:r>
      <w:r w:rsidR="00D018A7">
        <w:rPr>
          <w:rFonts w:asciiTheme="minorHAnsi" w:hAnsiTheme="minorHAnsi"/>
          <w:sz w:val="22"/>
          <w:szCs w:val="22"/>
        </w:rPr>
        <w:t xml:space="preserve"> </w:t>
      </w:r>
      <w:r w:rsidRPr="000A40C9">
        <w:rPr>
          <w:rFonts w:asciiTheme="minorHAnsi" w:hAnsiTheme="minorHAnsi"/>
          <w:sz w:val="22"/>
          <w:szCs w:val="22"/>
        </w:rPr>
        <w:t>WARRANTIES</w:t>
      </w:r>
      <w:r w:rsidR="00D018A7">
        <w:rPr>
          <w:rFonts w:asciiTheme="minorHAnsi" w:hAnsiTheme="minorHAnsi"/>
          <w:sz w:val="22"/>
          <w:szCs w:val="22"/>
        </w:rPr>
        <w:t xml:space="preserve"> </w:t>
      </w:r>
      <w:r w:rsidRPr="000A40C9">
        <w:rPr>
          <w:rFonts w:asciiTheme="minorHAnsi" w:hAnsiTheme="minorHAnsi"/>
          <w:sz w:val="22"/>
          <w:szCs w:val="22"/>
        </w:rPr>
        <w:t>OF</w:t>
      </w:r>
      <w:r w:rsidR="00D018A7">
        <w:rPr>
          <w:rFonts w:asciiTheme="minorHAnsi" w:hAnsiTheme="minorHAnsi"/>
          <w:sz w:val="22"/>
          <w:szCs w:val="22"/>
        </w:rPr>
        <w:t xml:space="preserve"> </w:t>
      </w:r>
      <w:r w:rsidRPr="000A40C9">
        <w:rPr>
          <w:rFonts w:asciiTheme="minorHAnsi" w:hAnsiTheme="minorHAnsi"/>
          <w:sz w:val="22"/>
          <w:szCs w:val="22"/>
        </w:rPr>
        <w:t>MERCHANTABILITY</w:t>
      </w:r>
      <w:r w:rsidR="00D018A7">
        <w:rPr>
          <w:rFonts w:asciiTheme="minorHAnsi" w:hAnsiTheme="minorHAnsi"/>
          <w:sz w:val="22"/>
          <w:szCs w:val="22"/>
        </w:rPr>
        <w:t xml:space="preserve"> </w:t>
      </w:r>
      <w:r w:rsidRPr="000A40C9">
        <w:rPr>
          <w:rFonts w:asciiTheme="minorHAnsi" w:hAnsiTheme="minorHAnsi"/>
          <w:sz w:val="22"/>
          <w:szCs w:val="22"/>
        </w:rPr>
        <w:t xml:space="preserve"> AND</w:t>
      </w:r>
      <w:r w:rsidR="00D018A7">
        <w:rPr>
          <w:rFonts w:asciiTheme="minorHAnsi" w:hAnsiTheme="minorHAnsi"/>
          <w:sz w:val="22"/>
          <w:szCs w:val="22"/>
        </w:rPr>
        <w:t xml:space="preserve"> </w:t>
      </w:r>
      <w:r w:rsidRPr="000A40C9">
        <w:rPr>
          <w:rFonts w:asciiTheme="minorHAnsi" w:hAnsiTheme="minorHAnsi"/>
          <w:sz w:val="22"/>
          <w:szCs w:val="22"/>
        </w:rPr>
        <w:t>FITNESS</w:t>
      </w:r>
      <w:r w:rsidR="00D018A7">
        <w:rPr>
          <w:rFonts w:asciiTheme="minorHAnsi" w:hAnsiTheme="minorHAnsi"/>
          <w:sz w:val="22"/>
          <w:szCs w:val="22"/>
        </w:rPr>
        <w:t xml:space="preserve"> </w:t>
      </w:r>
      <w:r w:rsidRPr="000A40C9">
        <w:rPr>
          <w:rFonts w:asciiTheme="minorHAnsi" w:hAnsiTheme="minorHAnsi"/>
          <w:sz w:val="22"/>
          <w:szCs w:val="22"/>
        </w:rPr>
        <w:t>FOR</w:t>
      </w:r>
      <w:r w:rsidR="00D018A7">
        <w:rPr>
          <w:rFonts w:asciiTheme="minorHAnsi" w:hAnsiTheme="minorHAnsi"/>
          <w:sz w:val="22"/>
          <w:szCs w:val="22"/>
        </w:rPr>
        <w:t xml:space="preserve"> </w:t>
      </w:r>
      <w:r w:rsidRPr="000A40C9">
        <w:rPr>
          <w:rFonts w:asciiTheme="minorHAnsi" w:hAnsiTheme="minorHAnsi"/>
          <w:sz w:val="22"/>
          <w:szCs w:val="22"/>
        </w:rPr>
        <w:t>A</w:t>
      </w:r>
      <w:r w:rsidR="00D018A7">
        <w:rPr>
          <w:rFonts w:asciiTheme="minorHAnsi" w:hAnsiTheme="minorHAnsi"/>
          <w:sz w:val="22"/>
          <w:szCs w:val="22"/>
        </w:rPr>
        <w:t xml:space="preserve"> </w:t>
      </w:r>
      <w:r w:rsidRPr="000A40C9">
        <w:rPr>
          <w:rFonts w:asciiTheme="minorHAnsi" w:hAnsiTheme="minorHAnsi"/>
          <w:sz w:val="22"/>
          <w:szCs w:val="22"/>
        </w:rPr>
        <w:t>PARTICULARPURPOSE.</w:t>
      </w:r>
      <w:r w:rsidR="00D018A7">
        <w:rPr>
          <w:rFonts w:asciiTheme="minorHAnsi" w:hAnsiTheme="minorHAnsi"/>
          <w:sz w:val="22"/>
          <w:szCs w:val="22"/>
        </w:rPr>
        <w:t xml:space="preserve"> </w:t>
      </w:r>
      <w:r w:rsidRPr="000A40C9">
        <w:rPr>
          <w:rFonts w:asciiTheme="minorHAnsi" w:hAnsiTheme="minorHAnsi"/>
          <w:sz w:val="22"/>
          <w:szCs w:val="22"/>
        </w:rPr>
        <w:t>IN NO EVENT WILL ANY OF THE AUTHORS OR COPYRIGHT HOLDERSBE LIABLE</w:t>
      </w:r>
      <w:r w:rsidR="00D018A7">
        <w:rPr>
          <w:rFonts w:asciiTheme="minorHAnsi" w:hAnsiTheme="minorHAnsi"/>
          <w:sz w:val="22"/>
          <w:szCs w:val="22"/>
        </w:rPr>
        <w:t xml:space="preserve"> </w:t>
      </w:r>
      <w:r w:rsidRPr="000A40C9">
        <w:rPr>
          <w:rFonts w:asciiTheme="minorHAnsi" w:hAnsiTheme="minorHAnsi"/>
          <w:sz w:val="22"/>
          <w:szCs w:val="22"/>
        </w:rPr>
        <w:t>FOR ANY DAMAGES CAUSED</w:t>
      </w:r>
      <w:r w:rsidR="00D018A7">
        <w:rPr>
          <w:rFonts w:asciiTheme="minorHAnsi" w:hAnsiTheme="minorHAnsi"/>
          <w:sz w:val="22"/>
          <w:szCs w:val="22"/>
        </w:rPr>
        <w:t xml:space="preserve"> </w:t>
      </w:r>
      <w:r w:rsidRPr="000A40C9">
        <w:rPr>
          <w:rFonts w:asciiTheme="minorHAnsi" w:hAnsiTheme="minorHAnsi"/>
          <w:sz w:val="22"/>
          <w:szCs w:val="22"/>
        </w:rPr>
        <w:t>BY THE USE OR</w:t>
      </w:r>
      <w:r w:rsidR="00D018A7">
        <w:rPr>
          <w:rFonts w:asciiTheme="minorHAnsi" w:hAnsiTheme="minorHAnsi"/>
          <w:sz w:val="22"/>
          <w:szCs w:val="22"/>
        </w:rPr>
        <w:t xml:space="preserve"> </w:t>
      </w:r>
      <w:r w:rsidRPr="000A40C9">
        <w:rPr>
          <w:rFonts w:asciiTheme="minorHAnsi" w:hAnsiTheme="minorHAnsi"/>
          <w:sz w:val="22"/>
          <w:szCs w:val="22"/>
        </w:rPr>
        <w:t>THE INABILITY TOUSE, OF THE FREETYPE PROJECT.</w:t>
      </w:r>
    </w:p>
    <w:p w14:paraId="6EA24532" w14:textId="77777777" w:rsidR="000A40C9" w:rsidRPr="000A40C9" w:rsidRDefault="000A40C9" w:rsidP="000A40C9">
      <w:pPr>
        <w:pStyle w:val="NormalWeb"/>
        <w:rPr>
          <w:rFonts w:asciiTheme="minorHAnsi" w:hAnsiTheme="minorHAnsi"/>
          <w:sz w:val="22"/>
          <w:szCs w:val="22"/>
        </w:rPr>
      </w:pPr>
    </w:p>
    <w:p w14:paraId="624581CD"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2. Redistribution</w:t>
      </w:r>
    </w:p>
    <w:p w14:paraId="1F919261"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w:t>
      </w:r>
    </w:p>
    <w:p w14:paraId="2EA96536"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This</w:t>
      </w:r>
      <w:r w:rsidR="00D018A7">
        <w:rPr>
          <w:rFonts w:asciiTheme="minorHAnsi" w:hAnsiTheme="minorHAnsi"/>
          <w:sz w:val="22"/>
          <w:szCs w:val="22"/>
        </w:rPr>
        <w:t xml:space="preserve"> </w:t>
      </w:r>
      <w:r w:rsidRPr="000A40C9">
        <w:rPr>
          <w:rFonts w:asciiTheme="minorHAnsi" w:hAnsiTheme="minorHAnsi"/>
          <w:sz w:val="22"/>
          <w:szCs w:val="22"/>
        </w:rPr>
        <w:t>license</w:t>
      </w:r>
      <w:r w:rsidR="00D018A7">
        <w:rPr>
          <w:rFonts w:asciiTheme="minorHAnsi" w:hAnsiTheme="minorHAnsi"/>
          <w:sz w:val="22"/>
          <w:szCs w:val="22"/>
        </w:rPr>
        <w:t xml:space="preserve"> </w:t>
      </w:r>
      <w:r w:rsidRPr="000A40C9">
        <w:rPr>
          <w:rFonts w:asciiTheme="minorHAnsi" w:hAnsiTheme="minorHAnsi"/>
          <w:sz w:val="22"/>
          <w:szCs w:val="22"/>
        </w:rPr>
        <w:t>grants</w:t>
      </w:r>
      <w:r w:rsidR="00D018A7">
        <w:rPr>
          <w:rFonts w:asciiTheme="minorHAnsi" w:hAnsiTheme="minorHAnsi"/>
          <w:sz w:val="22"/>
          <w:szCs w:val="22"/>
        </w:rPr>
        <w:t xml:space="preserve"> </w:t>
      </w:r>
      <w:r w:rsidRPr="000A40C9">
        <w:rPr>
          <w:rFonts w:asciiTheme="minorHAnsi" w:hAnsiTheme="minorHAnsi"/>
          <w:sz w:val="22"/>
          <w:szCs w:val="22"/>
        </w:rPr>
        <w:t>a</w:t>
      </w:r>
      <w:r w:rsidR="00D018A7">
        <w:rPr>
          <w:rFonts w:asciiTheme="minorHAnsi" w:hAnsiTheme="minorHAnsi"/>
          <w:sz w:val="22"/>
          <w:szCs w:val="22"/>
        </w:rPr>
        <w:t xml:space="preserve"> </w:t>
      </w:r>
      <w:r w:rsidRPr="000A40C9">
        <w:rPr>
          <w:rFonts w:asciiTheme="minorHAnsi" w:hAnsiTheme="minorHAnsi"/>
          <w:sz w:val="22"/>
          <w:szCs w:val="22"/>
        </w:rPr>
        <w:t>worldwide, royalty-free,</w:t>
      </w:r>
      <w:r w:rsidR="00D018A7">
        <w:rPr>
          <w:rFonts w:asciiTheme="minorHAnsi" w:hAnsiTheme="minorHAnsi"/>
          <w:sz w:val="22"/>
          <w:szCs w:val="22"/>
        </w:rPr>
        <w:t xml:space="preserve"> </w:t>
      </w:r>
      <w:r w:rsidRPr="000A40C9">
        <w:rPr>
          <w:rFonts w:asciiTheme="minorHAnsi" w:hAnsiTheme="minorHAnsi"/>
          <w:sz w:val="22"/>
          <w:szCs w:val="22"/>
        </w:rPr>
        <w:t>perpetual</w:t>
      </w:r>
      <w:r w:rsidR="00D018A7">
        <w:rPr>
          <w:rFonts w:asciiTheme="minorHAnsi" w:hAnsiTheme="minorHAnsi"/>
          <w:sz w:val="22"/>
          <w:szCs w:val="22"/>
        </w:rPr>
        <w:t xml:space="preserve"> </w:t>
      </w:r>
      <w:r w:rsidRPr="000A40C9">
        <w:rPr>
          <w:rFonts w:asciiTheme="minorHAnsi" w:hAnsiTheme="minorHAnsi"/>
          <w:sz w:val="22"/>
          <w:szCs w:val="22"/>
        </w:rPr>
        <w:t>and irrevocable right</w:t>
      </w:r>
      <w:r w:rsidR="00D018A7">
        <w:rPr>
          <w:rFonts w:asciiTheme="minorHAnsi" w:hAnsiTheme="minorHAnsi"/>
          <w:sz w:val="22"/>
          <w:szCs w:val="22"/>
        </w:rPr>
        <w:t xml:space="preserve"> </w:t>
      </w:r>
      <w:r w:rsidRPr="000A40C9">
        <w:rPr>
          <w:rFonts w:asciiTheme="minorHAnsi" w:hAnsiTheme="minorHAnsi"/>
          <w:sz w:val="22"/>
          <w:szCs w:val="22"/>
        </w:rPr>
        <w:t>and license to use,</w:t>
      </w:r>
      <w:r w:rsidR="00D018A7">
        <w:rPr>
          <w:rFonts w:asciiTheme="minorHAnsi" w:hAnsiTheme="minorHAnsi"/>
          <w:sz w:val="22"/>
          <w:szCs w:val="22"/>
        </w:rPr>
        <w:t xml:space="preserve"> </w:t>
      </w:r>
      <w:r w:rsidRPr="000A40C9">
        <w:rPr>
          <w:rFonts w:asciiTheme="minorHAnsi" w:hAnsiTheme="minorHAnsi"/>
          <w:sz w:val="22"/>
          <w:szCs w:val="22"/>
        </w:rPr>
        <w:t>execute, perform, compile,</w:t>
      </w:r>
      <w:r w:rsidR="00D018A7">
        <w:rPr>
          <w:rFonts w:asciiTheme="minorHAnsi" w:hAnsiTheme="minorHAnsi"/>
          <w:sz w:val="22"/>
          <w:szCs w:val="22"/>
        </w:rPr>
        <w:t xml:space="preserve"> </w:t>
      </w:r>
      <w:r w:rsidRPr="000A40C9">
        <w:rPr>
          <w:rFonts w:asciiTheme="minorHAnsi" w:hAnsiTheme="minorHAnsi"/>
          <w:sz w:val="22"/>
          <w:szCs w:val="22"/>
        </w:rPr>
        <w:t>display,</w:t>
      </w:r>
      <w:r w:rsidR="00D018A7">
        <w:rPr>
          <w:rFonts w:asciiTheme="minorHAnsi" w:hAnsiTheme="minorHAnsi"/>
          <w:sz w:val="22"/>
          <w:szCs w:val="22"/>
        </w:rPr>
        <w:t xml:space="preserve"> </w:t>
      </w:r>
      <w:r w:rsidRPr="000A40C9">
        <w:rPr>
          <w:rFonts w:asciiTheme="minorHAnsi" w:hAnsiTheme="minorHAnsi"/>
          <w:sz w:val="22"/>
          <w:szCs w:val="22"/>
        </w:rPr>
        <w:t>copy, create</w:t>
      </w:r>
      <w:r w:rsidR="00D018A7">
        <w:rPr>
          <w:rFonts w:asciiTheme="minorHAnsi" w:hAnsiTheme="minorHAnsi"/>
          <w:sz w:val="22"/>
          <w:szCs w:val="22"/>
        </w:rPr>
        <w:t xml:space="preserve"> </w:t>
      </w:r>
      <w:r w:rsidRPr="000A40C9">
        <w:rPr>
          <w:rFonts w:asciiTheme="minorHAnsi" w:hAnsiTheme="minorHAnsi"/>
          <w:sz w:val="22"/>
          <w:szCs w:val="22"/>
        </w:rPr>
        <w:t>derivative</w:t>
      </w:r>
      <w:r w:rsidR="00D018A7">
        <w:rPr>
          <w:rFonts w:asciiTheme="minorHAnsi" w:hAnsiTheme="minorHAnsi"/>
          <w:sz w:val="22"/>
          <w:szCs w:val="22"/>
        </w:rPr>
        <w:t xml:space="preserve"> </w:t>
      </w:r>
      <w:r w:rsidRPr="000A40C9">
        <w:rPr>
          <w:rFonts w:asciiTheme="minorHAnsi" w:hAnsiTheme="minorHAnsi"/>
          <w:sz w:val="22"/>
          <w:szCs w:val="22"/>
        </w:rPr>
        <w:t>works of,</w:t>
      </w:r>
      <w:r w:rsidR="00D018A7">
        <w:rPr>
          <w:rFonts w:asciiTheme="minorHAnsi" w:hAnsiTheme="minorHAnsi"/>
          <w:sz w:val="22"/>
          <w:szCs w:val="22"/>
        </w:rPr>
        <w:t xml:space="preserve"> </w:t>
      </w:r>
      <w:r w:rsidRPr="000A40C9">
        <w:rPr>
          <w:rFonts w:asciiTheme="minorHAnsi" w:hAnsiTheme="minorHAnsi"/>
          <w:sz w:val="22"/>
          <w:szCs w:val="22"/>
        </w:rPr>
        <w:t>distribute</w:t>
      </w:r>
      <w:r w:rsidR="00D018A7">
        <w:rPr>
          <w:rFonts w:asciiTheme="minorHAnsi" w:hAnsiTheme="minorHAnsi"/>
          <w:sz w:val="22"/>
          <w:szCs w:val="22"/>
        </w:rPr>
        <w:t xml:space="preserve"> </w:t>
      </w:r>
      <w:r w:rsidRPr="000A40C9">
        <w:rPr>
          <w:rFonts w:asciiTheme="minorHAnsi" w:hAnsiTheme="minorHAnsi"/>
          <w:sz w:val="22"/>
          <w:szCs w:val="22"/>
        </w:rPr>
        <w:t>and sublicense the</w:t>
      </w:r>
      <w:r w:rsidR="00D018A7">
        <w:rPr>
          <w:rFonts w:asciiTheme="minorHAnsi" w:hAnsiTheme="minorHAnsi"/>
          <w:sz w:val="22"/>
          <w:szCs w:val="22"/>
        </w:rPr>
        <w:t xml:space="preserve"> </w:t>
      </w:r>
      <w:r w:rsidRPr="000A40C9">
        <w:rPr>
          <w:rFonts w:asciiTheme="minorHAnsi" w:hAnsiTheme="minorHAnsi"/>
          <w:sz w:val="22"/>
          <w:szCs w:val="22"/>
        </w:rPr>
        <w:t>FreeType Project (in</w:t>
      </w:r>
      <w:r w:rsidR="00D018A7">
        <w:rPr>
          <w:rFonts w:asciiTheme="minorHAnsi" w:hAnsiTheme="minorHAnsi"/>
          <w:sz w:val="22"/>
          <w:szCs w:val="22"/>
        </w:rPr>
        <w:t xml:space="preserve"> </w:t>
      </w:r>
      <w:r w:rsidRPr="000A40C9">
        <w:rPr>
          <w:rFonts w:asciiTheme="minorHAnsi" w:hAnsiTheme="minorHAnsi"/>
          <w:sz w:val="22"/>
          <w:szCs w:val="22"/>
        </w:rPr>
        <w:t>both source and</w:t>
      </w:r>
      <w:r w:rsidR="00D018A7">
        <w:rPr>
          <w:rFonts w:asciiTheme="minorHAnsi" w:hAnsiTheme="minorHAnsi"/>
          <w:sz w:val="22"/>
          <w:szCs w:val="22"/>
        </w:rPr>
        <w:t xml:space="preserve"> </w:t>
      </w:r>
      <w:r w:rsidRPr="000A40C9">
        <w:rPr>
          <w:rFonts w:asciiTheme="minorHAnsi" w:hAnsiTheme="minorHAnsi"/>
          <w:sz w:val="22"/>
          <w:szCs w:val="22"/>
        </w:rPr>
        <w:t>object code forms)</w:t>
      </w:r>
      <w:r w:rsidR="00D018A7">
        <w:rPr>
          <w:rFonts w:asciiTheme="minorHAnsi" w:hAnsiTheme="minorHAnsi"/>
          <w:sz w:val="22"/>
          <w:szCs w:val="22"/>
        </w:rPr>
        <w:t xml:space="preserve"> </w:t>
      </w:r>
      <w:r w:rsidRPr="000A40C9">
        <w:rPr>
          <w:rFonts w:asciiTheme="minorHAnsi" w:hAnsiTheme="minorHAnsi"/>
          <w:sz w:val="22"/>
          <w:szCs w:val="22"/>
        </w:rPr>
        <w:t>and</w:t>
      </w:r>
      <w:r w:rsidR="00D018A7">
        <w:rPr>
          <w:rFonts w:asciiTheme="minorHAnsi" w:hAnsiTheme="minorHAnsi"/>
          <w:sz w:val="22"/>
          <w:szCs w:val="22"/>
        </w:rPr>
        <w:t xml:space="preserve"> </w:t>
      </w:r>
      <w:r w:rsidRPr="000A40C9">
        <w:rPr>
          <w:rFonts w:asciiTheme="minorHAnsi" w:hAnsiTheme="minorHAnsi"/>
          <w:sz w:val="22"/>
          <w:szCs w:val="22"/>
        </w:rPr>
        <w:t>derivative works</w:t>
      </w:r>
      <w:r w:rsidR="00D018A7">
        <w:rPr>
          <w:rFonts w:asciiTheme="minorHAnsi" w:hAnsiTheme="minorHAnsi"/>
          <w:sz w:val="22"/>
          <w:szCs w:val="22"/>
        </w:rPr>
        <w:t xml:space="preserve"> </w:t>
      </w:r>
      <w:r w:rsidRPr="000A40C9">
        <w:rPr>
          <w:rFonts w:asciiTheme="minorHAnsi" w:hAnsiTheme="minorHAnsi"/>
          <w:sz w:val="22"/>
          <w:szCs w:val="22"/>
        </w:rPr>
        <w:t>thereof</w:t>
      </w:r>
      <w:r w:rsidR="00D018A7">
        <w:rPr>
          <w:rFonts w:asciiTheme="minorHAnsi" w:hAnsiTheme="minorHAnsi"/>
          <w:sz w:val="22"/>
          <w:szCs w:val="22"/>
        </w:rPr>
        <w:t xml:space="preserve"> </w:t>
      </w:r>
      <w:r w:rsidRPr="000A40C9">
        <w:rPr>
          <w:rFonts w:asciiTheme="minorHAnsi" w:hAnsiTheme="minorHAnsi"/>
          <w:sz w:val="22"/>
          <w:szCs w:val="22"/>
        </w:rPr>
        <w:t>for</w:t>
      </w:r>
      <w:r w:rsidR="00D018A7">
        <w:rPr>
          <w:rFonts w:asciiTheme="minorHAnsi" w:hAnsiTheme="minorHAnsi"/>
          <w:sz w:val="22"/>
          <w:szCs w:val="22"/>
        </w:rPr>
        <w:t xml:space="preserve"> </w:t>
      </w:r>
      <w:r w:rsidRPr="000A40C9">
        <w:rPr>
          <w:rFonts w:asciiTheme="minorHAnsi" w:hAnsiTheme="minorHAnsi"/>
          <w:sz w:val="22"/>
          <w:szCs w:val="22"/>
        </w:rPr>
        <w:t>any</w:t>
      </w:r>
      <w:r w:rsidR="00D018A7">
        <w:rPr>
          <w:rFonts w:asciiTheme="minorHAnsi" w:hAnsiTheme="minorHAnsi"/>
          <w:sz w:val="22"/>
          <w:szCs w:val="22"/>
        </w:rPr>
        <w:t xml:space="preserve"> </w:t>
      </w:r>
      <w:r w:rsidRPr="000A40C9">
        <w:rPr>
          <w:rFonts w:asciiTheme="minorHAnsi" w:hAnsiTheme="minorHAnsi"/>
          <w:sz w:val="22"/>
          <w:szCs w:val="22"/>
        </w:rPr>
        <w:t>purpose; and</w:t>
      </w:r>
      <w:r w:rsidR="00D018A7">
        <w:rPr>
          <w:rFonts w:asciiTheme="minorHAnsi" w:hAnsiTheme="minorHAnsi"/>
          <w:sz w:val="22"/>
          <w:szCs w:val="22"/>
        </w:rPr>
        <w:t xml:space="preserve"> </w:t>
      </w:r>
      <w:r w:rsidRPr="000A40C9">
        <w:rPr>
          <w:rFonts w:asciiTheme="minorHAnsi" w:hAnsiTheme="minorHAnsi"/>
          <w:sz w:val="22"/>
          <w:szCs w:val="22"/>
        </w:rPr>
        <w:t>to authorize others</w:t>
      </w:r>
      <w:r w:rsidR="00D018A7">
        <w:rPr>
          <w:rFonts w:asciiTheme="minorHAnsi" w:hAnsiTheme="minorHAnsi"/>
          <w:sz w:val="22"/>
          <w:szCs w:val="22"/>
        </w:rPr>
        <w:t xml:space="preserve"> </w:t>
      </w:r>
      <w:r w:rsidRPr="000A40C9">
        <w:rPr>
          <w:rFonts w:asciiTheme="minorHAnsi" w:hAnsiTheme="minorHAnsi"/>
          <w:sz w:val="22"/>
          <w:szCs w:val="22"/>
        </w:rPr>
        <w:t>to exercise</w:t>
      </w:r>
      <w:r w:rsidR="00D018A7">
        <w:rPr>
          <w:rFonts w:asciiTheme="minorHAnsi" w:hAnsiTheme="minorHAnsi"/>
          <w:sz w:val="22"/>
          <w:szCs w:val="22"/>
        </w:rPr>
        <w:t xml:space="preserve"> </w:t>
      </w:r>
      <w:r w:rsidRPr="000A40C9">
        <w:rPr>
          <w:rFonts w:asciiTheme="minorHAnsi" w:hAnsiTheme="minorHAnsi"/>
          <w:sz w:val="22"/>
          <w:szCs w:val="22"/>
        </w:rPr>
        <w:t>some or all</w:t>
      </w:r>
      <w:r w:rsidR="00D018A7">
        <w:rPr>
          <w:rFonts w:asciiTheme="minorHAnsi" w:hAnsiTheme="minorHAnsi"/>
          <w:sz w:val="22"/>
          <w:szCs w:val="22"/>
        </w:rPr>
        <w:t xml:space="preserve"> </w:t>
      </w:r>
      <w:r w:rsidRPr="000A40C9">
        <w:rPr>
          <w:rFonts w:asciiTheme="minorHAnsi" w:hAnsiTheme="minorHAnsi"/>
          <w:sz w:val="22"/>
          <w:szCs w:val="22"/>
        </w:rPr>
        <w:t>of the</w:t>
      </w:r>
      <w:r w:rsidR="00D018A7">
        <w:rPr>
          <w:rFonts w:asciiTheme="minorHAnsi" w:hAnsiTheme="minorHAnsi"/>
          <w:sz w:val="22"/>
          <w:szCs w:val="22"/>
        </w:rPr>
        <w:t xml:space="preserve"> </w:t>
      </w:r>
      <w:r w:rsidRPr="000A40C9">
        <w:rPr>
          <w:rFonts w:asciiTheme="minorHAnsi" w:hAnsiTheme="minorHAnsi"/>
          <w:sz w:val="22"/>
          <w:szCs w:val="22"/>
        </w:rPr>
        <w:t>rights granted herein, subject to the following conditions:</w:t>
      </w:r>
    </w:p>
    <w:p w14:paraId="339C9785" w14:textId="77777777" w:rsidR="000A40C9" w:rsidRPr="000A40C9" w:rsidRDefault="000A40C9" w:rsidP="00D018A7">
      <w:pPr>
        <w:pStyle w:val="NormalWeb"/>
        <w:numPr>
          <w:ilvl w:val="0"/>
          <w:numId w:val="16"/>
        </w:numPr>
        <w:rPr>
          <w:rFonts w:asciiTheme="minorHAnsi" w:hAnsiTheme="minorHAnsi"/>
          <w:sz w:val="22"/>
          <w:szCs w:val="22"/>
        </w:rPr>
      </w:pPr>
      <w:r w:rsidRPr="000A40C9">
        <w:rPr>
          <w:rFonts w:asciiTheme="minorHAnsi" w:hAnsiTheme="minorHAnsi"/>
          <w:sz w:val="22"/>
          <w:szCs w:val="22"/>
        </w:rPr>
        <w:t>Redistribution of</w:t>
      </w:r>
      <w:r w:rsidR="00D018A7">
        <w:rPr>
          <w:rFonts w:asciiTheme="minorHAnsi" w:hAnsiTheme="minorHAnsi"/>
          <w:sz w:val="22"/>
          <w:szCs w:val="22"/>
        </w:rPr>
        <w:t xml:space="preserve"> </w:t>
      </w:r>
      <w:r w:rsidRPr="000A40C9">
        <w:rPr>
          <w:rFonts w:asciiTheme="minorHAnsi" w:hAnsiTheme="minorHAnsi"/>
          <w:sz w:val="22"/>
          <w:szCs w:val="22"/>
        </w:rPr>
        <w:t>source code</w:t>
      </w:r>
      <w:r w:rsidR="00D018A7">
        <w:rPr>
          <w:rFonts w:asciiTheme="minorHAnsi" w:hAnsiTheme="minorHAnsi"/>
          <w:sz w:val="22"/>
          <w:szCs w:val="22"/>
        </w:rPr>
        <w:t xml:space="preserve"> </w:t>
      </w:r>
      <w:r w:rsidRPr="000A40C9">
        <w:rPr>
          <w:rFonts w:asciiTheme="minorHAnsi" w:hAnsiTheme="minorHAnsi"/>
          <w:sz w:val="22"/>
          <w:szCs w:val="22"/>
        </w:rPr>
        <w:t>must retain this</w:t>
      </w:r>
      <w:r w:rsidR="00D018A7">
        <w:rPr>
          <w:rFonts w:asciiTheme="minorHAnsi" w:hAnsiTheme="minorHAnsi"/>
          <w:sz w:val="22"/>
          <w:szCs w:val="22"/>
        </w:rPr>
        <w:t xml:space="preserve"> </w:t>
      </w:r>
      <w:r w:rsidRPr="000A40C9">
        <w:rPr>
          <w:rFonts w:asciiTheme="minorHAnsi" w:hAnsiTheme="minorHAnsi"/>
          <w:sz w:val="22"/>
          <w:szCs w:val="22"/>
        </w:rPr>
        <w:t>license file (`FTL.TXT') unaltered; any</w:t>
      </w:r>
      <w:r w:rsidR="00D018A7">
        <w:rPr>
          <w:rFonts w:asciiTheme="minorHAnsi" w:hAnsiTheme="minorHAnsi"/>
          <w:sz w:val="22"/>
          <w:szCs w:val="22"/>
        </w:rPr>
        <w:t xml:space="preserve"> </w:t>
      </w:r>
      <w:r w:rsidRPr="000A40C9">
        <w:rPr>
          <w:rFonts w:asciiTheme="minorHAnsi" w:hAnsiTheme="minorHAnsi"/>
          <w:sz w:val="22"/>
          <w:szCs w:val="22"/>
        </w:rPr>
        <w:t>additions, deletions or changes to the original</w:t>
      </w:r>
      <w:r w:rsidR="00D018A7">
        <w:rPr>
          <w:rFonts w:asciiTheme="minorHAnsi" w:hAnsiTheme="minorHAnsi"/>
          <w:sz w:val="22"/>
          <w:szCs w:val="22"/>
        </w:rPr>
        <w:t xml:space="preserve"> </w:t>
      </w:r>
      <w:r w:rsidRPr="000A40C9">
        <w:rPr>
          <w:rFonts w:asciiTheme="minorHAnsi" w:hAnsiTheme="minorHAnsi"/>
          <w:sz w:val="22"/>
          <w:szCs w:val="22"/>
        </w:rPr>
        <w:t>files must be clearly</w:t>
      </w:r>
      <w:r w:rsidR="00D018A7">
        <w:rPr>
          <w:rFonts w:asciiTheme="minorHAnsi" w:hAnsiTheme="minorHAnsi"/>
          <w:sz w:val="22"/>
          <w:szCs w:val="22"/>
        </w:rPr>
        <w:t xml:space="preserve"> </w:t>
      </w:r>
      <w:r w:rsidRPr="000A40C9">
        <w:rPr>
          <w:rFonts w:asciiTheme="minorHAnsi" w:hAnsiTheme="minorHAnsi"/>
          <w:sz w:val="22"/>
          <w:szCs w:val="22"/>
        </w:rPr>
        <w:t>indicated in accompanying documentation.</w:t>
      </w:r>
      <w:r w:rsidR="00D018A7">
        <w:rPr>
          <w:rFonts w:asciiTheme="minorHAnsi" w:hAnsiTheme="minorHAnsi"/>
          <w:sz w:val="22"/>
          <w:szCs w:val="22"/>
        </w:rPr>
        <w:t xml:space="preserve"> </w:t>
      </w:r>
      <w:r w:rsidRPr="000A40C9">
        <w:rPr>
          <w:rFonts w:asciiTheme="minorHAnsi" w:hAnsiTheme="minorHAnsi"/>
          <w:sz w:val="22"/>
          <w:szCs w:val="22"/>
        </w:rPr>
        <w:t xml:space="preserve"> The</w:t>
      </w:r>
      <w:r w:rsidR="00D018A7">
        <w:rPr>
          <w:rFonts w:asciiTheme="minorHAnsi" w:hAnsiTheme="minorHAnsi"/>
          <w:sz w:val="22"/>
          <w:szCs w:val="22"/>
        </w:rPr>
        <w:t xml:space="preserve"> </w:t>
      </w:r>
      <w:r w:rsidRPr="000A40C9">
        <w:rPr>
          <w:rFonts w:asciiTheme="minorHAnsi" w:hAnsiTheme="minorHAnsi"/>
          <w:sz w:val="22"/>
          <w:szCs w:val="22"/>
        </w:rPr>
        <w:t>copyright</w:t>
      </w:r>
      <w:r w:rsidR="00D018A7">
        <w:rPr>
          <w:rFonts w:asciiTheme="minorHAnsi" w:hAnsiTheme="minorHAnsi"/>
          <w:sz w:val="22"/>
          <w:szCs w:val="22"/>
        </w:rPr>
        <w:t xml:space="preserve"> </w:t>
      </w:r>
      <w:r w:rsidRPr="000A40C9">
        <w:rPr>
          <w:rFonts w:asciiTheme="minorHAnsi" w:hAnsiTheme="minorHAnsi"/>
          <w:sz w:val="22"/>
          <w:szCs w:val="22"/>
        </w:rPr>
        <w:t>notices</w:t>
      </w:r>
      <w:r w:rsidR="00D018A7">
        <w:rPr>
          <w:rFonts w:asciiTheme="minorHAnsi" w:hAnsiTheme="minorHAnsi"/>
          <w:sz w:val="22"/>
          <w:szCs w:val="22"/>
        </w:rPr>
        <w:t xml:space="preserve"> </w:t>
      </w:r>
      <w:r w:rsidRPr="000A40C9">
        <w:rPr>
          <w:rFonts w:asciiTheme="minorHAnsi" w:hAnsiTheme="minorHAnsi"/>
          <w:sz w:val="22"/>
          <w:szCs w:val="22"/>
        </w:rPr>
        <w:t>of</w:t>
      </w:r>
      <w:r w:rsidR="00D018A7">
        <w:rPr>
          <w:rFonts w:asciiTheme="minorHAnsi" w:hAnsiTheme="minorHAnsi"/>
          <w:sz w:val="22"/>
          <w:szCs w:val="22"/>
        </w:rPr>
        <w:t xml:space="preserve"> </w:t>
      </w:r>
      <w:r w:rsidRPr="000A40C9">
        <w:rPr>
          <w:rFonts w:asciiTheme="minorHAnsi" w:hAnsiTheme="minorHAnsi"/>
          <w:sz w:val="22"/>
          <w:szCs w:val="22"/>
        </w:rPr>
        <w:t>the</w:t>
      </w:r>
      <w:r w:rsidR="00D018A7">
        <w:rPr>
          <w:rFonts w:asciiTheme="minorHAnsi" w:hAnsiTheme="minorHAnsi"/>
          <w:sz w:val="22"/>
          <w:szCs w:val="22"/>
        </w:rPr>
        <w:t xml:space="preserve"> </w:t>
      </w:r>
      <w:r w:rsidRPr="000A40C9">
        <w:rPr>
          <w:rFonts w:asciiTheme="minorHAnsi" w:hAnsiTheme="minorHAnsi"/>
          <w:sz w:val="22"/>
          <w:szCs w:val="22"/>
        </w:rPr>
        <w:t>unaltered, original</w:t>
      </w:r>
      <w:r w:rsidR="00D018A7">
        <w:rPr>
          <w:rFonts w:asciiTheme="minorHAnsi" w:hAnsiTheme="minorHAnsi"/>
          <w:sz w:val="22"/>
          <w:szCs w:val="22"/>
        </w:rPr>
        <w:t xml:space="preserve"> </w:t>
      </w:r>
      <w:r w:rsidRPr="000A40C9">
        <w:rPr>
          <w:rFonts w:asciiTheme="minorHAnsi" w:hAnsiTheme="minorHAnsi"/>
          <w:sz w:val="22"/>
          <w:szCs w:val="22"/>
        </w:rPr>
        <w:t>files must</w:t>
      </w:r>
      <w:r w:rsidR="00D018A7">
        <w:rPr>
          <w:rFonts w:asciiTheme="minorHAnsi" w:hAnsiTheme="minorHAnsi"/>
          <w:sz w:val="22"/>
          <w:szCs w:val="22"/>
        </w:rPr>
        <w:t xml:space="preserve"> </w:t>
      </w:r>
      <w:r w:rsidRPr="000A40C9">
        <w:rPr>
          <w:rFonts w:asciiTheme="minorHAnsi" w:hAnsiTheme="minorHAnsi"/>
          <w:sz w:val="22"/>
          <w:szCs w:val="22"/>
        </w:rPr>
        <w:t>be</w:t>
      </w:r>
      <w:r w:rsidR="00D018A7">
        <w:rPr>
          <w:rFonts w:asciiTheme="minorHAnsi" w:hAnsiTheme="minorHAnsi"/>
          <w:sz w:val="22"/>
          <w:szCs w:val="22"/>
        </w:rPr>
        <w:t xml:space="preserve"> </w:t>
      </w:r>
      <w:r w:rsidRPr="000A40C9">
        <w:rPr>
          <w:rFonts w:asciiTheme="minorHAnsi" w:hAnsiTheme="minorHAnsi"/>
          <w:sz w:val="22"/>
          <w:szCs w:val="22"/>
        </w:rPr>
        <w:t>preserved in</w:t>
      </w:r>
      <w:r w:rsidR="00D018A7">
        <w:rPr>
          <w:rFonts w:asciiTheme="minorHAnsi" w:hAnsiTheme="minorHAnsi"/>
          <w:sz w:val="22"/>
          <w:szCs w:val="22"/>
        </w:rPr>
        <w:t xml:space="preserve"> </w:t>
      </w:r>
      <w:r w:rsidRPr="000A40C9">
        <w:rPr>
          <w:rFonts w:asciiTheme="minorHAnsi" w:hAnsiTheme="minorHAnsi"/>
          <w:sz w:val="22"/>
          <w:szCs w:val="22"/>
        </w:rPr>
        <w:t>all</w:t>
      </w:r>
      <w:r w:rsidR="00D018A7">
        <w:rPr>
          <w:rFonts w:asciiTheme="minorHAnsi" w:hAnsiTheme="minorHAnsi"/>
          <w:sz w:val="22"/>
          <w:szCs w:val="22"/>
        </w:rPr>
        <w:t xml:space="preserve"> </w:t>
      </w:r>
      <w:r w:rsidRPr="000A40C9">
        <w:rPr>
          <w:rFonts w:asciiTheme="minorHAnsi" w:hAnsiTheme="minorHAnsi"/>
          <w:sz w:val="22"/>
          <w:szCs w:val="22"/>
        </w:rPr>
        <w:t>copies of</w:t>
      </w:r>
      <w:r w:rsidR="00D018A7">
        <w:rPr>
          <w:rFonts w:asciiTheme="minorHAnsi" w:hAnsiTheme="minorHAnsi"/>
          <w:sz w:val="22"/>
          <w:szCs w:val="22"/>
        </w:rPr>
        <w:t xml:space="preserve"> </w:t>
      </w:r>
      <w:r w:rsidRPr="000A40C9">
        <w:rPr>
          <w:rFonts w:asciiTheme="minorHAnsi" w:hAnsiTheme="minorHAnsi"/>
          <w:sz w:val="22"/>
          <w:szCs w:val="22"/>
        </w:rPr>
        <w:t>source files.</w:t>
      </w:r>
    </w:p>
    <w:p w14:paraId="196D870F" w14:textId="77777777" w:rsidR="000A40C9" w:rsidRPr="000A40C9" w:rsidRDefault="000A40C9" w:rsidP="00D018A7">
      <w:pPr>
        <w:pStyle w:val="NormalWeb"/>
        <w:numPr>
          <w:ilvl w:val="0"/>
          <w:numId w:val="16"/>
        </w:numPr>
        <w:rPr>
          <w:rFonts w:asciiTheme="minorHAnsi" w:hAnsiTheme="minorHAnsi"/>
          <w:sz w:val="22"/>
          <w:szCs w:val="22"/>
        </w:rPr>
      </w:pPr>
      <w:r w:rsidRPr="000A40C9">
        <w:rPr>
          <w:rFonts w:asciiTheme="minorHAnsi" w:hAnsiTheme="minorHAnsi"/>
          <w:sz w:val="22"/>
          <w:szCs w:val="22"/>
        </w:rPr>
        <w:t>Redistribution</w:t>
      </w:r>
      <w:r w:rsidR="00D018A7">
        <w:rPr>
          <w:rFonts w:asciiTheme="minorHAnsi" w:hAnsiTheme="minorHAnsi"/>
          <w:sz w:val="22"/>
          <w:szCs w:val="22"/>
        </w:rPr>
        <w:t xml:space="preserve"> in binary form must provide a </w:t>
      </w:r>
      <w:r w:rsidRPr="000A40C9">
        <w:rPr>
          <w:rFonts w:asciiTheme="minorHAnsi" w:hAnsiTheme="minorHAnsi"/>
          <w:sz w:val="22"/>
          <w:szCs w:val="22"/>
        </w:rPr>
        <w:t>disclaimer</w:t>
      </w:r>
      <w:r w:rsidR="00D018A7">
        <w:rPr>
          <w:rFonts w:asciiTheme="minorHAnsi" w:hAnsiTheme="minorHAnsi"/>
          <w:sz w:val="22"/>
          <w:szCs w:val="22"/>
        </w:rPr>
        <w:t xml:space="preserve"> </w:t>
      </w:r>
      <w:r w:rsidRPr="000A40C9">
        <w:rPr>
          <w:rFonts w:asciiTheme="minorHAnsi" w:hAnsiTheme="minorHAnsi"/>
          <w:sz w:val="22"/>
          <w:szCs w:val="22"/>
        </w:rPr>
        <w:t>that states</w:t>
      </w:r>
      <w:r w:rsidR="00D018A7">
        <w:rPr>
          <w:rFonts w:asciiTheme="minorHAnsi" w:hAnsiTheme="minorHAnsi"/>
          <w:sz w:val="22"/>
          <w:szCs w:val="22"/>
        </w:rPr>
        <w:t xml:space="preserve"> </w:t>
      </w:r>
      <w:r w:rsidRPr="000A40C9">
        <w:rPr>
          <w:rFonts w:asciiTheme="minorHAnsi" w:hAnsiTheme="minorHAnsi"/>
          <w:sz w:val="22"/>
          <w:szCs w:val="22"/>
        </w:rPr>
        <w:t>that</w:t>
      </w:r>
      <w:r w:rsidR="00D018A7">
        <w:rPr>
          <w:rFonts w:asciiTheme="minorHAnsi" w:hAnsiTheme="minorHAnsi"/>
          <w:sz w:val="22"/>
          <w:szCs w:val="22"/>
        </w:rPr>
        <w:t xml:space="preserve"> </w:t>
      </w:r>
      <w:r w:rsidRPr="000A40C9">
        <w:rPr>
          <w:rFonts w:asciiTheme="minorHAnsi" w:hAnsiTheme="minorHAnsi"/>
          <w:sz w:val="22"/>
          <w:szCs w:val="22"/>
        </w:rPr>
        <w:t>the software is based in part of the work of the FreeType Team,</w:t>
      </w:r>
      <w:r w:rsidR="00D018A7">
        <w:rPr>
          <w:rFonts w:asciiTheme="minorHAnsi" w:hAnsiTheme="minorHAnsi"/>
          <w:sz w:val="22"/>
          <w:szCs w:val="22"/>
        </w:rPr>
        <w:t xml:space="preserve"> </w:t>
      </w:r>
      <w:r w:rsidRPr="000A40C9">
        <w:rPr>
          <w:rFonts w:asciiTheme="minorHAnsi" w:hAnsiTheme="minorHAnsi"/>
          <w:sz w:val="22"/>
          <w:szCs w:val="22"/>
        </w:rPr>
        <w:t>in</w:t>
      </w:r>
      <w:r w:rsidR="00D018A7">
        <w:rPr>
          <w:rFonts w:asciiTheme="minorHAnsi" w:hAnsiTheme="minorHAnsi"/>
          <w:sz w:val="22"/>
          <w:szCs w:val="22"/>
        </w:rPr>
        <w:t xml:space="preserve"> </w:t>
      </w:r>
      <w:r w:rsidRPr="000A40C9">
        <w:rPr>
          <w:rFonts w:asciiTheme="minorHAnsi" w:hAnsiTheme="minorHAnsi"/>
          <w:sz w:val="22"/>
          <w:szCs w:val="22"/>
        </w:rPr>
        <w:t>the</w:t>
      </w:r>
      <w:r w:rsidR="00D018A7">
        <w:rPr>
          <w:rFonts w:asciiTheme="minorHAnsi" w:hAnsiTheme="minorHAnsi"/>
          <w:sz w:val="22"/>
          <w:szCs w:val="22"/>
        </w:rPr>
        <w:t xml:space="preserve"> </w:t>
      </w:r>
      <w:r w:rsidRPr="000A40C9">
        <w:rPr>
          <w:rFonts w:asciiTheme="minorHAnsi" w:hAnsiTheme="minorHAnsi"/>
          <w:sz w:val="22"/>
          <w:szCs w:val="22"/>
        </w:rPr>
        <w:t>distribution</w:t>
      </w:r>
      <w:r w:rsidR="00D018A7">
        <w:rPr>
          <w:rFonts w:asciiTheme="minorHAnsi" w:hAnsiTheme="minorHAnsi"/>
          <w:sz w:val="22"/>
          <w:szCs w:val="22"/>
        </w:rPr>
        <w:t xml:space="preserve"> </w:t>
      </w:r>
      <w:r w:rsidRPr="000A40C9">
        <w:rPr>
          <w:rFonts w:asciiTheme="minorHAnsi" w:hAnsiTheme="minorHAnsi"/>
          <w:sz w:val="22"/>
          <w:szCs w:val="22"/>
        </w:rPr>
        <w:t>documentation.</w:t>
      </w:r>
      <w:r w:rsidR="00D018A7">
        <w:rPr>
          <w:rFonts w:asciiTheme="minorHAnsi" w:hAnsiTheme="minorHAnsi"/>
          <w:sz w:val="22"/>
          <w:szCs w:val="22"/>
        </w:rPr>
        <w:t xml:space="preserve"> </w:t>
      </w:r>
      <w:r w:rsidRPr="000A40C9">
        <w:rPr>
          <w:rFonts w:asciiTheme="minorHAnsi" w:hAnsiTheme="minorHAnsi"/>
          <w:sz w:val="22"/>
          <w:szCs w:val="22"/>
        </w:rPr>
        <w:t>We also encourage you to put an URL to the FreeT</w:t>
      </w:r>
      <w:r w:rsidR="00D018A7">
        <w:rPr>
          <w:rFonts w:asciiTheme="minorHAnsi" w:hAnsiTheme="minorHAnsi"/>
          <w:sz w:val="22"/>
          <w:szCs w:val="22"/>
        </w:rPr>
        <w:t xml:space="preserve">ype web page </w:t>
      </w:r>
      <w:r w:rsidRPr="000A40C9">
        <w:rPr>
          <w:rFonts w:asciiTheme="minorHAnsi" w:hAnsiTheme="minorHAnsi"/>
          <w:sz w:val="22"/>
          <w:szCs w:val="22"/>
        </w:rPr>
        <w:t>in</w:t>
      </w:r>
      <w:r w:rsidR="00D018A7">
        <w:rPr>
          <w:rFonts w:asciiTheme="minorHAnsi" w:hAnsiTheme="minorHAnsi"/>
          <w:sz w:val="22"/>
          <w:szCs w:val="22"/>
        </w:rPr>
        <w:t xml:space="preserve"> </w:t>
      </w:r>
      <w:r w:rsidRPr="000A40C9">
        <w:rPr>
          <w:rFonts w:asciiTheme="minorHAnsi" w:hAnsiTheme="minorHAnsi"/>
          <w:sz w:val="22"/>
          <w:szCs w:val="22"/>
        </w:rPr>
        <w:t>your documentation, though this isn't mandatory.</w:t>
      </w:r>
    </w:p>
    <w:p w14:paraId="19E317B4" w14:textId="77777777" w:rsidR="000A40C9" w:rsidRPr="000A40C9" w:rsidRDefault="00D018A7" w:rsidP="000A40C9">
      <w:pPr>
        <w:pStyle w:val="NormalWeb"/>
        <w:rPr>
          <w:rFonts w:asciiTheme="minorHAnsi" w:hAnsiTheme="minorHAnsi"/>
          <w:sz w:val="22"/>
          <w:szCs w:val="22"/>
        </w:rPr>
      </w:pPr>
      <w:r>
        <w:rPr>
          <w:rFonts w:asciiTheme="minorHAnsi" w:hAnsiTheme="minorHAnsi"/>
          <w:sz w:val="22"/>
          <w:szCs w:val="22"/>
        </w:rPr>
        <w:t xml:space="preserve">These conditions apply to any </w:t>
      </w:r>
      <w:r w:rsidR="000A40C9" w:rsidRPr="000A40C9">
        <w:rPr>
          <w:rFonts w:asciiTheme="minorHAnsi" w:hAnsiTheme="minorHAnsi"/>
          <w:sz w:val="22"/>
          <w:szCs w:val="22"/>
        </w:rPr>
        <w:t>software derived from or based on the FreeType Project,</w:t>
      </w:r>
      <w:r>
        <w:rPr>
          <w:rFonts w:asciiTheme="minorHAnsi" w:hAnsiTheme="minorHAnsi"/>
          <w:sz w:val="22"/>
          <w:szCs w:val="22"/>
        </w:rPr>
        <w:t xml:space="preserve"> </w:t>
      </w:r>
      <w:r w:rsidR="000A40C9" w:rsidRPr="000A40C9">
        <w:rPr>
          <w:rFonts w:asciiTheme="minorHAnsi" w:hAnsiTheme="minorHAnsi"/>
          <w:sz w:val="22"/>
          <w:szCs w:val="22"/>
        </w:rPr>
        <w:t>not just the unmodified fil</w:t>
      </w:r>
      <w:r>
        <w:rPr>
          <w:rFonts w:asciiTheme="minorHAnsi" w:hAnsiTheme="minorHAnsi"/>
          <w:sz w:val="22"/>
          <w:szCs w:val="22"/>
        </w:rPr>
        <w:t xml:space="preserve">es.  If you use our work, you </w:t>
      </w:r>
      <w:r w:rsidR="000A40C9" w:rsidRPr="000A40C9">
        <w:rPr>
          <w:rFonts w:asciiTheme="minorHAnsi" w:hAnsiTheme="minorHAnsi"/>
          <w:sz w:val="22"/>
          <w:szCs w:val="22"/>
        </w:rPr>
        <w:t>mus</w:t>
      </w:r>
      <w:r>
        <w:rPr>
          <w:rFonts w:asciiTheme="minorHAnsi" w:hAnsiTheme="minorHAnsi"/>
          <w:sz w:val="22"/>
          <w:szCs w:val="22"/>
        </w:rPr>
        <w:t xml:space="preserve">t acknowledge us. However, no </w:t>
      </w:r>
      <w:r w:rsidR="000A40C9" w:rsidRPr="000A40C9">
        <w:rPr>
          <w:rFonts w:asciiTheme="minorHAnsi" w:hAnsiTheme="minorHAnsi"/>
          <w:sz w:val="22"/>
          <w:szCs w:val="22"/>
        </w:rPr>
        <w:t>fee need be paid to us.</w:t>
      </w:r>
    </w:p>
    <w:p w14:paraId="38111248" w14:textId="77777777" w:rsidR="000A40C9" w:rsidRPr="000A40C9" w:rsidRDefault="000A40C9" w:rsidP="000A40C9">
      <w:pPr>
        <w:pStyle w:val="NormalWeb"/>
        <w:rPr>
          <w:rFonts w:asciiTheme="minorHAnsi" w:hAnsiTheme="minorHAnsi"/>
          <w:sz w:val="22"/>
          <w:szCs w:val="22"/>
        </w:rPr>
      </w:pPr>
    </w:p>
    <w:p w14:paraId="01F72F59"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3. Advertising</w:t>
      </w:r>
    </w:p>
    <w:p w14:paraId="02E01EFC"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w:t>
      </w:r>
    </w:p>
    <w:p w14:paraId="6B115F1F"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lastRenderedPageBreak/>
        <w:t>Neither the</w:t>
      </w:r>
      <w:r w:rsidR="00D018A7">
        <w:rPr>
          <w:rFonts w:asciiTheme="minorHAnsi" w:hAnsiTheme="minorHAnsi"/>
          <w:sz w:val="22"/>
          <w:szCs w:val="22"/>
        </w:rPr>
        <w:t xml:space="preserve"> </w:t>
      </w:r>
      <w:r w:rsidRPr="000A40C9">
        <w:rPr>
          <w:rFonts w:asciiTheme="minorHAnsi" w:hAnsiTheme="minorHAnsi"/>
          <w:sz w:val="22"/>
          <w:szCs w:val="22"/>
        </w:rPr>
        <w:t>FreeType authors and</w:t>
      </w:r>
      <w:r w:rsidR="00D018A7">
        <w:rPr>
          <w:rFonts w:asciiTheme="minorHAnsi" w:hAnsiTheme="minorHAnsi"/>
          <w:sz w:val="22"/>
          <w:szCs w:val="22"/>
        </w:rPr>
        <w:t xml:space="preserve"> </w:t>
      </w:r>
      <w:r w:rsidRPr="000A40C9">
        <w:rPr>
          <w:rFonts w:asciiTheme="minorHAnsi" w:hAnsiTheme="minorHAnsi"/>
          <w:sz w:val="22"/>
          <w:szCs w:val="22"/>
        </w:rPr>
        <w:t>contributors nor you</w:t>
      </w:r>
      <w:r w:rsidR="00D018A7">
        <w:rPr>
          <w:rFonts w:asciiTheme="minorHAnsi" w:hAnsiTheme="minorHAnsi"/>
          <w:sz w:val="22"/>
          <w:szCs w:val="22"/>
        </w:rPr>
        <w:t xml:space="preserve"> </w:t>
      </w:r>
      <w:r w:rsidRPr="000A40C9">
        <w:rPr>
          <w:rFonts w:asciiTheme="minorHAnsi" w:hAnsiTheme="minorHAnsi"/>
          <w:sz w:val="22"/>
          <w:szCs w:val="22"/>
        </w:rPr>
        <w:t>shall use the name of the</w:t>
      </w:r>
      <w:r w:rsidR="00D018A7">
        <w:rPr>
          <w:rFonts w:asciiTheme="minorHAnsi" w:hAnsiTheme="minorHAnsi"/>
          <w:sz w:val="22"/>
          <w:szCs w:val="22"/>
        </w:rPr>
        <w:t xml:space="preserve"> </w:t>
      </w:r>
      <w:r w:rsidRPr="000A40C9">
        <w:rPr>
          <w:rFonts w:asciiTheme="minorHAnsi" w:hAnsiTheme="minorHAnsi"/>
          <w:sz w:val="22"/>
          <w:szCs w:val="22"/>
        </w:rPr>
        <w:t>other for commercial, advertising, or promotional purposes without specific prior written permission.</w:t>
      </w:r>
    </w:p>
    <w:p w14:paraId="147B143B"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We suggest,</w:t>
      </w:r>
      <w:r w:rsidR="00D018A7">
        <w:rPr>
          <w:rFonts w:asciiTheme="minorHAnsi" w:hAnsiTheme="minorHAnsi"/>
          <w:sz w:val="22"/>
          <w:szCs w:val="22"/>
        </w:rPr>
        <w:t xml:space="preserve"> </w:t>
      </w:r>
      <w:r w:rsidRPr="000A40C9">
        <w:rPr>
          <w:rFonts w:asciiTheme="minorHAnsi" w:hAnsiTheme="minorHAnsi"/>
          <w:sz w:val="22"/>
          <w:szCs w:val="22"/>
        </w:rPr>
        <w:t>but do not require, that</w:t>
      </w:r>
      <w:r w:rsidR="00D018A7">
        <w:rPr>
          <w:rFonts w:asciiTheme="minorHAnsi" w:hAnsiTheme="minorHAnsi"/>
          <w:sz w:val="22"/>
          <w:szCs w:val="22"/>
        </w:rPr>
        <w:t xml:space="preserve"> </w:t>
      </w:r>
      <w:r w:rsidRPr="000A40C9">
        <w:rPr>
          <w:rFonts w:asciiTheme="minorHAnsi" w:hAnsiTheme="minorHAnsi"/>
          <w:sz w:val="22"/>
          <w:szCs w:val="22"/>
        </w:rPr>
        <w:t>you use one or</w:t>
      </w:r>
      <w:r w:rsidR="00D018A7">
        <w:rPr>
          <w:rFonts w:asciiTheme="minorHAnsi" w:hAnsiTheme="minorHAnsi"/>
          <w:sz w:val="22"/>
          <w:szCs w:val="22"/>
        </w:rPr>
        <w:t xml:space="preserve"> </w:t>
      </w:r>
      <w:r w:rsidRPr="000A40C9">
        <w:rPr>
          <w:rFonts w:asciiTheme="minorHAnsi" w:hAnsiTheme="minorHAnsi"/>
          <w:sz w:val="22"/>
          <w:szCs w:val="22"/>
        </w:rPr>
        <w:t>more of the following phrases to refer</w:t>
      </w:r>
      <w:r w:rsidR="00D018A7">
        <w:rPr>
          <w:rFonts w:asciiTheme="minorHAnsi" w:hAnsiTheme="minorHAnsi"/>
          <w:sz w:val="22"/>
          <w:szCs w:val="22"/>
        </w:rPr>
        <w:t xml:space="preserve"> </w:t>
      </w:r>
      <w:r w:rsidRPr="000A40C9">
        <w:rPr>
          <w:rFonts w:asciiTheme="minorHAnsi" w:hAnsiTheme="minorHAnsi"/>
          <w:sz w:val="22"/>
          <w:szCs w:val="22"/>
        </w:rPr>
        <w:t>to this software in your documentation or advertising</w:t>
      </w:r>
      <w:r w:rsidR="00D018A7">
        <w:rPr>
          <w:rFonts w:asciiTheme="minorHAnsi" w:hAnsiTheme="minorHAnsi"/>
          <w:sz w:val="22"/>
          <w:szCs w:val="22"/>
        </w:rPr>
        <w:t xml:space="preserve"> </w:t>
      </w:r>
      <w:r w:rsidRPr="000A40C9">
        <w:rPr>
          <w:rFonts w:asciiTheme="minorHAnsi" w:hAnsiTheme="minorHAnsi"/>
          <w:sz w:val="22"/>
          <w:szCs w:val="22"/>
        </w:rPr>
        <w:t>materials: `FreeType Project',</w:t>
      </w:r>
      <w:r w:rsidR="00D018A7">
        <w:rPr>
          <w:rFonts w:asciiTheme="minorHAnsi" w:hAnsiTheme="minorHAnsi"/>
          <w:sz w:val="22"/>
          <w:szCs w:val="22"/>
        </w:rPr>
        <w:t xml:space="preserve"> </w:t>
      </w:r>
      <w:r w:rsidRPr="000A40C9">
        <w:rPr>
          <w:rFonts w:asciiTheme="minorHAnsi" w:hAnsiTheme="minorHAnsi"/>
          <w:sz w:val="22"/>
          <w:szCs w:val="22"/>
        </w:rPr>
        <w:t>`FreeType Engine',`FreeType library', or `FreeType Distribution'.</w:t>
      </w:r>
    </w:p>
    <w:p w14:paraId="50C3E3E3"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As</w:t>
      </w:r>
      <w:r w:rsidR="00D018A7">
        <w:rPr>
          <w:rFonts w:asciiTheme="minorHAnsi" w:hAnsiTheme="minorHAnsi"/>
          <w:sz w:val="22"/>
          <w:szCs w:val="22"/>
        </w:rPr>
        <w:t xml:space="preserve"> </w:t>
      </w:r>
      <w:r w:rsidRPr="000A40C9">
        <w:rPr>
          <w:rFonts w:asciiTheme="minorHAnsi" w:hAnsiTheme="minorHAnsi"/>
          <w:sz w:val="22"/>
          <w:szCs w:val="22"/>
        </w:rPr>
        <w:t>you have</w:t>
      </w:r>
      <w:r w:rsidR="00D018A7">
        <w:rPr>
          <w:rFonts w:asciiTheme="minorHAnsi" w:hAnsiTheme="minorHAnsi"/>
          <w:sz w:val="22"/>
          <w:szCs w:val="22"/>
        </w:rPr>
        <w:t xml:space="preserve"> </w:t>
      </w:r>
      <w:r w:rsidRPr="000A40C9">
        <w:rPr>
          <w:rFonts w:asciiTheme="minorHAnsi" w:hAnsiTheme="minorHAnsi"/>
          <w:sz w:val="22"/>
          <w:szCs w:val="22"/>
        </w:rPr>
        <w:t>not signed</w:t>
      </w:r>
      <w:r w:rsidR="00D018A7">
        <w:rPr>
          <w:rFonts w:asciiTheme="minorHAnsi" w:hAnsiTheme="minorHAnsi"/>
          <w:sz w:val="22"/>
          <w:szCs w:val="22"/>
        </w:rPr>
        <w:t xml:space="preserve"> </w:t>
      </w:r>
      <w:r w:rsidRPr="000A40C9">
        <w:rPr>
          <w:rFonts w:asciiTheme="minorHAnsi" w:hAnsiTheme="minorHAnsi"/>
          <w:sz w:val="22"/>
          <w:szCs w:val="22"/>
        </w:rPr>
        <w:t>this license,</w:t>
      </w:r>
      <w:r w:rsidR="00D018A7">
        <w:rPr>
          <w:rFonts w:asciiTheme="minorHAnsi" w:hAnsiTheme="minorHAnsi"/>
          <w:sz w:val="22"/>
          <w:szCs w:val="22"/>
        </w:rPr>
        <w:t xml:space="preserve"> </w:t>
      </w:r>
      <w:r w:rsidRPr="000A40C9">
        <w:rPr>
          <w:rFonts w:asciiTheme="minorHAnsi" w:hAnsiTheme="minorHAnsi"/>
          <w:sz w:val="22"/>
          <w:szCs w:val="22"/>
        </w:rPr>
        <w:t>you are</w:t>
      </w:r>
      <w:r w:rsidR="00D018A7">
        <w:rPr>
          <w:rFonts w:asciiTheme="minorHAnsi" w:hAnsiTheme="minorHAnsi"/>
          <w:sz w:val="22"/>
          <w:szCs w:val="22"/>
        </w:rPr>
        <w:t xml:space="preserve"> </w:t>
      </w:r>
      <w:r w:rsidRPr="000A40C9">
        <w:rPr>
          <w:rFonts w:asciiTheme="minorHAnsi" w:hAnsiTheme="minorHAnsi"/>
          <w:sz w:val="22"/>
          <w:szCs w:val="22"/>
        </w:rPr>
        <w:t>not</w:t>
      </w:r>
      <w:r w:rsidR="00D018A7">
        <w:rPr>
          <w:rFonts w:asciiTheme="minorHAnsi" w:hAnsiTheme="minorHAnsi"/>
          <w:sz w:val="22"/>
          <w:szCs w:val="22"/>
        </w:rPr>
        <w:t xml:space="preserve"> </w:t>
      </w:r>
      <w:r w:rsidRPr="000A40C9">
        <w:rPr>
          <w:rFonts w:asciiTheme="minorHAnsi" w:hAnsiTheme="minorHAnsi"/>
          <w:sz w:val="22"/>
          <w:szCs w:val="22"/>
        </w:rPr>
        <w:t>required to accept</w:t>
      </w:r>
      <w:r w:rsidR="00D018A7">
        <w:rPr>
          <w:rFonts w:asciiTheme="minorHAnsi" w:hAnsiTheme="minorHAnsi"/>
          <w:sz w:val="22"/>
          <w:szCs w:val="22"/>
        </w:rPr>
        <w:t xml:space="preserve"> </w:t>
      </w:r>
      <w:r w:rsidRPr="000A40C9">
        <w:rPr>
          <w:rFonts w:asciiTheme="minorHAnsi" w:hAnsiTheme="minorHAnsi"/>
          <w:sz w:val="22"/>
          <w:szCs w:val="22"/>
        </w:rPr>
        <w:t>it.</w:t>
      </w:r>
      <w:r w:rsidR="00D018A7">
        <w:rPr>
          <w:rFonts w:asciiTheme="minorHAnsi" w:hAnsiTheme="minorHAnsi"/>
          <w:sz w:val="22"/>
          <w:szCs w:val="22"/>
        </w:rPr>
        <w:t xml:space="preserve"> </w:t>
      </w:r>
      <w:r w:rsidRPr="000A40C9">
        <w:rPr>
          <w:rFonts w:asciiTheme="minorHAnsi" w:hAnsiTheme="minorHAnsi"/>
          <w:sz w:val="22"/>
          <w:szCs w:val="22"/>
        </w:rPr>
        <w:t xml:space="preserve"> However,</w:t>
      </w:r>
      <w:r w:rsidR="00D018A7">
        <w:rPr>
          <w:rFonts w:asciiTheme="minorHAnsi" w:hAnsiTheme="minorHAnsi"/>
          <w:sz w:val="22"/>
          <w:szCs w:val="22"/>
        </w:rPr>
        <w:t xml:space="preserve"> </w:t>
      </w:r>
      <w:r w:rsidRPr="000A40C9">
        <w:rPr>
          <w:rFonts w:asciiTheme="minorHAnsi" w:hAnsiTheme="minorHAnsi"/>
          <w:sz w:val="22"/>
          <w:szCs w:val="22"/>
        </w:rPr>
        <w:t>as</w:t>
      </w:r>
      <w:r w:rsidR="00D018A7">
        <w:rPr>
          <w:rFonts w:asciiTheme="minorHAnsi" w:hAnsiTheme="minorHAnsi"/>
          <w:sz w:val="22"/>
          <w:szCs w:val="22"/>
        </w:rPr>
        <w:t xml:space="preserve"> </w:t>
      </w:r>
      <w:r w:rsidRPr="000A40C9">
        <w:rPr>
          <w:rFonts w:asciiTheme="minorHAnsi" w:hAnsiTheme="minorHAnsi"/>
          <w:sz w:val="22"/>
          <w:szCs w:val="22"/>
        </w:rPr>
        <w:t>the FreeType</w:t>
      </w:r>
      <w:r w:rsidR="00D018A7">
        <w:rPr>
          <w:rFonts w:asciiTheme="minorHAnsi" w:hAnsiTheme="minorHAnsi"/>
          <w:sz w:val="22"/>
          <w:szCs w:val="22"/>
        </w:rPr>
        <w:t xml:space="preserve"> </w:t>
      </w:r>
      <w:r w:rsidRPr="000A40C9">
        <w:rPr>
          <w:rFonts w:asciiTheme="minorHAnsi" w:hAnsiTheme="minorHAnsi"/>
          <w:sz w:val="22"/>
          <w:szCs w:val="22"/>
        </w:rPr>
        <w:t>Project</w:t>
      </w:r>
      <w:r w:rsidR="00D018A7">
        <w:rPr>
          <w:rFonts w:asciiTheme="minorHAnsi" w:hAnsiTheme="minorHAnsi"/>
          <w:sz w:val="22"/>
          <w:szCs w:val="22"/>
        </w:rPr>
        <w:t xml:space="preserve"> </w:t>
      </w:r>
      <w:r w:rsidRPr="000A40C9">
        <w:rPr>
          <w:rFonts w:asciiTheme="minorHAnsi" w:hAnsiTheme="minorHAnsi"/>
          <w:sz w:val="22"/>
          <w:szCs w:val="22"/>
        </w:rPr>
        <w:t>is</w:t>
      </w:r>
      <w:r w:rsidR="00D018A7">
        <w:rPr>
          <w:rFonts w:asciiTheme="minorHAnsi" w:hAnsiTheme="minorHAnsi"/>
          <w:sz w:val="22"/>
          <w:szCs w:val="22"/>
        </w:rPr>
        <w:t xml:space="preserve"> </w:t>
      </w:r>
      <w:r w:rsidRPr="000A40C9">
        <w:rPr>
          <w:rFonts w:asciiTheme="minorHAnsi" w:hAnsiTheme="minorHAnsi"/>
          <w:sz w:val="22"/>
          <w:szCs w:val="22"/>
        </w:rPr>
        <w:t>copyrighted material, only</w:t>
      </w:r>
      <w:r w:rsidR="00D018A7">
        <w:rPr>
          <w:rFonts w:asciiTheme="minorHAnsi" w:hAnsiTheme="minorHAnsi"/>
          <w:sz w:val="22"/>
          <w:szCs w:val="22"/>
        </w:rPr>
        <w:t xml:space="preserve"> </w:t>
      </w:r>
      <w:r w:rsidRPr="000A40C9">
        <w:rPr>
          <w:rFonts w:asciiTheme="minorHAnsi" w:hAnsiTheme="minorHAnsi"/>
          <w:sz w:val="22"/>
          <w:szCs w:val="22"/>
        </w:rPr>
        <w:t>this license, or</w:t>
      </w:r>
      <w:r w:rsidR="00D018A7">
        <w:rPr>
          <w:rFonts w:asciiTheme="minorHAnsi" w:hAnsiTheme="minorHAnsi"/>
          <w:sz w:val="22"/>
          <w:szCs w:val="22"/>
        </w:rPr>
        <w:t xml:space="preserve"> </w:t>
      </w:r>
      <w:r w:rsidRPr="000A40C9">
        <w:rPr>
          <w:rFonts w:asciiTheme="minorHAnsi" w:hAnsiTheme="minorHAnsi"/>
          <w:sz w:val="22"/>
          <w:szCs w:val="22"/>
        </w:rPr>
        <w:t>another one contracted</w:t>
      </w:r>
      <w:r w:rsidR="00D018A7">
        <w:rPr>
          <w:rFonts w:asciiTheme="minorHAnsi" w:hAnsiTheme="minorHAnsi"/>
          <w:sz w:val="22"/>
          <w:szCs w:val="22"/>
        </w:rPr>
        <w:t xml:space="preserve"> </w:t>
      </w:r>
      <w:r w:rsidRPr="000A40C9">
        <w:rPr>
          <w:rFonts w:asciiTheme="minorHAnsi" w:hAnsiTheme="minorHAnsi"/>
          <w:sz w:val="22"/>
          <w:szCs w:val="22"/>
        </w:rPr>
        <w:t>with the authors, grants you</w:t>
      </w:r>
      <w:r w:rsidR="00D018A7">
        <w:rPr>
          <w:rFonts w:asciiTheme="minorHAnsi" w:hAnsiTheme="minorHAnsi"/>
          <w:sz w:val="22"/>
          <w:szCs w:val="22"/>
        </w:rPr>
        <w:t xml:space="preserve"> </w:t>
      </w:r>
      <w:r w:rsidRPr="000A40C9">
        <w:rPr>
          <w:rFonts w:asciiTheme="minorHAnsi" w:hAnsiTheme="minorHAnsi"/>
          <w:sz w:val="22"/>
          <w:szCs w:val="22"/>
        </w:rPr>
        <w:t>the right to use, distribute,</w:t>
      </w:r>
      <w:r w:rsidR="00D018A7">
        <w:rPr>
          <w:rFonts w:asciiTheme="minorHAnsi" w:hAnsiTheme="minorHAnsi"/>
          <w:sz w:val="22"/>
          <w:szCs w:val="22"/>
        </w:rPr>
        <w:t xml:space="preserve"> </w:t>
      </w:r>
      <w:r w:rsidRPr="000A40C9">
        <w:rPr>
          <w:rFonts w:asciiTheme="minorHAnsi" w:hAnsiTheme="minorHAnsi"/>
          <w:sz w:val="22"/>
          <w:szCs w:val="22"/>
        </w:rPr>
        <w:t>and modify it.Therefore,</w:t>
      </w:r>
      <w:r w:rsidR="00D018A7">
        <w:rPr>
          <w:rFonts w:asciiTheme="minorHAnsi" w:hAnsiTheme="minorHAnsi"/>
          <w:sz w:val="22"/>
          <w:szCs w:val="22"/>
        </w:rPr>
        <w:t xml:space="preserve"> </w:t>
      </w:r>
      <w:r w:rsidRPr="000A40C9">
        <w:rPr>
          <w:rFonts w:asciiTheme="minorHAnsi" w:hAnsiTheme="minorHAnsi"/>
          <w:sz w:val="22"/>
          <w:szCs w:val="22"/>
        </w:rPr>
        <w:t>by</w:t>
      </w:r>
      <w:r w:rsidR="00D018A7">
        <w:rPr>
          <w:rFonts w:asciiTheme="minorHAnsi" w:hAnsiTheme="minorHAnsi"/>
          <w:sz w:val="22"/>
          <w:szCs w:val="22"/>
        </w:rPr>
        <w:t xml:space="preserve"> </w:t>
      </w:r>
      <w:r w:rsidRPr="000A40C9">
        <w:rPr>
          <w:rFonts w:asciiTheme="minorHAnsi" w:hAnsiTheme="minorHAnsi"/>
          <w:sz w:val="22"/>
          <w:szCs w:val="22"/>
        </w:rPr>
        <w:t>using,</w:t>
      </w:r>
      <w:r w:rsidR="00D018A7">
        <w:rPr>
          <w:rFonts w:asciiTheme="minorHAnsi" w:hAnsiTheme="minorHAnsi"/>
          <w:sz w:val="22"/>
          <w:szCs w:val="22"/>
        </w:rPr>
        <w:t xml:space="preserve"> </w:t>
      </w:r>
      <w:r w:rsidRPr="000A40C9">
        <w:rPr>
          <w:rFonts w:asciiTheme="minorHAnsi" w:hAnsiTheme="minorHAnsi"/>
          <w:sz w:val="22"/>
          <w:szCs w:val="22"/>
        </w:rPr>
        <w:t>distributing,</w:t>
      </w:r>
      <w:r w:rsidR="00D018A7">
        <w:rPr>
          <w:rFonts w:asciiTheme="minorHAnsi" w:hAnsiTheme="minorHAnsi"/>
          <w:sz w:val="22"/>
          <w:szCs w:val="22"/>
        </w:rPr>
        <w:t xml:space="preserve"> </w:t>
      </w:r>
      <w:r w:rsidRPr="000A40C9">
        <w:rPr>
          <w:rFonts w:asciiTheme="minorHAnsi" w:hAnsiTheme="minorHAnsi"/>
          <w:sz w:val="22"/>
          <w:szCs w:val="22"/>
        </w:rPr>
        <w:t>or modifying</w:t>
      </w:r>
      <w:r w:rsidR="00D018A7">
        <w:rPr>
          <w:rFonts w:asciiTheme="minorHAnsi" w:hAnsiTheme="minorHAnsi"/>
          <w:sz w:val="22"/>
          <w:szCs w:val="22"/>
        </w:rPr>
        <w:t xml:space="preserve"> </w:t>
      </w:r>
      <w:r w:rsidRPr="000A40C9">
        <w:rPr>
          <w:rFonts w:asciiTheme="minorHAnsi" w:hAnsiTheme="minorHAnsi"/>
          <w:sz w:val="22"/>
          <w:szCs w:val="22"/>
        </w:rPr>
        <w:t>the</w:t>
      </w:r>
      <w:r w:rsidR="00D018A7">
        <w:rPr>
          <w:rFonts w:asciiTheme="minorHAnsi" w:hAnsiTheme="minorHAnsi"/>
          <w:sz w:val="22"/>
          <w:szCs w:val="22"/>
        </w:rPr>
        <w:t xml:space="preserve"> </w:t>
      </w:r>
      <w:r w:rsidRPr="000A40C9">
        <w:rPr>
          <w:rFonts w:asciiTheme="minorHAnsi" w:hAnsiTheme="minorHAnsi"/>
          <w:sz w:val="22"/>
          <w:szCs w:val="22"/>
        </w:rPr>
        <w:t>FreeTypeProject, you indicate that you understand and accept all the terms of this license.</w:t>
      </w:r>
    </w:p>
    <w:p w14:paraId="060A6E1C" w14:textId="77777777" w:rsidR="000A40C9" w:rsidRPr="000A40C9" w:rsidRDefault="000A40C9" w:rsidP="000A40C9">
      <w:pPr>
        <w:pStyle w:val="NormalWeb"/>
        <w:rPr>
          <w:rFonts w:asciiTheme="minorHAnsi" w:hAnsiTheme="minorHAnsi"/>
          <w:sz w:val="22"/>
          <w:szCs w:val="22"/>
        </w:rPr>
      </w:pPr>
    </w:p>
    <w:p w14:paraId="592ED833"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4. Contacts</w:t>
      </w:r>
    </w:p>
    <w:p w14:paraId="752906EC"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w:t>
      </w:r>
    </w:p>
    <w:p w14:paraId="41FB893D"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There are two mailing lists related to FreeType:</w:t>
      </w:r>
    </w:p>
    <w:p w14:paraId="69CCCC96" w14:textId="77777777" w:rsidR="000A40C9" w:rsidRPr="000A40C9" w:rsidRDefault="000A40C9" w:rsidP="00D018A7">
      <w:pPr>
        <w:pStyle w:val="NormalWeb"/>
        <w:numPr>
          <w:ilvl w:val="0"/>
          <w:numId w:val="13"/>
        </w:numPr>
        <w:rPr>
          <w:rFonts w:asciiTheme="minorHAnsi" w:hAnsiTheme="minorHAnsi"/>
          <w:sz w:val="22"/>
          <w:szCs w:val="22"/>
        </w:rPr>
      </w:pPr>
      <w:r w:rsidRPr="000A40C9">
        <w:rPr>
          <w:rFonts w:asciiTheme="minorHAnsi" w:hAnsiTheme="minorHAnsi"/>
          <w:sz w:val="22"/>
          <w:szCs w:val="22"/>
        </w:rPr>
        <w:t>freetype@nongnu.org</w:t>
      </w:r>
    </w:p>
    <w:p w14:paraId="70D1981E" w14:textId="77777777" w:rsidR="000A40C9" w:rsidRPr="000A40C9" w:rsidRDefault="000A40C9" w:rsidP="00D018A7">
      <w:pPr>
        <w:pStyle w:val="NormalWeb"/>
        <w:ind w:left="720"/>
        <w:rPr>
          <w:rFonts w:asciiTheme="minorHAnsi" w:hAnsiTheme="minorHAnsi"/>
          <w:sz w:val="22"/>
          <w:szCs w:val="22"/>
        </w:rPr>
      </w:pPr>
      <w:r w:rsidRPr="000A40C9">
        <w:rPr>
          <w:rFonts w:asciiTheme="minorHAnsi" w:hAnsiTheme="minorHAnsi"/>
          <w:sz w:val="22"/>
          <w:szCs w:val="22"/>
        </w:rPr>
        <w:t>Discusses general use and applications of FreeType, as well as future and</w:t>
      </w:r>
      <w:r w:rsidR="00D018A7">
        <w:rPr>
          <w:rFonts w:asciiTheme="minorHAnsi" w:hAnsiTheme="minorHAnsi"/>
          <w:sz w:val="22"/>
          <w:szCs w:val="22"/>
        </w:rPr>
        <w:t xml:space="preserve"> </w:t>
      </w:r>
      <w:r w:rsidRPr="000A40C9">
        <w:rPr>
          <w:rFonts w:asciiTheme="minorHAnsi" w:hAnsiTheme="minorHAnsi"/>
          <w:sz w:val="22"/>
          <w:szCs w:val="22"/>
        </w:rPr>
        <w:t>wanted additions to the</w:t>
      </w:r>
      <w:r w:rsidR="00D018A7">
        <w:rPr>
          <w:rFonts w:asciiTheme="minorHAnsi" w:hAnsiTheme="minorHAnsi"/>
          <w:sz w:val="22"/>
          <w:szCs w:val="22"/>
        </w:rPr>
        <w:t xml:space="preserve"> </w:t>
      </w:r>
      <w:r w:rsidRPr="000A40C9">
        <w:rPr>
          <w:rFonts w:asciiTheme="minorHAnsi" w:hAnsiTheme="minorHAnsi"/>
          <w:sz w:val="22"/>
          <w:szCs w:val="22"/>
        </w:rPr>
        <w:t>library and distribution. If</w:t>
      </w:r>
      <w:r w:rsidR="00D018A7">
        <w:rPr>
          <w:rFonts w:asciiTheme="minorHAnsi" w:hAnsiTheme="minorHAnsi"/>
          <w:sz w:val="22"/>
          <w:szCs w:val="22"/>
        </w:rPr>
        <w:t xml:space="preserve"> </w:t>
      </w:r>
      <w:r w:rsidRPr="000A40C9">
        <w:rPr>
          <w:rFonts w:asciiTheme="minorHAnsi" w:hAnsiTheme="minorHAnsi"/>
          <w:sz w:val="22"/>
          <w:szCs w:val="22"/>
        </w:rPr>
        <w:t>you are looking</w:t>
      </w:r>
      <w:r w:rsidR="00D018A7">
        <w:rPr>
          <w:rFonts w:asciiTheme="minorHAnsi" w:hAnsiTheme="minorHAnsi"/>
          <w:sz w:val="22"/>
          <w:szCs w:val="22"/>
        </w:rPr>
        <w:t xml:space="preserve"> </w:t>
      </w:r>
      <w:r w:rsidRPr="000A40C9">
        <w:rPr>
          <w:rFonts w:asciiTheme="minorHAnsi" w:hAnsiTheme="minorHAnsi"/>
          <w:sz w:val="22"/>
          <w:szCs w:val="22"/>
        </w:rPr>
        <w:t>for support,</w:t>
      </w:r>
      <w:r w:rsidR="00D018A7">
        <w:rPr>
          <w:rFonts w:asciiTheme="minorHAnsi" w:hAnsiTheme="minorHAnsi"/>
          <w:sz w:val="22"/>
          <w:szCs w:val="22"/>
        </w:rPr>
        <w:t xml:space="preserve"> </w:t>
      </w:r>
      <w:r w:rsidRPr="000A40C9">
        <w:rPr>
          <w:rFonts w:asciiTheme="minorHAnsi" w:hAnsiTheme="minorHAnsi"/>
          <w:sz w:val="22"/>
          <w:szCs w:val="22"/>
        </w:rPr>
        <w:t>start in</w:t>
      </w:r>
      <w:r w:rsidR="00D018A7">
        <w:rPr>
          <w:rFonts w:asciiTheme="minorHAnsi" w:hAnsiTheme="minorHAnsi"/>
          <w:sz w:val="22"/>
          <w:szCs w:val="22"/>
        </w:rPr>
        <w:t xml:space="preserve"> </w:t>
      </w:r>
      <w:r w:rsidRPr="000A40C9">
        <w:rPr>
          <w:rFonts w:asciiTheme="minorHAnsi" w:hAnsiTheme="minorHAnsi"/>
          <w:sz w:val="22"/>
          <w:szCs w:val="22"/>
        </w:rPr>
        <w:t>this list</w:t>
      </w:r>
      <w:r w:rsidR="00D018A7">
        <w:rPr>
          <w:rFonts w:asciiTheme="minorHAnsi" w:hAnsiTheme="minorHAnsi"/>
          <w:sz w:val="22"/>
          <w:szCs w:val="22"/>
        </w:rPr>
        <w:t xml:space="preserve"> </w:t>
      </w:r>
      <w:r w:rsidRPr="000A40C9">
        <w:rPr>
          <w:rFonts w:asciiTheme="minorHAnsi" w:hAnsiTheme="minorHAnsi"/>
          <w:sz w:val="22"/>
          <w:szCs w:val="22"/>
        </w:rPr>
        <w:t>if you haven't found anything to help you in the documentation.</w:t>
      </w:r>
    </w:p>
    <w:p w14:paraId="33C599E1" w14:textId="77777777" w:rsidR="000A40C9" w:rsidRPr="000A40C9" w:rsidRDefault="000A40C9" w:rsidP="00D018A7">
      <w:pPr>
        <w:pStyle w:val="NormalWeb"/>
        <w:numPr>
          <w:ilvl w:val="0"/>
          <w:numId w:val="15"/>
        </w:numPr>
        <w:rPr>
          <w:rFonts w:asciiTheme="minorHAnsi" w:hAnsiTheme="minorHAnsi"/>
          <w:sz w:val="22"/>
          <w:szCs w:val="22"/>
        </w:rPr>
      </w:pPr>
      <w:r w:rsidRPr="000A40C9">
        <w:rPr>
          <w:rFonts w:asciiTheme="minorHAnsi" w:hAnsiTheme="minorHAnsi"/>
          <w:sz w:val="22"/>
          <w:szCs w:val="22"/>
        </w:rPr>
        <w:t>freetype-devel@nongnu.org</w:t>
      </w:r>
    </w:p>
    <w:p w14:paraId="3EAD24A1" w14:textId="77777777" w:rsidR="000A40C9" w:rsidRPr="000A40C9" w:rsidRDefault="000A40C9" w:rsidP="00D018A7">
      <w:pPr>
        <w:pStyle w:val="NormalWeb"/>
        <w:ind w:left="720"/>
        <w:rPr>
          <w:rFonts w:asciiTheme="minorHAnsi" w:hAnsiTheme="minorHAnsi"/>
          <w:sz w:val="22"/>
          <w:szCs w:val="22"/>
        </w:rPr>
      </w:pPr>
      <w:r w:rsidRPr="000A40C9">
        <w:rPr>
          <w:rFonts w:asciiTheme="minorHAnsi" w:hAnsiTheme="minorHAnsi"/>
          <w:sz w:val="22"/>
          <w:szCs w:val="22"/>
        </w:rPr>
        <w:t>Dis</w:t>
      </w:r>
      <w:r w:rsidR="00D018A7">
        <w:rPr>
          <w:rFonts w:asciiTheme="minorHAnsi" w:hAnsiTheme="minorHAnsi"/>
          <w:sz w:val="22"/>
          <w:szCs w:val="22"/>
        </w:rPr>
        <w:t xml:space="preserve">cusses bugs, </w:t>
      </w:r>
      <w:r w:rsidRPr="000A40C9">
        <w:rPr>
          <w:rFonts w:asciiTheme="minorHAnsi" w:hAnsiTheme="minorHAnsi"/>
          <w:sz w:val="22"/>
          <w:szCs w:val="22"/>
        </w:rPr>
        <w:t>as well</w:t>
      </w:r>
      <w:r w:rsidR="00D018A7">
        <w:rPr>
          <w:rFonts w:asciiTheme="minorHAnsi" w:hAnsiTheme="minorHAnsi"/>
          <w:sz w:val="22"/>
          <w:szCs w:val="22"/>
        </w:rPr>
        <w:t xml:space="preserve"> </w:t>
      </w:r>
      <w:r w:rsidRPr="000A40C9">
        <w:rPr>
          <w:rFonts w:asciiTheme="minorHAnsi" w:hAnsiTheme="minorHAnsi"/>
          <w:sz w:val="22"/>
          <w:szCs w:val="22"/>
        </w:rPr>
        <w:t>as engine internals,</w:t>
      </w:r>
      <w:r w:rsidR="00D018A7">
        <w:rPr>
          <w:rFonts w:asciiTheme="minorHAnsi" w:hAnsiTheme="minorHAnsi"/>
          <w:sz w:val="22"/>
          <w:szCs w:val="22"/>
        </w:rPr>
        <w:t xml:space="preserve"> </w:t>
      </w:r>
      <w:r w:rsidRPr="000A40C9">
        <w:rPr>
          <w:rFonts w:asciiTheme="minorHAnsi" w:hAnsiTheme="minorHAnsi"/>
          <w:sz w:val="22"/>
          <w:szCs w:val="22"/>
        </w:rPr>
        <w:t>design issues, specific licenses, porting, etc.</w:t>
      </w:r>
    </w:p>
    <w:p w14:paraId="136310CE" w14:textId="77777777" w:rsidR="000A40C9" w:rsidRPr="000A40C9" w:rsidRDefault="000A40C9" w:rsidP="000A40C9">
      <w:pPr>
        <w:pStyle w:val="NormalWeb"/>
        <w:rPr>
          <w:rFonts w:asciiTheme="minorHAnsi" w:hAnsiTheme="minorHAnsi"/>
          <w:sz w:val="22"/>
          <w:szCs w:val="22"/>
        </w:rPr>
      </w:pPr>
      <w:r w:rsidRPr="000A40C9">
        <w:rPr>
          <w:rFonts w:asciiTheme="minorHAnsi" w:hAnsiTheme="minorHAnsi"/>
          <w:sz w:val="22"/>
          <w:szCs w:val="22"/>
        </w:rPr>
        <w:t>Our home page can be found at</w:t>
      </w:r>
    </w:p>
    <w:p w14:paraId="5A8859EB" w14:textId="77777777" w:rsidR="000A40C9" w:rsidRPr="000A40C9" w:rsidRDefault="00D018A7" w:rsidP="000A40C9">
      <w:pPr>
        <w:pStyle w:val="NormalWeb"/>
        <w:rPr>
          <w:rFonts w:asciiTheme="minorHAnsi" w:hAnsiTheme="minorHAnsi"/>
          <w:sz w:val="22"/>
          <w:szCs w:val="22"/>
        </w:rPr>
      </w:pPr>
      <w:r>
        <w:rPr>
          <w:rFonts w:asciiTheme="minorHAnsi" w:hAnsiTheme="minorHAnsi"/>
          <w:sz w:val="22"/>
          <w:szCs w:val="22"/>
        </w:rPr>
        <w:t xml:space="preserve"> </w:t>
      </w:r>
      <w:r w:rsidR="000A40C9" w:rsidRPr="000A40C9">
        <w:rPr>
          <w:rFonts w:asciiTheme="minorHAnsi" w:hAnsiTheme="minorHAnsi"/>
          <w:sz w:val="22"/>
          <w:szCs w:val="22"/>
        </w:rPr>
        <w:t>http://www.freetype.org</w:t>
      </w:r>
    </w:p>
    <w:p w14:paraId="3BEE7738" w14:textId="77777777" w:rsidR="000A40C9" w:rsidRDefault="00D018A7" w:rsidP="00710B6C">
      <w:pPr>
        <w:pStyle w:val="NormalWeb"/>
        <w:rPr>
          <w:rFonts w:asciiTheme="minorHAnsi" w:hAnsiTheme="minorHAnsi"/>
          <w:sz w:val="22"/>
          <w:szCs w:val="22"/>
        </w:rPr>
      </w:pPr>
      <w:r>
        <w:rPr>
          <w:rFonts w:asciiTheme="minorHAnsi" w:hAnsiTheme="minorHAnsi"/>
          <w:sz w:val="22"/>
          <w:szCs w:val="22"/>
        </w:rPr>
        <w:t>-------------------------------------------------------------------------------</w:t>
      </w:r>
    </w:p>
    <w:p w14:paraId="466079EF" w14:textId="77777777" w:rsidR="00D018A7" w:rsidRPr="000A40C9" w:rsidRDefault="00D018A7" w:rsidP="00710B6C">
      <w:pPr>
        <w:pStyle w:val="NormalWeb"/>
        <w:rPr>
          <w:rFonts w:asciiTheme="minorHAnsi" w:hAnsiTheme="minorHAnsi"/>
          <w:sz w:val="22"/>
          <w:szCs w:val="22"/>
        </w:rPr>
      </w:pPr>
    </w:p>
    <w:p w14:paraId="7E329073" w14:textId="77777777" w:rsidR="00D46D0E" w:rsidRDefault="00D46D0E" w:rsidP="00D46D0E">
      <w:pPr>
        <w:pStyle w:val="Heading1"/>
      </w:pPr>
      <w:r>
        <w:t>ACC Gateway</w:t>
      </w:r>
    </w:p>
    <w:p w14:paraId="74DC88AE" w14:textId="77777777" w:rsidR="0059228F" w:rsidRDefault="0059228F" w:rsidP="0059228F"/>
    <w:p w14:paraId="5F2BFE5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accepts LICENSE (node_modules\accepts\LICENSE)</w:t>
      </w:r>
      <w:r>
        <w:rPr>
          <w:rFonts w:ascii="Arial" w:hAnsi="Arial" w:cs="Arial"/>
          <w:color w:val="333333"/>
          <w:sz w:val="21"/>
          <w:szCs w:val="21"/>
        </w:rPr>
        <w:br/>
        <w:t>--------------------------------------------------------------------------------</w:t>
      </w:r>
      <w:r>
        <w:rPr>
          <w:rFonts w:ascii="Arial" w:hAnsi="Arial" w:cs="Arial"/>
          <w:color w:val="333333"/>
          <w:sz w:val="21"/>
          <w:szCs w:val="21"/>
        </w:rPr>
        <w:br/>
        <w:t>(The MIT License)</w:t>
      </w:r>
    </w:p>
    <w:p w14:paraId="35C8C95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Jonathan Ong &lt;me@</w:t>
      </w:r>
      <w:hyperlink r:id="rId40" w:history="1">
        <w:r>
          <w:rPr>
            <w:rStyle w:val="Hyperlink"/>
            <w:rFonts w:ascii="Arial" w:hAnsi="Arial" w:cs="Arial"/>
            <w:color w:val="3572B0"/>
            <w:sz w:val="21"/>
            <w:szCs w:val="21"/>
          </w:rPr>
          <w:t>jongleberry.com</w:t>
        </w:r>
      </w:hyperlink>
      <w:r>
        <w:rPr>
          <w:rFonts w:ascii="Arial" w:hAnsi="Arial" w:cs="Arial"/>
          <w:color w:val="333333"/>
          <w:sz w:val="21"/>
          <w:szCs w:val="21"/>
        </w:rPr>
        <w:t>&gt;</w:t>
      </w:r>
      <w:r>
        <w:rPr>
          <w:rFonts w:ascii="Arial" w:hAnsi="Arial" w:cs="Arial"/>
          <w:color w:val="333333"/>
          <w:sz w:val="21"/>
          <w:szCs w:val="21"/>
        </w:rPr>
        <w:br/>
        <w:t>Copyright (c) 2015 Douglas Christopher Wilson &lt;doug@</w:t>
      </w:r>
      <w:hyperlink r:id="rId41" w:history="1">
        <w:r>
          <w:rPr>
            <w:rStyle w:val="Hyperlink"/>
            <w:rFonts w:ascii="Arial" w:hAnsi="Arial" w:cs="Arial"/>
            <w:color w:val="3572B0"/>
            <w:sz w:val="21"/>
            <w:szCs w:val="21"/>
          </w:rPr>
          <w:t>somethingdoug.com</w:t>
        </w:r>
      </w:hyperlink>
      <w:r>
        <w:rPr>
          <w:rFonts w:ascii="Arial" w:hAnsi="Arial" w:cs="Arial"/>
          <w:color w:val="333333"/>
          <w:sz w:val="21"/>
          <w:szCs w:val="21"/>
        </w:rPr>
        <w:t>&gt;</w:t>
      </w:r>
    </w:p>
    <w:p w14:paraId="72DFD20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0F888FA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04FC26D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 NONINFRINGEMENT.</w:t>
      </w:r>
      <w:r>
        <w:rPr>
          <w:rFonts w:ascii="Arial" w:hAnsi="Arial" w:cs="Arial"/>
          <w:color w:val="333333"/>
          <w:sz w:val="21"/>
          <w:szCs w:val="21"/>
        </w:rPr>
        <w:br/>
        <w:t>IN NO EVENT SHALL THE AUTHORS OR COPYRIGHT HOLDERS BE LIABLE FOR ANY</w:t>
      </w:r>
      <w:r>
        <w:rPr>
          <w:rFonts w:ascii="Arial" w:hAnsi="Arial" w:cs="Arial"/>
          <w:color w:val="333333"/>
          <w:sz w:val="21"/>
          <w:szCs w:val="21"/>
        </w:rPr>
        <w:br/>
        <w:t>CLAIM, DAMAGES OR OTHER LIABILITY, WHETHER IN AN ACTION OF CONTRACT,</w:t>
      </w:r>
      <w:r>
        <w:rPr>
          <w:rFonts w:ascii="Arial" w:hAnsi="Arial" w:cs="Arial"/>
          <w:color w:val="333333"/>
          <w:sz w:val="21"/>
          <w:szCs w:val="21"/>
        </w:rPr>
        <w:br/>
        <w:t>TORT OR OTHERWISE, ARISING FROM, OUT OF OR IN CONNECTION WITH THE</w:t>
      </w:r>
      <w:r>
        <w:rPr>
          <w:rFonts w:ascii="Arial" w:hAnsi="Arial" w:cs="Arial"/>
          <w:color w:val="333333"/>
          <w:sz w:val="21"/>
          <w:szCs w:val="21"/>
        </w:rPr>
        <w:br/>
        <w:t>SOFTWARE OR THE USE OR OTHER DEALINGS IN THE SOFTWARE.</w:t>
      </w:r>
    </w:p>
    <w:p w14:paraId="586A641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48E8E5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BF84E9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align-text LICENSE (node_modules\align-text\LICENSE)</w:t>
      </w:r>
      <w:r>
        <w:rPr>
          <w:rFonts w:ascii="Arial" w:hAnsi="Arial" w:cs="Arial"/>
          <w:color w:val="333333"/>
          <w:sz w:val="21"/>
          <w:szCs w:val="21"/>
        </w:rPr>
        <w:br/>
        <w:t>--------------------------------------------------------------------------------</w:t>
      </w:r>
      <w:r>
        <w:rPr>
          <w:rFonts w:ascii="Arial" w:hAnsi="Arial" w:cs="Arial"/>
          <w:color w:val="333333"/>
          <w:sz w:val="21"/>
          <w:szCs w:val="21"/>
        </w:rPr>
        <w:br/>
        <w:t>The MIT License (MIT)</w:t>
      </w:r>
    </w:p>
    <w:p w14:paraId="2FECCC2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 Jon Schlinkert.</w:t>
      </w:r>
    </w:p>
    <w:p w14:paraId="2A60DC6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60F3DB9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063B317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27E4F89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620D32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45252E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amdefine LICENSE (node_modules\amdefine\LICENSE)</w:t>
      </w:r>
      <w:r>
        <w:rPr>
          <w:rFonts w:ascii="Arial" w:hAnsi="Arial" w:cs="Arial"/>
          <w:color w:val="333333"/>
          <w:sz w:val="21"/>
          <w:szCs w:val="21"/>
        </w:rPr>
        <w:br/>
        <w:t>--------------------------------------------------------------------------------</w:t>
      </w:r>
      <w:r>
        <w:rPr>
          <w:rFonts w:ascii="Arial" w:hAnsi="Arial" w:cs="Arial"/>
          <w:color w:val="333333"/>
          <w:sz w:val="21"/>
          <w:szCs w:val="21"/>
        </w:rPr>
        <w:br/>
        <w:t>amdefine is released under two licenses: new BSD, and MIT. You may pick the</w:t>
      </w:r>
      <w:r>
        <w:rPr>
          <w:rFonts w:ascii="Arial" w:hAnsi="Arial" w:cs="Arial"/>
          <w:color w:val="333333"/>
          <w:sz w:val="21"/>
          <w:szCs w:val="21"/>
        </w:rPr>
        <w:br/>
        <w:t>license that best suits your development needs. The text of both licenses are</w:t>
      </w:r>
      <w:r>
        <w:rPr>
          <w:rFonts w:ascii="Arial" w:hAnsi="Arial" w:cs="Arial"/>
          <w:color w:val="333333"/>
          <w:sz w:val="21"/>
          <w:szCs w:val="21"/>
        </w:rPr>
        <w:br/>
        <w:t>provided below.</w:t>
      </w:r>
    </w:p>
    <w:p w14:paraId="6542E41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br/>
        <w:t>The "New" BSD License:</w:t>
      </w:r>
      <w:r>
        <w:rPr>
          <w:rFonts w:ascii="Arial" w:hAnsi="Arial" w:cs="Arial"/>
          <w:color w:val="333333"/>
          <w:sz w:val="21"/>
          <w:szCs w:val="21"/>
        </w:rPr>
        <w:br/>
        <w:t>----------------------</w:t>
      </w:r>
    </w:p>
    <w:p w14:paraId="523562C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2011-2016, The Dojo Foundation</w:t>
      </w:r>
      <w:r>
        <w:rPr>
          <w:rFonts w:ascii="Arial" w:hAnsi="Arial" w:cs="Arial"/>
          <w:color w:val="333333"/>
          <w:sz w:val="21"/>
          <w:szCs w:val="21"/>
        </w:rPr>
        <w:br/>
        <w:t>All rights reserved.</w:t>
      </w:r>
    </w:p>
    <w:p w14:paraId="651C5CD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p>
    <w:p w14:paraId="0C2376E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 notice, this</w:t>
      </w:r>
      <w:r>
        <w:rPr>
          <w:rFonts w:ascii="Arial" w:hAnsi="Arial" w:cs="Arial"/>
          <w:color w:val="333333"/>
          <w:sz w:val="21"/>
          <w:szCs w:val="21"/>
        </w:rPr>
        <w:br/>
        <w:t>list of conditions and the following disclaimer.</w:t>
      </w:r>
      <w:r>
        <w:rPr>
          <w:rFonts w:ascii="Arial" w:hAnsi="Arial" w:cs="Arial"/>
          <w:color w:val="333333"/>
          <w:sz w:val="21"/>
          <w:szCs w:val="21"/>
        </w:rPr>
        <w:br/>
        <w:t>* Redistributions in binary form must reproduce the above copyright notice,</w:t>
      </w:r>
      <w:r>
        <w:rPr>
          <w:rFonts w:ascii="Arial" w:hAnsi="Arial" w:cs="Arial"/>
          <w:color w:val="333333"/>
          <w:sz w:val="21"/>
          <w:szCs w:val="21"/>
        </w:rPr>
        <w:br/>
        <w:t>this list of conditions and the following disclaimer in the documentation</w:t>
      </w:r>
      <w:r>
        <w:rPr>
          <w:rFonts w:ascii="Arial" w:hAnsi="Arial" w:cs="Arial"/>
          <w:color w:val="333333"/>
          <w:sz w:val="21"/>
          <w:szCs w:val="21"/>
        </w:rPr>
        <w:br/>
        <w:t>and/or other materials provided with the distribution.</w:t>
      </w:r>
      <w:r>
        <w:rPr>
          <w:rFonts w:ascii="Arial" w:hAnsi="Arial" w:cs="Arial"/>
          <w:color w:val="333333"/>
          <w:sz w:val="21"/>
          <w:szCs w:val="21"/>
        </w:rPr>
        <w:br/>
        <w:t>* Neither the name of the Dojo Foundation nor the names of its contributors</w:t>
      </w:r>
      <w:r>
        <w:rPr>
          <w:rFonts w:ascii="Arial" w:hAnsi="Arial" w:cs="Arial"/>
          <w:color w:val="333333"/>
          <w:sz w:val="21"/>
          <w:szCs w:val="21"/>
        </w:rPr>
        <w:br/>
        <w:t>may be used to endorse or promote products derived from this software</w:t>
      </w:r>
      <w:r>
        <w:rPr>
          <w:rFonts w:ascii="Arial" w:hAnsi="Arial" w:cs="Arial"/>
          <w:color w:val="333333"/>
          <w:sz w:val="21"/>
          <w:szCs w:val="21"/>
        </w:rPr>
        <w:br/>
        <w:t>without specific prior written permission.</w:t>
      </w:r>
    </w:p>
    <w:p w14:paraId="479670D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OWNER OR CONTRIBUTORS BE LIABLE</w:t>
      </w:r>
      <w:r>
        <w:rPr>
          <w:rFonts w:ascii="Arial" w:hAnsi="Arial" w:cs="Arial"/>
          <w:color w:val="333333"/>
          <w:sz w:val="21"/>
          <w:szCs w:val="21"/>
        </w:rPr>
        <w:br/>
        <w:t>FOR ANY DIRECT, INDIRECT, INCIDENTAL, SPECIAL, EXEMPLARY, OR CONSEQUENTIAL</w:t>
      </w:r>
      <w:r>
        <w:rPr>
          <w:rFonts w:ascii="Arial" w:hAnsi="Arial" w:cs="Arial"/>
          <w:color w:val="333333"/>
          <w:sz w:val="21"/>
          <w:szCs w:val="21"/>
        </w:rPr>
        <w:br/>
        <w:t>DAMAGES (INCLUDING, BUT NOT LIMITED TO, PROCUREMENT OF SUBSTITUTE GOODS OR</w:t>
      </w:r>
      <w:r>
        <w:rPr>
          <w:rFonts w:ascii="Arial" w:hAnsi="Arial" w:cs="Arial"/>
          <w:color w:val="333333"/>
          <w:sz w:val="21"/>
          <w:szCs w:val="21"/>
        </w:rPr>
        <w:br/>
        <w:t>SERVICES; LOSS OF USE, DATA, OR PROFITS; OR BUSINESS INTERRUPTION) HOWEVER</w:t>
      </w:r>
      <w:r>
        <w:rPr>
          <w:rFonts w:ascii="Arial" w:hAnsi="Arial" w:cs="Arial"/>
          <w:color w:val="333333"/>
          <w:sz w:val="21"/>
          <w:szCs w:val="21"/>
        </w:rPr>
        <w:br/>
        <w:t>CAUSED AND ON ANY THEORY OF LIABILITY, WHETHER IN CONTRACT, STRICT LIABILITY,</w:t>
      </w:r>
      <w:r>
        <w:rPr>
          <w:rFonts w:ascii="Arial" w:hAnsi="Arial" w:cs="Arial"/>
          <w:color w:val="333333"/>
          <w:sz w:val="21"/>
          <w:szCs w:val="21"/>
        </w:rPr>
        <w:br/>
        <w:t>OR TORT (INCLUDING NEGLIGENCE OR OTHERWISE) ARISING IN ANY WAY OUT OF THE USE</w:t>
      </w:r>
      <w:r>
        <w:rPr>
          <w:rFonts w:ascii="Arial" w:hAnsi="Arial" w:cs="Arial"/>
          <w:color w:val="333333"/>
          <w:sz w:val="21"/>
          <w:szCs w:val="21"/>
        </w:rPr>
        <w:br/>
        <w:t>OF THIS SOFTWARE, EVEN IF ADVISED OF THE POSSIBILITY OF SUCH DAMAGE.</w:t>
      </w:r>
    </w:p>
    <w:p w14:paraId="71739C8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B49D31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MIT License</w:t>
      </w:r>
      <w:r>
        <w:rPr>
          <w:rFonts w:ascii="Arial" w:hAnsi="Arial" w:cs="Arial"/>
          <w:color w:val="333333"/>
          <w:sz w:val="21"/>
          <w:szCs w:val="21"/>
        </w:rPr>
        <w:br/>
        <w:t>-----------</w:t>
      </w:r>
    </w:p>
    <w:p w14:paraId="5A35168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2011-2016, The Dojo Foundation</w:t>
      </w:r>
    </w:p>
    <w:p w14:paraId="41ADA01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3CE37FE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7EAE89D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08EA336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p>
    <w:p w14:paraId="1BC1CDE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505039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ammo LICENSE (node_modules\ammo\LICENSE)</w:t>
      </w:r>
      <w:r>
        <w:rPr>
          <w:rFonts w:ascii="Arial" w:hAnsi="Arial" w:cs="Arial"/>
          <w:color w:val="333333"/>
          <w:sz w:val="21"/>
          <w:szCs w:val="21"/>
        </w:rPr>
        <w:br/>
        <w:t>--------------------------------------------------------------------------------</w:t>
      </w:r>
      <w:r>
        <w:rPr>
          <w:rFonts w:ascii="Arial" w:hAnsi="Arial" w:cs="Arial"/>
          <w:color w:val="333333"/>
          <w:sz w:val="21"/>
          <w:szCs w:val="21"/>
        </w:rPr>
        <w:br/>
        <w:t>Copyright (c) 2014-2016, Project contributors</w:t>
      </w:r>
      <w:r>
        <w:rPr>
          <w:rFonts w:ascii="Arial" w:hAnsi="Arial" w:cs="Arial"/>
          <w:color w:val="333333"/>
          <w:sz w:val="21"/>
          <w:szCs w:val="21"/>
        </w:rPr>
        <w:br/>
        <w:t>Copyright (c) 2014, Walmart</w:t>
      </w:r>
      <w:r>
        <w:rPr>
          <w:rFonts w:ascii="Arial" w:hAnsi="Arial" w:cs="Arial"/>
          <w:color w:val="333333"/>
          <w:sz w:val="21"/>
          <w:szCs w:val="21"/>
        </w:rPr>
        <w:br/>
        <w:t>All rights reserved.</w:t>
      </w:r>
    </w:p>
    <w:p w14:paraId="5C6693B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663CA1D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3F19022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3D747E9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42" w:history="1">
        <w:r>
          <w:rPr>
            <w:rStyle w:val="Hyperlink"/>
            <w:rFonts w:ascii="Arial" w:hAnsi="Arial" w:cs="Arial"/>
            <w:color w:val="3572B0"/>
            <w:sz w:val="21"/>
            <w:szCs w:val="21"/>
          </w:rPr>
          <w:t>https://github.com/hapijs/ammo/graphs/contributors</w:t>
        </w:r>
      </w:hyperlink>
    </w:p>
    <w:p w14:paraId="39293A5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DAF695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D6899E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amqp10 LICENSE (node_modules\amqp10\LICENSE)</w:t>
      </w:r>
      <w:r>
        <w:rPr>
          <w:rFonts w:ascii="Arial" w:hAnsi="Arial" w:cs="Arial"/>
          <w:color w:val="333333"/>
          <w:sz w:val="21"/>
          <w:szCs w:val="21"/>
        </w:rPr>
        <w:br/>
        <w:t>--------------------------------------------------------------------------------</w:t>
      </w:r>
      <w:r>
        <w:rPr>
          <w:rFonts w:ascii="Arial" w:hAnsi="Arial" w:cs="Arial"/>
          <w:color w:val="333333"/>
          <w:sz w:val="21"/>
          <w:szCs w:val="21"/>
        </w:rPr>
        <w:br/>
        <w:t>The MIT License (MIT)</w:t>
      </w:r>
    </w:p>
    <w:p w14:paraId="40E5EDD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Michael Lanzetta</w:t>
      </w:r>
    </w:p>
    <w:p w14:paraId="4FE23BA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r>
      <w:r>
        <w:rPr>
          <w:rFonts w:ascii="Arial" w:hAnsi="Arial" w:cs="Arial"/>
          <w:color w:val="333333"/>
          <w:sz w:val="21"/>
          <w:szCs w:val="21"/>
        </w:rPr>
        <w:lastRenderedPageBreak/>
        <w:t>copies of the Software, and to permit persons to whom the Software is</w:t>
      </w:r>
      <w:r>
        <w:rPr>
          <w:rFonts w:ascii="Arial" w:hAnsi="Arial" w:cs="Arial"/>
          <w:color w:val="333333"/>
          <w:sz w:val="21"/>
          <w:szCs w:val="21"/>
        </w:rPr>
        <w:br/>
        <w:t>furnished to do so, subject to the following conditions:</w:t>
      </w:r>
    </w:p>
    <w:p w14:paraId="35175AB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5C012C8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p>
    <w:p w14:paraId="3414FF8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249C578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CD7B72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amqp10-transport-ws LICENSE (node_modules\amqp10-transport-ws\LICENSE)</w:t>
      </w:r>
      <w:r>
        <w:rPr>
          <w:rFonts w:ascii="Arial" w:hAnsi="Arial" w:cs="Arial"/>
          <w:color w:val="333333"/>
          <w:sz w:val="21"/>
          <w:szCs w:val="21"/>
        </w:rPr>
        <w:br/>
        <w:t>--------------------------------------------------------------------------------</w:t>
      </w:r>
      <w:r>
        <w:rPr>
          <w:rFonts w:ascii="Arial" w:hAnsi="Arial" w:cs="Arial"/>
          <w:color w:val="333333"/>
          <w:sz w:val="21"/>
          <w:szCs w:val="21"/>
        </w:rPr>
        <w:br/>
        <w:t>The MIT License (MIT)</w:t>
      </w:r>
    </w:p>
    <w:p w14:paraId="1A9B3C5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 Michael Lanzetta</w:t>
      </w:r>
    </w:p>
    <w:p w14:paraId="5066031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7492238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256A1AD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p>
    <w:p w14:paraId="7295268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5EF453F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E45669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ansi-regex license (node_modules\ansi-regex\license)</w:t>
      </w:r>
      <w:r>
        <w:rPr>
          <w:rFonts w:ascii="Arial" w:hAnsi="Arial" w:cs="Arial"/>
          <w:color w:val="333333"/>
          <w:sz w:val="21"/>
          <w:szCs w:val="21"/>
        </w:rPr>
        <w:br/>
        <w:t>--------------------------------------------------------------------------------</w:t>
      </w:r>
      <w:r>
        <w:rPr>
          <w:rFonts w:ascii="Arial" w:hAnsi="Arial" w:cs="Arial"/>
          <w:color w:val="333333"/>
          <w:sz w:val="21"/>
          <w:szCs w:val="21"/>
        </w:rPr>
        <w:br/>
        <w:t>The MIT License (MIT)</w:t>
      </w:r>
    </w:p>
    <w:p w14:paraId="277EB75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Sindre Sorhus &lt;sindresorhus@</w:t>
      </w:r>
      <w:hyperlink r:id="rId43" w:history="1">
        <w:r>
          <w:rPr>
            <w:rStyle w:val="Hyperlink"/>
            <w:rFonts w:ascii="Arial" w:hAnsi="Arial" w:cs="Arial"/>
            <w:color w:val="3572B0"/>
            <w:sz w:val="21"/>
            <w:szCs w:val="21"/>
          </w:rPr>
          <w:t>gmail.com</w:t>
        </w:r>
      </w:hyperlink>
      <w:r>
        <w:rPr>
          <w:rFonts w:ascii="Arial" w:hAnsi="Arial" w:cs="Arial"/>
          <w:color w:val="333333"/>
          <w:sz w:val="21"/>
          <w:szCs w:val="21"/>
        </w:rPr>
        <w:t>&gt; (</w:t>
      </w:r>
      <w:hyperlink r:id="rId44" w:history="1">
        <w:r>
          <w:rPr>
            <w:rStyle w:val="Hyperlink"/>
            <w:rFonts w:ascii="Arial" w:hAnsi="Arial" w:cs="Arial"/>
            <w:color w:val="3572B0"/>
            <w:sz w:val="21"/>
            <w:szCs w:val="21"/>
          </w:rPr>
          <w:t>sindresorhus.com</w:t>
        </w:r>
      </w:hyperlink>
      <w:r>
        <w:rPr>
          <w:rFonts w:ascii="Arial" w:hAnsi="Arial" w:cs="Arial"/>
          <w:color w:val="333333"/>
          <w:sz w:val="21"/>
          <w:szCs w:val="21"/>
        </w:rPr>
        <w:t>)</w:t>
      </w:r>
    </w:p>
    <w:p w14:paraId="434BFBF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550EF70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3A275A0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12B67965" w14:textId="77777777" w:rsidR="00000C26" w:rsidRPr="003E58CE"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3E58CE">
        <w:rPr>
          <w:rFonts w:ascii="Arial" w:hAnsi="Arial" w:cs="Arial"/>
          <w:color w:val="333333"/>
          <w:sz w:val="21"/>
          <w:szCs w:val="21"/>
          <w:lang w:val="fr-FR"/>
        </w:rPr>
        <w:t>--------------------------------------------------------------------------------</w:t>
      </w:r>
    </w:p>
    <w:p w14:paraId="7D5BD4E8" w14:textId="77777777" w:rsidR="00000C26" w:rsidRPr="003E58CE"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3E58CE">
        <w:rPr>
          <w:rFonts w:ascii="Arial" w:hAnsi="Arial" w:cs="Arial"/>
          <w:color w:val="333333"/>
          <w:sz w:val="21"/>
          <w:szCs w:val="21"/>
          <w:lang w:val="fr-FR"/>
        </w:rPr>
        <w:t> </w:t>
      </w:r>
    </w:p>
    <w:p w14:paraId="4703B17B" w14:textId="77777777" w:rsidR="00000C26" w:rsidRPr="003E58CE"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3E58CE">
        <w:rPr>
          <w:rFonts w:ascii="Arial" w:hAnsi="Arial" w:cs="Arial"/>
          <w:color w:val="333333"/>
          <w:sz w:val="21"/>
          <w:szCs w:val="21"/>
          <w:lang w:val="fr-FR"/>
        </w:rPr>
        <w:t>--------------------------------------------------------------------------------</w:t>
      </w:r>
      <w:r w:rsidRPr="003E58CE">
        <w:rPr>
          <w:rFonts w:ascii="Arial" w:hAnsi="Arial" w:cs="Arial"/>
          <w:color w:val="333333"/>
          <w:sz w:val="21"/>
          <w:szCs w:val="21"/>
          <w:lang w:val="fr-FR"/>
        </w:rPr>
        <w:br/>
        <w:t>ansi-styles license (node_modules\ansi-styles\license)</w:t>
      </w:r>
      <w:r w:rsidRPr="003E58CE">
        <w:rPr>
          <w:rFonts w:ascii="Arial" w:hAnsi="Arial" w:cs="Arial"/>
          <w:color w:val="333333"/>
          <w:sz w:val="21"/>
          <w:szCs w:val="21"/>
          <w:lang w:val="fr-FR"/>
        </w:rPr>
        <w:br/>
        <w:t>--------------------------------------------------------------------------------</w:t>
      </w:r>
      <w:r w:rsidRPr="003E58CE">
        <w:rPr>
          <w:rFonts w:ascii="Arial" w:hAnsi="Arial" w:cs="Arial"/>
          <w:color w:val="333333"/>
          <w:sz w:val="21"/>
          <w:szCs w:val="21"/>
          <w:lang w:val="fr-FR"/>
        </w:rPr>
        <w:br/>
        <w:t>The MIT License (MIT)</w:t>
      </w:r>
    </w:p>
    <w:p w14:paraId="73BC966B" w14:textId="16E28674" w:rsidR="00000C26" w:rsidRPr="003E58CE" w:rsidRDefault="00000C26" w:rsidP="00000C26">
      <w:pPr>
        <w:pStyle w:val="NormalWeb"/>
        <w:shd w:val="clear" w:color="auto" w:fill="FFFFFF"/>
        <w:spacing w:before="150" w:beforeAutospacing="0" w:after="0" w:afterAutospacing="0"/>
        <w:rPr>
          <w:rFonts w:ascii="Arial" w:hAnsi="Arial" w:cs="Arial"/>
          <w:color w:val="333333"/>
          <w:sz w:val="21"/>
          <w:szCs w:val="21"/>
          <w:lang w:val="de-DE"/>
        </w:rPr>
      </w:pPr>
      <w:r w:rsidRPr="003E58CE">
        <w:rPr>
          <w:rFonts w:ascii="Arial" w:hAnsi="Arial" w:cs="Arial"/>
          <w:color w:val="333333"/>
          <w:sz w:val="21"/>
          <w:szCs w:val="21"/>
          <w:lang w:val="de-DE"/>
        </w:rPr>
        <w:t>Copyright (c) Sindre Sorhus &lt;sindresorhus@</w:t>
      </w:r>
      <w:hyperlink r:id="rId45" w:history="1">
        <w:r w:rsidRPr="003E58CE">
          <w:rPr>
            <w:rStyle w:val="Hyperlink"/>
            <w:rFonts w:ascii="Arial" w:hAnsi="Arial" w:cs="Arial"/>
            <w:color w:val="3572B0"/>
            <w:sz w:val="21"/>
            <w:szCs w:val="21"/>
            <w:lang w:val="de-DE"/>
          </w:rPr>
          <w:t>gmail.com</w:t>
        </w:r>
      </w:hyperlink>
      <w:r w:rsidRPr="003E58CE">
        <w:rPr>
          <w:rFonts w:ascii="Arial" w:hAnsi="Arial" w:cs="Arial"/>
          <w:color w:val="333333"/>
          <w:sz w:val="21"/>
          <w:szCs w:val="21"/>
          <w:lang w:val="de-DE"/>
        </w:rPr>
        <w:t>&gt; (</w:t>
      </w:r>
      <w:hyperlink r:id="rId46" w:history="1">
        <w:r w:rsidRPr="003E58CE">
          <w:rPr>
            <w:rStyle w:val="Hyperlink"/>
            <w:rFonts w:ascii="Arial" w:hAnsi="Arial" w:cs="Arial"/>
            <w:color w:val="3572B0"/>
            <w:sz w:val="21"/>
            <w:szCs w:val="21"/>
            <w:lang w:val="de-DE"/>
          </w:rPr>
          <w:t>sindresorhus.com</w:t>
        </w:r>
      </w:hyperlink>
      <w:r w:rsidRPr="003E58CE">
        <w:rPr>
          <w:rFonts w:ascii="Arial" w:hAnsi="Arial" w:cs="Arial"/>
          <w:color w:val="333333"/>
          <w:sz w:val="21"/>
          <w:szCs w:val="21"/>
          <w:lang w:val="de-DE"/>
        </w:rPr>
        <w:t>)</w:t>
      </w:r>
    </w:p>
    <w:p w14:paraId="24E385C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790D7E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1AB8596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2D4A374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3388D5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B9332E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apache-crypt LICENSE (node_modules\apache-crypt\LICENSE)</w:t>
      </w:r>
      <w:r>
        <w:rPr>
          <w:rFonts w:ascii="Arial" w:hAnsi="Arial" w:cs="Arial"/>
          <w:color w:val="333333"/>
          <w:sz w:val="21"/>
          <w:szCs w:val="21"/>
        </w:rPr>
        <w:br/>
        <w:t>--------------------------------------------------------------------------------</w:t>
      </w:r>
      <w:r>
        <w:rPr>
          <w:rFonts w:ascii="Arial" w:hAnsi="Arial" w:cs="Arial"/>
          <w:color w:val="333333"/>
          <w:sz w:val="21"/>
          <w:szCs w:val="21"/>
        </w:rPr>
        <w:br/>
        <w:t>The MIT License (MIT)</w:t>
      </w:r>
    </w:p>
    <w:p w14:paraId="59156C4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2016 Gevorg Harutyunyan</w:t>
      </w:r>
    </w:p>
    <w:p w14:paraId="25E823B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Permission is hereby granted, free of charge, to any person obtaining a copy of</w:t>
      </w:r>
      <w:r>
        <w:rPr>
          <w:rFonts w:ascii="Arial" w:hAnsi="Arial" w:cs="Arial"/>
          <w:color w:val="333333"/>
          <w:sz w:val="21"/>
          <w:szCs w:val="21"/>
        </w:rPr>
        <w:br/>
        <w:t>this software and associated documentation files (the "Software"), to deal in</w:t>
      </w:r>
      <w:r>
        <w:rPr>
          <w:rFonts w:ascii="Arial" w:hAnsi="Arial" w:cs="Arial"/>
          <w:color w:val="333333"/>
          <w:sz w:val="21"/>
          <w:szCs w:val="21"/>
        </w:rPr>
        <w:br/>
        <w:t>the Software without restriction, including without limitation the rights to</w:t>
      </w:r>
      <w:r>
        <w:rPr>
          <w:rFonts w:ascii="Arial" w:hAnsi="Arial" w:cs="Arial"/>
          <w:color w:val="333333"/>
          <w:sz w:val="21"/>
          <w:szCs w:val="21"/>
        </w:rPr>
        <w:br/>
        <w:t>use, copy, modify, merge, publish, distribute, sublicense, and/or sell copies of</w:t>
      </w:r>
      <w:r>
        <w:rPr>
          <w:rFonts w:ascii="Arial" w:hAnsi="Arial" w:cs="Arial"/>
          <w:color w:val="333333"/>
          <w:sz w:val="21"/>
          <w:szCs w:val="21"/>
        </w:rPr>
        <w:br/>
        <w:t>the Software, and to permit persons to whom the Software is furnished to do so,</w:t>
      </w:r>
      <w:r>
        <w:rPr>
          <w:rFonts w:ascii="Arial" w:hAnsi="Arial" w:cs="Arial"/>
          <w:color w:val="333333"/>
          <w:sz w:val="21"/>
          <w:szCs w:val="21"/>
        </w:rPr>
        <w:br/>
        <w:t>subject to the following conditions:</w:t>
      </w:r>
    </w:p>
    <w:p w14:paraId="55AF966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4C299C3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 FITNESS</w:t>
      </w:r>
      <w:r>
        <w:rPr>
          <w:rFonts w:ascii="Arial" w:hAnsi="Arial" w:cs="Arial"/>
          <w:color w:val="333333"/>
          <w:sz w:val="21"/>
          <w:szCs w:val="21"/>
        </w:rPr>
        <w:br/>
        <w:t>FOR A PARTICULAR PURPOSE AND NONINFRINGEMENT. IN NO EVENT SHALL THE AUTHORS OR</w:t>
      </w:r>
      <w:r>
        <w:rPr>
          <w:rFonts w:ascii="Arial" w:hAnsi="Arial" w:cs="Arial"/>
          <w:color w:val="333333"/>
          <w:sz w:val="21"/>
          <w:szCs w:val="21"/>
        </w:rPr>
        <w:br/>
        <w:t>COPYRIGHT HOLDERS BE LIABLE FOR ANY CLAIM, DAMAGES OR OTHER LIABILITY, WHETHER</w:t>
      </w:r>
      <w:r>
        <w:rPr>
          <w:rFonts w:ascii="Arial" w:hAnsi="Arial" w:cs="Arial"/>
          <w:color w:val="333333"/>
          <w:sz w:val="21"/>
          <w:szCs w:val="21"/>
        </w:rPr>
        <w:br/>
        <w:t>IN AN ACTION OF CONTRACT, TORT OR OTHERWISE, ARISING FROM, OUT OF OR IN</w:t>
      </w:r>
      <w:r>
        <w:rPr>
          <w:rFonts w:ascii="Arial" w:hAnsi="Arial" w:cs="Arial"/>
          <w:color w:val="333333"/>
          <w:sz w:val="21"/>
          <w:szCs w:val="21"/>
        </w:rPr>
        <w:br/>
        <w:t>CONNECTION WITH THE SOFTWARE OR THE USE OR OTHER DEALINGS IN THE SOFTWARE.</w:t>
      </w:r>
    </w:p>
    <w:p w14:paraId="735C0AE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D1A4C7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4F3DB9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anymatch LICENSE (node_modules\anymatch\LICENSE)</w:t>
      </w:r>
      <w:r>
        <w:rPr>
          <w:rFonts w:ascii="Arial" w:hAnsi="Arial" w:cs="Arial"/>
          <w:color w:val="333333"/>
          <w:sz w:val="21"/>
          <w:szCs w:val="21"/>
        </w:rPr>
        <w:br/>
        <w:t>--------------------------------------------------------------------------------</w:t>
      </w:r>
      <w:r>
        <w:rPr>
          <w:rFonts w:ascii="Arial" w:hAnsi="Arial" w:cs="Arial"/>
          <w:color w:val="333333"/>
          <w:sz w:val="21"/>
          <w:szCs w:val="21"/>
        </w:rPr>
        <w:br/>
        <w:t>The ISC License</w:t>
      </w:r>
    </w:p>
    <w:p w14:paraId="7A3B83A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Elan Shanker</w:t>
      </w:r>
    </w:p>
    <w:p w14:paraId="58364AB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to use, copy, modify, and/or distribute this software for any</w:t>
      </w:r>
      <w:r>
        <w:rPr>
          <w:rFonts w:ascii="Arial" w:hAnsi="Arial" w:cs="Arial"/>
          <w:color w:val="333333"/>
          <w:sz w:val="21"/>
          <w:szCs w:val="21"/>
        </w:rPr>
        <w:br/>
        <w:t>purpose with or without fee is hereby granted, provided that the above</w:t>
      </w:r>
      <w:r>
        <w:rPr>
          <w:rFonts w:ascii="Arial" w:hAnsi="Arial" w:cs="Arial"/>
          <w:color w:val="333333"/>
          <w:sz w:val="21"/>
          <w:szCs w:val="21"/>
        </w:rPr>
        <w:br/>
        <w:t>copyright notice and this permission notice appear in all copies.</w:t>
      </w:r>
    </w:p>
    <w:p w14:paraId="35DC955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AND THE AUTHOR DISCLAIMS ALL WARRANTIES</w:t>
      </w:r>
      <w:r>
        <w:rPr>
          <w:rFonts w:ascii="Arial" w:hAnsi="Arial" w:cs="Arial"/>
          <w:color w:val="333333"/>
          <w:sz w:val="21"/>
          <w:szCs w:val="21"/>
        </w:rPr>
        <w:br/>
        <w:t>WITH REGARD TO THIS SOFTWARE INCLUDING ALL IMPLIED WARRANTIES OF</w:t>
      </w:r>
      <w:r>
        <w:rPr>
          <w:rFonts w:ascii="Arial" w:hAnsi="Arial" w:cs="Arial"/>
          <w:color w:val="333333"/>
          <w:sz w:val="21"/>
          <w:szCs w:val="21"/>
        </w:rPr>
        <w:br/>
        <w:t>MERCHANTABILITY AND FITNESS. IN NO EVENT SHALL THE AUTHOR BE LIABLE FOR</w:t>
      </w:r>
      <w:r>
        <w:rPr>
          <w:rFonts w:ascii="Arial" w:hAnsi="Arial" w:cs="Arial"/>
          <w:color w:val="333333"/>
          <w:sz w:val="21"/>
          <w:szCs w:val="21"/>
        </w:rPr>
        <w:br/>
        <w:t>ANY SPECIAL, DIRECT, INDIRECT, OR CONSEQUENTIAL DAMAGES OR ANY DAMAGES</w:t>
      </w:r>
      <w:r>
        <w:rPr>
          <w:rFonts w:ascii="Arial" w:hAnsi="Arial" w:cs="Arial"/>
          <w:color w:val="333333"/>
          <w:sz w:val="21"/>
          <w:szCs w:val="21"/>
        </w:rPr>
        <w:br/>
        <w:t>WHATSOEVER RESULTING FROM LOSS OF USE, DATA OR PROFITS, WHETHER IN AN</w:t>
      </w:r>
      <w:r>
        <w:rPr>
          <w:rFonts w:ascii="Arial" w:hAnsi="Arial" w:cs="Arial"/>
          <w:color w:val="333333"/>
          <w:sz w:val="21"/>
          <w:szCs w:val="21"/>
        </w:rPr>
        <w:br/>
        <w:t>ACTION OF CONTRACT, NEGLIGENCE OR OTHER TORTIOUS ACTION, ARISING OUT OF OR</w:t>
      </w:r>
      <w:r>
        <w:rPr>
          <w:rFonts w:ascii="Arial" w:hAnsi="Arial" w:cs="Arial"/>
          <w:color w:val="333333"/>
          <w:sz w:val="21"/>
          <w:szCs w:val="21"/>
        </w:rPr>
        <w:br/>
        <w:t>IN CONNECTION WITH THE USE OR PERFORMANCE OF THIS SOFTWARE.</w:t>
      </w:r>
    </w:p>
    <w:p w14:paraId="6A58E13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EC431C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7B6675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apache-md5 LICENSE (node_modules\apache-md5\LICENSE)</w:t>
      </w:r>
      <w:r>
        <w:rPr>
          <w:rFonts w:ascii="Arial" w:hAnsi="Arial" w:cs="Arial"/>
          <w:color w:val="333333"/>
          <w:sz w:val="21"/>
          <w:szCs w:val="21"/>
        </w:rPr>
        <w:br/>
        <w:t>--------------------------------------------------------------------------------</w:t>
      </w:r>
      <w:r>
        <w:rPr>
          <w:rFonts w:ascii="Arial" w:hAnsi="Arial" w:cs="Arial"/>
          <w:color w:val="333333"/>
          <w:sz w:val="21"/>
          <w:szCs w:val="21"/>
        </w:rPr>
        <w:br/>
        <w:t>The MIT License (MIT)</w:t>
      </w:r>
    </w:p>
    <w:p w14:paraId="2BA89DD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2016 Gevorg Harutyunyan</w:t>
      </w:r>
    </w:p>
    <w:p w14:paraId="7EBB7A4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w:t>
      </w:r>
      <w:r>
        <w:rPr>
          <w:rFonts w:ascii="Arial" w:hAnsi="Arial" w:cs="Arial"/>
          <w:color w:val="333333"/>
          <w:sz w:val="21"/>
          <w:szCs w:val="21"/>
        </w:rPr>
        <w:br/>
        <w:t>this software and associated documentation files (the "Software"), to deal in</w:t>
      </w:r>
      <w:r>
        <w:rPr>
          <w:rFonts w:ascii="Arial" w:hAnsi="Arial" w:cs="Arial"/>
          <w:color w:val="333333"/>
          <w:sz w:val="21"/>
          <w:szCs w:val="21"/>
        </w:rPr>
        <w:br/>
        <w:t>the Software without restriction, including without limitation the rights to</w:t>
      </w:r>
      <w:r>
        <w:rPr>
          <w:rFonts w:ascii="Arial" w:hAnsi="Arial" w:cs="Arial"/>
          <w:color w:val="333333"/>
          <w:sz w:val="21"/>
          <w:szCs w:val="21"/>
        </w:rPr>
        <w:br/>
      </w:r>
      <w:r>
        <w:rPr>
          <w:rFonts w:ascii="Arial" w:hAnsi="Arial" w:cs="Arial"/>
          <w:color w:val="333333"/>
          <w:sz w:val="21"/>
          <w:szCs w:val="21"/>
        </w:rPr>
        <w:lastRenderedPageBreak/>
        <w:t>use, copy, modify, merge, publish, distribute, sublicense, and/or sell copies of</w:t>
      </w:r>
      <w:r>
        <w:rPr>
          <w:rFonts w:ascii="Arial" w:hAnsi="Arial" w:cs="Arial"/>
          <w:color w:val="333333"/>
          <w:sz w:val="21"/>
          <w:szCs w:val="21"/>
        </w:rPr>
        <w:br/>
        <w:t>the Software, and to permit persons to whom the Software is furnished to do so,</w:t>
      </w:r>
      <w:r>
        <w:rPr>
          <w:rFonts w:ascii="Arial" w:hAnsi="Arial" w:cs="Arial"/>
          <w:color w:val="333333"/>
          <w:sz w:val="21"/>
          <w:szCs w:val="21"/>
        </w:rPr>
        <w:br/>
        <w:t>subject to the following conditions:</w:t>
      </w:r>
    </w:p>
    <w:p w14:paraId="794F9CD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7E41897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 FITNESS</w:t>
      </w:r>
      <w:r>
        <w:rPr>
          <w:rFonts w:ascii="Arial" w:hAnsi="Arial" w:cs="Arial"/>
          <w:color w:val="333333"/>
          <w:sz w:val="21"/>
          <w:szCs w:val="21"/>
        </w:rPr>
        <w:br/>
        <w:t>FOR A PARTICULAR PURPOSE AND NONINFRINGEMENT. IN NO EVENT SHALL THE AUTHORS OR</w:t>
      </w:r>
      <w:r>
        <w:rPr>
          <w:rFonts w:ascii="Arial" w:hAnsi="Arial" w:cs="Arial"/>
          <w:color w:val="333333"/>
          <w:sz w:val="21"/>
          <w:szCs w:val="21"/>
        </w:rPr>
        <w:br/>
        <w:t>COPYRIGHT HOLDERS BE LIABLE FOR ANY CLAIM, DAMAGES OR OTHER LIABILITY, WHETHER</w:t>
      </w:r>
      <w:r>
        <w:rPr>
          <w:rFonts w:ascii="Arial" w:hAnsi="Arial" w:cs="Arial"/>
          <w:color w:val="333333"/>
          <w:sz w:val="21"/>
          <w:szCs w:val="21"/>
        </w:rPr>
        <w:br/>
        <w:t>IN AN ACTION OF CONTRACT, TORT OR OTHERWISE, ARISING FROM, OUT OF OR IN</w:t>
      </w:r>
      <w:r>
        <w:rPr>
          <w:rFonts w:ascii="Arial" w:hAnsi="Arial" w:cs="Arial"/>
          <w:color w:val="333333"/>
          <w:sz w:val="21"/>
          <w:szCs w:val="21"/>
        </w:rPr>
        <w:br/>
        <w:t>CONNECTION WITH THE SOFTWARE OR THE USE OR OTHER DEALINGS IN THE SOFTWARE.</w:t>
      </w:r>
    </w:p>
    <w:p w14:paraId="3342DF6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781A8D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43831C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argparse LICENSE (node_modules\argparse\LICENSE)</w:t>
      </w:r>
      <w:r>
        <w:rPr>
          <w:rFonts w:ascii="Arial" w:hAnsi="Arial" w:cs="Arial"/>
          <w:color w:val="333333"/>
          <w:sz w:val="21"/>
          <w:szCs w:val="21"/>
        </w:rPr>
        <w:br/>
        <w:t>--------------------------------------------------------------------------------</w:t>
      </w:r>
      <w:r>
        <w:rPr>
          <w:rFonts w:ascii="Arial" w:hAnsi="Arial" w:cs="Arial"/>
          <w:color w:val="333333"/>
          <w:sz w:val="21"/>
          <w:szCs w:val="21"/>
        </w:rPr>
        <w:br/>
        <w:t>(The MIT License)</w:t>
      </w:r>
    </w:p>
    <w:p w14:paraId="6ADB678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2012 by Vitaly Puzrin</w:t>
      </w:r>
    </w:p>
    <w:p w14:paraId="7E20838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061F2A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08A70E8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0BE5B97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7091BA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377384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arr-diff LICENSE (node_modules\arr-diff\LICENSE)</w:t>
      </w:r>
      <w:r>
        <w:rPr>
          <w:rFonts w:ascii="Arial" w:hAnsi="Arial" w:cs="Arial"/>
          <w:color w:val="333333"/>
          <w:sz w:val="21"/>
          <w:szCs w:val="21"/>
        </w:rPr>
        <w:br/>
        <w:t>--------------------------------------------------------------------------------</w:t>
      </w:r>
      <w:r>
        <w:rPr>
          <w:rFonts w:ascii="Arial" w:hAnsi="Arial" w:cs="Arial"/>
          <w:color w:val="333333"/>
          <w:sz w:val="21"/>
          <w:szCs w:val="21"/>
        </w:rPr>
        <w:br/>
        <w:t>The MIT License (MIT)</w:t>
      </w:r>
    </w:p>
    <w:p w14:paraId="0FB5D3E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2014-2015, Jon Schlinkert.</w:t>
      </w:r>
    </w:p>
    <w:p w14:paraId="4D8E366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63C9FB3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56B63E3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287EE09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67BA5D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09571B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arr-flatten LICENSE (node_modules\arr-flatten\LICENSE)</w:t>
      </w:r>
      <w:r>
        <w:rPr>
          <w:rFonts w:ascii="Arial" w:hAnsi="Arial" w:cs="Arial"/>
          <w:color w:val="333333"/>
          <w:sz w:val="21"/>
          <w:szCs w:val="21"/>
        </w:rPr>
        <w:br/>
        <w:t>--------------------------------------------------------------------------------</w:t>
      </w:r>
      <w:r>
        <w:rPr>
          <w:rFonts w:ascii="Arial" w:hAnsi="Arial" w:cs="Arial"/>
          <w:color w:val="333333"/>
          <w:sz w:val="21"/>
          <w:szCs w:val="21"/>
        </w:rPr>
        <w:br/>
        <w:t>The MIT License (MIT)</w:t>
      </w:r>
    </w:p>
    <w:p w14:paraId="30390A3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2014-2015, Jon Schlinkert.</w:t>
      </w:r>
    </w:p>
    <w:p w14:paraId="1749E6C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0927315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3F9DAB2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1EBBE65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981468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F7C044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array-unique LICENSE (node_modules\array-unique\LICENSE)</w:t>
      </w:r>
      <w:r>
        <w:rPr>
          <w:rFonts w:ascii="Arial" w:hAnsi="Arial" w:cs="Arial"/>
          <w:color w:val="333333"/>
          <w:sz w:val="21"/>
          <w:szCs w:val="21"/>
        </w:rPr>
        <w:br/>
        <w:t>--------------------------------------------------------------------------------</w:t>
      </w:r>
      <w:r>
        <w:rPr>
          <w:rFonts w:ascii="Arial" w:hAnsi="Arial" w:cs="Arial"/>
          <w:color w:val="333333"/>
          <w:sz w:val="21"/>
          <w:szCs w:val="21"/>
        </w:rPr>
        <w:br/>
        <w:t>The MIT License (MIT)</w:t>
      </w:r>
    </w:p>
    <w:p w14:paraId="33BD2A6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2014-2015, Jon Schlinkert.</w:t>
      </w:r>
    </w:p>
    <w:p w14:paraId="7B11837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69EE683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7A1FFD8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384E538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FE7251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187461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arrify license (node_modules\arrify\license)</w:t>
      </w:r>
      <w:r>
        <w:rPr>
          <w:rFonts w:ascii="Arial" w:hAnsi="Arial" w:cs="Arial"/>
          <w:color w:val="333333"/>
          <w:sz w:val="21"/>
          <w:szCs w:val="21"/>
        </w:rPr>
        <w:br/>
        <w:t>--------------------------------------------------------------------------------</w:t>
      </w:r>
      <w:r>
        <w:rPr>
          <w:rFonts w:ascii="Arial" w:hAnsi="Arial" w:cs="Arial"/>
          <w:color w:val="333333"/>
          <w:sz w:val="21"/>
          <w:szCs w:val="21"/>
        </w:rPr>
        <w:br/>
        <w:t>The MIT License (MIT)</w:t>
      </w:r>
    </w:p>
    <w:p w14:paraId="4D98AC8F" w14:textId="77777777" w:rsidR="00000C26" w:rsidRPr="003E58CE" w:rsidRDefault="00000C26" w:rsidP="00000C26">
      <w:pPr>
        <w:pStyle w:val="NormalWeb"/>
        <w:shd w:val="clear" w:color="auto" w:fill="FFFFFF"/>
        <w:spacing w:before="150" w:beforeAutospacing="0" w:after="0" w:afterAutospacing="0"/>
        <w:rPr>
          <w:rFonts w:ascii="Arial" w:hAnsi="Arial" w:cs="Arial"/>
          <w:color w:val="333333"/>
          <w:sz w:val="21"/>
          <w:szCs w:val="21"/>
          <w:lang w:val="de-DE"/>
        </w:rPr>
      </w:pPr>
      <w:r w:rsidRPr="003E58CE">
        <w:rPr>
          <w:rFonts w:ascii="Arial" w:hAnsi="Arial" w:cs="Arial"/>
          <w:color w:val="333333"/>
          <w:sz w:val="21"/>
          <w:szCs w:val="21"/>
          <w:lang w:val="de-DE"/>
        </w:rPr>
        <w:t>Copyright (c) Sindre Sorhus &lt;sindresorhus@</w:t>
      </w:r>
      <w:hyperlink r:id="rId47" w:history="1">
        <w:r w:rsidRPr="003E58CE">
          <w:rPr>
            <w:rStyle w:val="Hyperlink"/>
            <w:rFonts w:ascii="Arial" w:hAnsi="Arial" w:cs="Arial"/>
            <w:color w:val="3572B0"/>
            <w:sz w:val="21"/>
            <w:szCs w:val="21"/>
            <w:lang w:val="de-DE"/>
          </w:rPr>
          <w:t>gmail.com</w:t>
        </w:r>
      </w:hyperlink>
      <w:r w:rsidRPr="003E58CE">
        <w:rPr>
          <w:rFonts w:ascii="Arial" w:hAnsi="Arial" w:cs="Arial"/>
          <w:color w:val="333333"/>
          <w:sz w:val="21"/>
          <w:szCs w:val="21"/>
          <w:lang w:val="de-DE"/>
        </w:rPr>
        <w:t>&gt; (</w:t>
      </w:r>
      <w:hyperlink r:id="rId48" w:history="1">
        <w:r w:rsidRPr="003E58CE">
          <w:rPr>
            <w:rStyle w:val="Hyperlink"/>
            <w:rFonts w:ascii="Arial" w:hAnsi="Arial" w:cs="Arial"/>
            <w:color w:val="3572B0"/>
            <w:sz w:val="21"/>
            <w:szCs w:val="21"/>
            <w:lang w:val="de-DE"/>
          </w:rPr>
          <w:t>sindresorhus.com</w:t>
        </w:r>
      </w:hyperlink>
      <w:r w:rsidRPr="003E58CE">
        <w:rPr>
          <w:rFonts w:ascii="Arial" w:hAnsi="Arial" w:cs="Arial"/>
          <w:color w:val="333333"/>
          <w:sz w:val="21"/>
          <w:szCs w:val="21"/>
          <w:lang w:val="de-DE"/>
        </w:rPr>
        <w:t>)</w:t>
      </w:r>
    </w:p>
    <w:p w14:paraId="7520B95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0374600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2294E9C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45D8323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20BE63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D8B8B3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asn1 LICENSE (node_modules\asn1\LICENSE)</w:t>
      </w:r>
      <w:r>
        <w:rPr>
          <w:rFonts w:ascii="Arial" w:hAnsi="Arial" w:cs="Arial"/>
          <w:color w:val="333333"/>
          <w:sz w:val="21"/>
          <w:szCs w:val="21"/>
        </w:rPr>
        <w:br/>
        <w:t>--------------------------------------------------------------------------------</w:t>
      </w:r>
      <w:r>
        <w:rPr>
          <w:rFonts w:ascii="Arial" w:hAnsi="Arial" w:cs="Arial"/>
          <w:color w:val="333333"/>
          <w:sz w:val="21"/>
          <w:szCs w:val="21"/>
        </w:rPr>
        <w:br/>
        <w:t>Copyright (c) 2011 Mark Cavage, All rights reserved.</w:t>
      </w:r>
    </w:p>
    <w:p w14:paraId="1D68C8E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r>
      <w:r>
        <w:rPr>
          <w:rFonts w:ascii="Arial" w:hAnsi="Arial" w:cs="Arial"/>
          <w:color w:val="333333"/>
          <w:sz w:val="21"/>
          <w:szCs w:val="21"/>
        </w:rPr>
        <w:lastRenderedPageBreak/>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57EEF1A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04B9309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4F89EF0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9A438D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C253A4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async LICENSE (node_modules\async\LICENSE)</w:t>
      </w:r>
      <w:r>
        <w:rPr>
          <w:rFonts w:ascii="Arial" w:hAnsi="Arial" w:cs="Arial"/>
          <w:color w:val="333333"/>
          <w:sz w:val="21"/>
          <w:szCs w:val="21"/>
        </w:rPr>
        <w:br/>
        <w:t>--------------------------------------------------------------------------------</w:t>
      </w:r>
      <w:r>
        <w:rPr>
          <w:rFonts w:ascii="Arial" w:hAnsi="Arial" w:cs="Arial"/>
          <w:color w:val="333333"/>
          <w:sz w:val="21"/>
          <w:szCs w:val="21"/>
        </w:rPr>
        <w:br/>
        <w:t>Copyright (c) 2010-2017 Caolan McMahon</w:t>
      </w:r>
    </w:p>
    <w:p w14:paraId="2B3A0CE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6D0E334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54D2864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2B756CD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2DE40C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3684B7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asynckit LICENSE (node_modules\asynckit\LICENSE)</w:t>
      </w:r>
      <w:r>
        <w:rPr>
          <w:rFonts w:ascii="Arial" w:hAnsi="Arial" w:cs="Arial"/>
          <w:color w:val="333333"/>
          <w:sz w:val="21"/>
          <w:szCs w:val="21"/>
        </w:rPr>
        <w:br/>
        <w:t>--------------------------------------------------------------------------------</w:t>
      </w:r>
      <w:r>
        <w:rPr>
          <w:rFonts w:ascii="Arial" w:hAnsi="Arial" w:cs="Arial"/>
          <w:color w:val="333333"/>
          <w:sz w:val="21"/>
          <w:szCs w:val="21"/>
        </w:rPr>
        <w:br/>
        <w:t>The MIT License (MIT)</w:t>
      </w:r>
    </w:p>
    <w:p w14:paraId="4323018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2016 Alex Indigo</w:t>
      </w:r>
    </w:p>
    <w:p w14:paraId="30FE327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r>
      <w:r>
        <w:rPr>
          <w:rFonts w:ascii="Arial" w:hAnsi="Arial" w:cs="Arial"/>
          <w:color w:val="333333"/>
          <w:sz w:val="21"/>
          <w:szCs w:val="21"/>
        </w:rPr>
        <w:lastRenderedPageBreak/>
        <w:t>copies of the Software, and to permit persons to whom the Software is</w:t>
      </w:r>
      <w:r>
        <w:rPr>
          <w:rFonts w:ascii="Arial" w:hAnsi="Arial" w:cs="Arial"/>
          <w:color w:val="333333"/>
          <w:sz w:val="21"/>
          <w:szCs w:val="21"/>
        </w:rPr>
        <w:br/>
        <w:t>furnished to do so, subject to the following conditions:</w:t>
      </w:r>
    </w:p>
    <w:p w14:paraId="22E3EA2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1C9BE1D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p>
    <w:p w14:paraId="2332F97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5997C0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C38406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aws-sign2 LICENSE (node_modules\aws-sign2\LICENSE)</w:t>
      </w:r>
      <w:r>
        <w:rPr>
          <w:rFonts w:ascii="Arial" w:hAnsi="Arial" w:cs="Arial"/>
          <w:color w:val="333333"/>
          <w:sz w:val="21"/>
          <w:szCs w:val="21"/>
        </w:rPr>
        <w:br/>
        <w:t>--------------------------------------------------------------------------------</w:t>
      </w:r>
      <w:r>
        <w:rPr>
          <w:rFonts w:ascii="Arial" w:hAnsi="Arial" w:cs="Arial"/>
          <w:color w:val="333333"/>
          <w:sz w:val="21"/>
          <w:szCs w:val="21"/>
        </w:rPr>
        <w:br/>
        <w:t>Apache License</w:t>
      </w:r>
    </w:p>
    <w:p w14:paraId="350AC4A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Version 2.0, January 2004</w:t>
      </w:r>
    </w:p>
    <w:p w14:paraId="7926CDFF" w14:textId="77777777" w:rsidR="00000C26" w:rsidRDefault="00AB6AA4" w:rsidP="00000C26">
      <w:pPr>
        <w:pStyle w:val="NormalWeb"/>
        <w:shd w:val="clear" w:color="auto" w:fill="FFFFFF"/>
        <w:spacing w:before="150" w:beforeAutospacing="0" w:after="0" w:afterAutospacing="0"/>
        <w:rPr>
          <w:rFonts w:ascii="Arial" w:hAnsi="Arial" w:cs="Arial"/>
          <w:color w:val="333333"/>
          <w:sz w:val="21"/>
          <w:szCs w:val="21"/>
        </w:rPr>
      </w:pPr>
      <w:hyperlink r:id="rId49" w:history="1">
        <w:r w:rsidR="00000C26">
          <w:rPr>
            <w:rStyle w:val="Hyperlink"/>
            <w:rFonts w:ascii="Arial" w:hAnsi="Arial" w:cs="Arial"/>
            <w:color w:val="3572B0"/>
            <w:sz w:val="21"/>
            <w:szCs w:val="21"/>
          </w:rPr>
          <w:t>http://www.apache.org/licenses/</w:t>
        </w:r>
      </w:hyperlink>
    </w:p>
    <w:p w14:paraId="60B9AA9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TERMS AND CONDITIONS FOR USE, REPRODUCTION, AND DISTRIBUTION</w:t>
      </w:r>
    </w:p>
    <w:p w14:paraId="4DD265E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Definitions.</w:t>
      </w:r>
    </w:p>
    <w:p w14:paraId="1B9C433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"License" shall mean the terms and conditions for use, reproduction, and distribution as defined by Sections 1 through 9 of this document.</w:t>
      </w:r>
    </w:p>
    <w:p w14:paraId="54CB1E7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"Licensor" shall mean the copyright owner or entity authorized by the copyright owner that is granting the License.</w:t>
      </w:r>
    </w:p>
    <w:p w14:paraId="0F5DCA9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1C322EF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(or "Your") shall mean an individual or Legal Entity exercising permissions granted by this License.</w:t>
      </w:r>
    </w:p>
    <w:p w14:paraId="4C409C5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"Source" form shall mean the preferred form for making modifications, including but not limited to software source code, documentation source, and configuration files.</w:t>
      </w:r>
    </w:p>
    <w:p w14:paraId="65BA6A9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"Object" form shall mean any form resulting from mechanical transformation or translation of a Source form, including but not limited to compiled object code, generated documentation, and conversions to other media types.</w:t>
      </w:r>
    </w:p>
    <w:p w14:paraId="3B9799B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"Work" shall mean the work of authorship, whether in Source or Object form, made available under the License, as indicated by a copyright notice that is included in or attached to the work (an example is provided in the Appendix below).</w:t>
      </w:r>
    </w:p>
    <w:p w14:paraId="41F0D52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"Derivative Works" shall mean any work, whether in Source or Object form, that is based on (or derived from) the Work and for which the editorial revisions, annotations, elaborations, or other </w:t>
      </w:r>
      <w:r>
        <w:rPr>
          <w:rFonts w:ascii="Arial" w:hAnsi="Arial" w:cs="Arial"/>
          <w:color w:val="333333"/>
          <w:sz w:val="21"/>
          <w:szCs w:val="21"/>
        </w:rPr>
        <w:lastRenderedPageBreak/>
        <w:t>modifications represent, as a whole, an original work of authorship. For the purposes of this License, Derivative Works shall not include works that remain separable from, or merely link (or bind by name) to the interfaces of, the Work and Derivative Works thereof.</w:t>
      </w:r>
    </w:p>
    <w:p w14:paraId="4F2EF51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577C5F3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"Contributor" shall mean Licensor and any individual or Legal Entity on behalf of whom a Contribution has been received by Licensor and subsequently incorporated within the Work.</w:t>
      </w:r>
    </w:p>
    <w:p w14:paraId="595DE39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01F05E6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7D61C99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4. Redistribution. You may reproduce and distribute copies of the Work or Derivative Works thereof in any medium, with or without modifications, and in Source or Object form, provided that You meet the following conditions:</w:t>
      </w:r>
    </w:p>
    <w:p w14:paraId="2B7F869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must give any other recipients of the Work or Derivative Works a copy of this License; and</w:t>
      </w:r>
    </w:p>
    <w:p w14:paraId="565B2C7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must cause any modified files to carry prominent notices stating that You changed the files; and</w:t>
      </w:r>
    </w:p>
    <w:p w14:paraId="02C4BFE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5101992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You may add Your own copyright statement to Your modifications and may provide additional or different license terms and conditions for use, </w:t>
      </w:r>
      <w:r>
        <w:rPr>
          <w:rFonts w:ascii="Arial" w:hAnsi="Arial" w:cs="Arial"/>
          <w:color w:val="333333"/>
          <w:sz w:val="21"/>
          <w:szCs w:val="21"/>
        </w:rPr>
        <w:lastRenderedPageBreak/>
        <w:t>reproduction, or distribution of Your modifications, or for any such Derivative Works as a whole, provided Your use, reproduction, and distribution of the Work otherwise complies with the conditions stated in this License.</w:t>
      </w:r>
    </w:p>
    <w:p w14:paraId="455DC13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38CA4D7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440AE36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70C325C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98D666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109EB49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END OF TERMS AND CONDITIONS</w:t>
      </w:r>
      <w:r>
        <w:rPr>
          <w:rFonts w:ascii="Arial" w:hAnsi="Arial" w:cs="Arial"/>
          <w:color w:val="333333"/>
          <w:sz w:val="21"/>
          <w:szCs w:val="21"/>
        </w:rPr>
        <w:br/>
        <w:t>--------------------------------------------------------------------------------</w:t>
      </w:r>
    </w:p>
    <w:p w14:paraId="3383EF8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7882D7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aws4 LICENSE (node_modules\aws4\LICENSE)</w:t>
      </w:r>
      <w:r>
        <w:rPr>
          <w:rFonts w:ascii="Arial" w:hAnsi="Arial" w:cs="Arial"/>
          <w:color w:val="333333"/>
          <w:sz w:val="21"/>
          <w:szCs w:val="21"/>
        </w:rPr>
        <w:br/>
        <w:t>--------------------------------------------------------------------------------</w:t>
      </w:r>
      <w:r>
        <w:rPr>
          <w:rFonts w:ascii="Arial" w:hAnsi="Arial" w:cs="Arial"/>
          <w:color w:val="333333"/>
          <w:sz w:val="21"/>
          <w:szCs w:val="21"/>
        </w:rPr>
        <w:br/>
        <w:t>Copyright 2013 Michael Hart (</w:t>
      </w:r>
      <w:hyperlink r:id="rId50" w:history="1">
        <w:r>
          <w:rPr>
            <w:rStyle w:val="Hyperlink"/>
            <w:rFonts w:ascii="Arial" w:hAnsi="Arial" w:cs="Arial"/>
            <w:color w:val="3572B0"/>
            <w:sz w:val="21"/>
            <w:szCs w:val="21"/>
          </w:rPr>
          <w:t>michael.hart.au</w:t>
        </w:r>
      </w:hyperlink>
      <w:r>
        <w:rPr>
          <w:rFonts w:ascii="Arial" w:hAnsi="Arial" w:cs="Arial"/>
          <w:color w:val="333333"/>
          <w:sz w:val="21"/>
          <w:szCs w:val="21"/>
        </w:rPr>
        <w:t>@</w:t>
      </w:r>
      <w:hyperlink r:id="rId51" w:history="1">
        <w:r>
          <w:rPr>
            <w:rStyle w:val="Hyperlink"/>
            <w:rFonts w:ascii="Arial" w:hAnsi="Arial" w:cs="Arial"/>
            <w:color w:val="3572B0"/>
            <w:sz w:val="21"/>
            <w:szCs w:val="21"/>
          </w:rPr>
          <w:t>gmail.com</w:t>
        </w:r>
      </w:hyperlink>
      <w:r>
        <w:rPr>
          <w:rFonts w:ascii="Arial" w:hAnsi="Arial" w:cs="Arial"/>
          <w:color w:val="333333"/>
          <w:sz w:val="21"/>
          <w:szCs w:val="21"/>
        </w:rPr>
        <w:t>)</w:t>
      </w:r>
    </w:p>
    <w:p w14:paraId="6E44DC8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w:t>
      </w:r>
      <w:r>
        <w:rPr>
          <w:rFonts w:ascii="Arial" w:hAnsi="Arial" w:cs="Arial"/>
          <w:color w:val="333333"/>
          <w:sz w:val="21"/>
          <w:szCs w:val="21"/>
        </w:rPr>
        <w:br/>
        <w:t>this software and associated documentation files (the "Software"), to deal in</w:t>
      </w:r>
      <w:r>
        <w:rPr>
          <w:rFonts w:ascii="Arial" w:hAnsi="Arial" w:cs="Arial"/>
          <w:color w:val="333333"/>
          <w:sz w:val="21"/>
          <w:szCs w:val="21"/>
        </w:rPr>
        <w:br/>
        <w:t>the Software without restriction, including without limitation the rights to</w:t>
      </w:r>
      <w:r>
        <w:rPr>
          <w:rFonts w:ascii="Arial" w:hAnsi="Arial" w:cs="Arial"/>
          <w:color w:val="333333"/>
          <w:sz w:val="21"/>
          <w:szCs w:val="21"/>
        </w:rPr>
        <w:br/>
        <w:t>use, copy, modify, merge, publish, distribute, sublicense, and/or sell copies</w:t>
      </w:r>
      <w:r>
        <w:rPr>
          <w:rFonts w:ascii="Arial" w:hAnsi="Arial" w:cs="Arial"/>
          <w:color w:val="333333"/>
          <w:sz w:val="21"/>
          <w:szCs w:val="21"/>
        </w:rPr>
        <w:br/>
        <w:t>of the Software, and to permit persons to whom the Software is furnished to do</w:t>
      </w:r>
      <w:r>
        <w:rPr>
          <w:rFonts w:ascii="Arial" w:hAnsi="Arial" w:cs="Arial"/>
          <w:color w:val="333333"/>
          <w:sz w:val="21"/>
          <w:szCs w:val="21"/>
        </w:rPr>
        <w:br/>
        <w:t>so, subject to the following conditions:</w:t>
      </w:r>
    </w:p>
    <w:p w14:paraId="62CD575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7A9CDA9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p>
    <w:p w14:paraId="6E7B4E0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B6CC3E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6A41D4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azure-storage LICENSE (node_modules\azure-storage\LICENSE.txt)</w:t>
      </w:r>
      <w:r>
        <w:rPr>
          <w:rFonts w:ascii="Arial" w:hAnsi="Arial" w:cs="Arial"/>
          <w:color w:val="333333"/>
          <w:sz w:val="21"/>
          <w:szCs w:val="21"/>
        </w:rPr>
        <w:br/>
        <w:t>--------------------------------------------------------------------------------</w:t>
      </w:r>
      <w:r>
        <w:rPr>
          <w:rFonts w:ascii="Arial" w:hAnsi="Arial" w:cs="Arial"/>
          <w:color w:val="333333"/>
          <w:sz w:val="21"/>
          <w:szCs w:val="21"/>
        </w:rPr>
        <w:br/>
        <w:t>Apache License</w:t>
      </w:r>
      <w:r>
        <w:rPr>
          <w:rFonts w:ascii="Arial" w:hAnsi="Arial" w:cs="Arial"/>
          <w:color w:val="333333"/>
          <w:sz w:val="21"/>
          <w:szCs w:val="21"/>
        </w:rPr>
        <w:br/>
        <w:t>Version 2.0, January 2004</w:t>
      </w:r>
      <w:r>
        <w:rPr>
          <w:rFonts w:ascii="Arial" w:hAnsi="Arial" w:cs="Arial"/>
          <w:color w:val="333333"/>
          <w:sz w:val="21"/>
          <w:szCs w:val="21"/>
        </w:rPr>
        <w:br/>
      </w:r>
      <w:hyperlink r:id="rId52" w:history="1">
        <w:r>
          <w:rPr>
            <w:rStyle w:val="Hyperlink"/>
            <w:rFonts w:ascii="Arial" w:hAnsi="Arial" w:cs="Arial"/>
            <w:color w:val="3572B0"/>
            <w:sz w:val="21"/>
            <w:szCs w:val="21"/>
          </w:rPr>
          <w:t>http://www.apache.org/licenses/</w:t>
        </w:r>
      </w:hyperlink>
    </w:p>
    <w:p w14:paraId="41050F8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TERMS AND CONDITIONS FOR USE, REPRODUCTION, AND DISTRIBUTION</w:t>
      </w:r>
    </w:p>
    <w:p w14:paraId="7A309D5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Definitions.</w:t>
      </w:r>
    </w:p>
    <w:p w14:paraId="36118F9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"License" shall mean the terms and conditions for use, reproduction,</w:t>
      </w:r>
      <w:r>
        <w:rPr>
          <w:rFonts w:ascii="Arial" w:hAnsi="Arial" w:cs="Arial"/>
          <w:color w:val="333333"/>
          <w:sz w:val="21"/>
          <w:szCs w:val="21"/>
        </w:rPr>
        <w:br/>
        <w:t>and distribution as defined by Sections 1 through 9 of this document.</w:t>
      </w:r>
    </w:p>
    <w:p w14:paraId="5ABD698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"Licensor" shall mean the copyright owner or entity authorized by</w:t>
      </w:r>
      <w:r>
        <w:rPr>
          <w:rFonts w:ascii="Arial" w:hAnsi="Arial" w:cs="Arial"/>
          <w:color w:val="333333"/>
          <w:sz w:val="21"/>
          <w:szCs w:val="21"/>
        </w:rPr>
        <w:br/>
        <w:t>the copyright owner that is granting the License.</w:t>
      </w:r>
    </w:p>
    <w:p w14:paraId="2F86D85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"Legal Entity" shall mean the union of the acting entity and all</w:t>
      </w:r>
      <w:r>
        <w:rPr>
          <w:rFonts w:ascii="Arial" w:hAnsi="Arial" w:cs="Arial"/>
          <w:color w:val="333333"/>
          <w:sz w:val="21"/>
          <w:szCs w:val="21"/>
        </w:rPr>
        <w:br/>
        <w:t>other entities that control, are controlled by, or are under common</w:t>
      </w:r>
      <w:r>
        <w:rPr>
          <w:rFonts w:ascii="Arial" w:hAnsi="Arial" w:cs="Arial"/>
          <w:color w:val="333333"/>
          <w:sz w:val="21"/>
          <w:szCs w:val="21"/>
        </w:rPr>
        <w:br/>
        <w:t>control with that entity. For the purposes of this definition,</w:t>
      </w:r>
      <w:r>
        <w:rPr>
          <w:rFonts w:ascii="Arial" w:hAnsi="Arial" w:cs="Arial"/>
          <w:color w:val="333333"/>
          <w:sz w:val="21"/>
          <w:szCs w:val="21"/>
        </w:rPr>
        <w:br/>
        <w:t>"control" means (i) the power, direct or indirect, to cause the</w:t>
      </w:r>
      <w:r>
        <w:rPr>
          <w:rFonts w:ascii="Arial" w:hAnsi="Arial" w:cs="Arial"/>
          <w:color w:val="333333"/>
          <w:sz w:val="21"/>
          <w:szCs w:val="21"/>
        </w:rPr>
        <w:br/>
        <w:t>direction or management of such entity, whether by contract or</w:t>
      </w:r>
      <w:r>
        <w:rPr>
          <w:rFonts w:ascii="Arial" w:hAnsi="Arial" w:cs="Arial"/>
          <w:color w:val="333333"/>
          <w:sz w:val="21"/>
          <w:szCs w:val="21"/>
        </w:rPr>
        <w:br/>
        <w:t>otherwise, or (ii) ownership of fifty percent (50%) or more of the</w:t>
      </w:r>
      <w:r>
        <w:rPr>
          <w:rFonts w:ascii="Arial" w:hAnsi="Arial" w:cs="Arial"/>
          <w:color w:val="333333"/>
          <w:sz w:val="21"/>
          <w:szCs w:val="21"/>
        </w:rPr>
        <w:br/>
        <w:t>outstanding shares, or (iii) beneficial ownership of such entity.</w:t>
      </w:r>
    </w:p>
    <w:p w14:paraId="6326F33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(or "Your") shall mean an individual or Legal Entity</w:t>
      </w:r>
      <w:r>
        <w:rPr>
          <w:rFonts w:ascii="Arial" w:hAnsi="Arial" w:cs="Arial"/>
          <w:color w:val="333333"/>
          <w:sz w:val="21"/>
          <w:szCs w:val="21"/>
        </w:rPr>
        <w:br/>
        <w:t>exercising permissions granted by this License.</w:t>
      </w:r>
    </w:p>
    <w:p w14:paraId="684EB01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"Source" form shall mean the preferred form for making modifications,</w:t>
      </w:r>
      <w:r>
        <w:rPr>
          <w:rFonts w:ascii="Arial" w:hAnsi="Arial" w:cs="Arial"/>
          <w:color w:val="333333"/>
          <w:sz w:val="21"/>
          <w:szCs w:val="21"/>
        </w:rPr>
        <w:br/>
        <w:t>including but not limited to software source code, documentation</w:t>
      </w:r>
      <w:r>
        <w:rPr>
          <w:rFonts w:ascii="Arial" w:hAnsi="Arial" w:cs="Arial"/>
          <w:color w:val="333333"/>
          <w:sz w:val="21"/>
          <w:szCs w:val="21"/>
        </w:rPr>
        <w:br/>
        <w:t>source, and configuration files.</w:t>
      </w:r>
    </w:p>
    <w:p w14:paraId="2DC589D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"Object" form shall mean any form resulting from mechanical</w:t>
      </w:r>
      <w:r>
        <w:rPr>
          <w:rFonts w:ascii="Arial" w:hAnsi="Arial" w:cs="Arial"/>
          <w:color w:val="333333"/>
          <w:sz w:val="21"/>
          <w:szCs w:val="21"/>
        </w:rPr>
        <w:br/>
        <w:t>transformation or translation of a Source form, including but</w:t>
      </w:r>
      <w:r>
        <w:rPr>
          <w:rFonts w:ascii="Arial" w:hAnsi="Arial" w:cs="Arial"/>
          <w:color w:val="333333"/>
          <w:sz w:val="21"/>
          <w:szCs w:val="21"/>
        </w:rPr>
        <w:br/>
        <w:t>not limited to compiled object code, generated documentation,</w:t>
      </w:r>
      <w:r>
        <w:rPr>
          <w:rFonts w:ascii="Arial" w:hAnsi="Arial" w:cs="Arial"/>
          <w:color w:val="333333"/>
          <w:sz w:val="21"/>
          <w:szCs w:val="21"/>
        </w:rPr>
        <w:br/>
        <w:t>and conversions to other media types.</w:t>
      </w:r>
    </w:p>
    <w:p w14:paraId="0E46CFA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"Work" shall mean the work of authorship, whether in Source or</w:t>
      </w:r>
      <w:r>
        <w:rPr>
          <w:rFonts w:ascii="Arial" w:hAnsi="Arial" w:cs="Arial"/>
          <w:color w:val="333333"/>
          <w:sz w:val="21"/>
          <w:szCs w:val="21"/>
        </w:rPr>
        <w:br/>
        <w:t>Object form, made available under the License, as indicated by a</w:t>
      </w:r>
      <w:r>
        <w:rPr>
          <w:rFonts w:ascii="Arial" w:hAnsi="Arial" w:cs="Arial"/>
          <w:color w:val="333333"/>
          <w:sz w:val="21"/>
          <w:szCs w:val="21"/>
        </w:rPr>
        <w:br/>
        <w:t>copyright notice that is included in or attached to the work</w:t>
      </w:r>
      <w:r>
        <w:rPr>
          <w:rFonts w:ascii="Arial" w:hAnsi="Arial" w:cs="Arial"/>
          <w:color w:val="333333"/>
          <w:sz w:val="21"/>
          <w:szCs w:val="21"/>
        </w:rPr>
        <w:br/>
        <w:t>(an example is provided in the Appendix below).</w:t>
      </w:r>
    </w:p>
    <w:p w14:paraId="4D98465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"Derivative Works" shall mean any work, whether in Source or Object</w:t>
      </w:r>
      <w:r>
        <w:rPr>
          <w:rFonts w:ascii="Arial" w:hAnsi="Arial" w:cs="Arial"/>
          <w:color w:val="333333"/>
          <w:sz w:val="21"/>
          <w:szCs w:val="21"/>
        </w:rPr>
        <w:br/>
        <w:t>form, that is based on (or derived from) the Work and for which the</w:t>
      </w:r>
      <w:r>
        <w:rPr>
          <w:rFonts w:ascii="Arial" w:hAnsi="Arial" w:cs="Arial"/>
          <w:color w:val="333333"/>
          <w:sz w:val="21"/>
          <w:szCs w:val="21"/>
        </w:rPr>
        <w:br/>
        <w:t>editorial revisions, annotations, elaborations, or other modifications</w:t>
      </w:r>
      <w:r>
        <w:rPr>
          <w:rFonts w:ascii="Arial" w:hAnsi="Arial" w:cs="Arial"/>
          <w:color w:val="333333"/>
          <w:sz w:val="21"/>
          <w:szCs w:val="21"/>
        </w:rPr>
        <w:br/>
      </w:r>
      <w:r>
        <w:rPr>
          <w:rFonts w:ascii="Arial" w:hAnsi="Arial" w:cs="Arial"/>
          <w:color w:val="333333"/>
          <w:sz w:val="21"/>
          <w:szCs w:val="21"/>
        </w:rPr>
        <w:lastRenderedPageBreak/>
        <w:t>represent, as a whole, an original work of authorship. For the purposes</w:t>
      </w:r>
      <w:r>
        <w:rPr>
          <w:rFonts w:ascii="Arial" w:hAnsi="Arial" w:cs="Arial"/>
          <w:color w:val="333333"/>
          <w:sz w:val="21"/>
          <w:szCs w:val="21"/>
        </w:rPr>
        <w:br/>
        <w:t>of this License, Derivative Works shall not include works that remain</w:t>
      </w:r>
      <w:r>
        <w:rPr>
          <w:rFonts w:ascii="Arial" w:hAnsi="Arial" w:cs="Arial"/>
          <w:color w:val="333333"/>
          <w:sz w:val="21"/>
          <w:szCs w:val="21"/>
        </w:rPr>
        <w:br/>
        <w:t>separable from, or merely link (or bind by name) to the interfaces of,</w:t>
      </w:r>
      <w:r>
        <w:rPr>
          <w:rFonts w:ascii="Arial" w:hAnsi="Arial" w:cs="Arial"/>
          <w:color w:val="333333"/>
          <w:sz w:val="21"/>
          <w:szCs w:val="21"/>
        </w:rPr>
        <w:br/>
        <w:t>the Work and Derivative Works thereof.</w:t>
      </w:r>
    </w:p>
    <w:p w14:paraId="65CFD5F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"Contribution" shall mean any work of authorship, including</w:t>
      </w:r>
      <w:r>
        <w:rPr>
          <w:rFonts w:ascii="Arial" w:hAnsi="Arial" w:cs="Arial"/>
          <w:color w:val="333333"/>
          <w:sz w:val="21"/>
          <w:szCs w:val="21"/>
        </w:rPr>
        <w:br/>
        <w:t>the original version of the Work and any modifications or additions</w:t>
      </w:r>
      <w:r>
        <w:rPr>
          <w:rFonts w:ascii="Arial" w:hAnsi="Arial" w:cs="Arial"/>
          <w:color w:val="333333"/>
          <w:sz w:val="21"/>
          <w:szCs w:val="21"/>
        </w:rPr>
        <w:br/>
        <w:t>to that Work or Derivative Works thereof, that is intentionally</w:t>
      </w:r>
      <w:r>
        <w:rPr>
          <w:rFonts w:ascii="Arial" w:hAnsi="Arial" w:cs="Arial"/>
          <w:color w:val="333333"/>
          <w:sz w:val="21"/>
          <w:szCs w:val="21"/>
        </w:rPr>
        <w:br/>
        <w:t>submitted to Licensor for inclusion in the Work by the copyright owner</w:t>
      </w:r>
      <w:r>
        <w:rPr>
          <w:rFonts w:ascii="Arial" w:hAnsi="Arial" w:cs="Arial"/>
          <w:color w:val="333333"/>
          <w:sz w:val="21"/>
          <w:szCs w:val="21"/>
        </w:rPr>
        <w:br/>
        <w:t>or by an individual or Legal Entity authorized to submit on behalf of</w:t>
      </w:r>
      <w:r>
        <w:rPr>
          <w:rFonts w:ascii="Arial" w:hAnsi="Arial" w:cs="Arial"/>
          <w:color w:val="333333"/>
          <w:sz w:val="21"/>
          <w:szCs w:val="21"/>
        </w:rPr>
        <w:br/>
        <w:t>the copyright owner. For the purposes of this definition, "submitted"</w:t>
      </w:r>
      <w:r>
        <w:rPr>
          <w:rFonts w:ascii="Arial" w:hAnsi="Arial" w:cs="Arial"/>
          <w:color w:val="333333"/>
          <w:sz w:val="21"/>
          <w:szCs w:val="21"/>
        </w:rPr>
        <w:br/>
        <w:t>means any form of electronic, verbal, or written communication sent</w:t>
      </w:r>
      <w:r>
        <w:rPr>
          <w:rFonts w:ascii="Arial" w:hAnsi="Arial" w:cs="Arial"/>
          <w:color w:val="333333"/>
          <w:sz w:val="21"/>
          <w:szCs w:val="21"/>
        </w:rPr>
        <w:br/>
        <w:t>to the Licensor or its representatives, including but not limited to</w:t>
      </w:r>
      <w:r>
        <w:rPr>
          <w:rFonts w:ascii="Arial" w:hAnsi="Arial" w:cs="Arial"/>
          <w:color w:val="333333"/>
          <w:sz w:val="21"/>
          <w:szCs w:val="21"/>
        </w:rPr>
        <w:br/>
        <w:t>communication on electronic mailing lists, source code control systems,</w:t>
      </w:r>
      <w:r>
        <w:rPr>
          <w:rFonts w:ascii="Arial" w:hAnsi="Arial" w:cs="Arial"/>
          <w:color w:val="333333"/>
          <w:sz w:val="21"/>
          <w:szCs w:val="21"/>
        </w:rPr>
        <w:br/>
        <w:t>and issue tracking systems that are managed by, or on behalf of, the</w:t>
      </w:r>
      <w:r>
        <w:rPr>
          <w:rFonts w:ascii="Arial" w:hAnsi="Arial" w:cs="Arial"/>
          <w:color w:val="333333"/>
          <w:sz w:val="21"/>
          <w:szCs w:val="21"/>
        </w:rPr>
        <w:br/>
        <w:t>Licensor for the purpose of discussing and improving the Work, but</w:t>
      </w:r>
      <w:r>
        <w:rPr>
          <w:rFonts w:ascii="Arial" w:hAnsi="Arial" w:cs="Arial"/>
          <w:color w:val="333333"/>
          <w:sz w:val="21"/>
          <w:szCs w:val="21"/>
        </w:rPr>
        <w:br/>
        <w:t>excluding communication that is conspicuously marked or otherwise</w:t>
      </w:r>
      <w:r>
        <w:rPr>
          <w:rFonts w:ascii="Arial" w:hAnsi="Arial" w:cs="Arial"/>
          <w:color w:val="333333"/>
          <w:sz w:val="21"/>
          <w:szCs w:val="21"/>
        </w:rPr>
        <w:br/>
        <w:t>designated in writing by the copyright owner as "Not a Contribution."</w:t>
      </w:r>
    </w:p>
    <w:p w14:paraId="71514F4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"Contributor" shall mean Licensor and any individual or Legal Entity</w:t>
      </w:r>
      <w:r>
        <w:rPr>
          <w:rFonts w:ascii="Arial" w:hAnsi="Arial" w:cs="Arial"/>
          <w:color w:val="333333"/>
          <w:sz w:val="21"/>
          <w:szCs w:val="21"/>
        </w:rPr>
        <w:br/>
        <w:t>on behalf of whom a Contribution has been received by Licensor and</w:t>
      </w:r>
      <w:r>
        <w:rPr>
          <w:rFonts w:ascii="Arial" w:hAnsi="Arial" w:cs="Arial"/>
          <w:color w:val="333333"/>
          <w:sz w:val="21"/>
          <w:szCs w:val="21"/>
        </w:rPr>
        <w:br/>
        <w:t>subsequently incorporated within the Work.</w:t>
      </w:r>
    </w:p>
    <w:p w14:paraId="575C61F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 Grant of Copyright License. Subject to the terms and conditions of</w:t>
      </w:r>
      <w:r>
        <w:rPr>
          <w:rFonts w:ascii="Arial" w:hAnsi="Arial" w:cs="Arial"/>
          <w:color w:val="333333"/>
          <w:sz w:val="21"/>
          <w:szCs w:val="21"/>
        </w:rPr>
        <w:br/>
        <w:t>this License, each Contributor hereby grants to You a perpetual,</w:t>
      </w:r>
      <w:r>
        <w:rPr>
          <w:rFonts w:ascii="Arial" w:hAnsi="Arial" w:cs="Arial"/>
          <w:color w:val="333333"/>
          <w:sz w:val="21"/>
          <w:szCs w:val="21"/>
        </w:rPr>
        <w:br/>
        <w:t>worldwide, non-exclusive, no-charge, royalty-free, irrevocable</w:t>
      </w:r>
      <w:r>
        <w:rPr>
          <w:rFonts w:ascii="Arial" w:hAnsi="Arial" w:cs="Arial"/>
          <w:color w:val="333333"/>
          <w:sz w:val="21"/>
          <w:szCs w:val="21"/>
        </w:rPr>
        <w:br/>
        <w:t>copyright license to reproduce, prepare Derivative Works of,</w:t>
      </w:r>
      <w:r>
        <w:rPr>
          <w:rFonts w:ascii="Arial" w:hAnsi="Arial" w:cs="Arial"/>
          <w:color w:val="333333"/>
          <w:sz w:val="21"/>
          <w:szCs w:val="21"/>
        </w:rPr>
        <w:br/>
        <w:t>publicly display, publicly perform, sublicense, and distribute the</w:t>
      </w:r>
      <w:r>
        <w:rPr>
          <w:rFonts w:ascii="Arial" w:hAnsi="Arial" w:cs="Arial"/>
          <w:color w:val="333333"/>
          <w:sz w:val="21"/>
          <w:szCs w:val="21"/>
        </w:rPr>
        <w:br/>
        <w:t>Work and such Derivative Works in Source or Object form.</w:t>
      </w:r>
    </w:p>
    <w:p w14:paraId="0E2719A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3. Grant of Patent License. Subject to the terms and conditions of</w:t>
      </w:r>
      <w:r>
        <w:rPr>
          <w:rFonts w:ascii="Arial" w:hAnsi="Arial" w:cs="Arial"/>
          <w:color w:val="333333"/>
          <w:sz w:val="21"/>
          <w:szCs w:val="21"/>
        </w:rPr>
        <w:br/>
        <w:t>this License, each Contributor hereby grants to You a perpetual,</w:t>
      </w:r>
      <w:r>
        <w:rPr>
          <w:rFonts w:ascii="Arial" w:hAnsi="Arial" w:cs="Arial"/>
          <w:color w:val="333333"/>
          <w:sz w:val="21"/>
          <w:szCs w:val="21"/>
        </w:rPr>
        <w:br/>
        <w:t>worldwide, non-exclusive, no-charge, royalty-free, irrevocable</w:t>
      </w:r>
      <w:r>
        <w:rPr>
          <w:rFonts w:ascii="Arial" w:hAnsi="Arial" w:cs="Arial"/>
          <w:color w:val="333333"/>
          <w:sz w:val="21"/>
          <w:szCs w:val="21"/>
        </w:rPr>
        <w:br/>
        <w:t>(except as stated in this section) patent license to make, have made,</w:t>
      </w:r>
      <w:r>
        <w:rPr>
          <w:rFonts w:ascii="Arial" w:hAnsi="Arial" w:cs="Arial"/>
          <w:color w:val="333333"/>
          <w:sz w:val="21"/>
          <w:szCs w:val="21"/>
        </w:rPr>
        <w:br/>
        <w:t>use, offer to sell, sell, import, and otherwise transfer the Work,</w:t>
      </w:r>
      <w:r>
        <w:rPr>
          <w:rFonts w:ascii="Arial" w:hAnsi="Arial" w:cs="Arial"/>
          <w:color w:val="333333"/>
          <w:sz w:val="21"/>
          <w:szCs w:val="21"/>
        </w:rPr>
        <w:br/>
        <w:t>where such license applies only to those patent claims licensable</w:t>
      </w:r>
      <w:r>
        <w:rPr>
          <w:rFonts w:ascii="Arial" w:hAnsi="Arial" w:cs="Arial"/>
          <w:color w:val="333333"/>
          <w:sz w:val="21"/>
          <w:szCs w:val="21"/>
        </w:rPr>
        <w:br/>
        <w:t>by such Contributor that are necessarily infringed by their</w:t>
      </w:r>
      <w:r>
        <w:rPr>
          <w:rFonts w:ascii="Arial" w:hAnsi="Arial" w:cs="Arial"/>
          <w:color w:val="333333"/>
          <w:sz w:val="21"/>
          <w:szCs w:val="21"/>
        </w:rPr>
        <w:br/>
        <w:t>Contribution(s) alone or by combination of their Contribution(s)</w:t>
      </w:r>
      <w:r>
        <w:rPr>
          <w:rFonts w:ascii="Arial" w:hAnsi="Arial" w:cs="Arial"/>
          <w:color w:val="333333"/>
          <w:sz w:val="21"/>
          <w:szCs w:val="21"/>
        </w:rPr>
        <w:br/>
        <w:t>with the Work to which such Contribution(s) was submitted. If You</w:t>
      </w:r>
      <w:r>
        <w:rPr>
          <w:rFonts w:ascii="Arial" w:hAnsi="Arial" w:cs="Arial"/>
          <w:color w:val="333333"/>
          <w:sz w:val="21"/>
          <w:szCs w:val="21"/>
        </w:rPr>
        <w:br/>
        <w:t>institute patent litigation against any entity (including a</w:t>
      </w:r>
      <w:r>
        <w:rPr>
          <w:rFonts w:ascii="Arial" w:hAnsi="Arial" w:cs="Arial"/>
          <w:color w:val="333333"/>
          <w:sz w:val="21"/>
          <w:szCs w:val="21"/>
        </w:rPr>
        <w:br/>
        <w:t>cross-claim or counterclaim in a lawsuit) alleging that the Work</w:t>
      </w:r>
      <w:r>
        <w:rPr>
          <w:rFonts w:ascii="Arial" w:hAnsi="Arial" w:cs="Arial"/>
          <w:color w:val="333333"/>
          <w:sz w:val="21"/>
          <w:szCs w:val="21"/>
        </w:rPr>
        <w:br/>
        <w:t>or a Contribution incorporated within the Work constitutes direct</w:t>
      </w:r>
      <w:r>
        <w:rPr>
          <w:rFonts w:ascii="Arial" w:hAnsi="Arial" w:cs="Arial"/>
          <w:color w:val="333333"/>
          <w:sz w:val="21"/>
          <w:szCs w:val="21"/>
        </w:rPr>
        <w:br/>
        <w:t>or contributory patent infringement, then any patent licenses</w:t>
      </w:r>
      <w:r>
        <w:rPr>
          <w:rFonts w:ascii="Arial" w:hAnsi="Arial" w:cs="Arial"/>
          <w:color w:val="333333"/>
          <w:sz w:val="21"/>
          <w:szCs w:val="21"/>
        </w:rPr>
        <w:br/>
        <w:t>granted to You under this License for that Work shall terminate</w:t>
      </w:r>
      <w:r>
        <w:rPr>
          <w:rFonts w:ascii="Arial" w:hAnsi="Arial" w:cs="Arial"/>
          <w:color w:val="333333"/>
          <w:sz w:val="21"/>
          <w:szCs w:val="21"/>
        </w:rPr>
        <w:br/>
        <w:t>as of the date such litigation is filed.</w:t>
      </w:r>
    </w:p>
    <w:p w14:paraId="0D10A64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4. Redistribution. You may reproduce and distribute copies of the</w:t>
      </w:r>
      <w:r>
        <w:rPr>
          <w:rFonts w:ascii="Arial" w:hAnsi="Arial" w:cs="Arial"/>
          <w:color w:val="333333"/>
          <w:sz w:val="21"/>
          <w:szCs w:val="21"/>
        </w:rPr>
        <w:br/>
        <w:t>Work or Derivative Works thereof in any medium, with or without</w:t>
      </w:r>
      <w:r>
        <w:rPr>
          <w:rFonts w:ascii="Arial" w:hAnsi="Arial" w:cs="Arial"/>
          <w:color w:val="333333"/>
          <w:sz w:val="21"/>
          <w:szCs w:val="21"/>
        </w:rPr>
        <w:br/>
        <w:t>modifications, and in Source or Object form, provided that You</w:t>
      </w:r>
      <w:r>
        <w:rPr>
          <w:rFonts w:ascii="Arial" w:hAnsi="Arial" w:cs="Arial"/>
          <w:color w:val="333333"/>
          <w:sz w:val="21"/>
          <w:szCs w:val="21"/>
        </w:rPr>
        <w:br/>
        <w:t>meet the following conditions:</w:t>
      </w:r>
    </w:p>
    <w:p w14:paraId="52C73CD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 You must give any other recipients of the Work or</w:t>
      </w:r>
      <w:r>
        <w:rPr>
          <w:rFonts w:ascii="Arial" w:hAnsi="Arial" w:cs="Arial"/>
          <w:color w:val="333333"/>
          <w:sz w:val="21"/>
          <w:szCs w:val="21"/>
        </w:rPr>
        <w:br/>
        <w:t>Derivative Works a copy of this License; and</w:t>
      </w:r>
    </w:p>
    <w:p w14:paraId="40750E0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(b) You must cause any modified files to carry prominent notices</w:t>
      </w:r>
      <w:r>
        <w:rPr>
          <w:rFonts w:ascii="Arial" w:hAnsi="Arial" w:cs="Arial"/>
          <w:color w:val="333333"/>
          <w:sz w:val="21"/>
          <w:szCs w:val="21"/>
        </w:rPr>
        <w:br/>
        <w:t>stating that You changed the files; and</w:t>
      </w:r>
    </w:p>
    <w:p w14:paraId="65A7A57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(c) You must retain, in the Source form of any Derivative Works</w:t>
      </w:r>
      <w:r>
        <w:rPr>
          <w:rFonts w:ascii="Arial" w:hAnsi="Arial" w:cs="Arial"/>
          <w:color w:val="333333"/>
          <w:sz w:val="21"/>
          <w:szCs w:val="21"/>
        </w:rPr>
        <w:br/>
        <w:t>that You distribute, all copyright, patent, trademark, and</w:t>
      </w:r>
      <w:r>
        <w:rPr>
          <w:rFonts w:ascii="Arial" w:hAnsi="Arial" w:cs="Arial"/>
          <w:color w:val="333333"/>
          <w:sz w:val="21"/>
          <w:szCs w:val="21"/>
        </w:rPr>
        <w:br/>
        <w:t>attribution notices from the Source form of the Work,</w:t>
      </w:r>
      <w:r>
        <w:rPr>
          <w:rFonts w:ascii="Arial" w:hAnsi="Arial" w:cs="Arial"/>
          <w:color w:val="333333"/>
          <w:sz w:val="21"/>
          <w:szCs w:val="21"/>
        </w:rPr>
        <w:br/>
        <w:t>excluding those notices that do not pertain to any part of</w:t>
      </w:r>
      <w:r>
        <w:rPr>
          <w:rFonts w:ascii="Arial" w:hAnsi="Arial" w:cs="Arial"/>
          <w:color w:val="333333"/>
          <w:sz w:val="21"/>
          <w:szCs w:val="21"/>
        </w:rPr>
        <w:br/>
        <w:t>the Derivative Works; and</w:t>
      </w:r>
    </w:p>
    <w:p w14:paraId="6B83A34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 If the Work includes a "NOTICE" text file as part of its</w:t>
      </w:r>
      <w:r>
        <w:rPr>
          <w:rFonts w:ascii="Arial" w:hAnsi="Arial" w:cs="Arial"/>
          <w:color w:val="333333"/>
          <w:sz w:val="21"/>
          <w:szCs w:val="21"/>
        </w:rPr>
        <w:br/>
        <w:t>distribution, then any Derivative Works that You distribute must</w:t>
      </w:r>
      <w:r>
        <w:rPr>
          <w:rFonts w:ascii="Arial" w:hAnsi="Arial" w:cs="Arial"/>
          <w:color w:val="333333"/>
          <w:sz w:val="21"/>
          <w:szCs w:val="21"/>
        </w:rPr>
        <w:br/>
        <w:t>include a readable copy of the attribution notices contained</w:t>
      </w:r>
      <w:r>
        <w:rPr>
          <w:rFonts w:ascii="Arial" w:hAnsi="Arial" w:cs="Arial"/>
          <w:color w:val="333333"/>
          <w:sz w:val="21"/>
          <w:szCs w:val="21"/>
        </w:rPr>
        <w:br/>
        <w:t>within such NOTICE file, excluding those notices that do not</w:t>
      </w:r>
      <w:r>
        <w:rPr>
          <w:rFonts w:ascii="Arial" w:hAnsi="Arial" w:cs="Arial"/>
          <w:color w:val="333333"/>
          <w:sz w:val="21"/>
          <w:szCs w:val="21"/>
        </w:rPr>
        <w:br/>
        <w:t>pertain to any part of the Derivative Works, in at least one</w:t>
      </w:r>
      <w:r>
        <w:rPr>
          <w:rFonts w:ascii="Arial" w:hAnsi="Arial" w:cs="Arial"/>
          <w:color w:val="333333"/>
          <w:sz w:val="21"/>
          <w:szCs w:val="21"/>
        </w:rPr>
        <w:br/>
        <w:t>of the following places: within a NOTICE text file distributed</w:t>
      </w:r>
      <w:r>
        <w:rPr>
          <w:rFonts w:ascii="Arial" w:hAnsi="Arial" w:cs="Arial"/>
          <w:color w:val="333333"/>
          <w:sz w:val="21"/>
          <w:szCs w:val="21"/>
        </w:rPr>
        <w:br/>
        <w:t>as part of the Derivative Works; within the Source form or</w:t>
      </w:r>
      <w:r>
        <w:rPr>
          <w:rFonts w:ascii="Arial" w:hAnsi="Arial" w:cs="Arial"/>
          <w:color w:val="333333"/>
          <w:sz w:val="21"/>
          <w:szCs w:val="21"/>
        </w:rPr>
        <w:br/>
        <w:t>documentation, if provided along with the Derivative Works; or,</w:t>
      </w:r>
      <w:r>
        <w:rPr>
          <w:rFonts w:ascii="Arial" w:hAnsi="Arial" w:cs="Arial"/>
          <w:color w:val="333333"/>
          <w:sz w:val="21"/>
          <w:szCs w:val="21"/>
        </w:rPr>
        <w:br/>
        <w:t>within a display generated by the Derivative Works, if and</w:t>
      </w:r>
      <w:r>
        <w:rPr>
          <w:rFonts w:ascii="Arial" w:hAnsi="Arial" w:cs="Arial"/>
          <w:color w:val="333333"/>
          <w:sz w:val="21"/>
          <w:szCs w:val="21"/>
        </w:rPr>
        <w:br/>
        <w:t>wherever such third-party notices normally appear. The contents</w:t>
      </w:r>
      <w:r>
        <w:rPr>
          <w:rFonts w:ascii="Arial" w:hAnsi="Arial" w:cs="Arial"/>
          <w:color w:val="333333"/>
          <w:sz w:val="21"/>
          <w:szCs w:val="21"/>
        </w:rPr>
        <w:br/>
        <w:t>of the NOTICE file are for informational purposes only and</w:t>
      </w:r>
      <w:r>
        <w:rPr>
          <w:rFonts w:ascii="Arial" w:hAnsi="Arial" w:cs="Arial"/>
          <w:color w:val="333333"/>
          <w:sz w:val="21"/>
          <w:szCs w:val="21"/>
        </w:rPr>
        <w:br/>
        <w:t>do not modify the License. You may add Your own attribution</w:t>
      </w:r>
      <w:r>
        <w:rPr>
          <w:rFonts w:ascii="Arial" w:hAnsi="Arial" w:cs="Arial"/>
          <w:color w:val="333333"/>
          <w:sz w:val="21"/>
          <w:szCs w:val="21"/>
        </w:rPr>
        <w:br/>
        <w:t>notices within Derivative Works that You distribute, alongside</w:t>
      </w:r>
      <w:r>
        <w:rPr>
          <w:rFonts w:ascii="Arial" w:hAnsi="Arial" w:cs="Arial"/>
          <w:color w:val="333333"/>
          <w:sz w:val="21"/>
          <w:szCs w:val="21"/>
        </w:rPr>
        <w:br/>
        <w:t>or as an addendum to the NOTICE text from the Work, provided</w:t>
      </w:r>
      <w:r>
        <w:rPr>
          <w:rFonts w:ascii="Arial" w:hAnsi="Arial" w:cs="Arial"/>
          <w:color w:val="333333"/>
          <w:sz w:val="21"/>
          <w:szCs w:val="21"/>
        </w:rPr>
        <w:br/>
        <w:t>that such additional attribution notices cannot be construed</w:t>
      </w:r>
      <w:r>
        <w:rPr>
          <w:rFonts w:ascii="Arial" w:hAnsi="Arial" w:cs="Arial"/>
          <w:color w:val="333333"/>
          <w:sz w:val="21"/>
          <w:szCs w:val="21"/>
        </w:rPr>
        <w:br/>
        <w:t>as modifying the License.</w:t>
      </w:r>
    </w:p>
    <w:p w14:paraId="341C3EA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may add Your own copyright statement to Your modifications and</w:t>
      </w:r>
      <w:r>
        <w:rPr>
          <w:rFonts w:ascii="Arial" w:hAnsi="Arial" w:cs="Arial"/>
          <w:color w:val="333333"/>
          <w:sz w:val="21"/>
          <w:szCs w:val="21"/>
        </w:rPr>
        <w:br/>
        <w:t>may provide additional or different license terms and conditions</w:t>
      </w:r>
      <w:r>
        <w:rPr>
          <w:rFonts w:ascii="Arial" w:hAnsi="Arial" w:cs="Arial"/>
          <w:color w:val="333333"/>
          <w:sz w:val="21"/>
          <w:szCs w:val="21"/>
        </w:rPr>
        <w:br/>
        <w:t>for use, reproduction, or distribution of Your modifications, or</w:t>
      </w:r>
      <w:r>
        <w:rPr>
          <w:rFonts w:ascii="Arial" w:hAnsi="Arial" w:cs="Arial"/>
          <w:color w:val="333333"/>
          <w:sz w:val="21"/>
          <w:szCs w:val="21"/>
        </w:rPr>
        <w:br/>
        <w:t>for any such Derivative Works as a whole, provided Your use,</w:t>
      </w:r>
      <w:r>
        <w:rPr>
          <w:rFonts w:ascii="Arial" w:hAnsi="Arial" w:cs="Arial"/>
          <w:color w:val="333333"/>
          <w:sz w:val="21"/>
          <w:szCs w:val="21"/>
        </w:rPr>
        <w:br/>
        <w:t>reproduction, and distribution of the Work otherwise complies with</w:t>
      </w:r>
      <w:r>
        <w:rPr>
          <w:rFonts w:ascii="Arial" w:hAnsi="Arial" w:cs="Arial"/>
          <w:color w:val="333333"/>
          <w:sz w:val="21"/>
          <w:szCs w:val="21"/>
        </w:rPr>
        <w:br/>
        <w:t>the conditions stated in this License.</w:t>
      </w:r>
    </w:p>
    <w:p w14:paraId="3A9C4E6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5. Submission of Contributions. Unless You explicitly state otherwise,</w:t>
      </w:r>
      <w:r>
        <w:rPr>
          <w:rFonts w:ascii="Arial" w:hAnsi="Arial" w:cs="Arial"/>
          <w:color w:val="333333"/>
          <w:sz w:val="21"/>
          <w:szCs w:val="21"/>
        </w:rPr>
        <w:br/>
        <w:t>any Contribution intentionally submitted for inclusion in the Work</w:t>
      </w:r>
      <w:r>
        <w:rPr>
          <w:rFonts w:ascii="Arial" w:hAnsi="Arial" w:cs="Arial"/>
          <w:color w:val="333333"/>
          <w:sz w:val="21"/>
          <w:szCs w:val="21"/>
        </w:rPr>
        <w:br/>
        <w:t>by You to the Licensor shall be under the terms and conditions of</w:t>
      </w:r>
      <w:r>
        <w:rPr>
          <w:rFonts w:ascii="Arial" w:hAnsi="Arial" w:cs="Arial"/>
          <w:color w:val="333333"/>
          <w:sz w:val="21"/>
          <w:szCs w:val="21"/>
        </w:rPr>
        <w:br/>
        <w:t>this License, without any additional terms or conditions.</w:t>
      </w:r>
      <w:r>
        <w:rPr>
          <w:rFonts w:ascii="Arial" w:hAnsi="Arial" w:cs="Arial"/>
          <w:color w:val="333333"/>
          <w:sz w:val="21"/>
          <w:szCs w:val="21"/>
        </w:rPr>
        <w:br/>
        <w:t>Notwithstanding the above, nothing herein shall supersede or modify</w:t>
      </w:r>
      <w:r>
        <w:rPr>
          <w:rFonts w:ascii="Arial" w:hAnsi="Arial" w:cs="Arial"/>
          <w:color w:val="333333"/>
          <w:sz w:val="21"/>
          <w:szCs w:val="21"/>
        </w:rPr>
        <w:br/>
        <w:t>the terms of any separate license agreement you may have executed</w:t>
      </w:r>
      <w:r>
        <w:rPr>
          <w:rFonts w:ascii="Arial" w:hAnsi="Arial" w:cs="Arial"/>
          <w:color w:val="333333"/>
          <w:sz w:val="21"/>
          <w:szCs w:val="21"/>
        </w:rPr>
        <w:br/>
        <w:t>with Licensor regarding such Contributions.</w:t>
      </w:r>
    </w:p>
    <w:p w14:paraId="1977C48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6. Trademarks. This License does not grant permission to use the trade</w:t>
      </w:r>
      <w:r>
        <w:rPr>
          <w:rFonts w:ascii="Arial" w:hAnsi="Arial" w:cs="Arial"/>
          <w:color w:val="333333"/>
          <w:sz w:val="21"/>
          <w:szCs w:val="21"/>
        </w:rPr>
        <w:br/>
        <w:t>names, trademarks, service marks, or product names of the Licensor,</w:t>
      </w:r>
      <w:r>
        <w:rPr>
          <w:rFonts w:ascii="Arial" w:hAnsi="Arial" w:cs="Arial"/>
          <w:color w:val="333333"/>
          <w:sz w:val="21"/>
          <w:szCs w:val="21"/>
        </w:rPr>
        <w:br/>
        <w:t>except as required for reasonable and customary use in describing the</w:t>
      </w:r>
      <w:r>
        <w:rPr>
          <w:rFonts w:ascii="Arial" w:hAnsi="Arial" w:cs="Arial"/>
          <w:color w:val="333333"/>
          <w:sz w:val="21"/>
          <w:szCs w:val="21"/>
        </w:rPr>
        <w:br/>
        <w:t>origin of the Work and reproducing the content of the NOTICE file.</w:t>
      </w:r>
    </w:p>
    <w:p w14:paraId="22BBD22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7. Disclaimer of Warranty. Unless required by applicable law or</w:t>
      </w:r>
      <w:r>
        <w:rPr>
          <w:rFonts w:ascii="Arial" w:hAnsi="Arial" w:cs="Arial"/>
          <w:color w:val="333333"/>
          <w:sz w:val="21"/>
          <w:szCs w:val="21"/>
        </w:rPr>
        <w:br/>
        <w:t>agreed to in writing, Licensor provides the Work (and each</w:t>
      </w:r>
      <w:r>
        <w:rPr>
          <w:rFonts w:ascii="Arial" w:hAnsi="Arial" w:cs="Arial"/>
          <w:color w:val="333333"/>
          <w:sz w:val="21"/>
          <w:szCs w:val="21"/>
        </w:rPr>
        <w:br/>
        <w:t>Contributor provides its Contributions) on an "AS IS" BASIS,</w:t>
      </w:r>
      <w:r>
        <w:rPr>
          <w:rFonts w:ascii="Arial" w:hAnsi="Arial" w:cs="Arial"/>
          <w:color w:val="333333"/>
          <w:sz w:val="21"/>
          <w:szCs w:val="21"/>
        </w:rPr>
        <w:br/>
        <w:t>WITHOUT WARRANTIES OR CONDITIONS OF ANY KIND, either express or</w:t>
      </w:r>
      <w:r>
        <w:rPr>
          <w:rFonts w:ascii="Arial" w:hAnsi="Arial" w:cs="Arial"/>
          <w:color w:val="333333"/>
          <w:sz w:val="21"/>
          <w:szCs w:val="21"/>
        </w:rPr>
        <w:br/>
        <w:t>implied, including, without limitation, any warranties or conditions</w:t>
      </w:r>
      <w:r>
        <w:rPr>
          <w:rFonts w:ascii="Arial" w:hAnsi="Arial" w:cs="Arial"/>
          <w:color w:val="333333"/>
          <w:sz w:val="21"/>
          <w:szCs w:val="21"/>
        </w:rPr>
        <w:br/>
        <w:t>of TITLE, NON-INFRINGEMENT, MERCHANTABILITY, or FITNESS FOR A</w:t>
      </w:r>
      <w:r>
        <w:rPr>
          <w:rFonts w:ascii="Arial" w:hAnsi="Arial" w:cs="Arial"/>
          <w:color w:val="333333"/>
          <w:sz w:val="21"/>
          <w:szCs w:val="21"/>
        </w:rPr>
        <w:br/>
        <w:t>PARTICULAR PURPOSE. You are solely responsible for determining the</w:t>
      </w:r>
      <w:r>
        <w:rPr>
          <w:rFonts w:ascii="Arial" w:hAnsi="Arial" w:cs="Arial"/>
          <w:color w:val="333333"/>
          <w:sz w:val="21"/>
          <w:szCs w:val="21"/>
        </w:rPr>
        <w:br/>
        <w:t>appropriateness of using or redistributing the Work and assume any</w:t>
      </w:r>
      <w:r>
        <w:rPr>
          <w:rFonts w:ascii="Arial" w:hAnsi="Arial" w:cs="Arial"/>
          <w:color w:val="333333"/>
          <w:sz w:val="21"/>
          <w:szCs w:val="21"/>
        </w:rPr>
        <w:br/>
        <w:t>risks associated with Your exercise of permissions under this License.</w:t>
      </w:r>
    </w:p>
    <w:p w14:paraId="1A79EAD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8. Limitation of Liability. In no event and under no legal theory,</w:t>
      </w:r>
      <w:r>
        <w:rPr>
          <w:rFonts w:ascii="Arial" w:hAnsi="Arial" w:cs="Arial"/>
          <w:color w:val="333333"/>
          <w:sz w:val="21"/>
          <w:szCs w:val="21"/>
        </w:rPr>
        <w:br/>
        <w:t>whether in tort (including negligence), contract, or otherwise,</w:t>
      </w:r>
      <w:r>
        <w:rPr>
          <w:rFonts w:ascii="Arial" w:hAnsi="Arial" w:cs="Arial"/>
          <w:color w:val="333333"/>
          <w:sz w:val="21"/>
          <w:szCs w:val="21"/>
        </w:rPr>
        <w:br/>
      </w:r>
      <w:r>
        <w:rPr>
          <w:rFonts w:ascii="Arial" w:hAnsi="Arial" w:cs="Arial"/>
          <w:color w:val="333333"/>
          <w:sz w:val="21"/>
          <w:szCs w:val="21"/>
        </w:rPr>
        <w:lastRenderedPageBreak/>
        <w:t>unless required by applicable law (such as deliberate and grossly</w:t>
      </w:r>
      <w:r>
        <w:rPr>
          <w:rFonts w:ascii="Arial" w:hAnsi="Arial" w:cs="Arial"/>
          <w:color w:val="333333"/>
          <w:sz w:val="21"/>
          <w:szCs w:val="21"/>
        </w:rPr>
        <w:br/>
        <w:t>negligent acts) or agreed to in writing, shall any Contributor be</w:t>
      </w:r>
      <w:r>
        <w:rPr>
          <w:rFonts w:ascii="Arial" w:hAnsi="Arial" w:cs="Arial"/>
          <w:color w:val="333333"/>
          <w:sz w:val="21"/>
          <w:szCs w:val="21"/>
        </w:rPr>
        <w:br/>
        <w:t>liable to You for damages, including any direct, indirect, special,</w:t>
      </w:r>
      <w:r>
        <w:rPr>
          <w:rFonts w:ascii="Arial" w:hAnsi="Arial" w:cs="Arial"/>
          <w:color w:val="333333"/>
          <w:sz w:val="21"/>
          <w:szCs w:val="21"/>
        </w:rPr>
        <w:br/>
        <w:t>incidental, or consequential damages of any character arising as a</w:t>
      </w:r>
      <w:r>
        <w:rPr>
          <w:rFonts w:ascii="Arial" w:hAnsi="Arial" w:cs="Arial"/>
          <w:color w:val="333333"/>
          <w:sz w:val="21"/>
          <w:szCs w:val="21"/>
        </w:rPr>
        <w:br/>
        <w:t>result of this License or out of the use or inability to use the</w:t>
      </w:r>
      <w:r>
        <w:rPr>
          <w:rFonts w:ascii="Arial" w:hAnsi="Arial" w:cs="Arial"/>
          <w:color w:val="333333"/>
          <w:sz w:val="21"/>
          <w:szCs w:val="21"/>
        </w:rPr>
        <w:br/>
        <w:t>Work (including but not limited to damages for loss of goodwill,</w:t>
      </w:r>
      <w:r>
        <w:rPr>
          <w:rFonts w:ascii="Arial" w:hAnsi="Arial" w:cs="Arial"/>
          <w:color w:val="333333"/>
          <w:sz w:val="21"/>
          <w:szCs w:val="21"/>
        </w:rPr>
        <w:br/>
        <w:t>work stoppage, computer failure or malfunction, or any and all</w:t>
      </w:r>
      <w:r>
        <w:rPr>
          <w:rFonts w:ascii="Arial" w:hAnsi="Arial" w:cs="Arial"/>
          <w:color w:val="333333"/>
          <w:sz w:val="21"/>
          <w:szCs w:val="21"/>
        </w:rPr>
        <w:br/>
        <w:t>other commercial damages or losses), even if such Contributor</w:t>
      </w:r>
      <w:r>
        <w:rPr>
          <w:rFonts w:ascii="Arial" w:hAnsi="Arial" w:cs="Arial"/>
          <w:color w:val="333333"/>
          <w:sz w:val="21"/>
          <w:szCs w:val="21"/>
        </w:rPr>
        <w:br/>
        <w:t>has been advised of the possibility of such damages.</w:t>
      </w:r>
    </w:p>
    <w:p w14:paraId="5233680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9. Accepting Warranty or Additional Liability. While redistributing</w:t>
      </w:r>
      <w:r>
        <w:rPr>
          <w:rFonts w:ascii="Arial" w:hAnsi="Arial" w:cs="Arial"/>
          <w:color w:val="333333"/>
          <w:sz w:val="21"/>
          <w:szCs w:val="21"/>
        </w:rPr>
        <w:br/>
        <w:t>the Work or Derivative Works thereof, You may choose to offer,</w:t>
      </w:r>
      <w:r>
        <w:rPr>
          <w:rFonts w:ascii="Arial" w:hAnsi="Arial" w:cs="Arial"/>
          <w:color w:val="333333"/>
          <w:sz w:val="21"/>
          <w:szCs w:val="21"/>
        </w:rPr>
        <w:br/>
        <w:t>and charge a fee for, acceptance of support, warranty, indemnity,</w:t>
      </w:r>
      <w:r>
        <w:rPr>
          <w:rFonts w:ascii="Arial" w:hAnsi="Arial" w:cs="Arial"/>
          <w:color w:val="333333"/>
          <w:sz w:val="21"/>
          <w:szCs w:val="21"/>
        </w:rPr>
        <w:br/>
        <w:t>or other liability obligations and/or rights consistent with this</w:t>
      </w:r>
      <w:r>
        <w:rPr>
          <w:rFonts w:ascii="Arial" w:hAnsi="Arial" w:cs="Arial"/>
          <w:color w:val="333333"/>
          <w:sz w:val="21"/>
          <w:szCs w:val="21"/>
        </w:rPr>
        <w:br/>
        <w:t>License. However, in accepting such obligations, You may act only</w:t>
      </w:r>
      <w:r>
        <w:rPr>
          <w:rFonts w:ascii="Arial" w:hAnsi="Arial" w:cs="Arial"/>
          <w:color w:val="333333"/>
          <w:sz w:val="21"/>
          <w:szCs w:val="21"/>
        </w:rPr>
        <w:br/>
        <w:t>on Your own behalf and on Your sole responsibility, not on behalf</w:t>
      </w:r>
      <w:r>
        <w:rPr>
          <w:rFonts w:ascii="Arial" w:hAnsi="Arial" w:cs="Arial"/>
          <w:color w:val="333333"/>
          <w:sz w:val="21"/>
          <w:szCs w:val="21"/>
        </w:rPr>
        <w:br/>
        <w:t>of any other Contributor, and only if You agree to indemnify,</w:t>
      </w:r>
      <w:r>
        <w:rPr>
          <w:rFonts w:ascii="Arial" w:hAnsi="Arial" w:cs="Arial"/>
          <w:color w:val="333333"/>
          <w:sz w:val="21"/>
          <w:szCs w:val="21"/>
        </w:rPr>
        <w:br/>
        <w:t>defend, and hold each Contributor harmless for any liability</w:t>
      </w:r>
      <w:r>
        <w:rPr>
          <w:rFonts w:ascii="Arial" w:hAnsi="Arial" w:cs="Arial"/>
          <w:color w:val="333333"/>
          <w:sz w:val="21"/>
          <w:szCs w:val="21"/>
        </w:rPr>
        <w:br/>
        <w:t>incurred by, or claims asserted against, such Contributor by reason</w:t>
      </w:r>
      <w:r>
        <w:rPr>
          <w:rFonts w:ascii="Arial" w:hAnsi="Arial" w:cs="Arial"/>
          <w:color w:val="333333"/>
          <w:sz w:val="21"/>
          <w:szCs w:val="21"/>
        </w:rPr>
        <w:br/>
        <w:t>of your accepting any such warranty or additional liability.</w:t>
      </w:r>
    </w:p>
    <w:p w14:paraId="192A2B7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END OF TERMS AND CONDITIONS</w:t>
      </w:r>
      <w:r>
        <w:rPr>
          <w:rFonts w:ascii="Arial" w:hAnsi="Arial" w:cs="Arial"/>
          <w:color w:val="333333"/>
          <w:sz w:val="21"/>
          <w:szCs w:val="21"/>
        </w:rPr>
        <w:br/>
        <w:t>--------------------------------------------------------------------------------</w:t>
      </w:r>
    </w:p>
    <w:p w14:paraId="01D2F93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5AF32D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balanced-match LICENSE (node_modules\balanced-match\</w:t>
      </w:r>
      <w:hyperlink r:id="rId53" w:history="1">
        <w:r>
          <w:rPr>
            <w:rStyle w:val="Hyperlink"/>
            <w:rFonts w:ascii="Arial" w:hAnsi="Arial" w:cs="Arial"/>
            <w:color w:val="3572B0"/>
            <w:sz w:val="21"/>
            <w:szCs w:val="21"/>
          </w:rPr>
          <w:t>LICENSE.md</w:t>
        </w:r>
      </w:hyperlink>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(MIT)</w:t>
      </w:r>
    </w:p>
    <w:p w14:paraId="7D3DE14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2013 Julian Gruber &amp;lt;julian@</w:t>
      </w:r>
      <w:hyperlink r:id="rId54" w:history="1">
        <w:r>
          <w:rPr>
            <w:rStyle w:val="Hyperlink"/>
            <w:rFonts w:ascii="Arial" w:hAnsi="Arial" w:cs="Arial"/>
            <w:color w:val="3572B0"/>
            <w:sz w:val="21"/>
            <w:szCs w:val="21"/>
          </w:rPr>
          <w:t>juliangruber.com</w:t>
        </w:r>
      </w:hyperlink>
      <w:r>
        <w:rPr>
          <w:rFonts w:ascii="Arial" w:hAnsi="Arial" w:cs="Arial"/>
          <w:color w:val="333333"/>
          <w:sz w:val="21"/>
          <w:szCs w:val="21"/>
        </w:rPr>
        <w:t>&amp;gt;</w:t>
      </w:r>
    </w:p>
    <w:p w14:paraId="49F8781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w:t>
      </w:r>
      <w:r>
        <w:rPr>
          <w:rFonts w:ascii="Arial" w:hAnsi="Arial" w:cs="Arial"/>
          <w:color w:val="333333"/>
          <w:sz w:val="21"/>
          <w:szCs w:val="21"/>
        </w:rPr>
        <w:br/>
        <w:t>this software and associated documentation files (the "Software"), to deal in</w:t>
      </w:r>
      <w:r>
        <w:rPr>
          <w:rFonts w:ascii="Arial" w:hAnsi="Arial" w:cs="Arial"/>
          <w:color w:val="333333"/>
          <w:sz w:val="21"/>
          <w:szCs w:val="21"/>
        </w:rPr>
        <w:br/>
        <w:t>the Software without restriction, including without limitation the rights to</w:t>
      </w:r>
      <w:r>
        <w:rPr>
          <w:rFonts w:ascii="Arial" w:hAnsi="Arial" w:cs="Arial"/>
          <w:color w:val="333333"/>
          <w:sz w:val="21"/>
          <w:szCs w:val="21"/>
        </w:rPr>
        <w:br/>
        <w:t>use, copy, modify, merge, publish, distribute, sublicense, and/or sell copies</w:t>
      </w:r>
      <w:r>
        <w:rPr>
          <w:rFonts w:ascii="Arial" w:hAnsi="Arial" w:cs="Arial"/>
          <w:color w:val="333333"/>
          <w:sz w:val="21"/>
          <w:szCs w:val="21"/>
        </w:rPr>
        <w:br/>
        <w:t>of the Software, and to permit persons to whom the Software is furnished to do</w:t>
      </w:r>
      <w:r>
        <w:rPr>
          <w:rFonts w:ascii="Arial" w:hAnsi="Arial" w:cs="Arial"/>
          <w:color w:val="333333"/>
          <w:sz w:val="21"/>
          <w:szCs w:val="21"/>
        </w:rPr>
        <w:br/>
        <w:t>so, subject to the following conditions:</w:t>
      </w:r>
    </w:p>
    <w:p w14:paraId="5C23408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4F703E4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p>
    <w:p w14:paraId="201240E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75185B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D845BA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21"/>
          <w:szCs w:val="21"/>
        </w:rPr>
        <w:br/>
        <w:t>base64id LICENSE (node_modules\base64id\LICENSE)</w:t>
      </w:r>
      <w:r>
        <w:rPr>
          <w:rFonts w:ascii="Arial" w:hAnsi="Arial" w:cs="Arial"/>
          <w:color w:val="333333"/>
          <w:sz w:val="21"/>
          <w:szCs w:val="21"/>
        </w:rPr>
        <w:br/>
        <w:t>--------------------------------------------------------------------------------</w:t>
      </w:r>
      <w:r>
        <w:rPr>
          <w:rFonts w:ascii="Arial" w:hAnsi="Arial" w:cs="Arial"/>
          <w:color w:val="333333"/>
          <w:sz w:val="21"/>
          <w:szCs w:val="21"/>
        </w:rPr>
        <w:br/>
        <w:t>(The MIT License)</w:t>
      </w:r>
    </w:p>
    <w:p w14:paraId="29BC23B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2012-2016 Kristian Faeldt &lt;faeldt_kristian@</w:t>
      </w:r>
      <w:hyperlink r:id="rId55" w:history="1">
        <w:r>
          <w:rPr>
            <w:rStyle w:val="Hyperlink"/>
            <w:rFonts w:ascii="Arial" w:hAnsi="Arial" w:cs="Arial"/>
            <w:color w:val="3572B0"/>
            <w:sz w:val="21"/>
            <w:szCs w:val="21"/>
          </w:rPr>
          <w:t>cyberagent.co.jp</w:t>
        </w:r>
      </w:hyperlink>
      <w:r>
        <w:rPr>
          <w:rFonts w:ascii="Arial" w:hAnsi="Arial" w:cs="Arial"/>
          <w:color w:val="333333"/>
          <w:sz w:val="21"/>
          <w:szCs w:val="21"/>
        </w:rPr>
        <w:t>&gt;</w:t>
      </w:r>
    </w:p>
    <w:p w14:paraId="31B27FA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27D87D5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374D519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 NONINFRINGEMENT.</w:t>
      </w:r>
      <w:r>
        <w:rPr>
          <w:rFonts w:ascii="Arial" w:hAnsi="Arial" w:cs="Arial"/>
          <w:color w:val="333333"/>
          <w:sz w:val="21"/>
          <w:szCs w:val="21"/>
        </w:rPr>
        <w:br/>
        <w:t>IN NO EVENT SHALL THE AUTHORS OR COPYRIGHT HOLDERS BE LIABLE FOR ANY</w:t>
      </w:r>
      <w:r>
        <w:rPr>
          <w:rFonts w:ascii="Arial" w:hAnsi="Arial" w:cs="Arial"/>
          <w:color w:val="333333"/>
          <w:sz w:val="21"/>
          <w:szCs w:val="21"/>
        </w:rPr>
        <w:br/>
        <w:t>CLAIM, DAMAGES OR OTHER LIABILITY, WHETHER IN AN ACTION OF CONTRACT,</w:t>
      </w:r>
      <w:r>
        <w:rPr>
          <w:rFonts w:ascii="Arial" w:hAnsi="Arial" w:cs="Arial"/>
          <w:color w:val="333333"/>
          <w:sz w:val="21"/>
          <w:szCs w:val="21"/>
        </w:rPr>
        <w:br/>
        <w:t>TORT OR OTHERWISE, ARISING FROM, OUT OF OR IN CONNECTION WITH THE</w:t>
      </w:r>
      <w:r>
        <w:rPr>
          <w:rFonts w:ascii="Arial" w:hAnsi="Arial" w:cs="Arial"/>
          <w:color w:val="333333"/>
          <w:sz w:val="21"/>
          <w:szCs w:val="21"/>
        </w:rPr>
        <w:br/>
        <w:t>SOFTWARE OR THE USE OR OTHER DEALINGS IN THE SOFTWARE.</w:t>
      </w:r>
    </w:p>
    <w:p w14:paraId="2C40DA2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EFE46D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BF067D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bcryptjs LICENSE (node_modules\bcryptjs\LICENSE)</w:t>
      </w:r>
      <w:r>
        <w:rPr>
          <w:rFonts w:ascii="Arial" w:hAnsi="Arial" w:cs="Arial"/>
          <w:color w:val="333333"/>
          <w:sz w:val="21"/>
          <w:szCs w:val="21"/>
        </w:rPr>
        <w:br/>
        <w:t>--------------------------------------------------------------------------------</w:t>
      </w:r>
      <w:r>
        <w:rPr>
          <w:rFonts w:ascii="Arial" w:hAnsi="Arial" w:cs="Arial"/>
          <w:color w:val="333333"/>
          <w:sz w:val="21"/>
          <w:szCs w:val="21"/>
        </w:rPr>
        <w:br/>
        <w:t>bcrypt.js</w:t>
      </w:r>
      <w:r>
        <w:rPr>
          <w:rFonts w:ascii="Arial" w:hAnsi="Arial" w:cs="Arial"/>
          <w:color w:val="333333"/>
          <w:sz w:val="21"/>
          <w:szCs w:val="21"/>
        </w:rPr>
        <w:br/>
        <w:t>---------</w:t>
      </w:r>
      <w:r>
        <w:rPr>
          <w:rFonts w:ascii="Arial" w:hAnsi="Arial" w:cs="Arial"/>
          <w:color w:val="333333"/>
          <w:sz w:val="21"/>
          <w:szCs w:val="21"/>
        </w:rPr>
        <w:br/>
        <w:t>Copyright (c) 2012 Nevins Bartolomeo &lt;nevins.bartolomeo@</w:t>
      </w:r>
      <w:hyperlink r:id="rId56" w:history="1">
        <w:r>
          <w:rPr>
            <w:rStyle w:val="Hyperlink"/>
            <w:rFonts w:ascii="Arial" w:hAnsi="Arial" w:cs="Arial"/>
            <w:color w:val="3572B0"/>
            <w:sz w:val="21"/>
            <w:szCs w:val="21"/>
          </w:rPr>
          <w:t>gmail.com</w:t>
        </w:r>
      </w:hyperlink>
      <w:r>
        <w:rPr>
          <w:rFonts w:ascii="Arial" w:hAnsi="Arial" w:cs="Arial"/>
          <w:color w:val="333333"/>
          <w:sz w:val="21"/>
          <w:szCs w:val="21"/>
        </w:rPr>
        <w:t>&gt;</w:t>
      </w:r>
      <w:r>
        <w:rPr>
          <w:rFonts w:ascii="Arial" w:hAnsi="Arial" w:cs="Arial"/>
          <w:color w:val="333333"/>
          <w:sz w:val="21"/>
          <w:szCs w:val="21"/>
        </w:rPr>
        <w:br/>
        <w:t>Copyright (c) 2012 Shane Girish &lt;shaneGirish@</w:t>
      </w:r>
      <w:hyperlink r:id="rId57" w:history="1">
        <w:r>
          <w:rPr>
            <w:rStyle w:val="Hyperlink"/>
            <w:rFonts w:ascii="Arial" w:hAnsi="Arial" w:cs="Arial"/>
            <w:color w:val="3572B0"/>
            <w:sz w:val="21"/>
            <w:szCs w:val="21"/>
          </w:rPr>
          <w:t>gmail.com</w:t>
        </w:r>
      </w:hyperlink>
      <w:r>
        <w:rPr>
          <w:rFonts w:ascii="Arial" w:hAnsi="Arial" w:cs="Arial"/>
          <w:color w:val="333333"/>
          <w:sz w:val="21"/>
          <w:szCs w:val="21"/>
        </w:rPr>
        <w:t>&gt;</w:t>
      </w:r>
      <w:r>
        <w:rPr>
          <w:rFonts w:ascii="Arial" w:hAnsi="Arial" w:cs="Arial"/>
          <w:color w:val="333333"/>
          <w:sz w:val="21"/>
          <w:szCs w:val="21"/>
        </w:rPr>
        <w:br/>
        <w:t>Copyright (c) 2014 Daniel Wirtz &lt;dcode@</w:t>
      </w:r>
      <w:hyperlink r:id="rId58" w:history="1">
        <w:r>
          <w:rPr>
            <w:rStyle w:val="Hyperlink"/>
            <w:rFonts w:ascii="Arial" w:hAnsi="Arial" w:cs="Arial"/>
            <w:color w:val="3572B0"/>
            <w:sz w:val="21"/>
            <w:szCs w:val="21"/>
          </w:rPr>
          <w:t>dcode.io</w:t>
        </w:r>
      </w:hyperlink>
      <w:r>
        <w:rPr>
          <w:rFonts w:ascii="Arial" w:hAnsi="Arial" w:cs="Arial"/>
          <w:color w:val="333333"/>
          <w:sz w:val="21"/>
          <w:szCs w:val="21"/>
        </w:rPr>
        <w:t>&gt;</w:t>
      </w:r>
      <w:r>
        <w:rPr>
          <w:rFonts w:ascii="Arial" w:hAnsi="Arial" w:cs="Arial"/>
          <w:color w:val="333333"/>
          <w:sz w:val="21"/>
          <w:szCs w:val="21"/>
        </w:rPr>
        <w:br/>
      </w:r>
      <w:r>
        <w:rPr>
          <w:rFonts w:ascii="Arial" w:hAnsi="Arial" w:cs="Arial"/>
          <w:color w:val="333333"/>
          <w:sz w:val="21"/>
          <w:szCs w:val="21"/>
        </w:rPr>
        <w:br/>
        <w:t>Redistribution and use in source and binary forms, with or without</w:t>
      </w:r>
      <w:r>
        <w:rPr>
          <w:rFonts w:ascii="Arial" w:hAnsi="Arial" w:cs="Arial"/>
          <w:color w:val="333333"/>
          <w:sz w:val="21"/>
          <w:szCs w:val="21"/>
        </w:rPr>
        <w:br/>
        <w:t>modification, are permitted provided that the following conditions</w:t>
      </w:r>
      <w:r>
        <w:rPr>
          <w:rFonts w:ascii="Arial" w:hAnsi="Arial" w:cs="Arial"/>
          <w:color w:val="333333"/>
          <w:sz w:val="21"/>
          <w:szCs w:val="21"/>
        </w:rPr>
        <w:br/>
        <w:t>are met:</w:t>
      </w:r>
      <w:r>
        <w:rPr>
          <w:rFonts w:ascii="Arial" w:hAnsi="Arial" w:cs="Arial"/>
          <w:color w:val="333333"/>
          <w:sz w:val="21"/>
          <w:szCs w:val="21"/>
        </w:rPr>
        <w:br/>
        <w:t>1.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2.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3. The name of the author may not be used to endorse or promote products</w:t>
      </w:r>
      <w:r>
        <w:rPr>
          <w:rFonts w:ascii="Arial" w:hAnsi="Arial" w:cs="Arial"/>
          <w:color w:val="333333"/>
          <w:sz w:val="21"/>
          <w:szCs w:val="21"/>
        </w:rPr>
        <w:br/>
        <w:t>derived from this software without specific prior written permission.</w:t>
      </w:r>
    </w:p>
    <w:p w14:paraId="20CBA23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AUTHOR ``AS IS'' AND ANY EXPRESS OR</w:t>
      </w:r>
      <w:r>
        <w:rPr>
          <w:rFonts w:ascii="Arial" w:hAnsi="Arial" w:cs="Arial"/>
          <w:color w:val="333333"/>
          <w:sz w:val="21"/>
          <w:szCs w:val="21"/>
        </w:rPr>
        <w:br/>
        <w:t>IMPLIED WARRANTIES, INCLUDING, BUT NOT LIMITED TO, THE IMPLIED WARRANTIES</w:t>
      </w:r>
      <w:r>
        <w:rPr>
          <w:rFonts w:ascii="Arial" w:hAnsi="Arial" w:cs="Arial"/>
          <w:color w:val="333333"/>
          <w:sz w:val="21"/>
          <w:szCs w:val="21"/>
        </w:rPr>
        <w:br/>
        <w:t>OF MERCHANTABILITY AND FITNESS FOR A PARTICULAR PURPOSE ARE DISCLAIMED.</w:t>
      </w:r>
      <w:r>
        <w:rPr>
          <w:rFonts w:ascii="Arial" w:hAnsi="Arial" w:cs="Arial"/>
          <w:color w:val="333333"/>
          <w:sz w:val="21"/>
          <w:szCs w:val="21"/>
        </w:rPr>
        <w:br/>
        <w:t>IN NO EVENT SHALL THE AUTHOR BE LIABLE FOR ANY DIRECT, INDIRECT,</w:t>
      </w:r>
      <w:r>
        <w:rPr>
          <w:rFonts w:ascii="Arial" w:hAnsi="Arial" w:cs="Arial"/>
          <w:color w:val="333333"/>
          <w:sz w:val="21"/>
          <w:szCs w:val="21"/>
        </w:rPr>
        <w:br/>
        <w:t>INCIDENTAL, SPECIAL, EXEMPLARY, OR CONSEQUENTIAL DAMAGES (INCLUDING, BUT</w:t>
      </w:r>
      <w:r>
        <w:rPr>
          <w:rFonts w:ascii="Arial" w:hAnsi="Arial" w:cs="Arial"/>
          <w:color w:val="333333"/>
          <w:sz w:val="21"/>
          <w:szCs w:val="21"/>
        </w:rPr>
        <w:br/>
        <w:t>NOT LIMITED TO, PROCUREMENT OF SUBSTITUTE GOODS OR SERVICES; LOSS OF USE,</w:t>
      </w:r>
      <w:r>
        <w:rPr>
          <w:rFonts w:ascii="Arial" w:hAnsi="Arial" w:cs="Arial"/>
          <w:color w:val="333333"/>
          <w:sz w:val="21"/>
          <w:szCs w:val="21"/>
        </w:rPr>
        <w:br/>
      </w:r>
      <w:r>
        <w:rPr>
          <w:rFonts w:ascii="Arial" w:hAnsi="Arial" w:cs="Arial"/>
          <w:color w:val="333333"/>
          <w:sz w:val="21"/>
          <w:szCs w:val="21"/>
        </w:rPr>
        <w:lastRenderedPageBreak/>
        <w:t>DATA, OR PROFITS; OR BUSINESS INTERRUPTION) HOWEVER CAUSED AND ON ANY</w:t>
      </w:r>
      <w:r>
        <w:rPr>
          <w:rFonts w:ascii="Arial" w:hAnsi="Arial" w:cs="Arial"/>
          <w:color w:val="333333"/>
          <w:sz w:val="21"/>
          <w:szCs w:val="21"/>
        </w:rPr>
        <w:br/>
        <w:t>THEORY OF LIABILITY, WHETHER IN CONTRACT, STRICT LIABILITY, OR TORT</w:t>
      </w:r>
      <w:r>
        <w:rPr>
          <w:rFonts w:ascii="Arial" w:hAnsi="Arial" w:cs="Arial"/>
          <w:color w:val="333333"/>
          <w:sz w:val="21"/>
          <w:szCs w:val="21"/>
        </w:rPr>
        <w:br/>
        <w:t>(INCLUDING NEGLIGENCE OR OTHERWISE) ARISING IN ANY WAY OUT OF THE USE OF</w:t>
      </w:r>
      <w:r>
        <w:rPr>
          <w:rFonts w:ascii="Arial" w:hAnsi="Arial" w:cs="Arial"/>
          <w:color w:val="333333"/>
          <w:sz w:val="21"/>
          <w:szCs w:val="21"/>
        </w:rPr>
        <w:br/>
        <w:t>THIS SOFTWARE, EVEN IF ADVISED OF THE POSSIBILITY OF SUCH DAMAGE.</w:t>
      </w:r>
    </w:p>
    <w:p w14:paraId="3F1B7B17" w14:textId="77777777" w:rsidR="00000C26" w:rsidRPr="00811E9E"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811E9E">
        <w:rPr>
          <w:rFonts w:ascii="Arial" w:hAnsi="Arial" w:cs="Arial"/>
          <w:color w:val="333333"/>
          <w:sz w:val="21"/>
          <w:szCs w:val="21"/>
          <w:lang w:val="fr-FR"/>
        </w:rPr>
        <w:t>isaac.js</w:t>
      </w:r>
      <w:r w:rsidRPr="00811E9E">
        <w:rPr>
          <w:rFonts w:ascii="Arial" w:hAnsi="Arial" w:cs="Arial"/>
          <w:color w:val="333333"/>
          <w:sz w:val="21"/>
          <w:szCs w:val="21"/>
          <w:lang w:val="fr-FR"/>
        </w:rPr>
        <w:br/>
        <w:t>--------</w:t>
      </w:r>
      <w:r w:rsidRPr="00811E9E">
        <w:rPr>
          <w:rFonts w:ascii="Arial" w:hAnsi="Arial" w:cs="Arial"/>
          <w:color w:val="333333"/>
          <w:sz w:val="21"/>
          <w:szCs w:val="21"/>
          <w:lang w:val="fr-FR"/>
        </w:rPr>
        <w:br/>
        <w:t>Copyright (c) 2012 Yves-Marie K. Rinquin</w:t>
      </w:r>
    </w:p>
    <w:p w14:paraId="1C4DEA0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74183C7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60D3F82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w:t>
      </w:r>
      <w:r>
        <w:rPr>
          <w:rFonts w:ascii="Arial" w:hAnsi="Arial" w:cs="Arial"/>
          <w:color w:val="333333"/>
          <w:sz w:val="21"/>
          <w:szCs w:val="21"/>
        </w:rPr>
        <w:br/>
        <w:t>NONINFRINGEMENT. IN NO EVENT SHALL THE AUTHORS OR COPYRIGHT HOLDERS BE</w:t>
      </w:r>
      <w:r>
        <w:rPr>
          <w:rFonts w:ascii="Arial" w:hAnsi="Arial" w:cs="Arial"/>
          <w:color w:val="333333"/>
          <w:sz w:val="21"/>
          <w:szCs w:val="21"/>
        </w:rPr>
        <w:br/>
        <w:t>LIABLE FOR ANY CLAIM, DAMAGES OR OTHER LIABILITY, WHETHER IN AN ACTION</w:t>
      </w:r>
      <w:r>
        <w:rPr>
          <w:rFonts w:ascii="Arial" w:hAnsi="Arial" w:cs="Arial"/>
          <w:color w:val="333333"/>
          <w:sz w:val="21"/>
          <w:szCs w:val="21"/>
        </w:rPr>
        <w:br/>
        <w:t>OF CONTRACT, TORT OR OTHERWISE, ARISING FROM, OUT OF OR IN CONNECTION</w:t>
      </w:r>
      <w:r>
        <w:rPr>
          <w:rFonts w:ascii="Arial" w:hAnsi="Arial" w:cs="Arial"/>
          <w:color w:val="333333"/>
          <w:sz w:val="21"/>
          <w:szCs w:val="21"/>
        </w:rPr>
        <w:br/>
        <w:t>WITH THE SOFTWARE OR THE USE OR OTHER DEALINGS IN THE SOFTWARE.</w:t>
      </w:r>
    </w:p>
    <w:p w14:paraId="3EE4752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D6ED90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08860B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binary-extensions license (node_modules\binary-extensions\license)</w:t>
      </w:r>
      <w:r>
        <w:rPr>
          <w:rFonts w:ascii="Arial" w:hAnsi="Arial" w:cs="Arial"/>
          <w:color w:val="333333"/>
          <w:sz w:val="21"/>
          <w:szCs w:val="21"/>
        </w:rPr>
        <w:br/>
        <w:t>--------------------------------------------------------------------------------</w:t>
      </w:r>
      <w:r>
        <w:rPr>
          <w:rFonts w:ascii="Arial" w:hAnsi="Arial" w:cs="Arial"/>
          <w:color w:val="333333"/>
          <w:sz w:val="21"/>
          <w:szCs w:val="21"/>
        </w:rPr>
        <w:br/>
        <w:t>The MIT License (MIT)</w:t>
      </w:r>
    </w:p>
    <w:p w14:paraId="0AF34CC3" w14:textId="77777777" w:rsidR="00000C26" w:rsidRPr="00811E9E" w:rsidRDefault="00000C26" w:rsidP="00000C26">
      <w:pPr>
        <w:pStyle w:val="NormalWeb"/>
        <w:shd w:val="clear" w:color="auto" w:fill="FFFFFF"/>
        <w:spacing w:before="150" w:beforeAutospacing="0" w:after="0" w:afterAutospacing="0"/>
        <w:rPr>
          <w:rFonts w:ascii="Arial" w:hAnsi="Arial" w:cs="Arial"/>
          <w:color w:val="333333"/>
          <w:sz w:val="21"/>
          <w:szCs w:val="21"/>
          <w:lang w:val="de-DE"/>
        </w:rPr>
      </w:pPr>
      <w:r w:rsidRPr="00811E9E">
        <w:rPr>
          <w:rFonts w:ascii="Arial" w:hAnsi="Arial" w:cs="Arial"/>
          <w:color w:val="333333"/>
          <w:sz w:val="21"/>
          <w:szCs w:val="21"/>
          <w:lang w:val="de-DE"/>
        </w:rPr>
        <w:t>Copyright (c) Sindre Sorhus &lt;sindresorhus@</w:t>
      </w:r>
      <w:hyperlink r:id="rId59" w:history="1">
        <w:r w:rsidRPr="00811E9E">
          <w:rPr>
            <w:rStyle w:val="Hyperlink"/>
            <w:rFonts w:ascii="Arial" w:hAnsi="Arial" w:cs="Arial"/>
            <w:color w:val="3572B0"/>
            <w:sz w:val="21"/>
            <w:szCs w:val="21"/>
            <w:lang w:val="de-DE"/>
          </w:rPr>
          <w:t>gmail.com</w:t>
        </w:r>
      </w:hyperlink>
      <w:r w:rsidRPr="00811E9E">
        <w:rPr>
          <w:rFonts w:ascii="Arial" w:hAnsi="Arial" w:cs="Arial"/>
          <w:color w:val="333333"/>
          <w:sz w:val="21"/>
          <w:szCs w:val="21"/>
          <w:lang w:val="de-DE"/>
        </w:rPr>
        <w:t>&gt; (</w:t>
      </w:r>
      <w:hyperlink r:id="rId60" w:history="1">
        <w:r w:rsidRPr="00811E9E">
          <w:rPr>
            <w:rStyle w:val="Hyperlink"/>
            <w:rFonts w:ascii="Arial" w:hAnsi="Arial" w:cs="Arial"/>
            <w:color w:val="3572B0"/>
            <w:sz w:val="21"/>
            <w:szCs w:val="21"/>
            <w:lang w:val="de-DE"/>
          </w:rPr>
          <w:t>sindresorhus.com</w:t>
        </w:r>
      </w:hyperlink>
      <w:r w:rsidRPr="00811E9E">
        <w:rPr>
          <w:rFonts w:ascii="Arial" w:hAnsi="Arial" w:cs="Arial"/>
          <w:color w:val="333333"/>
          <w:sz w:val="21"/>
          <w:szCs w:val="21"/>
          <w:lang w:val="de-DE"/>
        </w:rPr>
        <w:t>)</w:t>
      </w:r>
    </w:p>
    <w:p w14:paraId="32D4871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1E506AA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0E18FF5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7009A82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D84D10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w:t>
      </w:r>
    </w:p>
    <w:p w14:paraId="2B5498B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bl LICENSE (node_modules\bl\</w:t>
      </w:r>
      <w:hyperlink r:id="rId61" w:history="1">
        <w:r>
          <w:rPr>
            <w:rStyle w:val="Hyperlink"/>
            <w:rFonts w:ascii="Arial" w:hAnsi="Arial" w:cs="Arial"/>
            <w:color w:val="3572B0"/>
            <w:sz w:val="21"/>
            <w:szCs w:val="21"/>
          </w:rPr>
          <w:t>LICENSE.md</w:t>
        </w:r>
      </w:hyperlink>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The MIT License (MIT)</w:t>
      </w:r>
      <w:r>
        <w:rPr>
          <w:rFonts w:ascii="Arial" w:hAnsi="Arial" w:cs="Arial"/>
          <w:color w:val="333333"/>
          <w:sz w:val="21"/>
          <w:szCs w:val="21"/>
        </w:rPr>
        <w:br/>
        <w:t>=====================</w:t>
      </w:r>
    </w:p>
    <w:p w14:paraId="677493A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bl contributors</w:t>
      </w:r>
      <w:r>
        <w:rPr>
          <w:rFonts w:ascii="Arial" w:hAnsi="Arial" w:cs="Arial"/>
          <w:color w:val="333333"/>
          <w:sz w:val="21"/>
          <w:szCs w:val="21"/>
        </w:rPr>
        <w:br/>
        <w:t>----------------------------------</w:t>
      </w:r>
    </w:p>
    <w:p w14:paraId="7E5062D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*bl contributors listed at &lt;https://github.com/rvagg/bl#contributors&gt;*</w:t>
      </w:r>
    </w:p>
    <w:p w14:paraId="6CEC229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9F841C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 copies or substantial portions of the Software.</w:t>
      </w:r>
    </w:p>
    <w:p w14:paraId="0400C61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CBD174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D34043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F91CB7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bluebird LICENSE (node_modules\bluebird\LICENSE)</w:t>
      </w:r>
      <w:r>
        <w:rPr>
          <w:rFonts w:ascii="Arial" w:hAnsi="Arial" w:cs="Arial"/>
          <w:color w:val="333333"/>
          <w:sz w:val="21"/>
          <w:szCs w:val="21"/>
        </w:rPr>
        <w:br/>
        <w:t>--------------------------------------------------------------------------------</w:t>
      </w:r>
      <w:r>
        <w:rPr>
          <w:rFonts w:ascii="Arial" w:hAnsi="Arial" w:cs="Arial"/>
          <w:color w:val="333333"/>
          <w:sz w:val="21"/>
          <w:szCs w:val="21"/>
        </w:rPr>
        <w:br/>
        <w:t>The MIT License (MIT)</w:t>
      </w:r>
    </w:p>
    <w:p w14:paraId="1737F4F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2013-2015 Petka Antonov</w:t>
      </w:r>
    </w:p>
    <w:p w14:paraId="58BC918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5526AE1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47F0C8D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7B5509C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p>
    <w:p w14:paraId="08655AA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352C10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boom LICENSE (node_modules\boom\LICENSE)</w:t>
      </w:r>
      <w:r>
        <w:rPr>
          <w:rFonts w:ascii="Arial" w:hAnsi="Arial" w:cs="Arial"/>
          <w:color w:val="333333"/>
          <w:sz w:val="21"/>
          <w:szCs w:val="21"/>
        </w:rPr>
        <w:br/>
        <w:t>--------------------------------------------------------------------------------</w:t>
      </w:r>
      <w:r>
        <w:rPr>
          <w:rFonts w:ascii="Arial" w:hAnsi="Arial" w:cs="Arial"/>
          <w:color w:val="333333"/>
          <w:sz w:val="21"/>
          <w:szCs w:val="21"/>
        </w:rPr>
        <w:br/>
        <w:t>Copyright (c) 2012-2016, Project contributors.</w:t>
      </w:r>
      <w:r>
        <w:rPr>
          <w:rFonts w:ascii="Arial" w:hAnsi="Arial" w:cs="Arial"/>
          <w:color w:val="333333"/>
          <w:sz w:val="21"/>
          <w:szCs w:val="21"/>
        </w:rPr>
        <w:br/>
        <w:t>Copyright (c) 2012-2014, Walmart.</w:t>
      </w:r>
      <w:r>
        <w:rPr>
          <w:rFonts w:ascii="Arial" w:hAnsi="Arial" w:cs="Arial"/>
          <w:color w:val="333333"/>
          <w:sz w:val="21"/>
          <w:szCs w:val="21"/>
        </w:rPr>
        <w:br/>
        <w:t>All rights reserved.</w:t>
      </w:r>
    </w:p>
    <w:p w14:paraId="08C3407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458E08A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74EEB13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0410FD1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62" w:history="1">
        <w:r>
          <w:rPr>
            <w:rStyle w:val="Hyperlink"/>
            <w:rFonts w:ascii="Arial" w:hAnsi="Arial" w:cs="Arial"/>
            <w:color w:val="3572B0"/>
            <w:sz w:val="21"/>
            <w:szCs w:val="21"/>
          </w:rPr>
          <w:t>https://github.com/hapijs/boom/graphs/contributors</w:t>
        </w:r>
      </w:hyperlink>
    </w:p>
    <w:p w14:paraId="1ACB510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4F026F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C1314F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braces LICENSE (node_modules\braces\LICENSE)</w:t>
      </w:r>
      <w:r>
        <w:rPr>
          <w:rFonts w:ascii="Arial" w:hAnsi="Arial" w:cs="Arial"/>
          <w:color w:val="333333"/>
          <w:sz w:val="21"/>
          <w:szCs w:val="21"/>
        </w:rPr>
        <w:br/>
        <w:t>--------------------------------------------------------------------------------</w:t>
      </w:r>
      <w:r>
        <w:rPr>
          <w:rFonts w:ascii="Arial" w:hAnsi="Arial" w:cs="Arial"/>
          <w:color w:val="333333"/>
          <w:sz w:val="21"/>
          <w:szCs w:val="21"/>
        </w:rPr>
        <w:br/>
        <w:t>The MIT License (MIT)</w:t>
      </w:r>
    </w:p>
    <w:p w14:paraId="531815A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2014-2016, Jon Schlinkert.</w:t>
      </w:r>
    </w:p>
    <w:p w14:paraId="5E03A44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CC1EDE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above copyright notice and this permission notice shall be included in</w:t>
      </w:r>
      <w:r>
        <w:rPr>
          <w:rFonts w:ascii="Arial" w:hAnsi="Arial" w:cs="Arial"/>
          <w:color w:val="333333"/>
          <w:sz w:val="21"/>
          <w:szCs w:val="21"/>
        </w:rPr>
        <w:br/>
        <w:t>all copies or substantial portions of the Software.</w:t>
      </w:r>
    </w:p>
    <w:p w14:paraId="46D0233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39E3B13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F12B30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B6B96F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browserify-mime LICENSE (node_modules\browserify-mime\LICENSE)</w:t>
      </w:r>
      <w:r>
        <w:rPr>
          <w:rFonts w:ascii="Arial" w:hAnsi="Arial" w:cs="Arial"/>
          <w:color w:val="333333"/>
          <w:sz w:val="21"/>
          <w:szCs w:val="21"/>
        </w:rPr>
        <w:br/>
        <w:t>--------------------------------------------------------------------------------</w:t>
      </w:r>
      <w:r>
        <w:rPr>
          <w:rFonts w:ascii="Arial" w:hAnsi="Arial" w:cs="Arial"/>
          <w:color w:val="333333"/>
          <w:sz w:val="21"/>
          <w:szCs w:val="21"/>
        </w:rPr>
        <w:br/>
        <w:t>Copyright (c) 2010 Benjamin Thomas, Robert Kieffer</w:t>
      </w:r>
    </w:p>
    <w:p w14:paraId="298A95C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4A0172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4CA43D2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53CAFE2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D84D0B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B48FA2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buffer-builder LICENSE (node_modules\buffer-builder\LICENSE.txt)</w:t>
      </w:r>
      <w:r>
        <w:rPr>
          <w:rFonts w:ascii="Arial" w:hAnsi="Arial" w:cs="Arial"/>
          <w:color w:val="333333"/>
          <w:sz w:val="21"/>
          <w:szCs w:val="21"/>
        </w:rPr>
        <w:br/>
        <w:t>--------------------------------------------------------------------------------</w:t>
      </w:r>
      <w:r>
        <w:rPr>
          <w:rFonts w:ascii="Arial" w:hAnsi="Arial" w:cs="Arial"/>
          <w:color w:val="333333"/>
          <w:sz w:val="21"/>
          <w:szCs w:val="21"/>
        </w:rPr>
        <w:br/>
        <w:t>Copyright (C) 2012 Peter Reid</w:t>
      </w:r>
    </w:p>
    <w:p w14:paraId="19B201B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CF9796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 copies or substantial portions of the Software.</w:t>
      </w:r>
    </w:p>
    <w:p w14:paraId="69B2C0F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THE SOFTWARE IS PROVIDED "AS IS", WITHOUT WARRANTY OF ANY KIND, EXPRESS OR IMPLIED, INCLUDING BUT NOT LIMITED TO THE WARRANTIES OF MERCHANTABILITY, </w:t>
      </w:r>
      <w:r>
        <w:rPr>
          <w:rFonts w:ascii="Arial" w:hAnsi="Arial" w:cs="Arial"/>
          <w:color w:val="333333"/>
          <w:sz w:val="21"/>
          <w:szCs w:val="21"/>
        </w:rPr>
        <w:lastRenderedPageBreak/>
        <w:t>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9A213E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9E18F8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D4B2FD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buffer-shims license (node_modules\buffer-shims\</w:t>
      </w:r>
      <w:hyperlink r:id="rId63" w:history="1">
        <w:r>
          <w:rPr>
            <w:rStyle w:val="Hyperlink"/>
            <w:rFonts w:ascii="Arial" w:hAnsi="Arial" w:cs="Arial"/>
            <w:color w:val="3572B0"/>
            <w:sz w:val="21"/>
            <w:szCs w:val="21"/>
          </w:rPr>
          <w:t>license.md</w:t>
        </w:r>
      </w:hyperlink>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 Copyright (c) 2016 Calvin Metcalf</w:t>
      </w:r>
    </w:p>
    <w:p w14:paraId="58780F9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10FC148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31ACBA7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p>
    <w:p w14:paraId="4A793F6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881BDF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461700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call-me-maybe LICENSE (node_modules\call-me-maybe\LICENSE)</w:t>
      </w:r>
      <w:r>
        <w:rPr>
          <w:rFonts w:ascii="Arial" w:hAnsi="Arial" w:cs="Arial"/>
          <w:color w:val="333333"/>
          <w:sz w:val="21"/>
          <w:szCs w:val="21"/>
        </w:rPr>
        <w:br/>
        <w:t>--------------------------------------------------------------------------------</w:t>
      </w:r>
      <w:r>
        <w:rPr>
          <w:rFonts w:ascii="Arial" w:hAnsi="Arial" w:cs="Arial"/>
          <w:color w:val="333333"/>
          <w:sz w:val="21"/>
          <w:szCs w:val="21"/>
        </w:rPr>
        <w:br/>
        <w:t>The MIT License (MIT)</w:t>
      </w:r>
    </w:p>
    <w:p w14:paraId="791327A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 Eric McCarthy</w:t>
      </w:r>
    </w:p>
    <w:p w14:paraId="6EE47E6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ED29F6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013AAFE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r>
      <w:r>
        <w:rPr>
          <w:rFonts w:ascii="Arial" w:hAnsi="Arial" w:cs="Arial"/>
          <w:color w:val="333333"/>
          <w:sz w:val="21"/>
          <w:szCs w:val="21"/>
        </w:rPr>
        <w:lastRenderedPageBreak/>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p>
    <w:p w14:paraId="437AF73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5F6A47E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B554F3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bytebuffer LICENSE (node_modules\bytebuffer\LICENSE)</w:t>
      </w:r>
      <w:r>
        <w:rPr>
          <w:rFonts w:ascii="Arial" w:hAnsi="Arial" w:cs="Arial"/>
          <w:color w:val="333333"/>
          <w:sz w:val="21"/>
          <w:szCs w:val="21"/>
        </w:rPr>
        <w:br/>
        <w:t>--------------------------------------------------------------------------------</w:t>
      </w:r>
    </w:p>
    <w:p w14:paraId="62CC08A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Apache License</w:t>
      </w:r>
      <w:r>
        <w:rPr>
          <w:rFonts w:ascii="Arial" w:hAnsi="Arial" w:cs="Arial"/>
          <w:color w:val="333333"/>
          <w:sz w:val="21"/>
          <w:szCs w:val="21"/>
        </w:rPr>
        <w:br/>
        <w:t>Version 2.0, January 2004</w:t>
      </w:r>
      <w:r>
        <w:rPr>
          <w:rFonts w:ascii="Arial" w:hAnsi="Arial" w:cs="Arial"/>
          <w:color w:val="333333"/>
          <w:sz w:val="21"/>
          <w:szCs w:val="21"/>
        </w:rPr>
        <w:br/>
      </w:r>
      <w:hyperlink r:id="rId64" w:history="1">
        <w:r>
          <w:rPr>
            <w:rStyle w:val="Hyperlink"/>
            <w:rFonts w:ascii="Arial" w:hAnsi="Arial" w:cs="Arial"/>
            <w:color w:val="3572B0"/>
            <w:sz w:val="21"/>
            <w:szCs w:val="21"/>
          </w:rPr>
          <w:t>http://www.apache.org/licenses/</w:t>
        </w:r>
      </w:hyperlink>
    </w:p>
    <w:p w14:paraId="4875DB0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TERMS AND CONDITIONS FOR USE, REPRODUCTION, AND DISTRIBUTION</w:t>
      </w:r>
    </w:p>
    <w:p w14:paraId="6C611B0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Definitions.</w:t>
      </w:r>
    </w:p>
    <w:p w14:paraId="6457845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"License" shall mean the terms and conditions for use, reproduction,</w:t>
      </w:r>
      <w:r>
        <w:rPr>
          <w:rFonts w:ascii="Arial" w:hAnsi="Arial" w:cs="Arial"/>
          <w:color w:val="333333"/>
          <w:sz w:val="21"/>
          <w:szCs w:val="21"/>
        </w:rPr>
        <w:br/>
        <w:t>and distribution as defined by Sections 1 through 9 of this document.</w:t>
      </w:r>
    </w:p>
    <w:p w14:paraId="0C7C9D2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"Licensor" shall mean the copyright owner or entity authorized by</w:t>
      </w:r>
      <w:r>
        <w:rPr>
          <w:rFonts w:ascii="Arial" w:hAnsi="Arial" w:cs="Arial"/>
          <w:color w:val="333333"/>
          <w:sz w:val="21"/>
          <w:szCs w:val="21"/>
        </w:rPr>
        <w:br/>
        <w:t>the copyright owner that is granting the License.</w:t>
      </w:r>
    </w:p>
    <w:p w14:paraId="23A5A6B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"Legal Entity" shall mean the union of the acting entity and all</w:t>
      </w:r>
      <w:r>
        <w:rPr>
          <w:rFonts w:ascii="Arial" w:hAnsi="Arial" w:cs="Arial"/>
          <w:color w:val="333333"/>
          <w:sz w:val="21"/>
          <w:szCs w:val="21"/>
        </w:rPr>
        <w:br/>
        <w:t>other entities that control, are controlled by, or are under common</w:t>
      </w:r>
      <w:r>
        <w:rPr>
          <w:rFonts w:ascii="Arial" w:hAnsi="Arial" w:cs="Arial"/>
          <w:color w:val="333333"/>
          <w:sz w:val="21"/>
          <w:szCs w:val="21"/>
        </w:rPr>
        <w:br/>
        <w:t>control with that entity. For the purposes of this definition,</w:t>
      </w:r>
      <w:r>
        <w:rPr>
          <w:rFonts w:ascii="Arial" w:hAnsi="Arial" w:cs="Arial"/>
          <w:color w:val="333333"/>
          <w:sz w:val="21"/>
          <w:szCs w:val="21"/>
        </w:rPr>
        <w:br/>
        <w:t>"control" means (i) the power, direct or indirect, to cause the</w:t>
      </w:r>
      <w:r>
        <w:rPr>
          <w:rFonts w:ascii="Arial" w:hAnsi="Arial" w:cs="Arial"/>
          <w:color w:val="333333"/>
          <w:sz w:val="21"/>
          <w:szCs w:val="21"/>
        </w:rPr>
        <w:br/>
        <w:t>direction or management of such entity, whether by contract or</w:t>
      </w:r>
      <w:r>
        <w:rPr>
          <w:rFonts w:ascii="Arial" w:hAnsi="Arial" w:cs="Arial"/>
          <w:color w:val="333333"/>
          <w:sz w:val="21"/>
          <w:szCs w:val="21"/>
        </w:rPr>
        <w:br/>
        <w:t>otherwise, or (ii) ownership of fifty percent (50%) or more of the</w:t>
      </w:r>
      <w:r>
        <w:rPr>
          <w:rFonts w:ascii="Arial" w:hAnsi="Arial" w:cs="Arial"/>
          <w:color w:val="333333"/>
          <w:sz w:val="21"/>
          <w:szCs w:val="21"/>
        </w:rPr>
        <w:br/>
        <w:t>outstanding shares, or (iii) beneficial ownership of such entity.</w:t>
      </w:r>
    </w:p>
    <w:p w14:paraId="24F9107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(or "Your") shall mean an individual or Legal Entity</w:t>
      </w:r>
      <w:r>
        <w:rPr>
          <w:rFonts w:ascii="Arial" w:hAnsi="Arial" w:cs="Arial"/>
          <w:color w:val="333333"/>
          <w:sz w:val="21"/>
          <w:szCs w:val="21"/>
        </w:rPr>
        <w:br/>
        <w:t>exercising permissions granted by this License.</w:t>
      </w:r>
    </w:p>
    <w:p w14:paraId="01F8C31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"Source" form shall mean the preferred form for making modifications,</w:t>
      </w:r>
      <w:r>
        <w:rPr>
          <w:rFonts w:ascii="Arial" w:hAnsi="Arial" w:cs="Arial"/>
          <w:color w:val="333333"/>
          <w:sz w:val="21"/>
          <w:szCs w:val="21"/>
        </w:rPr>
        <w:br/>
        <w:t>including but not limited to software source code, documentation</w:t>
      </w:r>
      <w:r>
        <w:rPr>
          <w:rFonts w:ascii="Arial" w:hAnsi="Arial" w:cs="Arial"/>
          <w:color w:val="333333"/>
          <w:sz w:val="21"/>
          <w:szCs w:val="21"/>
        </w:rPr>
        <w:br/>
        <w:t>source, and configuration files.</w:t>
      </w:r>
    </w:p>
    <w:p w14:paraId="3F608BB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"Object" form shall mean any form resulting from mechanical</w:t>
      </w:r>
      <w:r>
        <w:rPr>
          <w:rFonts w:ascii="Arial" w:hAnsi="Arial" w:cs="Arial"/>
          <w:color w:val="333333"/>
          <w:sz w:val="21"/>
          <w:szCs w:val="21"/>
        </w:rPr>
        <w:br/>
        <w:t>transformation or translation of a Source form, including but</w:t>
      </w:r>
      <w:r>
        <w:rPr>
          <w:rFonts w:ascii="Arial" w:hAnsi="Arial" w:cs="Arial"/>
          <w:color w:val="333333"/>
          <w:sz w:val="21"/>
          <w:szCs w:val="21"/>
        </w:rPr>
        <w:br/>
        <w:t>not limited to compiled object code, generated documentation,</w:t>
      </w:r>
      <w:r>
        <w:rPr>
          <w:rFonts w:ascii="Arial" w:hAnsi="Arial" w:cs="Arial"/>
          <w:color w:val="333333"/>
          <w:sz w:val="21"/>
          <w:szCs w:val="21"/>
        </w:rPr>
        <w:br/>
        <w:t>and conversions to other media types.</w:t>
      </w:r>
    </w:p>
    <w:p w14:paraId="75DBCC5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"Work" shall mean the work of authorship, whether in Source or</w:t>
      </w:r>
      <w:r>
        <w:rPr>
          <w:rFonts w:ascii="Arial" w:hAnsi="Arial" w:cs="Arial"/>
          <w:color w:val="333333"/>
          <w:sz w:val="21"/>
          <w:szCs w:val="21"/>
        </w:rPr>
        <w:br/>
        <w:t>Object form, made available under the License, as indicated by a</w:t>
      </w:r>
      <w:r>
        <w:rPr>
          <w:rFonts w:ascii="Arial" w:hAnsi="Arial" w:cs="Arial"/>
          <w:color w:val="333333"/>
          <w:sz w:val="21"/>
          <w:szCs w:val="21"/>
        </w:rPr>
        <w:br/>
        <w:t>copyright notice that is included in or attached to the work</w:t>
      </w:r>
      <w:r>
        <w:rPr>
          <w:rFonts w:ascii="Arial" w:hAnsi="Arial" w:cs="Arial"/>
          <w:color w:val="333333"/>
          <w:sz w:val="21"/>
          <w:szCs w:val="21"/>
        </w:rPr>
        <w:br/>
        <w:t>(an example is provided in the Appendix below).</w:t>
      </w:r>
    </w:p>
    <w:p w14:paraId="0C3AD13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"Derivative Works" shall mean any work, whether in Source or Object</w:t>
      </w:r>
      <w:r>
        <w:rPr>
          <w:rFonts w:ascii="Arial" w:hAnsi="Arial" w:cs="Arial"/>
          <w:color w:val="333333"/>
          <w:sz w:val="21"/>
          <w:szCs w:val="21"/>
        </w:rPr>
        <w:br/>
        <w:t>form, that is based on (or derived from) the Work and for which the</w:t>
      </w:r>
      <w:r>
        <w:rPr>
          <w:rFonts w:ascii="Arial" w:hAnsi="Arial" w:cs="Arial"/>
          <w:color w:val="333333"/>
          <w:sz w:val="21"/>
          <w:szCs w:val="21"/>
        </w:rPr>
        <w:br/>
        <w:t>editorial revisions, annotations, elaborations, or other modifications</w:t>
      </w:r>
      <w:r>
        <w:rPr>
          <w:rFonts w:ascii="Arial" w:hAnsi="Arial" w:cs="Arial"/>
          <w:color w:val="333333"/>
          <w:sz w:val="21"/>
          <w:szCs w:val="21"/>
        </w:rPr>
        <w:br/>
        <w:t>represent, as a whole, an original work of authorship. For the purposes</w:t>
      </w:r>
      <w:r>
        <w:rPr>
          <w:rFonts w:ascii="Arial" w:hAnsi="Arial" w:cs="Arial"/>
          <w:color w:val="333333"/>
          <w:sz w:val="21"/>
          <w:szCs w:val="21"/>
        </w:rPr>
        <w:br/>
      </w:r>
      <w:r>
        <w:rPr>
          <w:rFonts w:ascii="Arial" w:hAnsi="Arial" w:cs="Arial"/>
          <w:color w:val="333333"/>
          <w:sz w:val="21"/>
          <w:szCs w:val="21"/>
        </w:rPr>
        <w:lastRenderedPageBreak/>
        <w:t>of this License, Derivative Works shall not include works that remain</w:t>
      </w:r>
      <w:r>
        <w:rPr>
          <w:rFonts w:ascii="Arial" w:hAnsi="Arial" w:cs="Arial"/>
          <w:color w:val="333333"/>
          <w:sz w:val="21"/>
          <w:szCs w:val="21"/>
        </w:rPr>
        <w:br/>
        <w:t>separable from, or merely link (or bind by name) to the interfaces of,</w:t>
      </w:r>
      <w:r>
        <w:rPr>
          <w:rFonts w:ascii="Arial" w:hAnsi="Arial" w:cs="Arial"/>
          <w:color w:val="333333"/>
          <w:sz w:val="21"/>
          <w:szCs w:val="21"/>
        </w:rPr>
        <w:br/>
        <w:t>the Work and Derivative Works thereof.</w:t>
      </w:r>
    </w:p>
    <w:p w14:paraId="4778FA0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"Contribution" shall mean any work of authorship, including</w:t>
      </w:r>
      <w:r>
        <w:rPr>
          <w:rFonts w:ascii="Arial" w:hAnsi="Arial" w:cs="Arial"/>
          <w:color w:val="333333"/>
          <w:sz w:val="21"/>
          <w:szCs w:val="21"/>
        </w:rPr>
        <w:br/>
        <w:t>the original version of the Work and any modifications or additions</w:t>
      </w:r>
      <w:r>
        <w:rPr>
          <w:rFonts w:ascii="Arial" w:hAnsi="Arial" w:cs="Arial"/>
          <w:color w:val="333333"/>
          <w:sz w:val="21"/>
          <w:szCs w:val="21"/>
        </w:rPr>
        <w:br/>
        <w:t>to that Work or Derivative Works thereof, that is intentionally</w:t>
      </w:r>
      <w:r>
        <w:rPr>
          <w:rFonts w:ascii="Arial" w:hAnsi="Arial" w:cs="Arial"/>
          <w:color w:val="333333"/>
          <w:sz w:val="21"/>
          <w:szCs w:val="21"/>
        </w:rPr>
        <w:br/>
        <w:t>submitted to Licensor for inclusion in the Work by the copyright owner</w:t>
      </w:r>
      <w:r>
        <w:rPr>
          <w:rFonts w:ascii="Arial" w:hAnsi="Arial" w:cs="Arial"/>
          <w:color w:val="333333"/>
          <w:sz w:val="21"/>
          <w:szCs w:val="21"/>
        </w:rPr>
        <w:br/>
        <w:t>or by an individual or Legal Entity authorized to submit on behalf of</w:t>
      </w:r>
      <w:r>
        <w:rPr>
          <w:rFonts w:ascii="Arial" w:hAnsi="Arial" w:cs="Arial"/>
          <w:color w:val="333333"/>
          <w:sz w:val="21"/>
          <w:szCs w:val="21"/>
        </w:rPr>
        <w:br/>
        <w:t>the copyright owner. For the purposes of this definition, "submitted"</w:t>
      </w:r>
      <w:r>
        <w:rPr>
          <w:rFonts w:ascii="Arial" w:hAnsi="Arial" w:cs="Arial"/>
          <w:color w:val="333333"/>
          <w:sz w:val="21"/>
          <w:szCs w:val="21"/>
        </w:rPr>
        <w:br/>
        <w:t>means any form of electronic, verbal, or written communication sent</w:t>
      </w:r>
      <w:r>
        <w:rPr>
          <w:rFonts w:ascii="Arial" w:hAnsi="Arial" w:cs="Arial"/>
          <w:color w:val="333333"/>
          <w:sz w:val="21"/>
          <w:szCs w:val="21"/>
        </w:rPr>
        <w:br/>
        <w:t>to the Licensor or its representatives, including but not limited to</w:t>
      </w:r>
      <w:r>
        <w:rPr>
          <w:rFonts w:ascii="Arial" w:hAnsi="Arial" w:cs="Arial"/>
          <w:color w:val="333333"/>
          <w:sz w:val="21"/>
          <w:szCs w:val="21"/>
        </w:rPr>
        <w:br/>
        <w:t>communication on electronic mailing lists, source code control systems,</w:t>
      </w:r>
      <w:r>
        <w:rPr>
          <w:rFonts w:ascii="Arial" w:hAnsi="Arial" w:cs="Arial"/>
          <w:color w:val="333333"/>
          <w:sz w:val="21"/>
          <w:szCs w:val="21"/>
        </w:rPr>
        <w:br/>
        <w:t>and issue tracking systems that are managed by, or on behalf of, the</w:t>
      </w:r>
      <w:r>
        <w:rPr>
          <w:rFonts w:ascii="Arial" w:hAnsi="Arial" w:cs="Arial"/>
          <w:color w:val="333333"/>
          <w:sz w:val="21"/>
          <w:szCs w:val="21"/>
        </w:rPr>
        <w:br/>
        <w:t>Licensor for the purpose of discussing and improving the Work, but</w:t>
      </w:r>
      <w:r>
        <w:rPr>
          <w:rFonts w:ascii="Arial" w:hAnsi="Arial" w:cs="Arial"/>
          <w:color w:val="333333"/>
          <w:sz w:val="21"/>
          <w:szCs w:val="21"/>
        </w:rPr>
        <w:br/>
        <w:t>excluding communication that is conspicuously marked or otherwise</w:t>
      </w:r>
      <w:r>
        <w:rPr>
          <w:rFonts w:ascii="Arial" w:hAnsi="Arial" w:cs="Arial"/>
          <w:color w:val="333333"/>
          <w:sz w:val="21"/>
          <w:szCs w:val="21"/>
        </w:rPr>
        <w:br/>
        <w:t>designated in writing by the copyright owner as "Not a Contribution."</w:t>
      </w:r>
    </w:p>
    <w:p w14:paraId="071CD09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"Contributor" shall mean Licensor and any individual or Legal Entity</w:t>
      </w:r>
      <w:r>
        <w:rPr>
          <w:rFonts w:ascii="Arial" w:hAnsi="Arial" w:cs="Arial"/>
          <w:color w:val="333333"/>
          <w:sz w:val="21"/>
          <w:szCs w:val="21"/>
        </w:rPr>
        <w:br/>
        <w:t>on behalf of whom a Contribution has been received by Licensor and</w:t>
      </w:r>
      <w:r>
        <w:rPr>
          <w:rFonts w:ascii="Arial" w:hAnsi="Arial" w:cs="Arial"/>
          <w:color w:val="333333"/>
          <w:sz w:val="21"/>
          <w:szCs w:val="21"/>
        </w:rPr>
        <w:br/>
        <w:t>subsequently incorporated within the Work.</w:t>
      </w:r>
    </w:p>
    <w:p w14:paraId="777ACF8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 Grant of Copyright License. Subject to the terms and conditions of</w:t>
      </w:r>
      <w:r>
        <w:rPr>
          <w:rFonts w:ascii="Arial" w:hAnsi="Arial" w:cs="Arial"/>
          <w:color w:val="333333"/>
          <w:sz w:val="21"/>
          <w:szCs w:val="21"/>
        </w:rPr>
        <w:br/>
        <w:t>this License, each Contributor hereby grants to You a perpetual,</w:t>
      </w:r>
      <w:r>
        <w:rPr>
          <w:rFonts w:ascii="Arial" w:hAnsi="Arial" w:cs="Arial"/>
          <w:color w:val="333333"/>
          <w:sz w:val="21"/>
          <w:szCs w:val="21"/>
        </w:rPr>
        <w:br/>
        <w:t>worldwide, non-exclusive, no-charge, royalty-free, irrevocable</w:t>
      </w:r>
      <w:r>
        <w:rPr>
          <w:rFonts w:ascii="Arial" w:hAnsi="Arial" w:cs="Arial"/>
          <w:color w:val="333333"/>
          <w:sz w:val="21"/>
          <w:szCs w:val="21"/>
        </w:rPr>
        <w:br/>
        <w:t>copyright license to reproduce, prepare Derivative Works of,</w:t>
      </w:r>
      <w:r>
        <w:rPr>
          <w:rFonts w:ascii="Arial" w:hAnsi="Arial" w:cs="Arial"/>
          <w:color w:val="333333"/>
          <w:sz w:val="21"/>
          <w:szCs w:val="21"/>
        </w:rPr>
        <w:br/>
        <w:t>publicly display, publicly perform, sublicense, and distribute the</w:t>
      </w:r>
      <w:r>
        <w:rPr>
          <w:rFonts w:ascii="Arial" w:hAnsi="Arial" w:cs="Arial"/>
          <w:color w:val="333333"/>
          <w:sz w:val="21"/>
          <w:szCs w:val="21"/>
        </w:rPr>
        <w:br/>
        <w:t>Work and such Derivative Works in Source or Object form.</w:t>
      </w:r>
    </w:p>
    <w:p w14:paraId="3D77468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3. Grant of Patent License. Subject to the terms and conditions of</w:t>
      </w:r>
      <w:r>
        <w:rPr>
          <w:rFonts w:ascii="Arial" w:hAnsi="Arial" w:cs="Arial"/>
          <w:color w:val="333333"/>
          <w:sz w:val="21"/>
          <w:szCs w:val="21"/>
        </w:rPr>
        <w:br/>
        <w:t>this License, each Contributor hereby grants to You a perpetual,</w:t>
      </w:r>
      <w:r>
        <w:rPr>
          <w:rFonts w:ascii="Arial" w:hAnsi="Arial" w:cs="Arial"/>
          <w:color w:val="333333"/>
          <w:sz w:val="21"/>
          <w:szCs w:val="21"/>
        </w:rPr>
        <w:br/>
        <w:t>worldwide, non-exclusive, no-charge, royalty-free, irrevocable</w:t>
      </w:r>
      <w:r>
        <w:rPr>
          <w:rFonts w:ascii="Arial" w:hAnsi="Arial" w:cs="Arial"/>
          <w:color w:val="333333"/>
          <w:sz w:val="21"/>
          <w:szCs w:val="21"/>
        </w:rPr>
        <w:br/>
        <w:t>(except as stated in this section) patent license to make, have made,</w:t>
      </w:r>
      <w:r>
        <w:rPr>
          <w:rFonts w:ascii="Arial" w:hAnsi="Arial" w:cs="Arial"/>
          <w:color w:val="333333"/>
          <w:sz w:val="21"/>
          <w:szCs w:val="21"/>
        </w:rPr>
        <w:br/>
        <w:t>use, offer to sell, sell, import, and otherwise transfer the Work,</w:t>
      </w:r>
      <w:r>
        <w:rPr>
          <w:rFonts w:ascii="Arial" w:hAnsi="Arial" w:cs="Arial"/>
          <w:color w:val="333333"/>
          <w:sz w:val="21"/>
          <w:szCs w:val="21"/>
        </w:rPr>
        <w:br/>
        <w:t>where such license applies only to those patent claims licensable</w:t>
      </w:r>
      <w:r>
        <w:rPr>
          <w:rFonts w:ascii="Arial" w:hAnsi="Arial" w:cs="Arial"/>
          <w:color w:val="333333"/>
          <w:sz w:val="21"/>
          <w:szCs w:val="21"/>
        </w:rPr>
        <w:br/>
        <w:t>by such Contributor that are necessarily infringed by their</w:t>
      </w:r>
      <w:r>
        <w:rPr>
          <w:rFonts w:ascii="Arial" w:hAnsi="Arial" w:cs="Arial"/>
          <w:color w:val="333333"/>
          <w:sz w:val="21"/>
          <w:szCs w:val="21"/>
        </w:rPr>
        <w:br/>
        <w:t>Contribution(s) alone or by combination of their Contribution(s)</w:t>
      </w:r>
      <w:r>
        <w:rPr>
          <w:rFonts w:ascii="Arial" w:hAnsi="Arial" w:cs="Arial"/>
          <w:color w:val="333333"/>
          <w:sz w:val="21"/>
          <w:szCs w:val="21"/>
        </w:rPr>
        <w:br/>
        <w:t>with the Work to which such Contribution(s) was submitted. If You</w:t>
      </w:r>
      <w:r>
        <w:rPr>
          <w:rFonts w:ascii="Arial" w:hAnsi="Arial" w:cs="Arial"/>
          <w:color w:val="333333"/>
          <w:sz w:val="21"/>
          <w:szCs w:val="21"/>
        </w:rPr>
        <w:br/>
        <w:t>institute patent litigation against any entity (including a</w:t>
      </w:r>
      <w:r>
        <w:rPr>
          <w:rFonts w:ascii="Arial" w:hAnsi="Arial" w:cs="Arial"/>
          <w:color w:val="333333"/>
          <w:sz w:val="21"/>
          <w:szCs w:val="21"/>
        </w:rPr>
        <w:br/>
        <w:t>cross-claim or counterclaim in a lawsuit) alleging that the Work</w:t>
      </w:r>
      <w:r>
        <w:rPr>
          <w:rFonts w:ascii="Arial" w:hAnsi="Arial" w:cs="Arial"/>
          <w:color w:val="333333"/>
          <w:sz w:val="21"/>
          <w:szCs w:val="21"/>
        </w:rPr>
        <w:br/>
        <w:t>or a Contribution incorporated within the Work constitutes direct</w:t>
      </w:r>
      <w:r>
        <w:rPr>
          <w:rFonts w:ascii="Arial" w:hAnsi="Arial" w:cs="Arial"/>
          <w:color w:val="333333"/>
          <w:sz w:val="21"/>
          <w:szCs w:val="21"/>
        </w:rPr>
        <w:br/>
        <w:t>or contributory patent infringement, then any patent licenses</w:t>
      </w:r>
      <w:r>
        <w:rPr>
          <w:rFonts w:ascii="Arial" w:hAnsi="Arial" w:cs="Arial"/>
          <w:color w:val="333333"/>
          <w:sz w:val="21"/>
          <w:szCs w:val="21"/>
        </w:rPr>
        <w:br/>
        <w:t>granted to You under this License for that Work shall terminate</w:t>
      </w:r>
      <w:r>
        <w:rPr>
          <w:rFonts w:ascii="Arial" w:hAnsi="Arial" w:cs="Arial"/>
          <w:color w:val="333333"/>
          <w:sz w:val="21"/>
          <w:szCs w:val="21"/>
        </w:rPr>
        <w:br/>
        <w:t>as of the date such litigation is filed.</w:t>
      </w:r>
    </w:p>
    <w:p w14:paraId="23D8970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4. Redistribution. You may reproduce and distribute copies of the</w:t>
      </w:r>
      <w:r>
        <w:rPr>
          <w:rFonts w:ascii="Arial" w:hAnsi="Arial" w:cs="Arial"/>
          <w:color w:val="333333"/>
          <w:sz w:val="21"/>
          <w:szCs w:val="21"/>
        </w:rPr>
        <w:br/>
        <w:t>Work or Derivative Works thereof in any medium, with or without</w:t>
      </w:r>
      <w:r>
        <w:rPr>
          <w:rFonts w:ascii="Arial" w:hAnsi="Arial" w:cs="Arial"/>
          <w:color w:val="333333"/>
          <w:sz w:val="21"/>
          <w:szCs w:val="21"/>
        </w:rPr>
        <w:br/>
        <w:t>modifications, and in Source or Object form, provided that You</w:t>
      </w:r>
      <w:r>
        <w:rPr>
          <w:rFonts w:ascii="Arial" w:hAnsi="Arial" w:cs="Arial"/>
          <w:color w:val="333333"/>
          <w:sz w:val="21"/>
          <w:szCs w:val="21"/>
        </w:rPr>
        <w:br/>
        <w:t>meet the following conditions:</w:t>
      </w:r>
    </w:p>
    <w:p w14:paraId="472600E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 You must give any other recipients of the Work or</w:t>
      </w:r>
      <w:r>
        <w:rPr>
          <w:rFonts w:ascii="Arial" w:hAnsi="Arial" w:cs="Arial"/>
          <w:color w:val="333333"/>
          <w:sz w:val="21"/>
          <w:szCs w:val="21"/>
        </w:rPr>
        <w:br/>
        <w:t>Derivative Works a copy of this License; and</w:t>
      </w:r>
    </w:p>
    <w:p w14:paraId="17FD0A8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(b) You must cause any modified files to carry prominent notices</w:t>
      </w:r>
      <w:r>
        <w:rPr>
          <w:rFonts w:ascii="Arial" w:hAnsi="Arial" w:cs="Arial"/>
          <w:color w:val="333333"/>
          <w:sz w:val="21"/>
          <w:szCs w:val="21"/>
        </w:rPr>
        <w:br/>
        <w:t>stating that You changed the files; and</w:t>
      </w:r>
    </w:p>
    <w:p w14:paraId="61891BB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(c) You must retain, in the Source form of any Derivative Works</w:t>
      </w:r>
      <w:r>
        <w:rPr>
          <w:rFonts w:ascii="Arial" w:hAnsi="Arial" w:cs="Arial"/>
          <w:color w:val="333333"/>
          <w:sz w:val="21"/>
          <w:szCs w:val="21"/>
        </w:rPr>
        <w:br/>
        <w:t>that You distribute, all copyright, patent, trademark, and</w:t>
      </w:r>
      <w:r>
        <w:rPr>
          <w:rFonts w:ascii="Arial" w:hAnsi="Arial" w:cs="Arial"/>
          <w:color w:val="333333"/>
          <w:sz w:val="21"/>
          <w:szCs w:val="21"/>
        </w:rPr>
        <w:br/>
        <w:t>attribution notices from the Source form of the Work,</w:t>
      </w:r>
      <w:r>
        <w:rPr>
          <w:rFonts w:ascii="Arial" w:hAnsi="Arial" w:cs="Arial"/>
          <w:color w:val="333333"/>
          <w:sz w:val="21"/>
          <w:szCs w:val="21"/>
        </w:rPr>
        <w:br/>
        <w:t>excluding those notices that do not pertain to any part of</w:t>
      </w:r>
      <w:r>
        <w:rPr>
          <w:rFonts w:ascii="Arial" w:hAnsi="Arial" w:cs="Arial"/>
          <w:color w:val="333333"/>
          <w:sz w:val="21"/>
          <w:szCs w:val="21"/>
        </w:rPr>
        <w:br/>
        <w:t>the Derivative Works; and</w:t>
      </w:r>
    </w:p>
    <w:p w14:paraId="63F8B99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 If the Work includes a "NOTICE" text file as part of its</w:t>
      </w:r>
      <w:r>
        <w:rPr>
          <w:rFonts w:ascii="Arial" w:hAnsi="Arial" w:cs="Arial"/>
          <w:color w:val="333333"/>
          <w:sz w:val="21"/>
          <w:szCs w:val="21"/>
        </w:rPr>
        <w:br/>
        <w:t>distribution, then any Derivative Works that You distribute must</w:t>
      </w:r>
      <w:r>
        <w:rPr>
          <w:rFonts w:ascii="Arial" w:hAnsi="Arial" w:cs="Arial"/>
          <w:color w:val="333333"/>
          <w:sz w:val="21"/>
          <w:szCs w:val="21"/>
        </w:rPr>
        <w:br/>
        <w:t>include a readable copy of the attribution notices contained</w:t>
      </w:r>
      <w:r>
        <w:rPr>
          <w:rFonts w:ascii="Arial" w:hAnsi="Arial" w:cs="Arial"/>
          <w:color w:val="333333"/>
          <w:sz w:val="21"/>
          <w:szCs w:val="21"/>
        </w:rPr>
        <w:br/>
        <w:t>within such NOTICE file, excluding those notices that do not</w:t>
      </w:r>
      <w:r>
        <w:rPr>
          <w:rFonts w:ascii="Arial" w:hAnsi="Arial" w:cs="Arial"/>
          <w:color w:val="333333"/>
          <w:sz w:val="21"/>
          <w:szCs w:val="21"/>
        </w:rPr>
        <w:br/>
        <w:t>pertain to any part of the Derivative Works, in at least one</w:t>
      </w:r>
      <w:r>
        <w:rPr>
          <w:rFonts w:ascii="Arial" w:hAnsi="Arial" w:cs="Arial"/>
          <w:color w:val="333333"/>
          <w:sz w:val="21"/>
          <w:szCs w:val="21"/>
        </w:rPr>
        <w:br/>
        <w:t>of the following places: within a NOTICE text file distributed</w:t>
      </w:r>
      <w:r>
        <w:rPr>
          <w:rFonts w:ascii="Arial" w:hAnsi="Arial" w:cs="Arial"/>
          <w:color w:val="333333"/>
          <w:sz w:val="21"/>
          <w:szCs w:val="21"/>
        </w:rPr>
        <w:br/>
        <w:t>as part of the Derivative Works; within the Source form or</w:t>
      </w:r>
      <w:r>
        <w:rPr>
          <w:rFonts w:ascii="Arial" w:hAnsi="Arial" w:cs="Arial"/>
          <w:color w:val="333333"/>
          <w:sz w:val="21"/>
          <w:szCs w:val="21"/>
        </w:rPr>
        <w:br/>
        <w:t>documentation, if provided along with the Derivative Works; or,</w:t>
      </w:r>
      <w:r>
        <w:rPr>
          <w:rFonts w:ascii="Arial" w:hAnsi="Arial" w:cs="Arial"/>
          <w:color w:val="333333"/>
          <w:sz w:val="21"/>
          <w:szCs w:val="21"/>
        </w:rPr>
        <w:br/>
        <w:t>within a display generated by the Derivative Works, if and</w:t>
      </w:r>
      <w:r>
        <w:rPr>
          <w:rFonts w:ascii="Arial" w:hAnsi="Arial" w:cs="Arial"/>
          <w:color w:val="333333"/>
          <w:sz w:val="21"/>
          <w:szCs w:val="21"/>
        </w:rPr>
        <w:br/>
        <w:t>wherever such third-party notices normally appear. The contents</w:t>
      </w:r>
      <w:r>
        <w:rPr>
          <w:rFonts w:ascii="Arial" w:hAnsi="Arial" w:cs="Arial"/>
          <w:color w:val="333333"/>
          <w:sz w:val="21"/>
          <w:szCs w:val="21"/>
        </w:rPr>
        <w:br/>
        <w:t>of the NOTICE file are for informational purposes only and</w:t>
      </w:r>
      <w:r>
        <w:rPr>
          <w:rFonts w:ascii="Arial" w:hAnsi="Arial" w:cs="Arial"/>
          <w:color w:val="333333"/>
          <w:sz w:val="21"/>
          <w:szCs w:val="21"/>
        </w:rPr>
        <w:br/>
        <w:t>do not modify the License. You may add Your own attribution</w:t>
      </w:r>
      <w:r>
        <w:rPr>
          <w:rFonts w:ascii="Arial" w:hAnsi="Arial" w:cs="Arial"/>
          <w:color w:val="333333"/>
          <w:sz w:val="21"/>
          <w:szCs w:val="21"/>
        </w:rPr>
        <w:br/>
        <w:t>notices within Derivative Works that You distribute, alongside</w:t>
      </w:r>
      <w:r>
        <w:rPr>
          <w:rFonts w:ascii="Arial" w:hAnsi="Arial" w:cs="Arial"/>
          <w:color w:val="333333"/>
          <w:sz w:val="21"/>
          <w:szCs w:val="21"/>
        </w:rPr>
        <w:br/>
        <w:t>or as an addendum to the NOTICE text from the Work, provided</w:t>
      </w:r>
      <w:r>
        <w:rPr>
          <w:rFonts w:ascii="Arial" w:hAnsi="Arial" w:cs="Arial"/>
          <w:color w:val="333333"/>
          <w:sz w:val="21"/>
          <w:szCs w:val="21"/>
        </w:rPr>
        <w:br/>
        <w:t>that such additional attribution notices cannot be construed</w:t>
      </w:r>
      <w:r>
        <w:rPr>
          <w:rFonts w:ascii="Arial" w:hAnsi="Arial" w:cs="Arial"/>
          <w:color w:val="333333"/>
          <w:sz w:val="21"/>
          <w:szCs w:val="21"/>
        </w:rPr>
        <w:br/>
        <w:t>as modifying the License.</w:t>
      </w:r>
    </w:p>
    <w:p w14:paraId="57F55AC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may add Your own copyright statement to Your modifications and</w:t>
      </w:r>
      <w:r>
        <w:rPr>
          <w:rFonts w:ascii="Arial" w:hAnsi="Arial" w:cs="Arial"/>
          <w:color w:val="333333"/>
          <w:sz w:val="21"/>
          <w:szCs w:val="21"/>
        </w:rPr>
        <w:br/>
        <w:t>may provide additional or different license terms and conditions</w:t>
      </w:r>
      <w:r>
        <w:rPr>
          <w:rFonts w:ascii="Arial" w:hAnsi="Arial" w:cs="Arial"/>
          <w:color w:val="333333"/>
          <w:sz w:val="21"/>
          <w:szCs w:val="21"/>
        </w:rPr>
        <w:br/>
        <w:t>for use, reproduction, or distribution of Your modifications, or</w:t>
      </w:r>
      <w:r>
        <w:rPr>
          <w:rFonts w:ascii="Arial" w:hAnsi="Arial" w:cs="Arial"/>
          <w:color w:val="333333"/>
          <w:sz w:val="21"/>
          <w:szCs w:val="21"/>
        </w:rPr>
        <w:br/>
        <w:t>for any such Derivative Works as a whole, provided Your use,</w:t>
      </w:r>
      <w:r>
        <w:rPr>
          <w:rFonts w:ascii="Arial" w:hAnsi="Arial" w:cs="Arial"/>
          <w:color w:val="333333"/>
          <w:sz w:val="21"/>
          <w:szCs w:val="21"/>
        </w:rPr>
        <w:br/>
        <w:t>reproduction, and distribution of the Work otherwise complies with</w:t>
      </w:r>
      <w:r>
        <w:rPr>
          <w:rFonts w:ascii="Arial" w:hAnsi="Arial" w:cs="Arial"/>
          <w:color w:val="333333"/>
          <w:sz w:val="21"/>
          <w:szCs w:val="21"/>
        </w:rPr>
        <w:br/>
        <w:t>the conditions stated in this License.</w:t>
      </w:r>
    </w:p>
    <w:p w14:paraId="7AA78A1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5. Submission of Contributions. Unless You explicitly state otherwise,</w:t>
      </w:r>
      <w:r>
        <w:rPr>
          <w:rFonts w:ascii="Arial" w:hAnsi="Arial" w:cs="Arial"/>
          <w:color w:val="333333"/>
          <w:sz w:val="21"/>
          <w:szCs w:val="21"/>
        </w:rPr>
        <w:br/>
        <w:t>any Contribution intentionally submitted for inclusion in the Work</w:t>
      </w:r>
      <w:r>
        <w:rPr>
          <w:rFonts w:ascii="Arial" w:hAnsi="Arial" w:cs="Arial"/>
          <w:color w:val="333333"/>
          <w:sz w:val="21"/>
          <w:szCs w:val="21"/>
        </w:rPr>
        <w:br/>
        <w:t>by You to the Licensor shall be under the terms and conditions of</w:t>
      </w:r>
      <w:r>
        <w:rPr>
          <w:rFonts w:ascii="Arial" w:hAnsi="Arial" w:cs="Arial"/>
          <w:color w:val="333333"/>
          <w:sz w:val="21"/>
          <w:szCs w:val="21"/>
        </w:rPr>
        <w:br/>
        <w:t>this License, without any additional terms or conditions.</w:t>
      </w:r>
      <w:r>
        <w:rPr>
          <w:rFonts w:ascii="Arial" w:hAnsi="Arial" w:cs="Arial"/>
          <w:color w:val="333333"/>
          <w:sz w:val="21"/>
          <w:szCs w:val="21"/>
        </w:rPr>
        <w:br/>
        <w:t>Notwithstanding the above, nothing herein shall supersede or modify</w:t>
      </w:r>
      <w:r>
        <w:rPr>
          <w:rFonts w:ascii="Arial" w:hAnsi="Arial" w:cs="Arial"/>
          <w:color w:val="333333"/>
          <w:sz w:val="21"/>
          <w:szCs w:val="21"/>
        </w:rPr>
        <w:br/>
        <w:t>the terms of any separate license agreement you may have executed</w:t>
      </w:r>
      <w:r>
        <w:rPr>
          <w:rFonts w:ascii="Arial" w:hAnsi="Arial" w:cs="Arial"/>
          <w:color w:val="333333"/>
          <w:sz w:val="21"/>
          <w:szCs w:val="21"/>
        </w:rPr>
        <w:br/>
        <w:t>with Licensor regarding such Contributions.</w:t>
      </w:r>
    </w:p>
    <w:p w14:paraId="08693E0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6. Trademarks. This License does not grant permission to use the trade</w:t>
      </w:r>
      <w:r>
        <w:rPr>
          <w:rFonts w:ascii="Arial" w:hAnsi="Arial" w:cs="Arial"/>
          <w:color w:val="333333"/>
          <w:sz w:val="21"/>
          <w:szCs w:val="21"/>
        </w:rPr>
        <w:br/>
        <w:t>names, trademarks, service marks, or product names of the Licensor,</w:t>
      </w:r>
      <w:r>
        <w:rPr>
          <w:rFonts w:ascii="Arial" w:hAnsi="Arial" w:cs="Arial"/>
          <w:color w:val="333333"/>
          <w:sz w:val="21"/>
          <w:szCs w:val="21"/>
        </w:rPr>
        <w:br/>
        <w:t>except as required for reasonable and customary use in describing the</w:t>
      </w:r>
      <w:r>
        <w:rPr>
          <w:rFonts w:ascii="Arial" w:hAnsi="Arial" w:cs="Arial"/>
          <w:color w:val="333333"/>
          <w:sz w:val="21"/>
          <w:szCs w:val="21"/>
        </w:rPr>
        <w:br/>
        <w:t>origin of the Work and reproducing the content of the NOTICE file.</w:t>
      </w:r>
    </w:p>
    <w:p w14:paraId="487CF8F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7. Disclaimer of Warranty. Unless required by applicable law or</w:t>
      </w:r>
      <w:r>
        <w:rPr>
          <w:rFonts w:ascii="Arial" w:hAnsi="Arial" w:cs="Arial"/>
          <w:color w:val="333333"/>
          <w:sz w:val="21"/>
          <w:szCs w:val="21"/>
        </w:rPr>
        <w:br/>
        <w:t>agreed to in writing, Licensor provides the Work (and each</w:t>
      </w:r>
      <w:r>
        <w:rPr>
          <w:rFonts w:ascii="Arial" w:hAnsi="Arial" w:cs="Arial"/>
          <w:color w:val="333333"/>
          <w:sz w:val="21"/>
          <w:szCs w:val="21"/>
        </w:rPr>
        <w:br/>
        <w:t>Contributor provides its Contributions) on an "AS IS" BASIS,</w:t>
      </w:r>
      <w:r>
        <w:rPr>
          <w:rFonts w:ascii="Arial" w:hAnsi="Arial" w:cs="Arial"/>
          <w:color w:val="333333"/>
          <w:sz w:val="21"/>
          <w:szCs w:val="21"/>
        </w:rPr>
        <w:br/>
        <w:t>WITHOUT WARRANTIES OR CONDITIONS OF ANY KIND, either express or</w:t>
      </w:r>
      <w:r>
        <w:rPr>
          <w:rFonts w:ascii="Arial" w:hAnsi="Arial" w:cs="Arial"/>
          <w:color w:val="333333"/>
          <w:sz w:val="21"/>
          <w:szCs w:val="21"/>
        </w:rPr>
        <w:br/>
        <w:t>implied, including, without limitation, any warranties or conditions</w:t>
      </w:r>
      <w:r>
        <w:rPr>
          <w:rFonts w:ascii="Arial" w:hAnsi="Arial" w:cs="Arial"/>
          <w:color w:val="333333"/>
          <w:sz w:val="21"/>
          <w:szCs w:val="21"/>
        </w:rPr>
        <w:br/>
        <w:t>of TITLE, NON-INFRINGEMENT, MERCHANTABILITY, or FITNESS FOR A</w:t>
      </w:r>
      <w:r>
        <w:rPr>
          <w:rFonts w:ascii="Arial" w:hAnsi="Arial" w:cs="Arial"/>
          <w:color w:val="333333"/>
          <w:sz w:val="21"/>
          <w:szCs w:val="21"/>
        </w:rPr>
        <w:br/>
        <w:t>PARTICULAR PURPOSE. You are solely responsible for determining the</w:t>
      </w:r>
      <w:r>
        <w:rPr>
          <w:rFonts w:ascii="Arial" w:hAnsi="Arial" w:cs="Arial"/>
          <w:color w:val="333333"/>
          <w:sz w:val="21"/>
          <w:szCs w:val="21"/>
        </w:rPr>
        <w:br/>
        <w:t>appropriateness of using or redistributing the Work and assume any</w:t>
      </w:r>
      <w:r>
        <w:rPr>
          <w:rFonts w:ascii="Arial" w:hAnsi="Arial" w:cs="Arial"/>
          <w:color w:val="333333"/>
          <w:sz w:val="21"/>
          <w:szCs w:val="21"/>
        </w:rPr>
        <w:br/>
        <w:t>risks associated with Your exercise of permissions under this License.</w:t>
      </w:r>
    </w:p>
    <w:p w14:paraId="7D69046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8. Limitation of Liability. In no event and under no legal theory,</w:t>
      </w:r>
      <w:r>
        <w:rPr>
          <w:rFonts w:ascii="Arial" w:hAnsi="Arial" w:cs="Arial"/>
          <w:color w:val="333333"/>
          <w:sz w:val="21"/>
          <w:szCs w:val="21"/>
        </w:rPr>
        <w:br/>
        <w:t>whether in tort (including negligence), contract, or otherwise,</w:t>
      </w:r>
      <w:r>
        <w:rPr>
          <w:rFonts w:ascii="Arial" w:hAnsi="Arial" w:cs="Arial"/>
          <w:color w:val="333333"/>
          <w:sz w:val="21"/>
          <w:szCs w:val="21"/>
        </w:rPr>
        <w:br/>
      </w:r>
      <w:r>
        <w:rPr>
          <w:rFonts w:ascii="Arial" w:hAnsi="Arial" w:cs="Arial"/>
          <w:color w:val="333333"/>
          <w:sz w:val="21"/>
          <w:szCs w:val="21"/>
        </w:rPr>
        <w:lastRenderedPageBreak/>
        <w:t>unless required by applicable law (such as deliberate and grossly</w:t>
      </w:r>
      <w:r>
        <w:rPr>
          <w:rFonts w:ascii="Arial" w:hAnsi="Arial" w:cs="Arial"/>
          <w:color w:val="333333"/>
          <w:sz w:val="21"/>
          <w:szCs w:val="21"/>
        </w:rPr>
        <w:br/>
        <w:t>negligent acts) or agreed to in writing, shall any Contributor be</w:t>
      </w:r>
      <w:r>
        <w:rPr>
          <w:rFonts w:ascii="Arial" w:hAnsi="Arial" w:cs="Arial"/>
          <w:color w:val="333333"/>
          <w:sz w:val="21"/>
          <w:szCs w:val="21"/>
        </w:rPr>
        <w:br/>
        <w:t>liable to You for damages, including any direct, indirect, special,</w:t>
      </w:r>
      <w:r>
        <w:rPr>
          <w:rFonts w:ascii="Arial" w:hAnsi="Arial" w:cs="Arial"/>
          <w:color w:val="333333"/>
          <w:sz w:val="21"/>
          <w:szCs w:val="21"/>
        </w:rPr>
        <w:br/>
        <w:t>incidental, or consequential damages of any character arising as a</w:t>
      </w:r>
      <w:r>
        <w:rPr>
          <w:rFonts w:ascii="Arial" w:hAnsi="Arial" w:cs="Arial"/>
          <w:color w:val="333333"/>
          <w:sz w:val="21"/>
          <w:szCs w:val="21"/>
        </w:rPr>
        <w:br/>
        <w:t>result of this License or out of the use or inability to use the</w:t>
      </w:r>
      <w:r>
        <w:rPr>
          <w:rFonts w:ascii="Arial" w:hAnsi="Arial" w:cs="Arial"/>
          <w:color w:val="333333"/>
          <w:sz w:val="21"/>
          <w:szCs w:val="21"/>
        </w:rPr>
        <w:br/>
        <w:t>Work (including but not limited to damages for loss of goodwill,</w:t>
      </w:r>
      <w:r>
        <w:rPr>
          <w:rFonts w:ascii="Arial" w:hAnsi="Arial" w:cs="Arial"/>
          <w:color w:val="333333"/>
          <w:sz w:val="21"/>
          <w:szCs w:val="21"/>
        </w:rPr>
        <w:br/>
        <w:t>work stoppage, computer failure or malfunction, or any and all</w:t>
      </w:r>
      <w:r>
        <w:rPr>
          <w:rFonts w:ascii="Arial" w:hAnsi="Arial" w:cs="Arial"/>
          <w:color w:val="333333"/>
          <w:sz w:val="21"/>
          <w:szCs w:val="21"/>
        </w:rPr>
        <w:br/>
        <w:t>other commercial damages or losses), even if such Contributor</w:t>
      </w:r>
      <w:r>
        <w:rPr>
          <w:rFonts w:ascii="Arial" w:hAnsi="Arial" w:cs="Arial"/>
          <w:color w:val="333333"/>
          <w:sz w:val="21"/>
          <w:szCs w:val="21"/>
        </w:rPr>
        <w:br/>
        <w:t>has been advised of the possibility of such damages.</w:t>
      </w:r>
    </w:p>
    <w:p w14:paraId="40DC003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9. Accepting Warranty or Additional Liability. While redistributing</w:t>
      </w:r>
      <w:r>
        <w:rPr>
          <w:rFonts w:ascii="Arial" w:hAnsi="Arial" w:cs="Arial"/>
          <w:color w:val="333333"/>
          <w:sz w:val="21"/>
          <w:szCs w:val="21"/>
        </w:rPr>
        <w:br/>
        <w:t>the Work or Derivative Works thereof, You may choose to offer,</w:t>
      </w:r>
      <w:r>
        <w:rPr>
          <w:rFonts w:ascii="Arial" w:hAnsi="Arial" w:cs="Arial"/>
          <w:color w:val="333333"/>
          <w:sz w:val="21"/>
          <w:szCs w:val="21"/>
        </w:rPr>
        <w:br/>
        <w:t>and charge a fee for, acceptance of support, warranty, indemnity,</w:t>
      </w:r>
      <w:r>
        <w:rPr>
          <w:rFonts w:ascii="Arial" w:hAnsi="Arial" w:cs="Arial"/>
          <w:color w:val="333333"/>
          <w:sz w:val="21"/>
          <w:szCs w:val="21"/>
        </w:rPr>
        <w:br/>
        <w:t>or other liability obligations and/or rights consistent with this</w:t>
      </w:r>
      <w:r>
        <w:rPr>
          <w:rFonts w:ascii="Arial" w:hAnsi="Arial" w:cs="Arial"/>
          <w:color w:val="333333"/>
          <w:sz w:val="21"/>
          <w:szCs w:val="21"/>
        </w:rPr>
        <w:br/>
        <w:t>License. However, in accepting such obligations, You may act only</w:t>
      </w:r>
      <w:r>
        <w:rPr>
          <w:rFonts w:ascii="Arial" w:hAnsi="Arial" w:cs="Arial"/>
          <w:color w:val="333333"/>
          <w:sz w:val="21"/>
          <w:szCs w:val="21"/>
        </w:rPr>
        <w:br/>
        <w:t>on Your own behalf and on Your sole responsibility, not on behalf</w:t>
      </w:r>
      <w:r>
        <w:rPr>
          <w:rFonts w:ascii="Arial" w:hAnsi="Arial" w:cs="Arial"/>
          <w:color w:val="333333"/>
          <w:sz w:val="21"/>
          <w:szCs w:val="21"/>
        </w:rPr>
        <w:br/>
        <w:t>of any other Contributor, and only if You agree to indemnify,</w:t>
      </w:r>
      <w:r>
        <w:rPr>
          <w:rFonts w:ascii="Arial" w:hAnsi="Arial" w:cs="Arial"/>
          <w:color w:val="333333"/>
          <w:sz w:val="21"/>
          <w:szCs w:val="21"/>
        </w:rPr>
        <w:br/>
        <w:t>defend, and hold each Contributor harmless for any liability</w:t>
      </w:r>
      <w:r>
        <w:rPr>
          <w:rFonts w:ascii="Arial" w:hAnsi="Arial" w:cs="Arial"/>
          <w:color w:val="333333"/>
          <w:sz w:val="21"/>
          <w:szCs w:val="21"/>
        </w:rPr>
        <w:br/>
        <w:t>incurred by, or claims asserted against, such Contributor by reason</w:t>
      </w:r>
      <w:r>
        <w:rPr>
          <w:rFonts w:ascii="Arial" w:hAnsi="Arial" w:cs="Arial"/>
          <w:color w:val="333333"/>
          <w:sz w:val="21"/>
          <w:szCs w:val="21"/>
        </w:rPr>
        <w:br/>
        <w:t>of your accepting any such warranty or additional liability.</w:t>
      </w:r>
    </w:p>
    <w:p w14:paraId="5300715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END OF TERMS AND CONDITIONS</w:t>
      </w:r>
    </w:p>
    <w:p w14:paraId="5308845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APPENDIX: How to apply the Apache License to your work.</w:t>
      </w:r>
    </w:p>
    <w:p w14:paraId="08C931B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apply the Apache License to your work, attach the following</w:t>
      </w:r>
      <w:r>
        <w:rPr>
          <w:rFonts w:ascii="Arial" w:hAnsi="Arial" w:cs="Arial"/>
          <w:color w:val="333333"/>
          <w:sz w:val="21"/>
          <w:szCs w:val="21"/>
        </w:rPr>
        <w:br/>
        <w:t>boilerplate notice, with the fields enclosed by brackets "[]"</w:t>
      </w:r>
      <w:r>
        <w:rPr>
          <w:rFonts w:ascii="Arial" w:hAnsi="Arial" w:cs="Arial"/>
          <w:color w:val="333333"/>
          <w:sz w:val="21"/>
          <w:szCs w:val="21"/>
        </w:rPr>
        <w:br/>
        <w:t>replaced with your own identifying information. (Don't include</w:t>
      </w:r>
      <w:r>
        <w:rPr>
          <w:rFonts w:ascii="Arial" w:hAnsi="Arial" w:cs="Arial"/>
          <w:color w:val="333333"/>
          <w:sz w:val="21"/>
          <w:szCs w:val="21"/>
        </w:rPr>
        <w:br/>
        <w:t>the brackets!) The text should be enclosed in the appropriate</w:t>
      </w:r>
      <w:r>
        <w:rPr>
          <w:rFonts w:ascii="Arial" w:hAnsi="Arial" w:cs="Arial"/>
          <w:color w:val="333333"/>
          <w:sz w:val="21"/>
          <w:szCs w:val="21"/>
        </w:rPr>
        <w:br/>
        <w:t>comment syntax for the file format. We also recommend that a</w:t>
      </w:r>
      <w:r>
        <w:rPr>
          <w:rFonts w:ascii="Arial" w:hAnsi="Arial" w:cs="Arial"/>
          <w:color w:val="333333"/>
          <w:sz w:val="21"/>
          <w:szCs w:val="21"/>
        </w:rPr>
        <w:br/>
        <w:t>file or class name and description of purpose be included on the</w:t>
      </w:r>
      <w:r>
        <w:rPr>
          <w:rFonts w:ascii="Arial" w:hAnsi="Arial" w:cs="Arial"/>
          <w:color w:val="333333"/>
          <w:sz w:val="21"/>
          <w:szCs w:val="21"/>
        </w:rPr>
        <w:br/>
        <w:t>same "printed page" as the copyright notice for easier</w:t>
      </w:r>
      <w:r>
        <w:rPr>
          <w:rFonts w:ascii="Arial" w:hAnsi="Arial" w:cs="Arial"/>
          <w:color w:val="333333"/>
          <w:sz w:val="21"/>
          <w:szCs w:val="21"/>
        </w:rPr>
        <w:br/>
        <w:t>identification within third-party archives.</w:t>
      </w:r>
    </w:p>
    <w:p w14:paraId="2984A02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[yyyy] [name of copyright owner]</w:t>
      </w:r>
    </w:p>
    <w:p w14:paraId="6000E93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Licensed under the Apache License, Version 2.0 (the "License");</w:t>
      </w:r>
      <w:r>
        <w:rPr>
          <w:rFonts w:ascii="Arial" w:hAnsi="Arial" w:cs="Arial"/>
          <w:color w:val="333333"/>
          <w:sz w:val="21"/>
          <w:szCs w:val="21"/>
        </w:rPr>
        <w:br/>
        <w:t>you may not use this file except in compliance with the License.</w:t>
      </w:r>
      <w:r>
        <w:rPr>
          <w:rFonts w:ascii="Arial" w:hAnsi="Arial" w:cs="Arial"/>
          <w:color w:val="333333"/>
          <w:sz w:val="21"/>
          <w:szCs w:val="21"/>
        </w:rPr>
        <w:br/>
        <w:t>You may obtain a copy of the License at</w:t>
      </w:r>
    </w:p>
    <w:p w14:paraId="1E00804F" w14:textId="77777777" w:rsidR="00000C26" w:rsidRDefault="00AB6AA4" w:rsidP="00000C26">
      <w:pPr>
        <w:pStyle w:val="NormalWeb"/>
        <w:shd w:val="clear" w:color="auto" w:fill="FFFFFF"/>
        <w:spacing w:before="150" w:beforeAutospacing="0" w:after="0" w:afterAutospacing="0"/>
        <w:rPr>
          <w:rFonts w:ascii="Arial" w:hAnsi="Arial" w:cs="Arial"/>
          <w:color w:val="333333"/>
          <w:sz w:val="21"/>
          <w:szCs w:val="21"/>
        </w:rPr>
      </w:pPr>
      <w:hyperlink r:id="rId65" w:history="1">
        <w:r w:rsidR="00000C26">
          <w:rPr>
            <w:rStyle w:val="Hyperlink"/>
            <w:rFonts w:ascii="Arial" w:hAnsi="Arial" w:cs="Arial"/>
            <w:color w:val="3572B0"/>
            <w:sz w:val="21"/>
            <w:szCs w:val="21"/>
          </w:rPr>
          <w:t>http://www.apache.org/licenses/LICENSE-2.0</w:t>
        </w:r>
      </w:hyperlink>
    </w:p>
    <w:p w14:paraId="1447248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Unless required by applicable law or agreed to in writing, software</w:t>
      </w:r>
      <w:r>
        <w:rPr>
          <w:rFonts w:ascii="Arial" w:hAnsi="Arial" w:cs="Arial"/>
          <w:color w:val="333333"/>
          <w:sz w:val="21"/>
          <w:szCs w:val="21"/>
        </w:rPr>
        <w:br/>
        <w:t>distributed under the License is distributed on an "AS IS" BASIS,</w:t>
      </w:r>
      <w:r>
        <w:rPr>
          <w:rFonts w:ascii="Arial" w:hAnsi="Arial" w:cs="Arial"/>
          <w:color w:val="333333"/>
          <w:sz w:val="21"/>
          <w:szCs w:val="21"/>
        </w:rPr>
        <w:br/>
        <w:t>WITHOUT WARRANTIES OR CONDITIONS OF ANY KIND, either express or implied.</w:t>
      </w:r>
      <w:r>
        <w:rPr>
          <w:rFonts w:ascii="Arial" w:hAnsi="Arial" w:cs="Arial"/>
          <w:color w:val="333333"/>
          <w:sz w:val="21"/>
          <w:szCs w:val="21"/>
        </w:rPr>
        <w:br/>
        <w:t>See the License for the specific language governing permissions and</w:t>
      </w:r>
      <w:r>
        <w:rPr>
          <w:rFonts w:ascii="Arial" w:hAnsi="Arial" w:cs="Arial"/>
          <w:color w:val="333333"/>
          <w:sz w:val="21"/>
          <w:szCs w:val="21"/>
        </w:rPr>
        <w:br/>
        <w:t>limitations under the License.</w:t>
      </w:r>
    </w:p>
    <w:p w14:paraId="0852048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D835CB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388DDD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camelcase license (node_modules\camelcase\license)</w:t>
      </w:r>
      <w:r>
        <w:rPr>
          <w:rFonts w:ascii="Arial" w:hAnsi="Arial" w:cs="Arial"/>
          <w:color w:val="333333"/>
          <w:sz w:val="21"/>
          <w:szCs w:val="21"/>
        </w:rPr>
        <w:br/>
        <w:t>--------------------------------------------------------------------------------</w:t>
      </w:r>
      <w:r>
        <w:rPr>
          <w:rFonts w:ascii="Arial" w:hAnsi="Arial" w:cs="Arial"/>
          <w:color w:val="333333"/>
          <w:sz w:val="21"/>
          <w:szCs w:val="21"/>
        </w:rPr>
        <w:br/>
        <w:t>The MIT License (MIT)</w:t>
      </w:r>
    </w:p>
    <w:p w14:paraId="74B3DA52" w14:textId="77777777" w:rsidR="00000C26" w:rsidRPr="005F437B" w:rsidRDefault="00000C26" w:rsidP="00000C26">
      <w:pPr>
        <w:pStyle w:val="NormalWeb"/>
        <w:shd w:val="clear" w:color="auto" w:fill="FFFFFF"/>
        <w:spacing w:before="150" w:beforeAutospacing="0" w:after="0" w:afterAutospacing="0"/>
        <w:rPr>
          <w:rFonts w:ascii="Arial" w:hAnsi="Arial" w:cs="Arial"/>
          <w:color w:val="333333"/>
          <w:sz w:val="21"/>
          <w:szCs w:val="21"/>
          <w:lang w:val="de-DE"/>
        </w:rPr>
      </w:pPr>
      <w:r w:rsidRPr="005F437B">
        <w:rPr>
          <w:rFonts w:ascii="Arial" w:hAnsi="Arial" w:cs="Arial"/>
          <w:color w:val="333333"/>
          <w:sz w:val="21"/>
          <w:szCs w:val="21"/>
          <w:lang w:val="de-DE"/>
        </w:rPr>
        <w:t>Copyright (c) Sindre Sorhus &lt;sindresorhus@</w:t>
      </w:r>
      <w:hyperlink r:id="rId66" w:history="1">
        <w:r w:rsidRPr="005F437B">
          <w:rPr>
            <w:rStyle w:val="Hyperlink"/>
            <w:rFonts w:ascii="Arial" w:hAnsi="Arial" w:cs="Arial"/>
            <w:color w:val="3572B0"/>
            <w:sz w:val="21"/>
            <w:szCs w:val="21"/>
            <w:lang w:val="de-DE"/>
          </w:rPr>
          <w:t>gmail.com</w:t>
        </w:r>
      </w:hyperlink>
      <w:r w:rsidRPr="005F437B">
        <w:rPr>
          <w:rFonts w:ascii="Arial" w:hAnsi="Arial" w:cs="Arial"/>
          <w:color w:val="333333"/>
          <w:sz w:val="21"/>
          <w:szCs w:val="21"/>
          <w:lang w:val="de-DE"/>
        </w:rPr>
        <w:t>&gt; (</w:t>
      </w:r>
      <w:hyperlink r:id="rId67" w:history="1">
        <w:r w:rsidRPr="005F437B">
          <w:rPr>
            <w:rStyle w:val="Hyperlink"/>
            <w:rFonts w:ascii="Arial" w:hAnsi="Arial" w:cs="Arial"/>
            <w:color w:val="3572B0"/>
            <w:sz w:val="21"/>
            <w:szCs w:val="21"/>
            <w:lang w:val="de-DE"/>
          </w:rPr>
          <w:t>sindresorhus.com</w:t>
        </w:r>
      </w:hyperlink>
      <w:r w:rsidRPr="005F437B">
        <w:rPr>
          <w:rFonts w:ascii="Arial" w:hAnsi="Arial" w:cs="Arial"/>
          <w:color w:val="333333"/>
          <w:sz w:val="21"/>
          <w:szCs w:val="21"/>
          <w:lang w:val="de-DE"/>
        </w:rPr>
        <w:t>)</w:t>
      </w:r>
    </w:p>
    <w:p w14:paraId="32CB6BB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0F0CD2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70FB6AC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783BEF5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E59CC7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6061F2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caseless LICENSE (node_modules\caseless\LICENSE)</w:t>
      </w:r>
      <w:r>
        <w:rPr>
          <w:rFonts w:ascii="Arial" w:hAnsi="Arial" w:cs="Arial"/>
          <w:color w:val="333333"/>
          <w:sz w:val="21"/>
          <w:szCs w:val="21"/>
        </w:rPr>
        <w:br/>
        <w:t>--------------------------------------------------------------------------------</w:t>
      </w:r>
      <w:r>
        <w:rPr>
          <w:rFonts w:ascii="Arial" w:hAnsi="Arial" w:cs="Arial"/>
          <w:color w:val="333333"/>
          <w:sz w:val="21"/>
          <w:szCs w:val="21"/>
        </w:rPr>
        <w:br/>
        <w:t>Apache License</w:t>
      </w:r>
      <w:r>
        <w:rPr>
          <w:rFonts w:ascii="Arial" w:hAnsi="Arial" w:cs="Arial"/>
          <w:color w:val="333333"/>
          <w:sz w:val="21"/>
          <w:szCs w:val="21"/>
        </w:rPr>
        <w:br/>
        <w:t>Version 2.0, January 2004</w:t>
      </w:r>
      <w:r>
        <w:rPr>
          <w:rFonts w:ascii="Arial" w:hAnsi="Arial" w:cs="Arial"/>
          <w:color w:val="333333"/>
          <w:sz w:val="21"/>
          <w:szCs w:val="21"/>
        </w:rPr>
        <w:br/>
      </w:r>
      <w:hyperlink r:id="rId68" w:history="1">
        <w:r>
          <w:rPr>
            <w:rStyle w:val="Hyperlink"/>
            <w:rFonts w:ascii="Arial" w:hAnsi="Arial" w:cs="Arial"/>
            <w:color w:val="3572B0"/>
            <w:sz w:val="21"/>
            <w:szCs w:val="21"/>
          </w:rPr>
          <w:t>http://www.apache.org/licenses/</w:t>
        </w:r>
      </w:hyperlink>
      <w:r>
        <w:rPr>
          <w:rFonts w:ascii="Arial" w:hAnsi="Arial" w:cs="Arial"/>
          <w:color w:val="333333"/>
          <w:sz w:val="21"/>
          <w:szCs w:val="21"/>
        </w:rPr>
        <w:br/>
        <w:t>TERMS AND CONDITIONS FOR USE, REPRODUCTION, AND DISTRIBUTION</w:t>
      </w:r>
      <w:r>
        <w:rPr>
          <w:rFonts w:ascii="Arial" w:hAnsi="Arial" w:cs="Arial"/>
          <w:color w:val="333333"/>
          <w:sz w:val="21"/>
          <w:szCs w:val="21"/>
        </w:rPr>
        <w:br/>
        <w:t>1. Definitions.</w:t>
      </w:r>
      <w:r>
        <w:rPr>
          <w:rFonts w:ascii="Arial" w:hAnsi="Arial" w:cs="Arial"/>
          <w:color w:val="333333"/>
          <w:sz w:val="21"/>
          <w:szCs w:val="21"/>
        </w:rPr>
        <w:br/>
        <w:t>"License" shall mean the terms and conditions for use, reproduction, and distribution as defined by Sections 1 through 9 of this document.</w:t>
      </w:r>
      <w:r>
        <w:rPr>
          <w:rFonts w:ascii="Arial" w:hAnsi="Arial" w:cs="Arial"/>
          <w:color w:val="333333"/>
          <w:sz w:val="21"/>
          <w:szCs w:val="21"/>
        </w:rPr>
        <w:br/>
        <w:t>"Licensor" shall mean the copyright owner or entity authorized by the copyright owner that is granting the License.</w:t>
      </w:r>
      <w:r>
        <w:rPr>
          <w:rFonts w:ascii="Arial" w:hAnsi="Arial" w:cs="Arial"/>
          <w:color w:val="333333"/>
          <w:sz w:val="21"/>
          <w:szCs w:val="21"/>
        </w:rPr>
        <w:b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r>
        <w:rPr>
          <w:rFonts w:ascii="Arial" w:hAnsi="Arial" w:cs="Arial"/>
          <w:color w:val="333333"/>
          <w:sz w:val="21"/>
          <w:szCs w:val="21"/>
        </w:rPr>
        <w:br/>
        <w:t>"You" (or "Your") shall mean an individual or Legal Entity exercising permissions granted by this License.</w:t>
      </w:r>
      <w:r>
        <w:rPr>
          <w:rFonts w:ascii="Arial" w:hAnsi="Arial" w:cs="Arial"/>
          <w:color w:val="333333"/>
          <w:sz w:val="21"/>
          <w:szCs w:val="21"/>
        </w:rPr>
        <w:br/>
        <w:t>"Source" form shall mean the preferred form for making modifications, including but not limited to software source code, documentation source, and configuration files.</w:t>
      </w:r>
      <w:r>
        <w:rPr>
          <w:rFonts w:ascii="Arial" w:hAnsi="Arial" w:cs="Arial"/>
          <w:color w:val="333333"/>
          <w:sz w:val="21"/>
          <w:szCs w:val="21"/>
        </w:rPr>
        <w:br/>
        <w:t>"Object" form shall mean any form resulting from mechanical transformation or translation of a Source form, including but not limited to compiled object code, generated documentation, and conversions to other media types.</w:t>
      </w:r>
      <w:r>
        <w:rPr>
          <w:rFonts w:ascii="Arial" w:hAnsi="Arial" w:cs="Arial"/>
          <w:color w:val="333333"/>
          <w:sz w:val="21"/>
          <w:szCs w:val="21"/>
        </w:rPr>
        <w:br/>
        <w:t>"Work" shall mean the work of authorship, whether in Source or Object form, made available under the License, as indicated by a copyright notice that is included in or attached to the work (an example is provided in the Appendix below).</w:t>
      </w:r>
      <w:r>
        <w:rPr>
          <w:rFonts w:ascii="Arial" w:hAnsi="Arial" w:cs="Arial"/>
          <w:color w:val="333333"/>
          <w:sz w:val="21"/>
          <w:szCs w:val="21"/>
        </w:rPr>
        <w:b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r>
        <w:rPr>
          <w:rFonts w:ascii="Arial" w:hAnsi="Arial" w:cs="Arial"/>
          <w:color w:val="333333"/>
          <w:sz w:val="21"/>
          <w:szCs w:val="21"/>
        </w:rPr>
        <w:br/>
        <w:t xml:space="preserve">"Contribution" shall mean any work of authorship, including the original version of the Work and any </w:t>
      </w:r>
      <w:r>
        <w:rPr>
          <w:rFonts w:ascii="Arial" w:hAnsi="Arial" w:cs="Arial"/>
          <w:color w:val="333333"/>
          <w:sz w:val="21"/>
          <w:szCs w:val="21"/>
        </w:rPr>
        <w:lastRenderedPageBreak/>
        <w:t>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r>
        <w:rPr>
          <w:rFonts w:ascii="Arial" w:hAnsi="Arial" w:cs="Arial"/>
          <w:color w:val="333333"/>
          <w:sz w:val="21"/>
          <w:szCs w:val="21"/>
        </w:rPr>
        <w:br/>
        <w:t>"Contributor" shall mean Licensor and any individual or Legal Entity on behalf of whom a Contribution has been received by Licensor and subsequently incorporated within the Work.</w:t>
      </w:r>
      <w:r>
        <w:rPr>
          <w:rFonts w:ascii="Arial" w:hAnsi="Arial" w:cs="Arial"/>
          <w:color w:val="333333"/>
          <w:sz w:val="21"/>
          <w:szCs w:val="21"/>
        </w:rPr>
        <w:b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r>
        <w:rPr>
          <w:rFonts w:ascii="Arial" w:hAnsi="Arial" w:cs="Arial"/>
          <w:color w:val="333333"/>
          <w:sz w:val="21"/>
          <w:szCs w:val="21"/>
        </w:rPr>
        <w:b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r>
        <w:rPr>
          <w:rFonts w:ascii="Arial" w:hAnsi="Arial" w:cs="Arial"/>
          <w:color w:val="333333"/>
          <w:sz w:val="21"/>
          <w:szCs w:val="21"/>
        </w:rPr>
        <w:br/>
        <w:t>4. Redistribution. You may reproduce and distribute copies of the Work or Derivative Works thereof in any medium, with or without modifications, and in Source or Object form, provided that You meet the following conditions:</w:t>
      </w:r>
      <w:r>
        <w:rPr>
          <w:rFonts w:ascii="Arial" w:hAnsi="Arial" w:cs="Arial"/>
          <w:color w:val="333333"/>
          <w:sz w:val="21"/>
          <w:szCs w:val="21"/>
        </w:rPr>
        <w:br/>
        <w:t>You must give any other recipients of the Work or Derivative Works a copy of this License; and</w:t>
      </w:r>
      <w:r>
        <w:rPr>
          <w:rFonts w:ascii="Arial" w:hAnsi="Arial" w:cs="Arial"/>
          <w:color w:val="333333"/>
          <w:sz w:val="21"/>
          <w:szCs w:val="21"/>
        </w:rPr>
        <w:br/>
        <w:t>You must cause any modified files to carry prominent notices stating that You changed the files; and</w:t>
      </w:r>
      <w:r>
        <w:rPr>
          <w:rFonts w:ascii="Arial" w:hAnsi="Arial" w:cs="Arial"/>
          <w:color w:val="333333"/>
          <w:sz w:val="21"/>
          <w:szCs w:val="21"/>
        </w:rPr>
        <w:br/>
        <w:t>You must retain, in the Source form of any Derivative Works that You distribute, all copyright, patent, trademark, and attribution notices from the Source form of the Work, excluding those notices that do not pertain to any part of the Derivative Works; and</w:t>
      </w:r>
      <w:r>
        <w:rPr>
          <w:rFonts w:ascii="Arial" w:hAnsi="Arial" w:cs="Arial"/>
          <w:color w:val="333333"/>
          <w:sz w:val="21"/>
          <w:szCs w:val="21"/>
        </w:rPr>
        <w:b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r>
        <w:rPr>
          <w:rFonts w:ascii="Arial" w:hAnsi="Arial" w:cs="Arial"/>
          <w:color w:val="333333"/>
          <w:sz w:val="21"/>
          <w:szCs w:val="21"/>
        </w:rPr>
        <w:b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r>
        <w:rPr>
          <w:rFonts w:ascii="Arial" w:hAnsi="Arial" w:cs="Arial"/>
          <w:color w:val="333333"/>
          <w:sz w:val="21"/>
          <w:szCs w:val="21"/>
        </w:rPr>
        <w:br/>
        <w:t xml:space="preserve">6. Trademarks. This License does not grant permission to use the trade names, trademarks, service </w:t>
      </w:r>
      <w:r>
        <w:rPr>
          <w:rFonts w:ascii="Arial" w:hAnsi="Arial" w:cs="Arial"/>
          <w:color w:val="333333"/>
          <w:sz w:val="21"/>
          <w:szCs w:val="21"/>
        </w:rPr>
        <w:lastRenderedPageBreak/>
        <w:t>marks, or product names of the Licensor, except as required for reasonable and customary use in describing the origin of the Work and reproducing the content of the NOTICE file.</w:t>
      </w:r>
      <w:r>
        <w:rPr>
          <w:rFonts w:ascii="Arial" w:hAnsi="Arial" w:cs="Arial"/>
          <w:color w:val="333333"/>
          <w:sz w:val="21"/>
          <w:szCs w:val="21"/>
        </w:rPr>
        <w:b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r>
        <w:rPr>
          <w:rFonts w:ascii="Arial" w:hAnsi="Arial" w:cs="Arial"/>
          <w:color w:val="333333"/>
          <w:sz w:val="21"/>
          <w:szCs w:val="21"/>
        </w:rPr>
        <w:b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r>
        <w:rPr>
          <w:rFonts w:ascii="Arial" w:hAnsi="Arial" w:cs="Arial"/>
          <w:color w:val="333333"/>
          <w:sz w:val="21"/>
          <w:szCs w:val="21"/>
        </w:rPr>
        <w:b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r>
        <w:rPr>
          <w:rFonts w:ascii="Arial" w:hAnsi="Arial" w:cs="Arial"/>
          <w:color w:val="333333"/>
          <w:sz w:val="21"/>
          <w:szCs w:val="21"/>
        </w:rPr>
        <w:br/>
        <w:t>END OF TERMS AND CONDITIONS</w:t>
      </w:r>
      <w:r>
        <w:rPr>
          <w:rFonts w:ascii="Arial" w:hAnsi="Arial" w:cs="Arial"/>
          <w:color w:val="333333"/>
          <w:sz w:val="21"/>
          <w:szCs w:val="21"/>
        </w:rPr>
        <w:br/>
        <w:t>--------------------------------------------------------------------------------</w:t>
      </w:r>
    </w:p>
    <w:p w14:paraId="73E5721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457615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chalk license (node_modules\chalk\license)</w:t>
      </w:r>
      <w:r>
        <w:rPr>
          <w:rFonts w:ascii="Arial" w:hAnsi="Arial" w:cs="Arial"/>
          <w:color w:val="333333"/>
          <w:sz w:val="21"/>
          <w:szCs w:val="21"/>
        </w:rPr>
        <w:br/>
        <w:t>--------------------------------------------------------------------------------</w:t>
      </w:r>
      <w:r>
        <w:rPr>
          <w:rFonts w:ascii="Arial" w:hAnsi="Arial" w:cs="Arial"/>
          <w:color w:val="333333"/>
          <w:sz w:val="21"/>
          <w:szCs w:val="21"/>
        </w:rPr>
        <w:br/>
        <w:t>The MIT License (MIT)</w:t>
      </w:r>
    </w:p>
    <w:p w14:paraId="673DC687" w14:textId="77777777" w:rsidR="00000C26" w:rsidRPr="005B538A" w:rsidRDefault="00000C26" w:rsidP="00000C26">
      <w:pPr>
        <w:pStyle w:val="NormalWeb"/>
        <w:shd w:val="clear" w:color="auto" w:fill="FFFFFF"/>
        <w:spacing w:before="150" w:beforeAutospacing="0" w:after="0" w:afterAutospacing="0"/>
        <w:rPr>
          <w:rFonts w:ascii="Arial" w:hAnsi="Arial" w:cs="Arial"/>
          <w:color w:val="333333"/>
          <w:sz w:val="21"/>
          <w:szCs w:val="21"/>
          <w:lang w:val="de-DE"/>
        </w:rPr>
      </w:pPr>
      <w:r w:rsidRPr="005B538A">
        <w:rPr>
          <w:rFonts w:ascii="Arial" w:hAnsi="Arial" w:cs="Arial"/>
          <w:color w:val="333333"/>
          <w:sz w:val="21"/>
          <w:szCs w:val="21"/>
          <w:lang w:val="de-DE"/>
        </w:rPr>
        <w:t>Copyright (c) Sindre Sorhus &lt;sindresorhus@</w:t>
      </w:r>
      <w:hyperlink r:id="rId69" w:history="1">
        <w:r w:rsidRPr="005B538A">
          <w:rPr>
            <w:rStyle w:val="Hyperlink"/>
            <w:rFonts w:ascii="Arial" w:hAnsi="Arial" w:cs="Arial"/>
            <w:color w:val="3572B0"/>
            <w:sz w:val="21"/>
            <w:szCs w:val="21"/>
            <w:lang w:val="de-DE"/>
          </w:rPr>
          <w:t>gmail.com</w:t>
        </w:r>
      </w:hyperlink>
      <w:r w:rsidRPr="005B538A">
        <w:rPr>
          <w:rFonts w:ascii="Arial" w:hAnsi="Arial" w:cs="Arial"/>
          <w:color w:val="333333"/>
          <w:sz w:val="21"/>
          <w:szCs w:val="21"/>
          <w:lang w:val="de-DE"/>
        </w:rPr>
        <w:t>&gt; (</w:t>
      </w:r>
      <w:hyperlink r:id="rId70" w:history="1">
        <w:r w:rsidRPr="005B538A">
          <w:rPr>
            <w:rStyle w:val="Hyperlink"/>
            <w:rFonts w:ascii="Arial" w:hAnsi="Arial" w:cs="Arial"/>
            <w:color w:val="3572B0"/>
            <w:sz w:val="21"/>
            <w:szCs w:val="21"/>
            <w:lang w:val="de-DE"/>
          </w:rPr>
          <w:t>sindresorhus.com</w:t>
        </w:r>
      </w:hyperlink>
      <w:r w:rsidRPr="005B538A">
        <w:rPr>
          <w:rFonts w:ascii="Arial" w:hAnsi="Arial" w:cs="Arial"/>
          <w:color w:val="333333"/>
          <w:sz w:val="21"/>
          <w:szCs w:val="21"/>
          <w:lang w:val="de-DE"/>
        </w:rPr>
        <w:t>)</w:t>
      </w:r>
    </w:p>
    <w:p w14:paraId="47F6224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88DD39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03FAFA8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4E691EF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1D616D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D361A0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21"/>
          <w:szCs w:val="21"/>
        </w:rPr>
        <w:br/>
        <w:t>center-align LICENSE (node_modules\center-align\LICENSE)</w:t>
      </w:r>
      <w:r>
        <w:rPr>
          <w:rFonts w:ascii="Arial" w:hAnsi="Arial" w:cs="Arial"/>
          <w:color w:val="333333"/>
          <w:sz w:val="21"/>
          <w:szCs w:val="21"/>
        </w:rPr>
        <w:br/>
        <w:t>--------------------------------------------------------------------------------</w:t>
      </w:r>
      <w:r>
        <w:rPr>
          <w:rFonts w:ascii="Arial" w:hAnsi="Arial" w:cs="Arial"/>
          <w:color w:val="333333"/>
          <w:sz w:val="21"/>
          <w:szCs w:val="21"/>
        </w:rPr>
        <w:br/>
        <w:t>The MIT License (MIT)</w:t>
      </w:r>
    </w:p>
    <w:p w14:paraId="1F91710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 Jon Schlinkert.</w:t>
      </w:r>
    </w:p>
    <w:p w14:paraId="29AA2EB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00CF61D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2EE9983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5281AD1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3DAC77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B2278D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cliui LICENSE (node_modules\cliui\LICENSE.txt)</w:t>
      </w:r>
      <w:r>
        <w:rPr>
          <w:rFonts w:ascii="Arial" w:hAnsi="Arial" w:cs="Arial"/>
          <w:color w:val="333333"/>
          <w:sz w:val="21"/>
          <w:szCs w:val="21"/>
        </w:rPr>
        <w:br/>
        <w:t>--------------------------------------------------------------------------------</w:t>
      </w:r>
      <w:r>
        <w:rPr>
          <w:rFonts w:ascii="Arial" w:hAnsi="Arial" w:cs="Arial"/>
          <w:color w:val="333333"/>
          <w:sz w:val="21"/>
          <w:szCs w:val="21"/>
        </w:rPr>
        <w:br/>
        <w:t>Copyright (c) 2015, Contributors</w:t>
      </w:r>
    </w:p>
    <w:p w14:paraId="4481D54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to use, copy, modify, and/or distribute this software</w:t>
      </w:r>
      <w:r>
        <w:rPr>
          <w:rFonts w:ascii="Arial" w:hAnsi="Arial" w:cs="Arial"/>
          <w:color w:val="333333"/>
          <w:sz w:val="21"/>
          <w:szCs w:val="21"/>
        </w:rPr>
        <w:br/>
        <w:t>for any purpose with or without fee is hereby granted, provided</w:t>
      </w:r>
      <w:r>
        <w:rPr>
          <w:rFonts w:ascii="Arial" w:hAnsi="Arial" w:cs="Arial"/>
          <w:color w:val="333333"/>
          <w:sz w:val="21"/>
          <w:szCs w:val="21"/>
        </w:rPr>
        <w:br/>
        <w:t>that the above copyright notice and this permission notice</w:t>
      </w:r>
      <w:r>
        <w:rPr>
          <w:rFonts w:ascii="Arial" w:hAnsi="Arial" w:cs="Arial"/>
          <w:color w:val="333333"/>
          <w:sz w:val="21"/>
          <w:szCs w:val="21"/>
        </w:rPr>
        <w:br/>
        <w:t>appear in all copies.</w:t>
      </w:r>
    </w:p>
    <w:p w14:paraId="43E0A99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AND THE AUTHOR DISCLAIMS ALL WARRANTIES</w:t>
      </w:r>
      <w:r>
        <w:rPr>
          <w:rFonts w:ascii="Arial" w:hAnsi="Arial" w:cs="Arial"/>
          <w:color w:val="333333"/>
          <w:sz w:val="21"/>
          <w:szCs w:val="21"/>
        </w:rPr>
        <w:br/>
        <w:t>WITH REGARD TO THIS SOFTWARE INCLUDING ALL IMPLIED WARRANTIES</w:t>
      </w:r>
      <w:r>
        <w:rPr>
          <w:rFonts w:ascii="Arial" w:hAnsi="Arial" w:cs="Arial"/>
          <w:color w:val="333333"/>
          <w:sz w:val="21"/>
          <w:szCs w:val="21"/>
        </w:rPr>
        <w:br/>
        <w:t>OF MERCHANTABILITY AND FITNESS. IN NO EVENT SHALL THE AUTHOR BE</w:t>
      </w:r>
      <w:r>
        <w:rPr>
          <w:rFonts w:ascii="Arial" w:hAnsi="Arial" w:cs="Arial"/>
          <w:color w:val="333333"/>
          <w:sz w:val="21"/>
          <w:szCs w:val="21"/>
        </w:rPr>
        <w:br/>
        <w:t>LIABLE FOR ANY SPECIAL, DIRECT, INDIRECT, OR CONSEQUENTIAL DAMAGES</w:t>
      </w:r>
      <w:r>
        <w:rPr>
          <w:rFonts w:ascii="Arial" w:hAnsi="Arial" w:cs="Arial"/>
          <w:color w:val="333333"/>
          <w:sz w:val="21"/>
          <w:szCs w:val="21"/>
        </w:rPr>
        <w:br/>
        <w:t>OR ANY DAMAGES WHATSOEVER RESULTING FROM LOSS OF USE, DATA OR PROFITS,</w:t>
      </w:r>
      <w:r>
        <w:rPr>
          <w:rFonts w:ascii="Arial" w:hAnsi="Arial" w:cs="Arial"/>
          <w:color w:val="333333"/>
          <w:sz w:val="21"/>
          <w:szCs w:val="21"/>
        </w:rPr>
        <w:br/>
        <w:t>WHETHER IN AN ACTION OF CONTRACT, NEGLIGENCE OR OTHER TORTIOUS ACTION,</w:t>
      </w:r>
      <w:r>
        <w:rPr>
          <w:rFonts w:ascii="Arial" w:hAnsi="Arial" w:cs="Arial"/>
          <w:color w:val="333333"/>
          <w:sz w:val="21"/>
          <w:szCs w:val="21"/>
        </w:rPr>
        <w:br/>
        <w:t>ARISING OUT OF OR IN CONNECTION WITH THE USE OR PERFORMANCE OF THIS SOFTWARE.</w:t>
      </w:r>
    </w:p>
    <w:p w14:paraId="1CD7C02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BF47DE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D8DDA1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clone LICENSE (node_modules\clone\LICENSE)</w:t>
      </w:r>
      <w:r>
        <w:rPr>
          <w:rFonts w:ascii="Arial" w:hAnsi="Arial" w:cs="Arial"/>
          <w:color w:val="333333"/>
          <w:sz w:val="21"/>
          <w:szCs w:val="21"/>
        </w:rPr>
        <w:br/>
        <w:t>--------------------------------------------------------------------------------</w:t>
      </w:r>
      <w:r>
        <w:rPr>
          <w:rFonts w:ascii="Arial" w:hAnsi="Arial" w:cs="Arial"/>
          <w:color w:val="333333"/>
          <w:sz w:val="21"/>
          <w:szCs w:val="21"/>
        </w:rPr>
        <w:br/>
        <w:t>Copyright © 2011-2015 Paul Vorbach &lt;paul@</w:t>
      </w:r>
      <w:hyperlink r:id="rId71" w:history="1">
        <w:r>
          <w:rPr>
            <w:rStyle w:val="Hyperlink"/>
            <w:rFonts w:ascii="Arial" w:hAnsi="Arial" w:cs="Arial"/>
            <w:color w:val="3572B0"/>
            <w:sz w:val="21"/>
            <w:szCs w:val="21"/>
          </w:rPr>
          <w:t>vorba.ch</w:t>
        </w:r>
      </w:hyperlink>
      <w:r>
        <w:rPr>
          <w:rFonts w:ascii="Arial" w:hAnsi="Arial" w:cs="Arial"/>
          <w:color w:val="333333"/>
          <w:sz w:val="21"/>
          <w:szCs w:val="21"/>
        </w:rPr>
        <w:t>&gt;</w:t>
      </w:r>
    </w:p>
    <w:p w14:paraId="15F3499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Permission is hereby granted, free of charge, to any person obtaining a copy of</w:t>
      </w:r>
      <w:r>
        <w:rPr>
          <w:rFonts w:ascii="Arial" w:hAnsi="Arial" w:cs="Arial"/>
          <w:color w:val="333333"/>
          <w:sz w:val="21"/>
          <w:szCs w:val="21"/>
        </w:rPr>
        <w:br/>
        <w:t>this software and associated documentation files (the “Software”), to deal in</w:t>
      </w:r>
      <w:r>
        <w:rPr>
          <w:rFonts w:ascii="Arial" w:hAnsi="Arial" w:cs="Arial"/>
          <w:color w:val="333333"/>
          <w:sz w:val="21"/>
          <w:szCs w:val="21"/>
        </w:rPr>
        <w:br/>
        <w:t>the Software without restriction, including without limitation the rights to</w:t>
      </w:r>
      <w:r>
        <w:rPr>
          <w:rFonts w:ascii="Arial" w:hAnsi="Arial" w:cs="Arial"/>
          <w:color w:val="333333"/>
          <w:sz w:val="21"/>
          <w:szCs w:val="21"/>
        </w:rPr>
        <w:br/>
        <w:t>use, copy, modify, merge, publish, distribute, sublicense, and/or sell copies of</w:t>
      </w:r>
      <w:r>
        <w:rPr>
          <w:rFonts w:ascii="Arial" w:hAnsi="Arial" w:cs="Arial"/>
          <w:color w:val="333333"/>
          <w:sz w:val="21"/>
          <w:szCs w:val="21"/>
        </w:rPr>
        <w:br/>
        <w:t>the Software, and to permit persons to whom the Software is furnished to do so,</w:t>
      </w:r>
      <w:r>
        <w:rPr>
          <w:rFonts w:ascii="Arial" w:hAnsi="Arial" w:cs="Arial"/>
          <w:color w:val="333333"/>
          <w:sz w:val="21"/>
          <w:szCs w:val="21"/>
        </w:rPr>
        <w:br/>
        <w:t>subject to the following conditions:</w:t>
      </w:r>
    </w:p>
    <w:p w14:paraId="315A0A8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6652C87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 FITNESS</w:t>
      </w:r>
      <w:r>
        <w:rPr>
          <w:rFonts w:ascii="Arial" w:hAnsi="Arial" w:cs="Arial"/>
          <w:color w:val="333333"/>
          <w:sz w:val="21"/>
          <w:szCs w:val="21"/>
        </w:rPr>
        <w:br/>
        <w:t>FOR A PARTICULAR PURPOSE AND NONINFRINGEMENT. IN NO EVENT SHALL THE AUTHORS OR</w:t>
      </w:r>
      <w:r>
        <w:rPr>
          <w:rFonts w:ascii="Arial" w:hAnsi="Arial" w:cs="Arial"/>
          <w:color w:val="333333"/>
          <w:sz w:val="21"/>
          <w:szCs w:val="21"/>
        </w:rPr>
        <w:br/>
        <w:t>COPYRIGHT HOLDERS BE LIABLE FOR ANY CLAIM, DAMAGES OR OTHER LIABILITY, WHETHER</w:t>
      </w:r>
      <w:r>
        <w:rPr>
          <w:rFonts w:ascii="Arial" w:hAnsi="Arial" w:cs="Arial"/>
          <w:color w:val="333333"/>
          <w:sz w:val="21"/>
          <w:szCs w:val="21"/>
        </w:rPr>
        <w:br/>
        <w:t>IN AN ACTION OF CONTRACT, TORT OR OTHERWISE, OUT OF OR IN CONNECTION WITH THE</w:t>
      </w:r>
      <w:r>
        <w:rPr>
          <w:rFonts w:ascii="Arial" w:hAnsi="Arial" w:cs="Arial"/>
          <w:color w:val="333333"/>
          <w:sz w:val="21"/>
          <w:szCs w:val="21"/>
        </w:rPr>
        <w:br/>
        <w:t>SOFTWARE OR THE USE OR OTHER DEALINGS IN THE SOFTWARE.</w:t>
      </w:r>
    </w:p>
    <w:p w14:paraId="10E24F6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50C32A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FFEFDA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colors MIT-LICENSE (node_modules\colors\MIT-LICENSE.txt)</w:t>
      </w:r>
      <w:r>
        <w:rPr>
          <w:rFonts w:ascii="Arial" w:hAnsi="Arial" w:cs="Arial"/>
          <w:color w:val="333333"/>
          <w:sz w:val="21"/>
          <w:szCs w:val="21"/>
        </w:rPr>
        <w:br/>
        <w:t>--------------------------------------------------------------------------------</w:t>
      </w:r>
      <w:r>
        <w:rPr>
          <w:rFonts w:ascii="Arial" w:hAnsi="Arial" w:cs="Arial"/>
          <w:color w:val="333333"/>
          <w:sz w:val="21"/>
          <w:szCs w:val="21"/>
        </w:rPr>
        <w:br/>
        <w:t>Original Library</w:t>
      </w:r>
      <w:r>
        <w:rPr>
          <w:rFonts w:ascii="Arial" w:hAnsi="Arial" w:cs="Arial"/>
          <w:color w:val="333333"/>
          <w:sz w:val="21"/>
          <w:szCs w:val="21"/>
        </w:rPr>
        <w:br/>
        <w:t>- Copyright (c) Marak Squires</w:t>
      </w:r>
    </w:p>
    <w:p w14:paraId="04563EE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Additional Functionality</w:t>
      </w:r>
      <w:r>
        <w:rPr>
          <w:rFonts w:ascii="Arial" w:hAnsi="Arial" w:cs="Arial"/>
          <w:color w:val="333333"/>
          <w:sz w:val="21"/>
          <w:szCs w:val="21"/>
        </w:rPr>
        <w:br/>
        <w:t>- Copyright (c) Sindre Sorhus &lt;sindresorhus@</w:t>
      </w:r>
      <w:hyperlink r:id="rId72" w:history="1">
        <w:r>
          <w:rPr>
            <w:rStyle w:val="Hyperlink"/>
            <w:rFonts w:ascii="Arial" w:hAnsi="Arial" w:cs="Arial"/>
            <w:color w:val="3572B0"/>
            <w:sz w:val="21"/>
            <w:szCs w:val="21"/>
          </w:rPr>
          <w:t>gmail.com</w:t>
        </w:r>
      </w:hyperlink>
      <w:r>
        <w:rPr>
          <w:rFonts w:ascii="Arial" w:hAnsi="Arial" w:cs="Arial"/>
          <w:color w:val="333333"/>
          <w:sz w:val="21"/>
          <w:szCs w:val="21"/>
        </w:rPr>
        <w:t>&gt; (</w:t>
      </w:r>
      <w:hyperlink r:id="rId73" w:history="1">
        <w:r>
          <w:rPr>
            <w:rStyle w:val="Hyperlink"/>
            <w:rFonts w:ascii="Arial" w:hAnsi="Arial" w:cs="Arial"/>
            <w:color w:val="3572B0"/>
            <w:sz w:val="21"/>
            <w:szCs w:val="21"/>
          </w:rPr>
          <w:t>sindresorhus.com</w:t>
        </w:r>
      </w:hyperlink>
      <w:r>
        <w:rPr>
          <w:rFonts w:ascii="Arial" w:hAnsi="Arial" w:cs="Arial"/>
          <w:color w:val="333333"/>
          <w:sz w:val="21"/>
          <w:szCs w:val="21"/>
        </w:rPr>
        <w:t>)</w:t>
      </w:r>
    </w:p>
    <w:p w14:paraId="7BB8A73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75F4E89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4F8CA8E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r>
        <w:rPr>
          <w:rFonts w:ascii="Arial" w:hAnsi="Arial" w:cs="Arial"/>
          <w:color w:val="333333"/>
          <w:sz w:val="21"/>
          <w:szCs w:val="21"/>
        </w:rPr>
        <w:br/>
        <w:t>--------------------------------------------------------------------------------</w:t>
      </w:r>
    </w:p>
    <w:p w14:paraId="62376B1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31564A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commander LICENSE (node_modules\commander\LICENSE)</w:t>
      </w:r>
      <w:r>
        <w:rPr>
          <w:rFonts w:ascii="Arial" w:hAnsi="Arial" w:cs="Arial"/>
          <w:color w:val="333333"/>
          <w:sz w:val="21"/>
          <w:szCs w:val="21"/>
        </w:rPr>
        <w:br/>
      </w:r>
      <w:r>
        <w:rPr>
          <w:rFonts w:ascii="Arial" w:hAnsi="Arial" w:cs="Arial"/>
          <w:color w:val="333333"/>
          <w:sz w:val="21"/>
          <w:szCs w:val="21"/>
        </w:rPr>
        <w:lastRenderedPageBreak/>
        <w:t>--------------------------------------------------------------------------------</w:t>
      </w:r>
      <w:r>
        <w:rPr>
          <w:rFonts w:ascii="Arial" w:hAnsi="Arial" w:cs="Arial"/>
          <w:color w:val="333333"/>
          <w:sz w:val="21"/>
          <w:szCs w:val="21"/>
        </w:rPr>
        <w:br/>
        <w:t>(The MIT License)</w:t>
      </w:r>
    </w:p>
    <w:p w14:paraId="66C1F1D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2011 TJ Holowaychuk &lt;tj@</w:t>
      </w:r>
      <w:hyperlink r:id="rId74" w:history="1">
        <w:r>
          <w:rPr>
            <w:rStyle w:val="Hyperlink"/>
            <w:rFonts w:ascii="Arial" w:hAnsi="Arial" w:cs="Arial"/>
            <w:color w:val="3572B0"/>
            <w:sz w:val="21"/>
            <w:szCs w:val="21"/>
          </w:rPr>
          <w:t>vision-media.ca</w:t>
        </w:r>
      </w:hyperlink>
      <w:r>
        <w:rPr>
          <w:rFonts w:ascii="Arial" w:hAnsi="Arial" w:cs="Arial"/>
          <w:color w:val="333333"/>
          <w:sz w:val="21"/>
          <w:szCs w:val="21"/>
        </w:rPr>
        <w:t>&gt;</w:t>
      </w:r>
    </w:p>
    <w:p w14:paraId="39689DC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7D79BAC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41FE415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 NONINFRINGEMENT.</w:t>
      </w:r>
      <w:r>
        <w:rPr>
          <w:rFonts w:ascii="Arial" w:hAnsi="Arial" w:cs="Arial"/>
          <w:color w:val="333333"/>
          <w:sz w:val="21"/>
          <w:szCs w:val="21"/>
        </w:rPr>
        <w:br/>
        <w:t>IN NO EVENT SHALL THE AUTHORS OR COPYRIGHT HOLDERS BE LIABLE FOR ANY</w:t>
      </w:r>
      <w:r>
        <w:rPr>
          <w:rFonts w:ascii="Arial" w:hAnsi="Arial" w:cs="Arial"/>
          <w:color w:val="333333"/>
          <w:sz w:val="21"/>
          <w:szCs w:val="21"/>
        </w:rPr>
        <w:br/>
        <w:t>CLAIM, DAMAGES OR OTHER LIABILITY, WHETHER IN AN ACTION OF CONTRACT,</w:t>
      </w:r>
      <w:r>
        <w:rPr>
          <w:rFonts w:ascii="Arial" w:hAnsi="Arial" w:cs="Arial"/>
          <w:color w:val="333333"/>
          <w:sz w:val="21"/>
          <w:szCs w:val="21"/>
        </w:rPr>
        <w:br/>
        <w:t>TORT OR OTHERWISE, ARISING FROM, OUT OF OR IN CONNECTION WITH THE</w:t>
      </w:r>
      <w:r>
        <w:rPr>
          <w:rFonts w:ascii="Arial" w:hAnsi="Arial" w:cs="Arial"/>
          <w:color w:val="333333"/>
          <w:sz w:val="21"/>
          <w:szCs w:val="21"/>
        </w:rPr>
        <w:br/>
        <w:t>SOFTWARE OR THE USE OR OTHER DEALINGS IN THE SOFTWARE.</w:t>
      </w:r>
    </w:p>
    <w:p w14:paraId="521CE47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974B45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D37600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combined-stream License (node_modules\combined-stream\License)</w:t>
      </w:r>
      <w:r>
        <w:rPr>
          <w:rFonts w:ascii="Arial" w:hAnsi="Arial" w:cs="Arial"/>
          <w:color w:val="333333"/>
          <w:sz w:val="21"/>
          <w:szCs w:val="21"/>
        </w:rPr>
        <w:br/>
        <w:t>--------------------------------------------------------------------------------</w:t>
      </w:r>
      <w:r>
        <w:rPr>
          <w:rFonts w:ascii="Arial" w:hAnsi="Arial" w:cs="Arial"/>
          <w:color w:val="333333"/>
          <w:sz w:val="21"/>
          <w:szCs w:val="21"/>
        </w:rPr>
        <w:br/>
        <w:t>Copyright (c) 2011 Debuggable Limited &lt;felix@</w:t>
      </w:r>
      <w:hyperlink r:id="rId75" w:history="1">
        <w:r>
          <w:rPr>
            <w:rStyle w:val="Hyperlink"/>
            <w:rFonts w:ascii="Arial" w:hAnsi="Arial" w:cs="Arial"/>
            <w:color w:val="3572B0"/>
            <w:sz w:val="21"/>
            <w:szCs w:val="21"/>
          </w:rPr>
          <w:t>debuggable.com</w:t>
        </w:r>
      </w:hyperlink>
      <w:r>
        <w:rPr>
          <w:rFonts w:ascii="Arial" w:hAnsi="Arial" w:cs="Arial"/>
          <w:color w:val="333333"/>
          <w:sz w:val="21"/>
          <w:szCs w:val="21"/>
        </w:rPr>
        <w:t>&gt;</w:t>
      </w:r>
    </w:p>
    <w:p w14:paraId="606B87A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18407B8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7CCF735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3D8871C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6828AE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918B4E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conf license (node_modules\conf\license)</w:t>
      </w:r>
      <w:r>
        <w:rPr>
          <w:rFonts w:ascii="Arial" w:hAnsi="Arial" w:cs="Arial"/>
          <w:color w:val="333333"/>
          <w:sz w:val="21"/>
          <w:szCs w:val="21"/>
        </w:rPr>
        <w:br/>
      </w:r>
      <w:r>
        <w:rPr>
          <w:rFonts w:ascii="Arial" w:hAnsi="Arial" w:cs="Arial"/>
          <w:color w:val="333333"/>
          <w:sz w:val="21"/>
          <w:szCs w:val="21"/>
        </w:rPr>
        <w:lastRenderedPageBreak/>
        <w:t>--------------------------------------------------------------------------------</w:t>
      </w:r>
      <w:r>
        <w:rPr>
          <w:rFonts w:ascii="Arial" w:hAnsi="Arial" w:cs="Arial"/>
          <w:color w:val="333333"/>
          <w:sz w:val="21"/>
          <w:szCs w:val="21"/>
        </w:rPr>
        <w:br/>
        <w:t>The MIT License (MIT)</w:t>
      </w:r>
    </w:p>
    <w:p w14:paraId="53E1306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Sindre Sorhus &lt;sindresorhus@</w:t>
      </w:r>
      <w:hyperlink r:id="rId76" w:history="1">
        <w:r>
          <w:rPr>
            <w:rStyle w:val="Hyperlink"/>
            <w:rFonts w:ascii="Arial" w:hAnsi="Arial" w:cs="Arial"/>
            <w:color w:val="3572B0"/>
            <w:sz w:val="21"/>
            <w:szCs w:val="21"/>
          </w:rPr>
          <w:t>gmail.com</w:t>
        </w:r>
      </w:hyperlink>
      <w:r>
        <w:rPr>
          <w:rFonts w:ascii="Arial" w:hAnsi="Arial" w:cs="Arial"/>
          <w:color w:val="333333"/>
          <w:sz w:val="21"/>
          <w:szCs w:val="21"/>
        </w:rPr>
        <w:t>&gt; (</w:t>
      </w:r>
      <w:hyperlink r:id="rId77" w:history="1">
        <w:r>
          <w:rPr>
            <w:rStyle w:val="Hyperlink"/>
            <w:rFonts w:ascii="Arial" w:hAnsi="Arial" w:cs="Arial"/>
            <w:color w:val="3572B0"/>
            <w:sz w:val="21"/>
            <w:szCs w:val="21"/>
          </w:rPr>
          <w:t>sindresorhus.com</w:t>
        </w:r>
      </w:hyperlink>
      <w:r>
        <w:rPr>
          <w:rFonts w:ascii="Arial" w:hAnsi="Arial" w:cs="Arial"/>
          <w:color w:val="333333"/>
          <w:sz w:val="21"/>
          <w:szCs w:val="21"/>
        </w:rPr>
        <w:t>)</w:t>
      </w:r>
    </w:p>
    <w:p w14:paraId="010BA10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362CBAA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6D011B8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5E89788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AE1003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4D355B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concat-map LICENSE (node_modules\concat-map\LICENSE)</w:t>
      </w:r>
      <w:r>
        <w:rPr>
          <w:rFonts w:ascii="Arial" w:hAnsi="Arial" w:cs="Arial"/>
          <w:color w:val="333333"/>
          <w:sz w:val="21"/>
          <w:szCs w:val="21"/>
        </w:rPr>
        <w:br/>
        <w:t>--------------------------------------------------------------------------------</w:t>
      </w:r>
      <w:r>
        <w:rPr>
          <w:rFonts w:ascii="Arial" w:hAnsi="Arial" w:cs="Arial"/>
          <w:color w:val="333333"/>
          <w:sz w:val="21"/>
          <w:szCs w:val="21"/>
        </w:rPr>
        <w:br/>
        <w:t>This software is released under the MIT license:</w:t>
      </w:r>
    </w:p>
    <w:p w14:paraId="3A8D203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w:t>
      </w:r>
      <w:r>
        <w:rPr>
          <w:rFonts w:ascii="Arial" w:hAnsi="Arial" w:cs="Arial"/>
          <w:color w:val="333333"/>
          <w:sz w:val="21"/>
          <w:szCs w:val="21"/>
        </w:rPr>
        <w:br/>
        <w:t>this software and associated documentation files (the "Software"), to deal in</w:t>
      </w:r>
      <w:r>
        <w:rPr>
          <w:rFonts w:ascii="Arial" w:hAnsi="Arial" w:cs="Arial"/>
          <w:color w:val="333333"/>
          <w:sz w:val="21"/>
          <w:szCs w:val="21"/>
        </w:rPr>
        <w:br/>
        <w:t>the Software without restriction, including without limitation the rights to</w:t>
      </w:r>
      <w:r>
        <w:rPr>
          <w:rFonts w:ascii="Arial" w:hAnsi="Arial" w:cs="Arial"/>
          <w:color w:val="333333"/>
          <w:sz w:val="21"/>
          <w:szCs w:val="21"/>
        </w:rPr>
        <w:br/>
        <w:t>use, copy, modify, merge, publish, distribute, sublicense, and/or sell copies of</w:t>
      </w:r>
      <w:r>
        <w:rPr>
          <w:rFonts w:ascii="Arial" w:hAnsi="Arial" w:cs="Arial"/>
          <w:color w:val="333333"/>
          <w:sz w:val="21"/>
          <w:szCs w:val="21"/>
        </w:rPr>
        <w:br/>
        <w:t>the Software, and to permit persons to whom the Software is furnished to do so,</w:t>
      </w:r>
      <w:r>
        <w:rPr>
          <w:rFonts w:ascii="Arial" w:hAnsi="Arial" w:cs="Arial"/>
          <w:color w:val="333333"/>
          <w:sz w:val="21"/>
          <w:szCs w:val="21"/>
        </w:rPr>
        <w:br/>
        <w:t>subject to the following conditions:</w:t>
      </w:r>
    </w:p>
    <w:p w14:paraId="531A58D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34CF0F0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 FITNESS</w:t>
      </w:r>
      <w:r>
        <w:rPr>
          <w:rFonts w:ascii="Arial" w:hAnsi="Arial" w:cs="Arial"/>
          <w:color w:val="333333"/>
          <w:sz w:val="21"/>
          <w:szCs w:val="21"/>
        </w:rPr>
        <w:br/>
        <w:t>FOR A PARTICULAR PURPOSE AND NONINFRINGEMENT. IN NO EVENT SHALL THE AUTHORS OR</w:t>
      </w:r>
      <w:r>
        <w:rPr>
          <w:rFonts w:ascii="Arial" w:hAnsi="Arial" w:cs="Arial"/>
          <w:color w:val="333333"/>
          <w:sz w:val="21"/>
          <w:szCs w:val="21"/>
        </w:rPr>
        <w:br/>
        <w:t>COPYRIGHT HOLDERS BE LIABLE FOR ANY CLAIM, DAMAGES OR OTHER LIABILITY, WHETHER</w:t>
      </w:r>
      <w:r>
        <w:rPr>
          <w:rFonts w:ascii="Arial" w:hAnsi="Arial" w:cs="Arial"/>
          <w:color w:val="333333"/>
          <w:sz w:val="21"/>
          <w:szCs w:val="21"/>
        </w:rPr>
        <w:br/>
        <w:t>IN AN ACTION OF CONTRACT, TORT OR OTHERWISE, ARISING FROM, OUT OF OR IN</w:t>
      </w:r>
      <w:r>
        <w:rPr>
          <w:rFonts w:ascii="Arial" w:hAnsi="Arial" w:cs="Arial"/>
          <w:color w:val="333333"/>
          <w:sz w:val="21"/>
          <w:szCs w:val="21"/>
        </w:rPr>
        <w:br/>
        <w:t>CONNECTION WITH THE SOFTWARE OR THE USE OR OTHER DEALINGS IN THE SOFTWARE.</w:t>
      </w:r>
    </w:p>
    <w:p w14:paraId="0680D1C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6FD267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8B8CB1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21"/>
          <w:szCs w:val="21"/>
        </w:rPr>
        <w:br/>
        <w:t>cookie LICENSE (node_modules\cookie\LICENSE)</w:t>
      </w:r>
      <w:r>
        <w:rPr>
          <w:rFonts w:ascii="Arial" w:hAnsi="Arial" w:cs="Arial"/>
          <w:color w:val="333333"/>
          <w:sz w:val="21"/>
          <w:szCs w:val="21"/>
        </w:rPr>
        <w:br/>
        <w:t>--------------------------------------------------------------------------------</w:t>
      </w:r>
      <w:r>
        <w:rPr>
          <w:rFonts w:ascii="Arial" w:hAnsi="Arial" w:cs="Arial"/>
          <w:color w:val="333333"/>
          <w:sz w:val="21"/>
          <w:szCs w:val="21"/>
        </w:rPr>
        <w:br/>
        <w:t>(The MIT License)</w:t>
      </w:r>
    </w:p>
    <w:p w14:paraId="3455005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2012-2014 Roman Shtylman &lt;shtylman@</w:t>
      </w:r>
      <w:hyperlink r:id="rId78" w:history="1">
        <w:r>
          <w:rPr>
            <w:rStyle w:val="Hyperlink"/>
            <w:rFonts w:ascii="Arial" w:hAnsi="Arial" w:cs="Arial"/>
            <w:color w:val="3572B0"/>
            <w:sz w:val="21"/>
            <w:szCs w:val="21"/>
          </w:rPr>
          <w:t>gmail.com</w:t>
        </w:r>
      </w:hyperlink>
      <w:r>
        <w:rPr>
          <w:rFonts w:ascii="Arial" w:hAnsi="Arial" w:cs="Arial"/>
          <w:color w:val="333333"/>
          <w:sz w:val="21"/>
          <w:szCs w:val="21"/>
        </w:rPr>
        <w:t>&gt;</w:t>
      </w:r>
      <w:r>
        <w:rPr>
          <w:rFonts w:ascii="Arial" w:hAnsi="Arial" w:cs="Arial"/>
          <w:color w:val="333333"/>
          <w:sz w:val="21"/>
          <w:szCs w:val="21"/>
        </w:rPr>
        <w:br/>
        <w:t>Copyright (c) 2015 Douglas Christopher Wilson &lt;doug@</w:t>
      </w:r>
      <w:hyperlink r:id="rId79" w:history="1">
        <w:r>
          <w:rPr>
            <w:rStyle w:val="Hyperlink"/>
            <w:rFonts w:ascii="Arial" w:hAnsi="Arial" w:cs="Arial"/>
            <w:color w:val="3572B0"/>
            <w:sz w:val="21"/>
            <w:szCs w:val="21"/>
          </w:rPr>
          <w:t>somethingdoug.com</w:t>
        </w:r>
      </w:hyperlink>
      <w:r>
        <w:rPr>
          <w:rFonts w:ascii="Arial" w:hAnsi="Arial" w:cs="Arial"/>
          <w:color w:val="333333"/>
          <w:sz w:val="21"/>
          <w:szCs w:val="21"/>
        </w:rPr>
        <w:t>&gt;</w:t>
      </w:r>
    </w:p>
    <w:p w14:paraId="3BFBA7A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405CAB6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3E279B0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 NONINFRINGEMENT.</w:t>
      </w:r>
      <w:r>
        <w:rPr>
          <w:rFonts w:ascii="Arial" w:hAnsi="Arial" w:cs="Arial"/>
          <w:color w:val="333333"/>
          <w:sz w:val="21"/>
          <w:szCs w:val="21"/>
        </w:rPr>
        <w:br/>
        <w:t>IN NO EVENT SHALL THE AUTHORS OR COPYRIGHT HOLDERS BE LIABLE FOR ANY</w:t>
      </w:r>
      <w:r>
        <w:rPr>
          <w:rFonts w:ascii="Arial" w:hAnsi="Arial" w:cs="Arial"/>
          <w:color w:val="333333"/>
          <w:sz w:val="21"/>
          <w:szCs w:val="21"/>
        </w:rPr>
        <w:br/>
        <w:t>CLAIM, DAMAGES OR OTHER LIABILITY, WHETHER IN AN ACTION OF CONTRACT,</w:t>
      </w:r>
      <w:r>
        <w:rPr>
          <w:rFonts w:ascii="Arial" w:hAnsi="Arial" w:cs="Arial"/>
          <w:color w:val="333333"/>
          <w:sz w:val="21"/>
          <w:szCs w:val="21"/>
        </w:rPr>
        <w:br/>
        <w:t>TORT OR OTHERWISE, ARISING FROM, OUT OF OR IN CONNECTION WITH THE</w:t>
      </w:r>
      <w:r>
        <w:rPr>
          <w:rFonts w:ascii="Arial" w:hAnsi="Arial" w:cs="Arial"/>
          <w:color w:val="333333"/>
          <w:sz w:val="21"/>
          <w:szCs w:val="21"/>
        </w:rPr>
        <w:br/>
        <w:t>SOFTWARE OR THE USE OR OTHER DEALINGS IN THE SOFTWARE.</w:t>
      </w:r>
    </w:p>
    <w:p w14:paraId="10733FE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3066302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B52B98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core-util-is LICENSE (node_modules\core-util-is\LICENSE)</w:t>
      </w:r>
      <w:r>
        <w:rPr>
          <w:rFonts w:ascii="Arial" w:hAnsi="Arial" w:cs="Arial"/>
          <w:color w:val="333333"/>
          <w:sz w:val="21"/>
          <w:szCs w:val="21"/>
        </w:rPr>
        <w:br/>
        <w:t>--------------------------------------------------------------------------------</w:t>
      </w:r>
      <w:r>
        <w:rPr>
          <w:rFonts w:ascii="Arial" w:hAnsi="Arial" w:cs="Arial"/>
          <w:color w:val="333333"/>
          <w:sz w:val="21"/>
          <w:szCs w:val="21"/>
        </w:rPr>
        <w:br/>
        <w:t>Copyright Node.js contributors. All rights reserved.</w:t>
      </w:r>
    </w:p>
    <w:p w14:paraId="0FA3B2E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w:t>
      </w:r>
      <w:r>
        <w:rPr>
          <w:rFonts w:ascii="Arial" w:hAnsi="Arial" w:cs="Arial"/>
          <w:color w:val="333333"/>
          <w:sz w:val="21"/>
          <w:szCs w:val="21"/>
        </w:rPr>
        <w:br/>
        <w:t>deal in the Software without restriction, including without limitation the</w:t>
      </w:r>
      <w:r>
        <w:rPr>
          <w:rFonts w:ascii="Arial" w:hAnsi="Arial" w:cs="Arial"/>
          <w:color w:val="333333"/>
          <w:sz w:val="21"/>
          <w:szCs w:val="21"/>
        </w:rPr>
        <w:br/>
        <w:t>rights to use, copy, modify, merge, publish, distribute, sublicense, and/or</w:t>
      </w:r>
      <w:r>
        <w:rPr>
          <w:rFonts w:ascii="Arial" w:hAnsi="Arial" w:cs="Arial"/>
          <w:color w:val="333333"/>
          <w:sz w:val="21"/>
          <w:szCs w:val="21"/>
        </w:rPr>
        <w:br/>
        <w:t>sell copies of the Software, and to permit persons to whom the Software is</w:t>
      </w:r>
      <w:r>
        <w:rPr>
          <w:rFonts w:ascii="Arial" w:hAnsi="Arial" w:cs="Arial"/>
          <w:color w:val="333333"/>
          <w:sz w:val="21"/>
          <w:szCs w:val="21"/>
        </w:rPr>
        <w:br/>
        <w:t>furnished to do so, subject to the following conditions:</w:t>
      </w:r>
    </w:p>
    <w:p w14:paraId="1613195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75C0EFA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w:t>
      </w:r>
      <w:r>
        <w:rPr>
          <w:rFonts w:ascii="Arial" w:hAnsi="Arial" w:cs="Arial"/>
          <w:color w:val="333333"/>
          <w:sz w:val="21"/>
          <w:szCs w:val="21"/>
        </w:rPr>
        <w:br/>
        <w:t>FROM, OUT OF OR IN CONNECTION WITH THE SOFTWARE OR THE USE OR OTHER DEALINGS</w:t>
      </w:r>
      <w:r>
        <w:rPr>
          <w:rFonts w:ascii="Arial" w:hAnsi="Arial" w:cs="Arial"/>
          <w:color w:val="333333"/>
          <w:sz w:val="21"/>
          <w:szCs w:val="21"/>
        </w:rPr>
        <w:br/>
        <w:t>IN THE SOFTWARE.</w:t>
      </w:r>
    </w:p>
    <w:p w14:paraId="05B5F47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06F5DC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w:t>
      </w:r>
    </w:p>
    <w:p w14:paraId="3B6C92A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create-thenable license (node_modules\create-thenable\license)</w:t>
      </w:r>
      <w:r>
        <w:rPr>
          <w:rFonts w:ascii="Arial" w:hAnsi="Arial" w:cs="Arial"/>
          <w:color w:val="333333"/>
          <w:sz w:val="21"/>
          <w:szCs w:val="21"/>
        </w:rPr>
        <w:br/>
        <w:t>--------------------------------------------------------------------------------</w:t>
      </w:r>
      <w:r>
        <w:rPr>
          <w:rFonts w:ascii="Arial" w:hAnsi="Arial" w:cs="Arial"/>
          <w:color w:val="333333"/>
          <w:sz w:val="21"/>
          <w:szCs w:val="21"/>
        </w:rPr>
        <w:br/>
        <w:t>The MIT License (MIT)</w:t>
      </w:r>
    </w:p>
    <w:p w14:paraId="4F41D1FA" w14:textId="77777777" w:rsidR="00000C26" w:rsidRPr="00D400FE" w:rsidRDefault="00000C26" w:rsidP="00000C26">
      <w:pPr>
        <w:pStyle w:val="NormalWeb"/>
        <w:shd w:val="clear" w:color="auto" w:fill="FFFFFF"/>
        <w:spacing w:before="150" w:beforeAutospacing="0" w:after="0" w:afterAutospacing="0"/>
        <w:rPr>
          <w:rFonts w:ascii="Arial" w:hAnsi="Arial" w:cs="Arial"/>
          <w:color w:val="333333"/>
          <w:sz w:val="21"/>
          <w:szCs w:val="21"/>
          <w:lang w:val="de-DE"/>
        </w:rPr>
      </w:pPr>
      <w:r w:rsidRPr="00D400FE">
        <w:rPr>
          <w:rFonts w:ascii="Arial" w:hAnsi="Arial" w:cs="Arial"/>
          <w:color w:val="333333"/>
          <w:sz w:val="21"/>
          <w:szCs w:val="21"/>
          <w:lang w:val="de-DE"/>
        </w:rPr>
        <w:t>Copyright (c) Ben Drucker &lt;bvdrucker@</w:t>
      </w:r>
      <w:hyperlink r:id="rId80" w:history="1">
        <w:r w:rsidRPr="00D400FE">
          <w:rPr>
            <w:rStyle w:val="Hyperlink"/>
            <w:rFonts w:ascii="Arial" w:hAnsi="Arial" w:cs="Arial"/>
            <w:color w:val="3572B0"/>
            <w:sz w:val="21"/>
            <w:szCs w:val="21"/>
            <w:lang w:val="de-DE"/>
          </w:rPr>
          <w:t>gmail.com</w:t>
        </w:r>
      </w:hyperlink>
      <w:r w:rsidRPr="00D400FE">
        <w:rPr>
          <w:rFonts w:ascii="Arial" w:hAnsi="Arial" w:cs="Arial"/>
          <w:color w:val="333333"/>
          <w:sz w:val="21"/>
          <w:szCs w:val="21"/>
          <w:lang w:val="de-DE"/>
        </w:rPr>
        <w:t>&gt; (bendrucker.me)</w:t>
      </w:r>
    </w:p>
    <w:p w14:paraId="2B21331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33B2004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4EC268F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13424B5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15005A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5F54CA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cryptiles LICENSE (node_modules\cryptiles\LICENSE)</w:t>
      </w:r>
      <w:r>
        <w:rPr>
          <w:rFonts w:ascii="Arial" w:hAnsi="Arial" w:cs="Arial"/>
          <w:color w:val="333333"/>
          <w:sz w:val="21"/>
          <w:szCs w:val="21"/>
        </w:rPr>
        <w:br/>
        <w:t>--------------------------------------------------------------------------------</w:t>
      </w:r>
      <w:r>
        <w:rPr>
          <w:rFonts w:ascii="Arial" w:hAnsi="Arial" w:cs="Arial"/>
          <w:color w:val="333333"/>
          <w:sz w:val="21"/>
          <w:szCs w:val="21"/>
        </w:rPr>
        <w:br/>
        <w:t>Copyright (c) 2014, Eran Hammer and other contributors.</w:t>
      </w:r>
      <w:r>
        <w:rPr>
          <w:rFonts w:ascii="Arial" w:hAnsi="Arial" w:cs="Arial"/>
          <w:color w:val="333333"/>
          <w:sz w:val="21"/>
          <w:szCs w:val="21"/>
        </w:rPr>
        <w:br/>
        <w:t>All rights reserved.</w:t>
      </w:r>
    </w:p>
    <w:p w14:paraId="4E8A880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339204F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r>
      <w:r>
        <w:rPr>
          <w:rFonts w:ascii="Arial" w:hAnsi="Arial" w:cs="Arial"/>
          <w:color w:val="333333"/>
          <w:sz w:val="21"/>
          <w:szCs w:val="21"/>
        </w:rPr>
        <w:lastRenderedPageBreak/>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03D5FC1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4335795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81" w:history="1">
        <w:r>
          <w:rPr>
            <w:rStyle w:val="Hyperlink"/>
            <w:rFonts w:ascii="Arial" w:hAnsi="Arial" w:cs="Arial"/>
            <w:color w:val="3572B0"/>
            <w:sz w:val="21"/>
            <w:szCs w:val="21"/>
          </w:rPr>
          <w:t>https://github.com/hueniverse/cryptiles/graphs/contributors</w:t>
        </w:r>
      </w:hyperlink>
    </w:p>
    <w:p w14:paraId="757DD1A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6E0F0F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E8868B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dashdash LICENSE (node_modules\dashdash\LICENSE.txt)</w:t>
      </w:r>
      <w:r>
        <w:rPr>
          <w:rFonts w:ascii="Arial" w:hAnsi="Arial" w:cs="Arial"/>
          <w:color w:val="333333"/>
          <w:sz w:val="21"/>
          <w:szCs w:val="21"/>
        </w:rPr>
        <w:br/>
        <w:t>--------------------------------------------------------------------------------</w:t>
      </w:r>
      <w:r>
        <w:rPr>
          <w:rFonts w:ascii="Arial" w:hAnsi="Arial" w:cs="Arial"/>
          <w:color w:val="333333"/>
          <w:sz w:val="21"/>
          <w:szCs w:val="21"/>
        </w:rPr>
        <w:br/>
        <w:t># This is the MIT license</w:t>
      </w:r>
    </w:p>
    <w:p w14:paraId="4226884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2013 Trent Mick. All rights reserved.</w:t>
      </w:r>
      <w:r>
        <w:rPr>
          <w:rFonts w:ascii="Arial" w:hAnsi="Arial" w:cs="Arial"/>
          <w:color w:val="333333"/>
          <w:sz w:val="21"/>
          <w:szCs w:val="21"/>
        </w:rPr>
        <w:br/>
        <w:t>Copyright (c) 2013 Joyent Inc. All rights reserved.</w:t>
      </w:r>
    </w:p>
    <w:p w14:paraId="5B47DEE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w:t>
      </w:r>
      <w:r>
        <w:rPr>
          <w:rFonts w:ascii="Arial" w:hAnsi="Arial" w:cs="Arial"/>
          <w:color w:val="333333"/>
          <w:sz w:val="21"/>
          <w:szCs w:val="21"/>
        </w:rPr>
        <w:br/>
        <w:t>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6F3FBB4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w:t>
      </w:r>
      <w:r>
        <w:rPr>
          <w:rFonts w:ascii="Arial" w:hAnsi="Arial" w:cs="Arial"/>
          <w:color w:val="333333"/>
          <w:sz w:val="21"/>
          <w:szCs w:val="21"/>
        </w:rPr>
        <w:br/>
        <w:t>in all copies or substantial portions of the Software.</w:t>
      </w:r>
    </w:p>
    <w:p w14:paraId="7AFF9D4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w:t>
      </w:r>
      <w:r>
        <w:rPr>
          <w:rFonts w:ascii="Arial" w:hAnsi="Arial" w:cs="Arial"/>
          <w:color w:val="333333"/>
          <w:sz w:val="21"/>
          <w:szCs w:val="21"/>
        </w:rPr>
        <w:br/>
        <w:t>OR IMPLIED, INCLUDING BUT NOT LIMITED TO THE WARRANTIES OF</w:t>
      </w:r>
      <w:r>
        <w:rPr>
          <w:rFonts w:ascii="Arial" w:hAnsi="Arial" w:cs="Arial"/>
          <w:color w:val="333333"/>
          <w:sz w:val="21"/>
          <w:szCs w:val="21"/>
        </w:rPr>
        <w:br/>
        <w:t>MERCHANTABILITY, FITNESS FOR A PARTICULAR PURPOSE AND NONINFRINGEMENT.</w:t>
      </w:r>
      <w:r>
        <w:rPr>
          <w:rFonts w:ascii="Arial" w:hAnsi="Arial" w:cs="Arial"/>
          <w:color w:val="333333"/>
          <w:sz w:val="21"/>
          <w:szCs w:val="21"/>
        </w:rPr>
        <w:br/>
        <w:t>IN NO EVENT SHALL THE AUTHORS OR COPYRIGHT HOLDERS BE LIABLE FOR ANY</w:t>
      </w:r>
      <w:r>
        <w:rPr>
          <w:rFonts w:ascii="Arial" w:hAnsi="Arial" w:cs="Arial"/>
          <w:color w:val="333333"/>
          <w:sz w:val="21"/>
          <w:szCs w:val="21"/>
        </w:rPr>
        <w:br/>
        <w:t>CLAIM, DAMAGES OR OTHER LIABILITY, WHETHER IN AN ACTION OF CONTRACT,</w:t>
      </w:r>
      <w:r>
        <w:rPr>
          <w:rFonts w:ascii="Arial" w:hAnsi="Arial" w:cs="Arial"/>
          <w:color w:val="333333"/>
          <w:sz w:val="21"/>
          <w:szCs w:val="21"/>
        </w:rPr>
        <w:br/>
        <w:t>TORT OR OTHERWISE, ARISING FROM, OUT OF OR IN CONNECTION WITH THE</w:t>
      </w:r>
      <w:r>
        <w:rPr>
          <w:rFonts w:ascii="Arial" w:hAnsi="Arial" w:cs="Arial"/>
          <w:color w:val="333333"/>
          <w:sz w:val="21"/>
          <w:szCs w:val="21"/>
        </w:rPr>
        <w:br/>
        <w:t>SOFTWARE OR THE USE OR OTHER DEALINGS IN THE SOFTWARE.</w:t>
      </w:r>
    </w:p>
    <w:p w14:paraId="3B429A5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0528EAA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DBFE99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dateformat LICENSE (node_modules\dateformat\LICENSE)</w:t>
      </w:r>
      <w:r>
        <w:rPr>
          <w:rFonts w:ascii="Arial" w:hAnsi="Arial" w:cs="Arial"/>
          <w:color w:val="333333"/>
          <w:sz w:val="21"/>
          <w:szCs w:val="21"/>
        </w:rPr>
        <w:br/>
        <w:t>--------------------------------------------------------------------------------</w:t>
      </w:r>
      <w:r>
        <w:rPr>
          <w:rFonts w:ascii="Arial" w:hAnsi="Arial" w:cs="Arial"/>
          <w:color w:val="333333"/>
          <w:sz w:val="21"/>
          <w:szCs w:val="21"/>
        </w:rPr>
        <w:br/>
        <w:t>(c) 2007-2009 Steven Levithan &lt;</w:t>
      </w:r>
      <w:hyperlink r:id="rId82" w:history="1">
        <w:r>
          <w:rPr>
            <w:rStyle w:val="Hyperlink"/>
            <w:rFonts w:ascii="Arial" w:hAnsi="Arial" w:cs="Arial"/>
            <w:color w:val="3572B0"/>
            <w:sz w:val="21"/>
            <w:szCs w:val="21"/>
          </w:rPr>
          <w:t>stevenlevithan.com</w:t>
        </w:r>
      </w:hyperlink>
      <w:r>
        <w:rPr>
          <w:rFonts w:ascii="Arial" w:hAnsi="Arial" w:cs="Arial"/>
          <w:color w:val="333333"/>
          <w:sz w:val="21"/>
          <w:szCs w:val="21"/>
        </w:rPr>
        <w:t>&gt;</w:t>
      </w:r>
    </w:p>
    <w:p w14:paraId="1670C0D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7EA2A50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above copyright notice and this permission notice shall be</w:t>
      </w:r>
      <w:r>
        <w:rPr>
          <w:rFonts w:ascii="Arial" w:hAnsi="Arial" w:cs="Arial"/>
          <w:color w:val="333333"/>
          <w:sz w:val="21"/>
          <w:szCs w:val="21"/>
        </w:rPr>
        <w:br/>
        <w:t>included in all copies or substantial portions of the Software.</w:t>
      </w:r>
    </w:p>
    <w:p w14:paraId="40A3300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w:t>
      </w:r>
      <w:r>
        <w:rPr>
          <w:rFonts w:ascii="Arial" w:hAnsi="Arial" w:cs="Arial"/>
          <w:color w:val="333333"/>
          <w:sz w:val="21"/>
          <w:szCs w:val="21"/>
        </w:rPr>
        <w:br/>
        <w:t>NONINFRINGEMENT. IN NO EVENT SHALL THE AUTHORS OR COPYRIGHT HOLDERS BE</w:t>
      </w:r>
      <w:r>
        <w:rPr>
          <w:rFonts w:ascii="Arial" w:hAnsi="Arial" w:cs="Arial"/>
          <w:color w:val="333333"/>
          <w:sz w:val="21"/>
          <w:szCs w:val="21"/>
        </w:rPr>
        <w:br/>
        <w:t>LIABLE FOR ANY CLAIM, DAMAGES OR OTHER LIABILITY, WHETHER IN AN ACTION</w:t>
      </w:r>
      <w:r>
        <w:rPr>
          <w:rFonts w:ascii="Arial" w:hAnsi="Arial" w:cs="Arial"/>
          <w:color w:val="333333"/>
          <w:sz w:val="21"/>
          <w:szCs w:val="21"/>
        </w:rPr>
        <w:br/>
        <w:t>OF CONTRACT, TORT OR OTHERWISE, ARISING FROM, OUT OF OR IN CONNECTION</w:t>
      </w:r>
      <w:r>
        <w:rPr>
          <w:rFonts w:ascii="Arial" w:hAnsi="Arial" w:cs="Arial"/>
          <w:color w:val="333333"/>
          <w:sz w:val="21"/>
          <w:szCs w:val="21"/>
        </w:rPr>
        <w:br/>
        <w:t>WITH THE SOFTWARE OR THE USE OR OTHER DEALINGS IN THE SOFTWARE.</w:t>
      </w:r>
    </w:p>
    <w:p w14:paraId="4F77497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E499BB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8E88F2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decamelize license (node_modules\decamelize\license)</w:t>
      </w:r>
      <w:r>
        <w:rPr>
          <w:rFonts w:ascii="Arial" w:hAnsi="Arial" w:cs="Arial"/>
          <w:color w:val="333333"/>
          <w:sz w:val="21"/>
          <w:szCs w:val="21"/>
        </w:rPr>
        <w:br/>
        <w:t>--------------------------------------------------------------------------------</w:t>
      </w:r>
      <w:r>
        <w:rPr>
          <w:rFonts w:ascii="Arial" w:hAnsi="Arial" w:cs="Arial"/>
          <w:color w:val="333333"/>
          <w:sz w:val="21"/>
          <w:szCs w:val="21"/>
        </w:rPr>
        <w:br/>
        <w:t>The MIT License (MIT)</w:t>
      </w:r>
    </w:p>
    <w:p w14:paraId="6CC7CD49" w14:textId="77777777" w:rsidR="00000C26" w:rsidRPr="00D400FE" w:rsidRDefault="00000C26" w:rsidP="00000C26">
      <w:pPr>
        <w:pStyle w:val="NormalWeb"/>
        <w:shd w:val="clear" w:color="auto" w:fill="FFFFFF"/>
        <w:spacing w:before="150" w:beforeAutospacing="0" w:after="0" w:afterAutospacing="0"/>
        <w:rPr>
          <w:rFonts w:ascii="Arial" w:hAnsi="Arial" w:cs="Arial"/>
          <w:color w:val="333333"/>
          <w:sz w:val="21"/>
          <w:szCs w:val="21"/>
          <w:lang w:val="de-DE"/>
        </w:rPr>
      </w:pPr>
      <w:r w:rsidRPr="00D400FE">
        <w:rPr>
          <w:rFonts w:ascii="Arial" w:hAnsi="Arial" w:cs="Arial"/>
          <w:color w:val="333333"/>
          <w:sz w:val="21"/>
          <w:szCs w:val="21"/>
          <w:lang w:val="de-DE"/>
        </w:rPr>
        <w:t>Copyright (c) Sindre Sorhus &lt;sindresorhus@</w:t>
      </w:r>
      <w:hyperlink r:id="rId83" w:history="1">
        <w:r w:rsidRPr="00D400FE">
          <w:rPr>
            <w:rStyle w:val="Hyperlink"/>
            <w:rFonts w:ascii="Arial" w:hAnsi="Arial" w:cs="Arial"/>
            <w:color w:val="3572B0"/>
            <w:sz w:val="21"/>
            <w:szCs w:val="21"/>
            <w:lang w:val="de-DE"/>
          </w:rPr>
          <w:t>gmail.com</w:t>
        </w:r>
      </w:hyperlink>
      <w:r w:rsidRPr="00D400FE">
        <w:rPr>
          <w:rFonts w:ascii="Arial" w:hAnsi="Arial" w:cs="Arial"/>
          <w:color w:val="333333"/>
          <w:sz w:val="21"/>
          <w:szCs w:val="21"/>
          <w:lang w:val="de-DE"/>
        </w:rPr>
        <w:t>&gt; (</w:t>
      </w:r>
      <w:hyperlink r:id="rId84" w:history="1">
        <w:r w:rsidRPr="00D400FE">
          <w:rPr>
            <w:rStyle w:val="Hyperlink"/>
            <w:rFonts w:ascii="Arial" w:hAnsi="Arial" w:cs="Arial"/>
            <w:color w:val="3572B0"/>
            <w:sz w:val="21"/>
            <w:szCs w:val="21"/>
            <w:lang w:val="de-DE"/>
          </w:rPr>
          <w:t>sindresorhus.com</w:t>
        </w:r>
      </w:hyperlink>
      <w:r w:rsidRPr="00D400FE">
        <w:rPr>
          <w:rFonts w:ascii="Arial" w:hAnsi="Arial" w:cs="Arial"/>
          <w:color w:val="333333"/>
          <w:sz w:val="21"/>
          <w:szCs w:val="21"/>
          <w:lang w:val="de-DE"/>
        </w:rPr>
        <w:t>)</w:t>
      </w:r>
    </w:p>
    <w:p w14:paraId="481B63B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5DCDBA4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3870ECB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5F372DE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2E8106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BCAA02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deep-freeze LICENSE (node_modules\deep-freeze\LICENSE)</w:t>
      </w:r>
      <w:r>
        <w:rPr>
          <w:rFonts w:ascii="Arial" w:hAnsi="Arial" w:cs="Arial"/>
          <w:color w:val="333333"/>
          <w:sz w:val="21"/>
          <w:szCs w:val="21"/>
        </w:rPr>
        <w:br/>
        <w:t>--------------------------------------------------------------------------------</w:t>
      </w:r>
      <w:r>
        <w:rPr>
          <w:rFonts w:ascii="Arial" w:hAnsi="Arial" w:cs="Arial"/>
          <w:color w:val="333333"/>
          <w:sz w:val="21"/>
          <w:szCs w:val="21"/>
        </w:rPr>
        <w:br/>
        <w:t>This software is released to the public domain.</w:t>
      </w:r>
    </w:p>
    <w:p w14:paraId="276DE1D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It is based in part on the deepFreeze function from:</w:t>
      </w:r>
      <w:r>
        <w:rPr>
          <w:rFonts w:ascii="Arial" w:hAnsi="Arial" w:cs="Arial"/>
          <w:color w:val="333333"/>
          <w:sz w:val="21"/>
          <w:szCs w:val="21"/>
        </w:rPr>
        <w:br/>
      </w:r>
      <w:hyperlink r:id="rId85" w:history="1">
        <w:r>
          <w:rPr>
            <w:rStyle w:val="Hyperlink"/>
            <w:rFonts w:ascii="Arial" w:hAnsi="Arial" w:cs="Arial"/>
            <w:color w:val="3572B0"/>
            <w:sz w:val="21"/>
            <w:szCs w:val="21"/>
          </w:rPr>
          <w:t>https://developer.mozilla.org/en-US/docs/JavaScript/Reference/Global_Objects/Object/freeze</w:t>
        </w:r>
      </w:hyperlink>
    </w:p>
    <w:p w14:paraId="3D7EA70A" w14:textId="77777777" w:rsidR="00000C26" w:rsidRDefault="00AB6AA4" w:rsidP="00000C26">
      <w:pPr>
        <w:pStyle w:val="NormalWeb"/>
        <w:shd w:val="clear" w:color="auto" w:fill="FFFFFF"/>
        <w:spacing w:before="150" w:beforeAutospacing="0" w:after="0" w:afterAutospacing="0"/>
        <w:rPr>
          <w:rFonts w:ascii="Arial" w:hAnsi="Arial" w:cs="Arial"/>
          <w:color w:val="333333"/>
          <w:sz w:val="21"/>
          <w:szCs w:val="21"/>
        </w:rPr>
      </w:pPr>
      <w:hyperlink r:id="rId86" w:history="1">
        <w:r w:rsidR="00000C26">
          <w:rPr>
            <w:rStyle w:val="Hyperlink"/>
            <w:rFonts w:ascii="Arial" w:hAnsi="Arial" w:cs="Arial"/>
            <w:color w:val="3572B0"/>
            <w:sz w:val="21"/>
            <w:szCs w:val="21"/>
          </w:rPr>
          <w:t>https://developer.mozilla.org/en-US/docs/Project:Copyrights</w:t>
        </w:r>
      </w:hyperlink>
    </w:p>
    <w:p w14:paraId="3EDAF69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1339F8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47CDF1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21"/>
          <w:szCs w:val="21"/>
        </w:rPr>
        <w:br/>
        <w:t>debug LICENSE (node_modules\debug\LICENSE)</w:t>
      </w:r>
      <w:r>
        <w:rPr>
          <w:rFonts w:ascii="Arial" w:hAnsi="Arial" w:cs="Arial"/>
          <w:color w:val="333333"/>
          <w:sz w:val="21"/>
          <w:szCs w:val="21"/>
        </w:rPr>
        <w:br/>
        <w:t>--------------------------------------------------------------------------------</w:t>
      </w:r>
      <w:r>
        <w:rPr>
          <w:rFonts w:ascii="Arial" w:hAnsi="Arial" w:cs="Arial"/>
          <w:color w:val="333333"/>
          <w:sz w:val="21"/>
          <w:szCs w:val="21"/>
        </w:rPr>
        <w:br/>
        <w:t>(The MIT License)</w:t>
      </w:r>
    </w:p>
    <w:p w14:paraId="2587E47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TJ Holowaychuk &lt;tj@</w:t>
      </w:r>
      <w:hyperlink r:id="rId87" w:history="1">
        <w:r>
          <w:rPr>
            <w:rStyle w:val="Hyperlink"/>
            <w:rFonts w:ascii="Arial" w:hAnsi="Arial" w:cs="Arial"/>
            <w:color w:val="3572B0"/>
            <w:sz w:val="21"/>
            <w:szCs w:val="21"/>
          </w:rPr>
          <w:t>vision-media.ca</w:t>
        </w:r>
      </w:hyperlink>
      <w:r>
        <w:rPr>
          <w:rFonts w:ascii="Arial" w:hAnsi="Arial" w:cs="Arial"/>
          <w:color w:val="333333"/>
          <w:sz w:val="21"/>
          <w:szCs w:val="21"/>
        </w:rPr>
        <w:t>&gt;</w:t>
      </w:r>
    </w:p>
    <w:p w14:paraId="6954013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 this software</w:t>
      </w:r>
      <w:r>
        <w:rPr>
          <w:rStyle w:val="apple-converted-space"/>
          <w:rFonts w:ascii="Arial" w:hAnsi="Arial" w:cs="Arial"/>
          <w:color w:val="333333"/>
          <w:sz w:val="21"/>
          <w:szCs w:val="21"/>
        </w:rPr>
        <w:t> </w:t>
      </w:r>
      <w:r>
        <w:rPr>
          <w:rFonts w:ascii="Arial" w:hAnsi="Arial" w:cs="Arial"/>
          <w:color w:val="333333"/>
          <w:sz w:val="21"/>
          <w:szCs w:val="21"/>
        </w:rPr>
        <w:br/>
        <w:t>and associated documentation files (the 'Software'), to deal in the Software without restriction,</w:t>
      </w:r>
      <w:r>
        <w:rPr>
          <w:rStyle w:val="apple-converted-space"/>
          <w:rFonts w:ascii="Arial" w:hAnsi="Arial" w:cs="Arial"/>
          <w:color w:val="333333"/>
          <w:sz w:val="21"/>
          <w:szCs w:val="21"/>
        </w:rPr>
        <w:t> </w:t>
      </w:r>
      <w:r>
        <w:rPr>
          <w:rFonts w:ascii="Arial" w:hAnsi="Arial" w:cs="Arial"/>
          <w:color w:val="333333"/>
          <w:sz w:val="21"/>
          <w:szCs w:val="21"/>
        </w:rPr>
        <w:br/>
        <w:t>including without limitation the rights to use, copy, modify, merge, publish, distribute, sublicense,</w:t>
      </w:r>
      <w:r>
        <w:rPr>
          <w:rStyle w:val="apple-converted-space"/>
          <w:rFonts w:ascii="Arial" w:hAnsi="Arial" w:cs="Arial"/>
          <w:color w:val="333333"/>
          <w:sz w:val="21"/>
          <w:szCs w:val="21"/>
        </w:rPr>
        <w:t> </w:t>
      </w:r>
      <w:r>
        <w:rPr>
          <w:rFonts w:ascii="Arial" w:hAnsi="Arial" w:cs="Arial"/>
          <w:color w:val="333333"/>
          <w:sz w:val="21"/>
          <w:szCs w:val="21"/>
        </w:rPr>
        <w:br/>
        <w:t>and/or sell copies of the Software, and to permit persons to whom the Software is furnished to do so,</w:t>
      </w:r>
      <w:r>
        <w:rPr>
          <w:rFonts w:ascii="Arial" w:hAnsi="Arial" w:cs="Arial"/>
          <w:color w:val="333333"/>
          <w:sz w:val="21"/>
          <w:szCs w:val="21"/>
        </w:rPr>
        <w:br/>
        <w:t>subject to the following conditions:</w:t>
      </w:r>
    </w:p>
    <w:p w14:paraId="56BF9B5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 copies or substantial</w:t>
      </w:r>
      <w:r>
        <w:rPr>
          <w:rStyle w:val="apple-converted-space"/>
          <w:rFonts w:ascii="Arial" w:hAnsi="Arial" w:cs="Arial"/>
          <w:color w:val="333333"/>
          <w:sz w:val="21"/>
          <w:szCs w:val="21"/>
        </w:rPr>
        <w:t> </w:t>
      </w:r>
      <w:r>
        <w:rPr>
          <w:rFonts w:ascii="Arial" w:hAnsi="Arial" w:cs="Arial"/>
          <w:color w:val="333333"/>
          <w:sz w:val="21"/>
          <w:szCs w:val="21"/>
        </w:rPr>
        <w:br/>
        <w:t>portions of the Software.</w:t>
      </w:r>
    </w:p>
    <w:p w14:paraId="0FB6EB7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 IMPLIED, INCLUDING BUT NOT</w:t>
      </w:r>
      <w:r>
        <w:rPr>
          <w:rStyle w:val="apple-converted-space"/>
          <w:rFonts w:ascii="Arial" w:hAnsi="Arial" w:cs="Arial"/>
          <w:color w:val="333333"/>
          <w:sz w:val="21"/>
          <w:szCs w:val="21"/>
        </w:rPr>
        <w:t> </w:t>
      </w:r>
      <w:r>
        <w:rPr>
          <w:rFonts w:ascii="Arial" w:hAnsi="Arial" w:cs="Arial"/>
          <w:color w:val="333333"/>
          <w:sz w:val="21"/>
          <w:szCs w:val="21"/>
        </w:rPr>
        <w:br/>
        <w:t>LIMITED TO THE WARRANTIES OF MERCHANTABILITY, FITNESS FOR A PARTICULAR PURPOSE AND NONINFRINGEMENT.</w:t>
      </w:r>
      <w:r>
        <w:rPr>
          <w:rStyle w:val="apple-converted-space"/>
          <w:rFonts w:ascii="Arial" w:hAnsi="Arial" w:cs="Arial"/>
          <w:color w:val="333333"/>
          <w:sz w:val="21"/>
          <w:szCs w:val="21"/>
        </w:rPr>
        <w:t> </w:t>
      </w:r>
      <w:r>
        <w:rPr>
          <w:rFonts w:ascii="Arial" w:hAnsi="Arial" w:cs="Arial"/>
          <w:color w:val="333333"/>
          <w:sz w:val="21"/>
          <w:szCs w:val="21"/>
        </w:rPr>
        <w:br/>
        <w:t>IN NO EVENT SHALL THE AUTHORS OR COPYRIGHT HOLDERS BE LIABLE FOR ANY CLAIM, DAMAGES OR OTHER LIABILITY,</w:t>
      </w:r>
      <w:r>
        <w:rPr>
          <w:rStyle w:val="apple-converted-space"/>
          <w:rFonts w:ascii="Arial" w:hAnsi="Arial" w:cs="Arial"/>
          <w:color w:val="333333"/>
          <w:sz w:val="21"/>
          <w:szCs w:val="21"/>
        </w:rPr>
        <w:t> </w:t>
      </w:r>
      <w:r>
        <w:rPr>
          <w:rFonts w:ascii="Arial" w:hAnsi="Arial" w:cs="Arial"/>
          <w:color w:val="333333"/>
          <w:sz w:val="21"/>
          <w:szCs w:val="21"/>
        </w:rPr>
        <w:br/>
        <w:t>WHETHER IN AN ACTION OF CONTRACT, TORT OR OTHERWISE, ARISING FROM, OUT OF OR IN CONNECTION WITH THE</w:t>
      </w:r>
      <w:r>
        <w:rPr>
          <w:rStyle w:val="apple-converted-space"/>
          <w:rFonts w:ascii="Arial" w:hAnsi="Arial" w:cs="Arial"/>
          <w:color w:val="333333"/>
          <w:sz w:val="21"/>
          <w:szCs w:val="21"/>
        </w:rPr>
        <w:t> </w:t>
      </w:r>
      <w:r>
        <w:rPr>
          <w:rFonts w:ascii="Arial" w:hAnsi="Arial" w:cs="Arial"/>
          <w:color w:val="333333"/>
          <w:sz w:val="21"/>
          <w:szCs w:val="21"/>
        </w:rPr>
        <w:br/>
        <w:t>SOFTWARE OR THE USE OR OTHER DEALINGS IN THE SOFTWARE.</w:t>
      </w:r>
    </w:p>
    <w:p w14:paraId="7774EB8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5B7D9BE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CD397F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deepmerge license (node_modules\deepmerge\license.txt)</w:t>
      </w:r>
      <w:r>
        <w:rPr>
          <w:rFonts w:ascii="Arial" w:hAnsi="Arial" w:cs="Arial"/>
          <w:color w:val="333333"/>
          <w:sz w:val="21"/>
          <w:szCs w:val="21"/>
        </w:rPr>
        <w:br/>
        <w:t>--------------------------------------------------------------------------------</w:t>
      </w:r>
      <w:r>
        <w:rPr>
          <w:rFonts w:ascii="Arial" w:hAnsi="Arial" w:cs="Arial"/>
          <w:color w:val="333333"/>
          <w:sz w:val="21"/>
          <w:szCs w:val="21"/>
        </w:rPr>
        <w:br/>
        <w:t>The MIT License (MIT)</w:t>
      </w:r>
    </w:p>
    <w:p w14:paraId="5C79691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2012 Nicholas Fisher</w:t>
      </w:r>
    </w:p>
    <w:p w14:paraId="38C0B41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53C9234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665A531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3232C1C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0416F2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w:t>
      </w:r>
    </w:p>
    <w:p w14:paraId="4952D07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delayed-stream License (node_modules\delayed-stream\License)</w:t>
      </w:r>
      <w:r>
        <w:rPr>
          <w:rFonts w:ascii="Arial" w:hAnsi="Arial" w:cs="Arial"/>
          <w:color w:val="333333"/>
          <w:sz w:val="21"/>
          <w:szCs w:val="21"/>
        </w:rPr>
        <w:br/>
        <w:t>--------------------------------------------------------------------------------</w:t>
      </w:r>
      <w:r>
        <w:rPr>
          <w:rFonts w:ascii="Arial" w:hAnsi="Arial" w:cs="Arial"/>
          <w:color w:val="333333"/>
          <w:sz w:val="21"/>
          <w:szCs w:val="21"/>
        </w:rPr>
        <w:br/>
        <w:t>Copyright (c) 2011 Debuggable Limited &lt;felix@</w:t>
      </w:r>
      <w:hyperlink r:id="rId88" w:history="1">
        <w:r>
          <w:rPr>
            <w:rStyle w:val="Hyperlink"/>
            <w:rFonts w:ascii="Arial" w:hAnsi="Arial" w:cs="Arial"/>
            <w:color w:val="3572B0"/>
            <w:sz w:val="21"/>
            <w:szCs w:val="21"/>
          </w:rPr>
          <w:t>debuggable.com</w:t>
        </w:r>
      </w:hyperlink>
      <w:r>
        <w:rPr>
          <w:rFonts w:ascii="Arial" w:hAnsi="Arial" w:cs="Arial"/>
          <w:color w:val="333333"/>
          <w:sz w:val="21"/>
          <w:szCs w:val="21"/>
        </w:rPr>
        <w:t>&gt;</w:t>
      </w:r>
    </w:p>
    <w:p w14:paraId="0913304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02FFA9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0BAD7B2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195A4A2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7DBA2D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00308C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dot-prop license (node_modules\dot-prop\license)</w:t>
      </w:r>
      <w:r>
        <w:rPr>
          <w:rFonts w:ascii="Arial" w:hAnsi="Arial" w:cs="Arial"/>
          <w:color w:val="333333"/>
          <w:sz w:val="21"/>
          <w:szCs w:val="21"/>
        </w:rPr>
        <w:br/>
        <w:t>--------------------------------------------------------------------------------</w:t>
      </w:r>
      <w:r>
        <w:rPr>
          <w:rFonts w:ascii="Arial" w:hAnsi="Arial" w:cs="Arial"/>
          <w:color w:val="333333"/>
          <w:sz w:val="21"/>
          <w:szCs w:val="21"/>
        </w:rPr>
        <w:br/>
        <w:t>The MIT License (MIT)</w:t>
      </w:r>
    </w:p>
    <w:p w14:paraId="0F7522C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Sindre Sorhus &lt;sindresorhus@</w:t>
      </w:r>
      <w:hyperlink r:id="rId89" w:history="1">
        <w:r>
          <w:rPr>
            <w:rStyle w:val="Hyperlink"/>
            <w:rFonts w:ascii="Arial" w:hAnsi="Arial" w:cs="Arial"/>
            <w:color w:val="3572B0"/>
            <w:sz w:val="21"/>
            <w:szCs w:val="21"/>
          </w:rPr>
          <w:t>gmail.com</w:t>
        </w:r>
      </w:hyperlink>
      <w:r>
        <w:rPr>
          <w:rFonts w:ascii="Arial" w:hAnsi="Arial" w:cs="Arial"/>
          <w:color w:val="333333"/>
          <w:sz w:val="21"/>
          <w:szCs w:val="21"/>
        </w:rPr>
        <w:t>&gt; (</w:t>
      </w:r>
      <w:hyperlink r:id="rId90" w:history="1">
        <w:r>
          <w:rPr>
            <w:rStyle w:val="Hyperlink"/>
            <w:rFonts w:ascii="Arial" w:hAnsi="Arial" w:cs="Arial"/>
            <w:color w:val="3572B0"/>
            <w:sz w:val="21"/>
            <w:szCs w:val="21"/>
          </w:rPr>
          <w:t>sindresorhus.com</w:t>
        </w:r>
      </w:hyperlink>
      <w:r>
        <w:rPr>
          <w:rFonts w:ascii="Arial" w:hAnsi="Arial" w:cs="Arial"/>
          <w:color w:val="333333"/>
          <w:sz w:val="21"/>
          <w:szCs w:val="21"/>
        </w:rPr>
        <w:t>)</w:t>
      </w:r>
    </w:p>
    <w:p w14:paraId="1BC4B7C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64CB933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70DB8A7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315C0BE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340EBB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C9EB22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21"/>
          <w:szCs w:val="21"/>
        </w:rPr>
        <w:br/>
        <w:t>duplexify LICENSE (node_modules\duplexify\LICENSE)</w:t>
      </w:r>
      <w:r>
        <w:rPr>
          <w:rFonts w:ascii="Arial" w:hAnsi="Arial" w:cs="Arial"/>
          <w:color w:val="333333"/>
          <w:sz w:val="21"/>
          <w:szCs w:val="21"/>
        </w:rPr>
        <w:br/>
        <w:t>--------------------------------------------------------------------------------</w:t>
      </w:r>
      <w:r>
        <w:rPr>
          <w:rFonts w:ascii="Arial" w:hAnsi="Arial" w:cs="Arial"/>
          <w:color w:val="333333"/>
          <w:sz w:val="21"/>
          <w:szCs w:val="21"/>
        </w:rPr>
        <w:br/>
        <w:t>The MIT License (MIT)</w:t>
      </w:r>
    </w:p>
    <w:p w14:paraId="4F26501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Mathias Buus</w:t>
      </w:r>
    </w:p>
    <w:p w14:paraId="0BDCA50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2AB4E43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78A44C4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r>
        <w:rPr>
          <w:rFonts w:ascii="Arial" w:hAnsi="Arial" w:cs="Arial"/>
          <w:color w:val="333333"/>
          <w:sz w:val="21"/>
          <w:szCs w:val="21"/>
        </w:rPr>
        <w:br/>
        <w:t>--------------------------------------------------------------------------------</w:t>
      </w:r>
    </w:p>
    <w:p w14:paraId="520E228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34F181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end-of-stream LICENSE (node_modules\end-of-stream\LICENSE)</w:t>
      </w:r>
      <w:r>
        <w:rPr>
          <w:rFonts w:ascii="Arial" w:hAnsi="Arial" w:cs="Arial"/>
          <w:color w:val="333333"/>
          <w:sz w:val="21"/>
          <w:szCs w:val="21"/>
        </w:rPr>
        <w:br/>
        <w:t>--------------------------------------------------------------------------------</w:t>
      </w:r>
      <w:r>
        <w:rPr>
          <w:rFonts w:ascii="Arial" w:hAnsi="Arial" w:cs="Arial"/>
          <w:color w:val="333333"/>
          <w:sz w:val="21"/>
          <w:szCs w:val="21"/>
        </w:rPr>
        <w:br/>
        <w:t>The MIT License (MIT)</w:t>
      </w:r>
    </w:p>
    <w:p w14:paraId="0C5CFB8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Mathias Buus</w:t>
      </w:r>
    </w:p>
    <w:p w14:paraId="662A78E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066E423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4EEEAA3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r>
        <w:rPr>
          <w:rFonts w:ascii="Arial" w:hAnsi="Arial" w:cs="Arial"/>
          <w:color w:val="333333"/>
          <w:sz w:val="21"/>
          <w:szCs w:val="21"/>
        </w:rPr>
        <w:br/>
        <w:t>--------------------------------------------------------------------------------</w:t>
      </w:r>
    </w:p>
    <w:p w14:paraId="350409D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6F985F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ecc-jsbn LICENSE (node_modules\ecc-jsbn\LICENSE)</w:t>
      </w:r>
      <w:r>
        <w:rPr>
          <w:rFonts w:ascii="Arial" w:hAnsi="Arial" w:cs="Arial"/>
          <w:color w:val="333333"/>
          <w:sz w:val="21"/>
          <w:szCs w:val="21"/>
        </w:rPr>
        <w:br/>
      </w:r>
      <w:r>
        <w:rPr>
          <w:rFonts w:ascii="Arial" w:hAnsi="Arial" w:cs="Arial"/>
          <w:color w:val="333333"/>
          <w:sz w:val="21"/>
          <w:szCs w:val="21"/>
        </w:rPr>
        <w:lastRenderedPageBreak/>
        <w:t>--------------------------------------------------------------------------------</w:t>
      </w:r>
      <w:r>
        <w:rPr>
          <w:rFonts w:ascii="Arial" w:hAnsi="Arial" w:cs="Arial"/>
          <w:color w:val="333333"/>
          <w:sz w:val="21"/>
          <w:szCs w:val="21"/>
        </w:rPr>
        <w:br/>
        <w:t>The MIT License (MIT)</w:t>
      </w:r>
    </w:p>
    <w:p w14:paraId="5D955C4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Jeremie Miller</w:t>
      </w:r>
    </w:p>
    <w:p w14:paraId="4601D9E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501118A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3AECBA0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r>
        <w:rPr>
          <w:rFonts w:ascii="Arial" w:hAnsi="Arial" w:cs="Arial"/>
          <w:color w:val="333333"/>
          <w:sz w:val="21"/>
          <w:szCs w:val="21"/>
        </w:rPr>
        <w:br/>
        <w:t>--------------------------------------------------------------------------------</w:t>
      </w:r>
    </w:p>
    <w:p w14:paraId="26A9912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2338E7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dustjs-linkedin LICENSE (node_modules\dustjs-linkedin\LICENSE)</w:t>
      </w:r>
      <w:r>
        <w:rPr>
          <w:rFonts w:ascii="Arial" w:hAnsi="Arial" w:cs="Arial"/>
          <w:color w:val="333333"/>
          <w:sz w:val="21"/>
          <w:szCs w:val="21"/>
        </w:rPr>
        <w:br/>
        <w:t>--------------------------------------------------------------------------------</w:t>
      </w:r>
      <w:r>
        <w:rPr>
          <w:rFonts w:ascii="Arial" w:hAnsi="Arial" w:cs="Arial"/>
          <w:color w:val="333333"/>
          <w:sz w:val="21"/>
          <w:szCs w:val="21"/>
        </w:rPr>
        <w:br/>
        <w:t>Copyright (c) 2010 Aleksander Williams</w:t>
      </w:r>
    </w:p>
    <w:p w14:paraId="1EED55A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11FAD8A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5F557BD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r>
        <w:rPr>
          <w:rFonts w:ascii="Arial" w:hAnsi="Arial" w:cs="Arial"/>
          <w:color w:val="333333"/>
          <w:sz w:val="21"/>
          <w:szCs w:val="21"/>
        </w:rPr>
        <w:br/>
        <w:t>--------------------------------------------------------------------------------</w:t>
      </w:r>
    </w:p>
    <w:p w14:paraId="6D7CE1C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AEDDCF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r>
      <w:hyperlink r:id="rId91" w:history="1">
        <w:r>
          <w:rPr>
            <w:rStyle w:val="Hyperlink"/>
            <w:rFonts w:ascii="Arial" w:hAnsi="Arial" w:cs="Arial"/>
            <w:color w:val="3572B0"/>
            <w:sz w:val="21"/>
            <w:szCs w:val="21"/>
          </w:rPr>
          <w:t>engine.io</w:t>
        </w:r>
      </w:hyperlink>
      <w:r>
        <w:rPr>
          <w:rStyle w:val="apple-converted-space"/>
          <w:rFonts w:ascii="Arial" w:hAnsi="Arial" w:cs="Arial"/>
          <w:color w:val="333333"/>
          <w:sz w:val="21"/>
          <w:szCs w:val="21"/>
        </w:rPr>
        <w:t> </w:t>
      </w:r>
      <w:r>
        <w:rPr>
          <w:rFonts w:ascii="Arial" w:hAnsi="Arial" w:cs="Arial"/>
          <w:color w:val="333333"/>
          <w:sz w:val="21"/>
          <w:szCs w:val="21"/>
        </w:rPr>
        <w:t>LICENSE (node_modules\</w:t>
      </w:r>
      <w:hyperlink r:id="rId92" w:history="1">
        <w:r>
          <w:rPr>
            <w:rStyle w:val="Hyperlink"/>
            <w:rFonts w:ascii="Arial" w:hAnsi="Arial" w:cs="Arial"/>
            <w:color w:val="3572B0"/>
            <w:sz w:val="21"/>
            <w:szCs w:val="21"/>
          </w:rPr>
          <w:t>engine.io</w:t>
        </w:r>
      </w:hyperlink>
      <w:r>
        <w:rPr>
          <w:rFonts w:ascii="Arial" w:hAnsi="Arial" w:cs="Arial"/>
          <w:color w:val="333333"/>
          <w:sz w:val="21"/>
          <w:szCs w:val="21"/>
        </w:rPr>
        <w:t>\LICENSE)</w:t>
      </w:r>
      <w:r>
        <w:rPr>
          <w:rFonts w:ascii="Arial" w:hAnsi="Arial" w:cs="Arial"/>
          <w:color w:val="333333"/>
          <w:sz w:val="21"/>
          <w:szCs w:val="21"/>
        </w:rPr>
        <w:br/>
        <w:t>--------------------------------------------------------------------------------</w:t>
      </w:r>
      <w:r>
        <w:rPr>
          <w:rFonts w:ascii="Arial" w:hAnsi="Arial" w:cs="Arial"/>
          <w:color w:val="333333"/>
          <w:sz w:val="21"/>
          <w:szCs w:val="21"/>
        </w:rPr>
        <w:br/>
        <w:t>(The MIT License)</w:t>
      </w:r>
    </w:p>
    <w:p w14:paraId="4241E0F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Copyright (c) 2014 Guillermo Rauch &lt;guillermo@</w:t>
      </w:r>
      <w:hyperlink r:id="rId93" w:history="1">
        <w:r>
          <w:rPr>
            <w:rStyle w:val="Hyperlink"/>
            <w:rFonts w:ascii="Arial" w:hAnsi="Arial" w:cs="Arial"/>
            <w:color w:val="3572B0"/>
            <w:sz w:val="21"/>
            <w:szCs w:val="21"/>
          </w:rPr>
          <w:t>learnboost.com</w:t>
        </w:r>
      </w:hyperlink>
      <w:r>
        <w:rPr>
          <w:rFonts w:ascii="Arial" w:hAnsi="Arial" w:cs="Arial"/>
          <w:color w:val="333333"/>
          <w:sz w:val="21"/>
          <w:szCs w:val="21"/>
        </w:rPr>
        <w:t>&gt;</w:t>
      </w:r>
    </w:p>
    <w:p w14:paraId="7461493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 this software</w:t>
      </w:r>
      <w:r>
        <w:rPr>
          <w:rStyle w:val="apple-converted-space"/>
          <w:rFonts w:ascii="Arial" w:hAnsi="Arial" w:cs="Arial"/>
          <w:color w:val="333333"/>
          <w:sz w:val="21"/>
          <w:szCs w:val="21"/>
        </w:rPr>
        <w:t> </w:t>
      </w:r>
      <w:r>
        <w:rPr>
          <w:rFonts w:ascii="Arial" w:hAnsi="Arial" w:cs="Arial"/>
          <w:color w:val="333333"/>
          <w:sz w:val="21"/>
          <w:szCs w:val="21"/>
        </w:rPr>
        <w:br/>
        <w:t>and associated documentation files (the 'Software'), to deal in the Software without restriction,</w:t>
      </w:r>
      <w:r>
        <w:rPr>
          <w:rStyle w:val="apple-converted-space"/>
          <w:rFonts w:ascii="Arial" w:hAnsi="Arial" w:cs="Arial"/>
          <w:color w:val="333333"/>
          <w:sz w:val="21"/>
          <w:szCs w:val="21"/>
        </w:rPr>
        <w:t> </w:t>
      </w:r>
      <w:r>
        <w:rPr>
          <w:rFonts w:ascii="Arial" w:hAnsi="Arial" w:cs="Arial"/>
          <w:color w:val="333333"/>
          <w:sz w:val="21"/>
          <w:szCs w:val="21"/>
        </w:rPr>
        <w:br/>
        <w:t>including without limitation the rights to use, copy, modify, merge, publish, distribute,</w:t>
      </w:r>
      <w:r>
        <w:rPr>
          <w:rStyle w:val="apple-converted-space"/>
          <w:rFonts w:ascii="Arial" w:hAnsi="Arial" w:cs="Arial"/>
          <w:color w:val="333333"/>
          <w:sz w:val="21"/>
          <w:szCs w:val="21"/>
        </w:rPr>
        <w:t> </w:t>
      </w:r>
      <w:r>
        <w:rPr>
          <w:rFonts w:ascii="Arial" w:hAnsi="Arial" w:cs="Arial"/>
          <w:color w:val="333333"/>
          <w:sz w:val="21"/>
          <w:szCs w:val="21"/>
        </w:rPr>
        <w:br/>
        <w:t>sublicense, and/or sell copies of the Software, and to permit persons to whom the Software is</w:t>
      </w:r>
      <w:r>
        <w:rPr>
          <w:rStyle w:val="apple-converted-space"/>
          <w:rFonts w:ascii="Arial" w:hAnsi="Arial" w:cs="Arial"/>
          <w:color w:val="333333"/>
          <w:sz w:val="21"/>
          <w:szCs w:val="21"/>
        </w:rPr>
        <w:t> </w:t>
      </w:r>
      <w:r>
        <w:rPr>
          <w:rFonts w:ascii="Arial" w:hAnsi="Arial" w:cs="Arial"/>
          <w:color w:val="333333"/>
          <w:sz w:val="21"/>
          <w:szCs w:val="21"/>
        </w:rPr>
        <w:br/>
        <w:t>furnished to do so, subject to the following conditions:</w:t>
      </w:r>
    </w:p>
    <w:p w14:paraId="53428DC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 copies or</w:t>
      </w:r>
      <w:r>
        <w:rPr>
          <w:rStyle w:val="apple-converted-space"/>
          <w:rFonts w:ascii="Arial" w:hAnsi="Arial" w:cs="Arial"/>
          <w:color w:val="333333"/>
          <w:sz w:val="21"/>
          <w:szCs w:val="21"/>
        </w:rPr>
        <w:t> </w:t>
      </w:r>
      <w:r>
        <w:rPr>
          <w:rFonts w:ascii="Arial" w:hAnsi="Arial" w:cs="Arial"/>
          <w:color w:val="333333"/>
          <w:sz w:val="21"/>
          <w:szCs w:val="21"/>
        </w:rPr>
        <w:br/>
        <w:t>substantial portions of the Software.</w:t>
      </w:r>
    </w:p>
    <w:p w14:paraId="3B45301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 IMPLIED, INCLUDING</w:t>
      </w:r>
      <w:r>
        <w:rPr>
          <w:rStyle w:val="apple-converted-space"/>
          <w:rFonts w:ascii="Arial" w:hAnsi="Arial" w:cs="Arial"/>
          <w:color w:val="333333"/>
          <w:sz w:val="21"/>
          <w:szCs w:val="21"/>
        </w:rPr>
        <w:t> </w:t>
      </w:r>
      <w:r>
        <w:rPr>
          <w:rFonts w:ascii="Arial" w:hAnsi="Arial" w:cs="Arial"/>
          <w:color w:val="333333"/>
          <w:sz w:val="21"/>
          <w:szCs w:val="21"/>
        </w:rPr>
        <w:br/>
        <w:t>BUT NOT LIMITED TO THE WARRANTIES OF MERCHANTABILITY, FITNESS FOR A PARTICULAR PURPOSE AND</w:t>
      </w:r>
      <w:r>
        <w:rPr>
          <w:rStyle w:val="apple-converted-space"/>
          <w:rFonts w:ascii="Arial" w:hAnsi="Arial" w:cs="Arial"/>
          <w:color w:val="333333"/>
          <w:sz w:val="21"/>
          <w:szCs w:val="21"/>
        </w:rPr>
        <w:t> </w:t>
      </w:r>
      <w:r>
        <w:rPr>
          <w:rFonts w:ascii="Arial" w:hAnsi="Arial" w:cs="Arial"/>
          <w:color w:val="333333"/>
          <w:sz w:val="21"/>
          <w:szCs w:val="21"/>
        </w:rPr>
        <w:br/>
        <w:t>NONINFRINGEMENT. IN NO EVENT SHALL THE AUTHORS OR COPYRIGHT HOLDERS BE LIABLE FOR ANY CLAIM,</w:t>
      </w:r>
      <w:r>
        <w:rPr>
          <w:rStyle w:val="apple-converted-space"/>
          <w:rFonts w:ascii="Arial" w:hAnsi="Arial" w:cs="Arial"/>
          <w:color w:val="333333"/>
          <w:sz w:val="21"/>
          <w:szCs w:val="21"/>
        </w:rPr>
        <w:t> </w:t>
      </w:r>
      <w:r>
        <w:rPr>
          <w:rFonts w:ascii="Arial" w:hAnsi="Arial" w:cs="Arial"/>
          <w:color w:val="333333"/>
          <w:sz w:val="21"/>
          <w:szCs w:val="21"/>
        </w:rPr>
        <w:br/>
        <w:t>DAMAGES OR OTHER LIABILITY, WHETHER IN AN ACTION OF CONTRACT, TORT OR OTHERWISE, ARISING FROM,</w:t>
      </w:r>
      <w:r>
        <w:rPr>
          <w:rStyle w:val="apple-converted-space"/>
          <w:rFonts w:ascii="Arial" w:hAnsi="Arial" w:cs="Arial"/>
          <w:color w:val="333333"/>
          <w:sz w:val="21"/>
          <w:szCs w:val="21"/>
        </w:rPr>
        <w:t> </w:t>
      </w:r>
      <w:r>
        <w:rPr>
          <w:rFonts w:ascii="Arial" w:hAnsi="Arial" w:cs="Arial"/>
          <w:color w:val="333333"/>
          <w:sz w:val="21"/>
          <w:szCs w:val="21"/>
        </w:rPr>
        <w:br/>
        <w:t>OUT OF OR IN CONNECTION WITH THE SOFTWARE OR THE USE OR OTHER DEALINGS IN THE SOFTWARE.</w:t>
      </w:r>
    </w:p>
    <w:p w14:paraId="6853537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5FB636B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C5E5B6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r>
      <w:hyperlink r:id="rId94" w:history="1">
        <w:r>
          <w:rPr>
            <w:rStyle w:val="Hyperlink"/>
            <w:rFonts w:ascii="Arial" w:hAnsi="Arial" w:cs="Arial"/>
            <w:color w:val="3572B0"/>
            <w:sz w:val="21"/>
            <w:szCs w:val="21"/>
          </w:rPr>
          <w:t>engine.io</w:t>
        </w:r>
      </w:hyperlink>
      <w:r>
        <w:rPr>
          <w:rFonts w:ascii="Arial" w:hAnsi="Arial" w:cs="Arial"/>
          <w:color w:val="333333"/>
          <w:sz w:val="21"/>
          <w:szCs w:val="21"/>
        </w:rPr>
        <w:t>-client LICENSE (node_modules\</w:t>
      </w:r>
      <w:hyperlink r:id="rId95" w:history="1">
        <w:r>
          <w:rPr>
            <w:rStyle w:val="Hyperlink"/>
            <w:rFonts w:ascii="Arial" w:hAnsi="Arial" w:cs="Arial"/>
            <w:color w:val="3572B0"/>
            <w:sz w:val="21"/>
            <w:szCs w:val="21"/>
          </w:rPr>
          <w:t>engine.io</w:t>
        </w:r>
      </w:hyperlink>
      <w:r>
        <w:rPr>
          <w:rFonts w:ascii="Arial" w:hAnsi="Arial" w:cs="Arial"/>
          <w:color w:val="333333"/>
          <w:sz w:val="21"/>
          <w:szCs w:val="21"/>
        </w:rPr>
        <w:t>-client\LICENSE)</w:t>
      </w:r>
      <w:r>
        <w:rPr>
          <w:rFonts w:ascii="Arial" w:hAnsi="Arial" w:cs="Arial"/>
          <w:color w:val="333333"/>
          <w:sz w:val="21"/>
          <w:szCs w:val="21"/>
        </w:rPr>
        <w:br/>
        <w:t>--------------------------------------------------------------------------------</w:t>
      </w:r>
      <w:r>
        <w:rPr>
          <w:rFonts w:ascii="Arial" w:hAnsi="Arial" w:cs="Arial"/>
          <w:color w:val="333333"/>
          <w:sz w:val="21"/>
          <w:szCs w:val="21"/>
        </w:rPr>
        <w:br/>
        <w:t>(The MIT License)</w:t>
      </w:r>
    </w:p>
    <w:p w14:paraId="7AE481F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2014-2015 Automattic &lt;dev@</w:t>
      </w:r>
      <w:hyperlink r:id="rId96" w:history="1">
        <w:r>
          <w:rPr>
            <w:rStyle w:val="Hyperlink"/>
            <w:rFonts w:ascii="Arial" w:hAnsi="Arial" w:cs="Arial"/>
            <w:color w:val="3572B0"/>
            <w:sz w:val="21"/>
            <w:szCs w:val="21"/>
          </w:rPr>
          <w:t>cloudup.com</w:t>
        </w:r>
      </w:hyperlink>
      <w:r>
        <w:rPr>
          <w:rFonts w:ascii="Arial" w:hAnsi="Arial" w:cs="Arial"/>
          <w:color w:val="333333"/>
          <w:sz w:val="21"/>
          <w:szCs w:val="21"/>
        </w:rPr>
        <w:t>&gt;</w:t>
      </w:r>
    </w:p>
    <w:p w14:paraId="2B5A9F9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4EA9735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55BACAB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 NONINFRINGEMENT.</w:t>
      </w:r>
      <w:r>
        <w:rPr>
          <w:rFonts w:ascii="Arial" w:hAnsi="Arial" w:cs="Arial"/>
          <w:color w:val="333333"/>
          <w:sz w:val="21"/>
          <w:szCs w:val="21"/>
        </w:rPr>
        <w:br/>
        <w:t>IN NO EVENT SHALL THE AUTHORS OR COPYRIGHT HOLDERS BE LIABLE FOR ANY</w:t>
      </w:r>
      <w:r>
        <w:rPr>
          <w:rFonts w:ascii="Arial" w:hAnsi="Arial" w:cs="Arial"/>
          <w:color w:val="333333"/>
          <w:sz w:val="21"/>
          <w:szCs w:val="21"/>
        </w:rPr>
        <w:br/>
        <w:t>CLAIM, DAMAGES OR OTHER LIABILITY, WHETHER IN AN ACTION OF CONTRACT,</w:t>
      </w:r>
      <w:r>
        <w:rPr>
          <w:rFonts w:ascii="Arial" w:hAnsi="Arial" w:cs="Arial"/>
          <w:color w:val="333333"/>
          <w:sz w:val="21"/>
          <w:szCs w:val="21"/>
        </w:rPr>
        <w:br/>
        <w:t>TORT OR OTHERWISE, ARISING FROM, OUT OF OR IN CONNECTION WITH THE</w:t>
      </w:r>
      <w:r>
        <w:rPr>
          <w:rFonts w:ascii="Arial" w:hAnsi="Arial" w:cs="Arial"/>
          <w:color w:val="333333"/>
          <w:sz w:val="21"/>
          <w:szCs w:val="21"/>
        </w:rPr>
        <w:br/>
        <w:t>SOFTWARE OR THE USE OR OTHER DEALINGS IN THE SOFTWARE.</w:t>
      </w:r>
    </w:p>
    <w:p w14:paraId="7A00915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2D4D14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96CA73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21"/>
          <w:szCs w:val="21"/>
        </w:rPr>
        <w:br/>
      </w:r>
      <w:hyperlink r:id="rId97" w:history="1">
        <w:r>
          <w:rPr>
            <w:rStyle w:val="Hyperlink"/>
            <w:rFonts w:ascii="Arial" w:hAnsi="Arial" w:cs="Arial"/>
            <w:color w:val="3572B0"/>
            <w:sz w:val="21"/>
            <w:szCs w:val="21"/>
          </w:rPr>
          <w:t>engine.io</w:t>
        </w:r>
      </w:hyperlink>
      <w:r>
        <w:rPr>
          <w:rFonts w:ascii="Arial" w:hAnsi="Arial" w:cs="Arial"/>
          <w:color w:val="333333"/>
          <w:sz w:val="21"/>
          <w:szCs w:val="21"/>
        </w:rPr>
        <w:t>-parser LICENSE (node_modules\</w:t>
      </w:r>
      <w:hyperlink r:id="rId98" w:history="1">
        <w:r>
          <w:rPr>
            <w:rStyle w:val="Hyperlink"/>
            <w:rFonts w:ascii="Arial" w:hAnsi="Arial" w:cs="Arial"/>
            <w:color w:val="3572B0"/>
            <w:sz w:val="21"/>
            <w:szCs w:val="21"/>
          </w:rPr>
          <w:t>engine.io</w:t>
        </w:r>
      </w:hyperlink>
      <w:r>
        <w:rPr>
          <w:rFonts w:ascii="Arial" w:hAnsi="Arial" w:cs="Arial"/>
          <w:color w:val="333333"/>
          <w:sz w:val="21"/>
          <w:szCs w:val="21"/>
        </w:rPr>
        <w:t>-parser\LICENSE)</w:t>
      </w:r>
      <w:r>
        <w:rPr>
          <w:rFonts w:ascii="Arial" w:hAnsi="Arial" w:cs="Arial"/>
          <w:color w:val="333333"/>
          <w:sz w:val="21"/>
          <w:szCs w:val="21"/>
        </w:rPr>
        <w:br/>
        <w:t>--------------------------------------------------------------------------------</w:t>
      </w:r>
      <w:r>
        <w:rPr>
          <w:rFonts w:ascii="Arial" w:hAnsi="Arial" w:cs="Arial"/>
          <w:color w:val="333333"/>
          <w:sz w:val="21"/>
          <w:szCs w:val="21"/>
        </w:rPr>
        <w:br/>
        <w:t>(The MIT License)</w:t>
      </w:r>
    </w:p>
    <w:p w14:paraId="1857EBC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2016 Guillermo Rauch (@rauchg)</w:t>
      </w:r>
    </w:p>
    <w:p w14:paraId="7FFE343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5626483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15AE752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 NONINFRINGEMENT.</w:t>
      </w:r>
      <w:r>
        <w:rPr>
          <w:rFonts w:ascii="Arial" w:hAnsi="Arial" w:cs="Arial"/>
          <w:color w:val="333333"/>
          <w:sz w:val="21"/>
          <w:szCs w:val="21"/>
        </w:rPr>
        <w:br/>
        <w:t>IN NO EVENT SHALL THE AUTHORS OR COPYRIGHT HOLDERS BE LIABLE FOR ANY</w:t>
      </w:r>
      <w:r>
        <w:rPr>
          <w:rFonts w:ascii="Arial" w:hAnsi="Arial" w:cs="Arial"/>
          <w:color w:val="333333"/>
          <w:sz w:val="21"/>
          <w:szCs w:val="21"/>
        </w:rPr>
        <w:br/>
        <w:t>CLAIM, DAMAGES OR OTHER LIABILITY, WHETHER IN AN ACTION OF CONTRACT,</w:t>
      </w:r>
      <w:r>
        <w:rPr>
          <w:rFonts w:ascii="Arial" w:hAnsi="Arial" w:cs="Arial"/>
          <w:color w:val="333333"/>
          <w:sz w:val="21"/>
          <w:szCs w:val="21"/>
        </w:rPr>
        <w:br/>
        <w:t>TORT OR OTHERWISE, ARISING FROM, OUT OF OR IN CONNECTION WITH THE</w:t>
      </w:r>
      <w:r>
        <w:rPr>
          <w:rFonts w:ascii="Arial" w:hAnsi="Arial" w:cs="Arial"/>
          <w:color w:val="333333"/>
          <w:sz w:val="21"/>
          <w:szCs w:val="21"/>
        </w:rPr>
        <w:br/>
        <w:t>SOFTWARE OR THE USE OR OTHER DEALINGS IN THE SOFTWARE.</w:t>
      </w:r>
      <w:r>
        <w:rPr>
          <w:rFonts w:ascii="Arial" w:hAnsi="Arial" w:cs="Arial"/>
          <w:color w:val="333333"/>
          <w:sz w:val="21"/>
          <w:szCs w:val="21"/>
        </w:rPr>
        <w:br/>
        <w:t>--------------------------------------------------------------------------------</w:t>
      </w:r>
    </w:p>
    <w:p w14:paraId="60D0171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A132F6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env-paths license (node_modules\env-paths\license)</w:t>
      </w:r>
      <w:r>
        <w:rPr>
          <w:rFonts w:ascii="Arial" w:hAnsi="Arial" w:cs="Arial"/>
          <w:color w:val="333333"/>
          <w:sz w:val="21"/>
          <w:szCs w:val="21"/>
        </w:rPr>
        <w:br/>
        <w:t>--------------------------------------------------------------------------------</w:t>
      </w:r>
      <w:r>
        <w:rPr>
          <w:rFonts w:ascii="Arial" w:hAnsi="Arial" w:cs="Arial"/>
          <w:color w:val="333333"/>
          <w:sz w:val="21"/>
          <w:szCs w:val="21"/>
        </w:rPr>
        <w:br/>
        <w:t>The MIT License (MIT)</w:t>
      </w:r>
    </w:p>
    <w:p w14:paraId="3D0ECFB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Sindre Sorhus &lt;sindresorhus@</w:t>
      </w:r>
      <w:hyperlink r:id="rId99" w:history="1">
        <w:r>
          <w:rPr>
            <w:rStyle w:val="Hyperlink"/>
            <w:rFonts w:ascii="Arial" w:hAnsi="Arial" w:cs="Arial"/>
            <w:color w:val="3572B0"/>
            <w:sz w:val="21"/>
            <w:szCs w:val="21"/>
          </w:rPr>
          <w:t>gmail.com</w:t>
        </w:r>
      </w:hyperlink>
      <w:r>
        <w:rPr>
          <w:rFonts w:ascii="Arial" w:hAnsi="Arial" w:cs="Arial"/>
          <w:color w:val="333333"/>
          <w:sz w:val="21"/>
          <w:szCs w:val="21"/>
        </w:rPr>
        <w:t>&gt; (</w:t>
      </w:r>
      <w:hyperlink r:id="rId100" w:history="1">
        <w:r>
          <w:rPr>
            <w:rStyle w:val="Hyperlink"/>
            <w:rFonts w:ascii="Arial" w:hAnsi="Arial" w:cs="Arial"/>
            <w:color w:val="3572B0"/>
            <w:sz w:val="21"/>
            <w:szCs w:val="21"/>
          </w:rPr>
          <w:t>sindresorhus.com</w:t>
        </w:r>
      </w:hyperlink>
      <w:r>
        <w:rPr>
          <w:rFonts w:ascii="Arial" w:hAnsi="Arial" w:cs="Arial"/>
          <w:color w:val="333333"/>
          <w:sz w:val="21"/>
          <w:szCs w:val="21"/>
        </w:rPr>
        <w:t>)</w:t>
      </w:r>
    </w:p>
    <w:p w14:paraId="7C43BA5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D51203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3C4D618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7FA259F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26168B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DFAF93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21"/>
          <w:szCs w:val="21"/>
        </w:rPr>
        <w:br/>
        <w:t>es6-promise LICENSE (node_modules\es6-promise\LICENSE)</w:t>
      </w:r>
      <w:r>
        <w:rPr>
          <w:rFonts w:ascii="Arial" w:hAnsi="Arial" w:cs="Arial"/>
          <w:color w:val="333333"/>
          <w:sz w:val="21"/>
          <w:szCs w:val="21"/>
        </w:rPr>
        <w:br/>
        <w:t>--------------------------------------------------------------------------------</w:t>
      </w:r>
      <w:r>
        <w:rPr>
          <w:rFonts w:ascii="Arial" w:hAnsi="Arial" w:cs="Arial"/>
          <w:color w:val="333333"/>
          <w:sz w:val="21"/>
          <w:szCs w:val="21"/>
        </w:rPr>
        <w:br/>
        <w:t>Copyright (c) 2014 Yehuda Katz, Tom Dale, Stefan Penner and contributors</w:t>
      </w:r>
    </w:p>
    <w:p w14:paraId="603695E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w:t>
      </w:r>
      <w:r>
        <w:rPr>
          <w:rFonts w:ascii="Arial" w:hAnsi="Arial" w:cs="Arial"/>
          <w:color w:val="333333"/>
          <w:sz w:val="21"/>
          <w:szCs w:val="21"/>
        </w:rPr>
        <w:br/>
        <w:t>this software and associated documentation files (the "Software"), to deal in</w:t>
      </w:r>
      <w:r>
        <w:rPr>
          <w:rFonts w:ascii="Arial" w:hAnsi="Arial" w:cs="Arial"/>
          <w:color w:val="333333"/>
          <w:sz w:val="21"/>
          <w:szCs w:val="21"/>
        </w:rPr>
        <w:br/>
        <w:t>the Software without restriction, including without limitation the rights to</w:t>
      </w:r>
      <w:r>
        <w:rPr>
          <w:rFonts w:ascii="Arial" w:hAnsi="Arial" w:cs="Arial"/>
          <w:color w:val="333333"/>
          <w:sz w:val="21"/>
          <w:szCs w:val="21"/>
        </w:rPr>
        <w:br/>
        <w:t>use, copy, modify, merge, publish, distribute, sublicense, and/or sell copies</w:t>
      </w:r>
      <w:r>
        <w:rPr>
          <w:rFonts w:ascii="Arial" w:hAnsi="Arial" w:cs="Arial"/>
          <w:color w:val="333333"/>
          <w:sz w:val="21"/>
          <w:szCs w:val="21"/>
        </w:rPr>
        <w:br/>
        <w:t>of the Software, and to permit persons to whom the Software is furnished to do</w:t>
      </w:r>
      <w:r>
        <w:rPr>
          <w:rFonts w:ascii="Arial" w:hAnsi="Arial" w:cs="Arial"/>
          <w:color w:val="333333"/>
          <w:sz w:val="21"/>
          <w:szCs w:val="21"/>
        </w:rPr>
        <w:br/>
        <w:t>so, subject to the following conditions:</w:t>
      </w:r>
    </w:p>
    <w:p w14:paraId="2922B01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32CA3A0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p>
    <w:p w14:paraId="1320BF9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A62BB4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8B862B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es5-shim LICENSE (node_modules\es5-shim\LICENSE)</w:t>
      </w:r>
      <w:r>
        <w:rPr>
          <w:rFonts w:ascii="Arial" w:hAnsi="Arial" w:cs="Arial"/>
          <w:color w:val="333333"/>
          <w:sz w:val="21"/>
          <w:szCs w:val="21"/>
        </w:rPr>
        <w:br/>
        <w:t>--------------------------------------------------------------------------------</w:t>
      </w:r>
      <w:r>
        <w:rPr>
          <w:rFonts w:ascii="Arial" w:hAnsi="Arial" w:cs="Arial"/>
          <w:color w:val="333333"/>
          <w:sz w:val="21"/>
          <w:szCs w:val="21"/>
        </w:rPr>
        <w:br/>
        <w:t>The MIT License (MIT)</w:t>
      </w:r>
    </w:p>
    <w:p w14:paraId="04AF2BD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2009-2016 Kristopher Michael Kowal and contributors</w:t>
      </w:r>
    </w:p>
    <w:p w14:paraId="4F30D30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1F1BC4A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0753F4B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3AE0C7B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5C5B3F4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3985C2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21"/>
          <w:szCs w:val="21"/>
        </w:rPr>
        <w:br/>
        <w:t>escape-string-regexp license (node_modules\escape-string-regexp\license)</w:t>
      </w:r>
      <w:r>
        <w:rPr>
          <w:rFonts w:ascii="Arial" w:hAnsi="Arial" w:cs="Arial"/>
          <w:color w:val="333333"/>
          <w:sz w:val="21"/>
          <w:szCs w:val="21"/>
        </w:rPr>
        <w:br/>
        <w:t>--------------------------------------------------------------------------------</w:t>
      </w:r>
      <w:r>
        <w:rPr>
          <w:rFonts w:ascii="Arial" w:hAnsi="Arial" w:cs="Arial"/>
          <w:color w:val="333333"/>
          <w:sz w:val="21"/>
          <w:szCs w:val="21"/>
        </w:rPr>
        <w:br/>
        <w:t>The MIT License (MIT)</w:t>
      </w:r>
    </w:p>
    <w:p w14:paraId="7714A660" w14:textId="77777777" w:rsidR="00000C26" w:rsidRPr="008356BB" w:rsidRDefault="00000C26" w:rsidP="00000C26">
      <w:pPr>
        <w:pStyle w:val="NormalWeb"/>
        <w:shd w:val="clear" w:color="auto" w:fill="FFFFFF"/>
        <w:spacing w:before="150" w:beforeAutospacing="0" w:after="0" w:afterAutospacing="0"/>
        <w:rPr>
          <w:rFonts w:ascii="Arial" w:hAnsi="Arial" w:cs="Arial"/>
          <w:color w:val="333333"/>
          <w:sz w:val="21"/>
          <w:szCs w:val="21"/>
          <w:lang w:val="de-DE"/>
        </w:rPr>
      </w:pPr>
      <w:r w:rsidRPr="008356BB">
        <w:rPr>
          <w:rFonts w:ascii="Arial" w:hAnsi="Arial" w:cs="Arial"/>
          <w:color w:val="333333"/>
          <w:sz w:val="21"/>
          <w:szCs w:val="21"/>
          <w:lang w:val="de-DE"/>
        </w:rPr>
        <w:t>Copyright (c) Sindre Sorhus &lt;sindresorhus@</w:t>
      </w:r>
      <w:hyperlink r:id="rId101" w:history="1">
        <w:r w:rsidRPr="008356BB">
          <w:rPr>
            <w:rStyle w:val="Hyperlink"/>
            <w:rFonts w:ascii="Arial" w:hAnsi="Arial" w:cs="Arial"/>
            <w:color w:val="3572B0"/>
            <w:sz w:val="21"/>
            <w:szCs w:val="21"/>
            <w:lang w:val="de-DE"/>
          </w:rPr>
          <w:t>gmail.com</w:t>
        </w:r>
      </w:hyperlink>
      <w:r w:rsidRPr="008356BB">
        <w:rPr>
          <w:rFonts w:ascii="Arial" w:hAnsi="Arial" w:cs="Arial"/>
          <w:color w:val="333333"/>
          <w:sz w:val="21"/>
          <w:szCs w:val="21"/>
          <w:lang w:val="de-DE"/>
        </w:rPr>
        <w:t>&gt; (</w:t>
      </w:r>
      <w:hyperlink r:id="rId102" w:history="1">
        <w:r w:rsidRPr="008356BB">
          <w:rPr>
            <w:rStyle w:val="Hyperlink"/>
            <w:rFonts w:ascii="Arial" w:hAnsi="Arial" w:cs="Arial"/>
            <w:color w:val="3572B0"/>
            <w:sz w:val="21"/>
            <w:szCs w:val="21"/>
            <w:lang w:val="de-DE"/>
          </w:rPr>
          <w:t>sindresorhus.com</w:t>
        </w:r>
      </w:hyperlink>
      <w:r w:rsidRPr="008356BB">
        <w:rPr>
          <w:rFonts w:ascii="Arial" w:hAnsi="Arial" w:cs="Arial"/>
          <w:color w:val="333333"/>
          <w:sz w:val="21"/>
          <w:szCs w:val="21"/>
          <w:lang w:val="de-DE"/>
        </w:rPr>
        <w:t>)</w:t>
      </w:r>
    </w:p>
    <w:p w14:paraId="6E3F990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18DE679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2739527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5D1E738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443E8D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C49AE7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expand-brackets LICENSE (node_modules\expand-brackets\LICENSE)</w:t>
      </w:r>
      <w:r>
        <w:rPr>
          <w:rFonts w:ascii="Arial" w:hAnsi="Arial" w:cs="Arial"/>
          <w:color w:val="333333"/>
          <w:sz w:val="21"/>
          <w:szCs w:val="21"/>
        </w:rPr>
        <w:br/>
        <w:t>--------------------------------------------------------------------------------</w:t>
      </w:r>
      <w:r>
        <w:rPr>
          <w:rFonts w:ascii="Arial" w:hAnsi="Arial" w:cs="Arial"/>
          <w:color w:val="333333"/>
          <w:sz w:val="21"/>
          <w:szCs w:val="21"/>
        </w:rPr>
        <w:br/>
        <w:t>The MIT License (MIT)</w:t>
      </w:r>
    </w:p>
    <w:p w14:paraId="61B7FEC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2015-2016, Jon Schlinkert.</w:t>
      </w:r>
    </w:p>
    <w:p w14:paraId="6AB6CF0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0230D6C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26AC293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35B71C0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CBADD4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7C706F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21"/>
          <w:szCs w:val="21"/>
        </w:rPr>
        <w:br/>
        <w:t>expand-range LICENSE (node_modules\expand-range\LICENSE)</w:t>
      </w:r>
      <w:r>
        <w:rPr>
          <w:rFonts w:ascii="Arial" w:hAnsi="Arial" w:cs="Arial"/>
          <w:color w:val="333333"/>
          <w:sz w:val="21"/>
          <w:szCs w:val="21"/>
        </w:rPr>
        <w:br/>
        <w:t>--------------------------------------------------------------------------------</w:t>
      </w:r>
      <w:r>
        <w:rPr>
          <w:rFonts w:ascii="Arial" w:hAnsi="Arial" w:cs="Arial"/>
          <w:color w:val="333333"/>
          <w:sz w:val="21"/>
          <w:szCs w:val="21"/>
        </w:rPr>
        <w:br/>
        <w:t>The MIT License (MIT)</w:t>
      </w:r>
    </w:p>
    <w:p w14:paraId="6963115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2014-2016, Jon Schlinkert.</w:t>
      </w:r>
    </w:p>
    <w:p w14:paraId="189D07C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w:t>
      </w:r>
      <w:r>
        <w:rPr>
          <w:rFonts w:ascii="Arial" w:hAnsi="Arial" w:cs="Arial"/>
          <w:color w:val="333333"/>
          <w:sz w:val="21"/>
          <w:szCs w:val="21"/>
        </w:rPr>
        <w:br/>
        <w:t>obtaining a copy of this software and associated documentation</w:t>
      </w:r>
      <w:r>
        <w:rPr>
          <w:rFonts w:ascii="Arial" w:hAnsi="Arial" w:cs="Arial"/>
          <w:color w:val="333333"/>
          <w:sz w:val="21"/>
          <w:szCs w:val="21"/>
        </w:rPr>
        <w:br/>
        <w:t>files (the "Software"), to deal in the Software without</w:t>
      </w:r>
      <w:r>
        <w:rPr>
          <w:rFonts w:ascii="Arial" w:hAnsi="Arial" w:cs="Arial"/>
          <w:color w:val="333333"/>
          <w:sz w:val="21"/>
          <w:szCs w:val="21"/>
        </w:rPr>
        <w:br/>
        <w:t>restriction, including without limitation the rights to use,</w:t>
      </w:r>
      <w:r>
        <w:rPr>
          <w:rFonts w:ascii="Arial" w:hAnsi="Arial" w:cs="Arial"/>
          <w:color w:val="333333"/>
          <w:sz w:val="21"/>
          <w:szCs w:val="21"/>
        </w:rPr>
        <w:br/>
        <w:t>copy, modify, merge, publish, distribute, sublicense, and/or sell</w:t>
      </w:r>
      <w:r>
        <w:rPr>
          <w:rFonts w:ascii="Arial" w:hAnsi="Arial" w:cs="Arial"/>
          <w:color w:val="333333"/>
          <w:sz w:val="21"/>
          <w:szCs w:val="21"/>
        </w:rPr>
        <w:br/>
        <w:t>copies of the Software, and to permit persons to whom the</w:t>
      </w:r>
      <w:r>
        <w:rPr>
          <w:rFonts w:ascii="Arial" w:hAnsi="Arial" w:cs="Arial"/>
          <w:color w:val="333333"/>
          <w:sz w:val="21"/>
          <w:szCs w:val="21"/>
        </w:rPr>
        <w:br/>
        <w:t>Software is furnished to do so, subject to the following</w:t>
      </w:r>
      <w:r>
        <w:rPr>
          <w:rFonts w:ascii="Arial" w:hAnsi="Arial" w:cs="Arial"/>
          <w:color w:val="333333"/>
          <w:sz w:val="21"/>
          <w:szCs w:val="21"/>
        </w:rPr>
        <w:br/>
        <w:t>conditions:</w:t>
      </w:r>
    </w:p>
    <w:p w14:paraId="5B3F461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2570A51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w:t>
      </w:r>
      <w:r>
        <w:rPr>
          <w:rFonts w:ascii="Arial" w:hAnsi="Arial" w:cs="Arial"/>
          <w:color w:val="333333"/>
          <w:sz w:val="21"/>
          <w:szCs w:val="21"/>
        </w:rPr>
        <w:br/>
        <w:t>OF MERCHANTABILITY, FITNESS FOR A PARTICULAR PURPOSE AND</w:t>
      </w:r>
      <w:r>
        <w:rPr>
          <w:rFonts w:ascii="Arial" w:hAnsi="Arial" w:cs="Arial"/>
          <w:color w:val="333333"/>
          <w:sz w:val="21"/>
          <w:szCs w:val="21"/>
        </w:rPr>
        <w:br/>
        <w:t>NONINFRINGEMENT. IN NO EVENT SHALL THE AUTHORS OR COPYRIGHT</w:t>
      </w:r>
      <w:r>
        <w:rPr>
          <w:rFonts w:ascii="Arial" w:hAnsi="Arial" w:cs="Arial"/>
          <w:color w:val="333333"/>
          <w:sz w:val="21"/>
          <w:szCs w:val="21"/>
        </w:rPr>
        <w:br/>
        <w:t>HOLDERS BE LIABLE FOR ANY CLAIM, DAMAGES OR OTHER LIABILITY,</w:t>
      </w:r>
      <w:r>
        <w:rPr>
          <w:rFonts w:ascii="Arial" w:hAnsi="Arial" w:cs="Arial"/>
          <w:color w:val="333333"/>
          <w:sz w:val="21"/>
          <w:szCs w:val="21"/>
        </w:rPr>
        <w:br/>
        <w:t>WHETHER IN AN ACTION OF CONTRACT, TORT OR OTHERWISE, ARISING</w:t>
      </w:r>
      <w:r>
        <w:rPr>
          <w:rFonts w:ascii="Arial" w:hAnsi="Arial" w:cs="Arial"/>
          <w:color w:val="333333"/>
          <w:sz w:val="21"/>
          <w:szCs w:val="21"/>
        </w:rPr>
        <w:br/>
        <w:t>FROM, OUT OF OR IN CONNECTION WITH THE SOFTWARE OR THE USE OR</w:t>
      </w:r>
      <w:r>
        <w:rPr>
          <w:rFonts w:ascii="Arial" w:hAnsi="Arial" w:cs="Arial"/>
          <w:color w:val="333333"/>
          <w:sz w:val="21"/>
          <w:szCs w:val="21"/>
        </w:rPr>
        <w:br/>
        <w:t>OTHER DEALINGS IN THE SOFTWARE.</w:t>
      </w:r>
    </w:p>
    <w:p w14:paraId="6D79464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08B02F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FFD957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extglob LICENSE (node_modules\extglob\LICENSE)</w:t>
      </w:r>
      <w:r>
        <w:rPr>
          <w:rFonts w:ascii="Arial" w:hAnsi="Arial" w:cs="Arial"/>
          <w:color w:val="333333"/>
          <w:sz w:val="21"/>
          <w:szCs w:val="21"/>
        </w:rPr>
        <w:br/>
        <w:t>--------------------------------------------------------------------------------</w:t>
      </w:r>
      <w:r>
        <w:rPr>
          <w:rFonts w:ascii="Arial" w:hAnsi="Arial" w:cs="Arial"/>
          <w:color w:val="333333"/>
          <w:sz w:val="21"/>
          <w:szCs w:val="21"/>
        </w:rPr>
        <w:br/>
        <w:t>The MIT License (MIT)</w:t>
      </w:r>
    </w:p>
    <w:p w14:paraId="4E5C115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 Jon Schlinkert.</w:t>
      </w:r>
    </w:p>
    <w:p w14:paraId="3D11C39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6D887BC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28013C9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527D2DD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755510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w:t>
      </w:r>
    </w:p>
    <w:p w14:paraId="0F132A6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extsprintf LICENSE (node_modules\extsprintf\LICENSE)</w:t>
      </w:r>
      <w:r>
        <w:rPr>
          <w:rFonts w:ascii="Arial" w:hAnsi="Arial" w:cs="Arial"/>
          <w:color w:val="333333"/>
          <w:sz w:val="21"/>
          <w:szCs w:val="21"/>
        </w:rPr>
        <w:br/>
        <w:t>--------------------------------------------------------------------------------</w:t>
      </w:r>
      <w:r>
        <w:rPr>
          <w:rFonts w:ascii="Arial" w:hAnsi="Arial" w:cs="Arial"/>
          <w:color w:val="333333"/>
          <w:sz w:val="21"/>
          <w:szCs w:val="21"/>
        </w:rPr>
        <w:br/>
        <w:t>Copyright (c) 2012, Joyent, Inc. All rights reserved.</w:t>
      </w:r>
    </w:p>
    <w:p w14:paraId="6D4F751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1C4C810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3DFE928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6A482C9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DE39E1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035584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eyes LICENSE (node_modules\eyes\LICENSE)</w:t>
      </w:r>
      <w:r>
        <w:rPr>
          <w:rFonts w:ascii="Arial" w:hAnsi="Arial" w:cs="Arial"/>
          <w:color w:val="333333"/>
          <w:sz w:val="21"/>
          <w:szCs w:val="21"/>
        </w:rPr>
        <w:br/>
        <w:t>--------------------------------------------------------------------------------</w:t>
      </w:r>
      <w:r>
        <w:rPr>
          <w:rFonts w:ascii="Arial" w:hAnsi="Arial" w:cs="Arial"/>
          <w:color w:val="333333"/>
          <w:sz w:val="21"/>
          <w:szCs w:val="21"/>
        </w:rPr>
        <w:br/>
        <w:t>Copyright (c) 2009 cloudhead</w:t>
      </w:r>
    </w:p>
    <w:p w14:paraId="2989BB1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23DC67B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5984581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w:t>
      </w:r>
      <w:r>
        <w:rPr>
          <w:rFonts w:ascii="Arial" w:hAnsi="Arial" w:cs="Arial"/>
          <w:color w:val="333333"/>
          <w:sz w:val="21"/>
          <w:szCs w:val="21"/>
        </w:rPr>
        <w:br/>
        <w:t>NONINFRINGEMENT. IN NO EVENT SHALL THE AUTHORS OR COPYRIGHT HOLDERS BE</w:t>
      </w:r>
      <w:r>
        <w:rPr>
          <w:rFonts w:ascii="Arial" w:hAnsi="Arial" w:cs="Arial"/>
          <w:color w:val="333333"/>
          <w:sz w:val="21"/>
          <w:szCs w:val="21"/>
        </w:rPr>
        <w:br/>
        <w:t>LIABLE FOR ANY CLAIM, DAMAGES OR OTHER LIABILITY, WHETHER IN AN ACTION</w:t>
      </w:r>
      <w:r>
        <w:rPr>
          <w:rFonts w:ascii="Arial" w:hAnsi="Arial" w:cs="Arial"/>
          <w:color w:val="333333"/>
          <w:sz w:val="21"/>
          <w:szCs w:val="21"/>
        </w:rPr>
        <w:br/>
        <w:t>OF CONTRACT, TORT OR OTHERWISE, ARISING FROM, OUT OF OR IN CONNECTION</w:t>
      </w:r>
      <w:r>
        <w:rPr>
          <w:rFonts w:ascii="Arial" w:hAnsi="Arial" w:cs="Arial"/>
          <w:color w:val="333333"/>
          <w:sz w:val="21"/>
          <w:szCs w:val="21"/>
        </w:rPr>
        <w:br/>
        <w:t>WITH THE SOFTWARE OR THE USE OR OTHER DEALINGS IN THE SOFTWARE.</w:t>
      </w:r>
    </w:p>
    <w:p w14:paraId="4535089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E9710E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46F259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21"/>
          <w:szCs w:val="21"/>
        </w:rPr>
        <w:br/>
        <w:t>file-exists LICENSE (node_modules\file-exists\LICENSE)</w:t>
      </w:r>
      <w:r>
        <w:rPr>
          <w:rFonts w:ascii="Arial" w:hAnsi="Arial" w:cs="Arial"/>
          <w:color w:val="333333"/>
          <w:sz w:val="21"/>
          <w:szCs w:val="21"/>
        </w:rPr>
        <w:br/>
        <w:t>--------------------------------------------------------------------------------</w:t>
      </w:r>
      <w:r>
        <w:rPr>
          <w:rFonts w:ascii="Arial" w:hAnsi="Arial" w:cs="Arial"/>
          <w:color w:val="333333"/>
          <w:sz w:val="21"/>
          <w:szCs w:val="21"/>
        </w:rPr>
        <w:br/>
        <w:t>The MIT License (MIT)</w:t>
      </w:r>
    </w:p>
    <w:p w14:paraId="5700C40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Scott Corgan</w:t>
      </w:r>
    </w:p>
    <w:p w14:paraId="536D1BA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1BCAD11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4EC3A5F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r>
        <w:rPr>
          <w:rFonts w:ascii="Arial" w:hAnsi="Arial" w:cs="Arial"/>
          <w:color w:val="333333"/>
          <w:sz w:val="21"/>
          <w:szCs w:val="21"/>
        </w:rPr>
        <w:br/>
        <w:t>--------------------------------------------------------------------------------</w:t>
      </w:r>
    </w:p>
    <w:p w14:paraId="42C2A2F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FF293F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fill-range LICENSE (node_modules\fill-range\LICENSE)</w:t>
      </w:r>
      <w:r>
        <w:rPr>
          <w:rFonts w:ascii="Arial" w:hAnsi="Arial" w:cs="Arial"/>
          <w:color w:val="333333"/>
          <w:sz w:val="21"/>
          <w:szCs w:val="21"/>
        </w:rPr>
        <w:br/>
        <w:t>--------------------------------------------------------------------------------</w:t>
      </w:r>
      <w:r>
        <w:rPr>
          <w:rFonts w:ascii="Arial" w:hAnsi="Arial" w:cs="Arial"/>
          <w:color w:val="333333"/>
          <w:sz w:val="21"/>
          <w:szCs w:val="21"/>
        </w:rPr>
        <w:br/>
        <w:t>The MIT License (MIT)</w:t>
      </w:r>
    </w:p>
    <w:p w14:paraId="5823CB2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2014-2015, Jon Schlinkert.</w:t>
      </w:r>
    </w:p>
    <w:p w14:paraId="7034FE7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3C12112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1C284EB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515FDA7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54D760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7B5C01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21"/>
          <w:szCs w:val="21"/>
        </w:rPr>
        <w:br/>
        <w:t>find-up license (node_modules\find-up\license)</w:t>
      </w:r>
      <w:r>
        <w:rPr>
          <w:rFonts w:ascii="Arial" w:hAnsi="Arial" w:cs="Arial"/>
          <w:color w:val="333333"/>
          <w:sz w:val="21"/>
          <w:szCs w:val="21"/>
        </w:rPr>
        <w:br/>
        <w:t>--------------------------------------------------------------------------------</w:t>
      </w:r>
      <w:r>
        <w:rPr>
          <w:rFonts w:ascii="Arial" w:hAnsi="Arial" w:cs="Arial"/>
          <w:color w:val="333333"/>
          <w:sz w:val="21"/>
          <w:szCs w:val="21"/>
        </w:rPr>
        <w:br/>
        <w:t>The MIT License (MIT)</w:t>
      </w:r>
    </w:p>
    <w:p w14:paraId="4297DCA5" w14:textId="77777777" w:rsidR="00000C26" w:rsidRPr="008356BB" w:rsidRDefault="00000C26" w:rsidP="00000C26">
      <w:pPr>
        <w:pStyle w:val="NormalWeb"/>
        <w:shd w:val="clear" w:color="auto" w:fill="FFFFFF"/>
        <w:spacing w:before="150" w:beforeAutospacing="0" w:after="0" w:afterAutospacing="0"/>
        <w:rPr>
          <w:rFonts w:ascii="Arial" w:hAnsi="Arial" w:cs="Arial"/>
          <w:color w:val="333333"/>
          <w:sz w:val="21"/>
          <w:szCs w:val="21"/>
          <w:lang w:val="de-DE"/>
        </w:rPr>
      </w:pPr>
      <w:r w:rsidRPr="008356BB">
        <w:rPr>
          <w:rFonts w:ascii="Arial" w:hAnsi="Arial" w:cs="Arial"/>
          <w:color w:val="333333"/>
          <w:sz w:val="21"/>
          <w:szCs w:val="21"/>
          <w:lang w:val="de-DE"/>
        </w:rPr>
        <w:t>Copyright (c) Sindre Sorhus &lt;sindresorhus@</w:t>
      </w:r>
      <w:hyperlink r:id="rId103" w:history="1">
        <w:r w:rsidRPr="008356BB">
          <w:rPr>
            <w:rStyle w:val="Hyperlink"/>
            <w:rFonts w:ascii="Arial" w:hAnsi="Arial" w:cs="Arial"/>
            <w:color w:val="3572B0"/>
            <w:sz w:val="21"/>
            <w:szCs w:val="21"/>
            <w:lang w:val="de-DE"/>
          </w:rPr>
          <w:t>gmail.com</w:t>
        </w:r>
      </w:hyperlink>
      <w:r w:rsidRPr="008356BB">
        <w:rPr>
          <w:rFonts w:ascii="Arial" w:hAnsi="Arial" w:cs="Arial"/>
          <w:color w:val="333333"/>
          <w:sz w:val="21"/>
          <w:szCs w:val="21"/>
          <w:lang w:val="de-DE"/>
        </w:rPr>
        <w:t>&gt; (</w:t>
      </w:r>
      <w:hyperlink r:id="rId104" w:history="1">
        <w:r w:rsidRPr="008356BB">
          <w:rPr>
            <w:rStyle w:val="Hyperlink"/>
            <w:rFonts w:ascii="Arial" w:hAnsi="Arial" w:cs="Arial"/>
            <w:color w:val="3572B0"/>
            <w:sz w:val="21"/>
            <w:szCs w:val="21"/>
            <w:lang w:val="de-DE"/>
          </w:rPr>
          <w:t>sindresorhus.com</w:t>
        </w:r>
      </w:hyperlink>
      <w:r w:rsidRPr="008356BB">
        <w:rPr>
          <w:rFonts w:ascii="Arial" w:hAnsi="Arial" w:cs="Arial"/>
          <w:color w:val="333333"/>
          <w:sz w:val="21"/>
          <w:szCs w:val="21"/>
          <w:lang w:val="de-DE"/>
        </w:rPr>
        <w:t>)</w:t>
      </w:r>
    </w:p>
    <w:p w14:paraId="56F8840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16EEC5F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612D1CA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1AB1D61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36E0D0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FF606D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for-in LICENSE (node_modules\for-in\LICENSE)</w:t>
      </w:r>
      <w:r>
        <w:rPr>
          <w:rFonts w:ascii="Arial" w:hAnsi="Arial" w:cs="Arial"/>
          <w:color w:val="333333"/>
          <w:sz w:val="21"/>
          <w:szCs w:val="21"/>
        </w:rPr>
        <w:br/>
        <w:t>--------------------------------------------------------------------------------</w:t>
      </w:r>
      <w:r>
        <w:rPr>
          <w:rFonts w:ascii="Arial" w:hAnsi="Arial" w:cs="Arial"/>
          <w:color w:val="333333"/>
          <w:sz w:val="21"/>
          <w:szCs w:val="21"/>
        </w:rPr>
        <w:br/>
        <w:t>The MIT License (MIT)</w:t>
      </w:r>
    </w:p>
    <w:p w14:paraId="3C70CB9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2014-2016, Jon Schlinkert.</w:t>
      </w:r>
    </w:p>
    <w:p w14:paraId="4E3EE16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5D5B0BA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08DC006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7B095D3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149FE5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EAF371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21"/>
          <w:szCs w:val="21"/>
        </w:rPr>
        <w:br/>
        <w:t>forever-agent LICENSE (node_modules\forever-agent\LICENSE)</w:t>
      </w:r>
      <w:r>
        <w:rPr>
          <w:rFonts w:ascii="Arial" w:hAnsi="Arial" w:cs="Arial"/>
          <w:color w:val="333333"/>
          <w:sz w:val="21"/>
          <w:szCs w:val="21"/>
        </w:rPr>
        <w:br/>
        <w:t>--------------------------------------------------------------------------------</w:t>
      </w:r>
      <w:r>
        <w:rPr>
          <w:rFonts w:ascii="Arial" w:hAnsi="Arial" w:cs="Arial"/>
          <w:color w:val="333333"/>
          <w:sz w:val="21"/>
          <w:szCs w:val="21"/>
        </w:rPr>
        <w:br/>
        <w:t>Apache License</w:t>
      </w:r>
    </w:p>
    <w:p w14:paraId="22E0F48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Version 2.0, January 2004</w:t>
      </w:r>
    </w:p>
    <w:p w14:paraId="2B12897C" w14:textId="77777777" w:rsidR="00000C26" w:rsidRDefault="00AB6AA4" w:rsidP="00000C26">
      <w:pPr>
        <w:pStyle w:val="NormalWeb"/>
        <w:shd w:val="clear" w:color="auto" w:fill="FFFFFF"/>
        <w:spacing w:before="150" w:beforeAutospacing="0" w:after="0" w:afterAutospacing="0"/>
        <w:rPr>
          <w:rFonts w:ascii="Arial" w:hAnsi="Arial" w:cs="Arial"/>
          <w:color w:val="333333"/>
          <w:sz w:val="21"/>
          <w:szCs w:val="21"/>
        </w:rPr>
      </w:pPr>
      <w:hyperlink r:id="rId105" w:history="1">
        <w:r w:rsidR="00000C26">
          <w:rPr>
            <w:rStyle w:val="Hyperlink"/>
            <w:rFonts w:ascii="Arial" w:hAnsi="Arial" w:cs="Arial"/>
            <w:color w:val="3572B0"/>
            <w:sz w:val="21"/>
            <w:szCs w:val="21"/>
          </w:rPr>
          <w:t>http://www.apache.org/licenses/</w:t>
        </w:r>
      </w:hyperlink>
    </w:p>
    <w:p w14:paraId="01311FB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TERMS AND CONDITIONS FOR USE, REPRODUCTION, AND DISTRIBUTION</w:t>
      </w:r>
    </w:p>
    <w:p w14:paraId="549B1FE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Definitions.</w:t>
      </w:r>
    </w:p>
    <w:p w14:paraId="5E249C8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"License" shall mean the terms and conditions for use, reproduction, and distribution as defined by Sections 1 through 9 of this document.</w:t>
      </w:r>
    </w:p>
    <w:p w14:paraId="3D955BF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"Licensor" shall mean the copyright owner or entity authorized by the copyright owner that is granting the License.</w:t>
      </w:r>
    </w:p>
    <w:p w14:paraId="25F57DF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55EEAD9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(or "Your") shall mean an individual or Legal Entity exercising permissions granted by this License.</w:t>
      </w:r>
    </w:p>
    <w:p w14:paraId="40868EE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"Source" form shall mean the preferred form for making modifications, including but not limited to software source code, documentation source, and configuration files.</w:t>
      </w:r>
    </w:p>
    <w:p w14:paraId="05247F2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"Object" form shall mean any form resulting from mechanical transformation or translation of a Source form, including but not limited to compiled object code, generated documentation, and conversions to other media types.</w:t>
      </w:r>
    </w:p>
    <w:p w14:paraId="642F734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"Work" shall mean the work of authorship, whether in Source or Object form, made available under the License, as indicated by a copyright notice that is included in or attached to the work (an example is provided in the Appendix below).</w:t>
      </w:r>
    </w:p>
    <w:p w14:paraId="0B656E4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4D43DE8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3FBCA0E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"Contributor" shall mean Licensor and any individual or Legal Entity on behalf of whom a Contribution has been received by Licensor and subsequently incorporated within the Work.</w:t>
      </w:r>
    </w:p>
    <w:p w14:paraId="4274CEA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16289A4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2EB2BBA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4. Redistribution. You may reproduce and distribute copies of the Work or Derivative Works thereof in any medium, with or without modifications, and in Source or Object form, provided that You meet the following conditions:</w:t>
      </w:r>
    </w:p>
    <w:p w14:paraId="19D5E22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must give any other recipients of the Work or Derivative Works a copy of this License; and</w:t>
      </w:r>
    </w:p>
    <w:p w14:paraId="3D523FB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must cause any modified files to carry prominent notices stating that You changed the files; and</w:t>
      </w:r>
    </w:p>
    <w:p w14:paraId="176272B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36D7DBA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121180B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44839C0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0806D26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w:t>
      </w:r>
      <w:r>
        <w:rPr>
          <w:rFonts w:ascii="Arial" w:hAnsi="Arial" w:cs="Arial"/>
          <w:color w:val="333333"/>
          <w:sz w:val="21"/>
          <w:szCs w:val="21"/>
        </w:rPr>
        <w:lastRenderedPageBreak/>
        <w:t>MERCHANTABILITY, or FITNESS FOR A PARTICULAR PURPOSE. You are solely responsible for determining the appropriateness of using or redistributing the Work and assume any risks associated with Your exercise of permissions under this License.</w:t>
      </w:r>
    </w:p>
    <w:p w14:paraId="08C282E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292578D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1D99B98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END OF TERMS AND CONDITIONS</w:t>
      </w:r>
      <w:r>
        <w:rPr>
          <w:rFonts w:ascii="Arial" w:hAnsi="Arial" w:cs="Arial"/>
          <w:color w:val="333333"/>
          <w:sz w:val="21"/>
          <w:szCs w:val="21"/>
        </w:rPr>
        <w:br/>
        <w:t>--------------------------------------------------------------------------------</w:t>
      </w:r>
    </w:p>
    <w:p w14:paraId="2D6F5FB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4B6AF2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for-own LICENSE (node_modules\for-own\LICENSE)</w:t>
      </w:r>
      <w:r>
        <w:rPr>
          <w:rFonts w:ascii="Arial" w:hAnsi="Arial" w:cs="Arial"/>
          <w:color w:val="333333"/>
          <w:sz w:val="21"/>
          <w:szCs w:val="21"/>
        </w:rPr>
        <w:br/>
        <w:t>--------------------------------------------------------------------------------</w:t>
      </w:r>
      <w:r>
        <w:rPr>
          <w:rFonts w:ascii="Arial" w:hAnsi="Arial" w:cs="Arial"/>
          <w:color w:val="333333"/>
          <w:sz w:val="21"/>
          <w:szCs w:val="21"/>
        </w:rPr>
        <w:br/>
        <w:t>The MIT License (MIT)</w:t>
      </w:r>
    </w:p>
    <w:p w14:paraId="0F69C78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2014-2015, Jon Schlinkert.</w:t>
      </w:r>
    </w:p>
    <w:p w14:paraId="6817680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64FE5E9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0D7F610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6AB94C4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1AF8B9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68A22B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form-data License (node_modules\form-data\License)</w:t>
      </w:r>
      <w:r>
        <w:rPr>
          <w:rFonts w:ascii="Arial" w:hAnsi="Arial" w:cs="Arial"/>
          <w:color w:val="333333"/>
          <w:sz w:val="21"/>
          <w:szCs w:val="21"/>
        </w:rPr>
        <w:br/>
        <w:t>--------------------------------------------------------------------------------</w:t>
      </w:r>
      <w:r>
        <w:rPr>
          <w:rFonts w:ascii="Arial" w:hAnsi="Arial" w:cs="Arial"/>
          <w:color w:val="333333"/>
          <w:sz w:val="21"/>
          <w:szCs w:val="21"/>
        </w:rPr>
        <w:br/>
        <w:t>Copyright (c) 2012 Felix Geisendörfer (felix@</w:t>
      </w:r>
      <w:hyperlink r:id="rId106" w:history="1">
        <w:r>
          <w:rPr>
            <w:rStyle w:val="Hyperlink"/>
            <w:rFonts w:ascii="Arial" w:hAnsi="Arial" w:cs="Arial"/>
            <w:color w:val="3572B0"/>
            <w:sz w:val="21"/>
            <w:szCs w:val="21"/>
          </w:rPr>
          <w:t>debuggable.com</w:t>
        </w:r>
      </w:hyperlink>
      <w:r>
        <w:rPr>
          <w:rFonts w:ascii="Arial" w:hAnsi="Arial" w:cs="Arial"/>
          <w:color w:val="333333"/>
          <w:sz w:val="21"/>
          <w:szCs w:val="21"/>
        </w:rPr>
        <w:t>) and contributors</w:t>
      </w:r>
    </w:p>
    <w:p w14:paraId="1C63066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1DF84B5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596E565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78F3215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254043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C328F9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formatio LICENSE (node_modules\formatio\LICENSE)</w:t>
      </w:r>
      <w:r>
        <w:rPr>
          <w:rFonts w:ascii="Arial" w:hAnsi="Arial" w:cs="Arial"/>
          <w:color w:val="333333"/>
          <w:sz w:val="21"/>
          <w:szCs w:val="21"/>
        </w:rPr>
        <w:br/>
        <w:t>--------------------------------------------------------------------------------</w:t>
      </w:r>
      <w:r>
        <w:rPr>
          <w:rFonts w:ascii="Arial" w:hAnsi="Arial" w:cs="Arial"/>
          <w:color w:val="333333"/>
          <w:sz w:val="21"/>
          <w:szCs w:val="21"/>
        </w:rPr>
        <w:br/>
        <w:t>(The BSD License)</w:t>
      </w:r>
    </w:p>
    <w:p w14:paraId="0ABA828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2010-2012, Christian Johansen (christian@</w:t>
      </w:r>
      <w:hyperlink r:id="rId107" w:history="1">
        <w:r>
          <w:rPr>
            <w:rStyle w:val="Hyperlink"/>
            <w:rFonts w:ascii="Arial" w:hAnsi="Arial" w:cs="Arial"/>
            <w:color w:val="3572B0"/>
            <w:sz w:val="21"/>
            <w:szCs w:val="21"/>
          </w:rPr>
          <w:t>cjohansen.no</w:t>
        </w:r>
      </w:hyperlink>
      <w:r>
        <w:rPr>
          <w:rFonts w:ascii="Arial" w:hAnsi="Arial" w:cs="Arial"/>
          <w:color w:val="333333"/>
          <w:sz w:val="21"/>
          <w:szCs w:val="21"/>
        </w:rPr>
        <w:t>) and</w:t>
      </w:r>
      <w:r>
        <w:rPr>
          <w:rFonts w:ascii="Arial" w:hAnsi="Arial" w:cs="Arial"/>
          <w:color w:val="333333"/>
          <w:sz w:val="21"/>
          <w:szCs w:val="21"/>
        </w:rPr>
        <w:br/>
        <w:t>August Lilleaas (august.lilleaas@</w:t>
      </w:r>
      <w:hyperlink r:id="rId108" w:history="1">
        <w:r>
          <w:rPr>
            <w:rStyle w:val="Hyperlink"/>
            <w:rFonts w:ascii="Arial" w:hAnsi="Arial" w:cs="Arial"/>
            <w:color w:val="3572B0"/>
            <w:sz w:val="21"/>
            <w:szCs w:val="21"/>
          </w:rPr>
          <w:t>gmail.com</w:t>
        </w:r>
      </w:hyperlink>
      <w:r>
        <w:rPr>
          <w:rFonts w:ascii="Arial" w:hAnsi="Arial" w:cs="Arial"/>
          <w:color w:val="333333"/>
          <w:sz w:val="21"/>
          <w:szCs w:val="21"/>
        </w:rPr>
        <w:t>). All rights reserved.</w:t>
      </w:r>
    </w:p>
    <w:p w14:paraId="302D0D4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 modification,</w:t>
      </w:r>
      <w:r>
        <w:rPr>
          <w:rFonts w:ascii="Arial" w:hAnsi="Arial" w:cs="Arial"/>
          <w:color w:val="333333"/>
          <w:sz w:val="21"/>
          <w:szCs w:val="21"/>
        </w:rPr>
        <w:br/>
        <w:t>are permitted provided that the following conditions are met:</w:t>
      </w:r>
    </w:p>
    <w:p w14:paraId="4B63B0D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 notice,</w:t>
      </w:r>
      <w:r>
        <w:rPr>
          <w:rFonts w:ascii="Arial" w:hAnsi="Arial" w:cs="Arial"/>
          <w:color w:val="333333"/>
          <w:sz w:val="21"/>
          <w:szCs w:val="21"/>
        </w:rPr>
        <w:br/>
        <w:t>this list of conditions and the following disclaimer.</w:t>
      </w:r>
      <w:r>
        <w:rPr>
          <w:rFonts w:ascii="Arial" w:hAnsi="Arial" w:cs="Arial"/>
          <w:color w:val="333333"/>
          <w:sz w:val="21"/>
          <w:szCs w:val="21"/>
        </w:rPr>
        <w:br/>
        <w:t>* Redistributions in binary form must reproduce the above copyright notice,</w:t>
      </w:r>
      <w:r>
        <w:rPr>
          <w:rFonts w:ascii="Arial" w:hAnsi="Arial" w:cs="Arial"/>
          <w:color w:val="333333"/>
          <w:sz w:val="21"/>
          <w:szCs w:val="21"/>
        </w:rPr>
        <w:br/>
        <w:t>this list of conditions and the following disclaimer in the documentation</w:t>
      </w:r>
      <w:r>
        <w:rPr>
          <w:rFonts w:ascii="Arial" w:hAnsi="Arial" w:cs="Arial"/>
          <w:color w:val="333333"/>
          <w:sz w:val="21"/>
          <w:szCs w:val="21"/>
        </w:rPr>
        <w:br/>
        <w:t>and/or other materials provided with the distribution.</w:t>
      </w:r>
      <w:r>
        <w:rPr>
          <w:rFonts w:ascii="Arial" w:hAnsi="Arial" w:cs="Arial"/>
          <w:color w:val="333333"/>
          <w:sz w:val="21"/>
          <w:szCs w:val="21"/>
        </w:rPr>
        <w:br/>
        <w:t>* Neither the name of Christian Johansen nor the names of his contributors</w:t>
      </w:r>
      <w:r>
        <w:rPr>
          <w:rFonts w:ascii="Arial" w:hAnsi="Arial" w:cs="Arial"/>
          <w:color w:val="333333"/>
          <w:sz w:val="21"/>
          <w:szCs w:val="21"/>
        </w:rPr>
        <w:br/>
        <w:t>may be used to endorse or promote products derived from this software</w:t>
      </w:r>
      <w:r>
        <w:rPr>
          <w:rFonts w:ascii="Arial" w:hAnsi="Arial" w:cs="Arial"/>
          <w:color w:val="333333"/>
          <w:sz w:val="21"/>
          <w:szCs w:val="21"/>
        </w:rPr>
        <w:br/>
        <w:t>without specific prior written permission.</w:t>
      </w:r>
    </w:p>
    <w:p w14:paraId="4A84039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 OR CONTRIBUTORS BE LIABLE</w:t>
      </w:r>
      <w:r>
        <w:rPr>
          <w:rFonts w:ascii="Arial" w:hAnsi="Arial" w:cs="Arial"/>
          <w:color w:val="333333"/>
          <w:sz w:val="21"/>
          <w:szCs w:val="21"/>
        </w:rPr>
        <w:br/>
        <w:t>FOR ANY DIRECT, INDIRECT, INCIDENTAL, SPECIAL, EXEMPLARY, OR CONSEQUENTIAL</w:t>
      </w:r>
      <w:r>
        <w:rPr>
          <w:rFonts w:ascii="Arial" w:hAnsi="Arial" w:cs="Arial"/>
          <w:color w:val="333333"/>
          <w:sz w:val="21"/>
          <w:szCs w:val="21"/>
        </w:rPr>
        <w:br/>
        <w:t>DAMAGES (INCLUDING, BUT NOT LIMITED TO, PROCUREMENT OF SUBSTITUTE GOODS OR</w:t>
      </w:r>
      <w:r>
        <w:rPr>
          <w:rFonts w:ascii="Arial" w:hAnsi="Arial" w:cs="Arial"/>
          <w:color w:val="333333"/>
          <w:sz w:val="21"/>
          <w:szCs w:val="21"/>
        </w:rPr>
        <w:br/>
        <w:t>SERVICES; LOSS OF USE, DATA, OR PROFITS; OR BUSINESS INTERRUPTION) HOWEVER</w:t>
      </w:r>
      <w:r>
        <w:rPr>
          <w:rFonts w:ascii="Arial" w:hAnsi="Arial" w:cs="Arial"/>
          <w:color w:val="333333"/>
          <w:sz w:val="21"/>
          <w:szCs w:val="21"/>
        </w:rPr>
        <w:br/>
        <w:t>CAUSED AND ON ANY THEORY OF LIABILITY, WHETHER IN CONTRACT, STRICT LIABILITY,</w:t>
      </w:r>
      <w:r>
        <w:rPr>
          <w:rFonts w:ascii="Arial" w:hAnsi="Arial" w:cs="Arial"/>
          <w:color w:val="333333"/>
          <w:sz w:val="21"/>
          <w:szCs w:val="21"/>
        </w:rPr>
        <w:br/>
        <w:t>OR TORT (INCLUDING NEGLIGENCE OR OTHERWISE) ARISING IN ANY WAY OUT OF THE USE OF</w:t>
      </w:r>
      <w:r>
        <w:rPr>
          <w:rFonts w:ascii="Arial" w:hAnsi="Arial" w:cs="Arial"/>
          <w:color w:val="333333"/>
          <w:sz w:val="21"/>
          <w:szCs w:val="21"/>
        </w:rPr>
        <w:br/>
        <w:t>THIS SOFTWARE, EVEN IF ADVISED OF THE POSSIBILITY OF SUCH DAMAGE.</w:t>
      </w:r>
    </w:p>
    <w:p w14:paraId="458AAFB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484D77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w:t>
      </w:r>
    </w:p>
    <w:p w14:paraId="274B39C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fs-extra LICENSE (node_modules\fs-extra\LICENSE)</w:t>
      </w:r>
      <w:r>
        <w:rPr>
          <w:rFonts w:ascii="Arial" w:hAnsi="Arial" w:cs="Arial"/>
          <w:color w:val="333333"/>
          <w:sz w:val="21"/>
          <w:szCs w:val="21"/>
        </w:rPr>
        <w:br/>
        <w:t>--------------------------------------------------------------------------------</w:t>
      </w:r>
      <w:r>
        <w:rPr>
          <w:rFonts w:ascii="Arial" w:hAnsi="Arial" w:cs="Arial"/>
          <w:color w:val="333333"/>
          <w:sz w:val="21"/>
          <w:szCs w:val="21"/>
        </w:rPr>
        <w:br/>
        <w:t>(The MIT License)</w:t>
      </w:r>
    </w:p>
    <w:p w14:paraId="0BF4C58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2011-2017 JP Richardson</w:t>
      </w:r>
    </w:p>
    <w:p w14:paraId="484AF9B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 this software and associated documentation files</w:t>
      </w:r>
      <w:r>
        <w:rPr>
          <w:rFonts w:ascii="Arial" w:hAnsi="Arial" w:cs="Arial"/>
          <w:color w:val="333333"/>
          <w:sz w:val="21"/>
          <w:szCs w:val="21"/>
        </w:rPr>
        <w:br/>
        <w:t>(the 'Software'), to deal in the Software without restriction, including without limitation the rights to use, copy, modify,</w:t>
      </w:r>
      <w:r>
        <w:rPr>
          <w:rFonts w:ascii="Arial" w:hAnsi="Arial" w:cs="Arial"/>
          <w:color w:val="333333"/>
          <w:sz w:val="21"/>
          <w:szCs w:val="21"/>
        </w:rPr>
        <w:br/>
        <w:t>merge, publish, distribute, sublicense, and/or sell copies of the Software, and to permit persons to whom the Software is</w:t>
      </w:r>
      <w:r>
        <w:rPr>
          <w:rFonts w:ascii="Arial" w:hAnsi="Arial" w:cs="Arial"/>
          <w:color w:val="333333"/>
          <w:sz w:val="21"/>
          <w:szCs w:val="21"/>
        </w:rPr>
        <w:br/>
        <w:t>furnished to do so, subject to the following conditions:</w:t>
      </w:r>
    </w:p>
    <w:p w14:paraId="7F5B300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 copies or substantial portions of the Software.</w:t>
      </w:r>
    </w:p>
    <w:p w14:paraId="684F80F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 IMPLIED, INCLUDING BUT NOT LIMITED TO THE</w:t>
      </w:r>
      <w:r>
        <w:rPr>
          <w:rFonts w:ascii="Arial" w:hAnsi="Arial" w:cs="Arial"/>
          <w:color w:val="333333"/>
          <w:sz w:val="21"/>
          <w:szCs w:val="21"/>
        </w:rPr>
        <w:br/>
        <w:t>WARRANTIES OF MERCHANTABILITY, FITNESS FOR A PARTICULAR PURPOSE AND NONINFRINGEMENT. IN NO EVENT SHALL THE AUTHORS</w:t>
      </w:r>
      <w:r>
        <w:rPr>
          <w:rFonts w:ascii="Arial" w:hAnsi="Arial" w:cs="Arial"/>
          <w:color w:val="333333"/>
          <w:sz w:val="21"/>
          <w:szCs w:val="21"/>
        </w:rPr>
        <w:br/>
        <w:t>OR COPYRIGHT HOLDERS BE LIABLE FOR ANY CLAIM, DAMAGES OR OTHER LIABILITY, WHETHER IN AN ACTION OF CONTRACT, TORT OR OTHERWISE,</w:t>
      </w:r>
      <w:r>
        <w:rPr>
          <w:rFonts w:ascii="Arial" w:hAnsi="Arial" w:cs="Arial"/>
          <w:color w:val="333333"/>
          <w:sz w:val="21"/>
          <w:szCs w:val="21"/>
        </w:rPr>
        <w:br/>
        <w:t>ARISING FROM, OUT OF OR IN CONNECTION WITH THE SOFTWARE OR THE USE OR OTHER DEALINGS IN THE SOFTWARE.</w:t>
      </w:r>
    </w:p>
    <w:p w14:paraId="4D139BE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451101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4E3F38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fs.realpath LICENSE (node_modules\fs.realpath\LICENSE)</w:t>
      </w:r>
      <w:r>
        <w:rPr>
          <w:rFonts w:ascii="Arial" w:hAnsi="Arial" w:cs="Arial"/>
          <w:color w:val="333333"/>
          <w:sz w:val="21"/>
          <w:szCs w:val="21"/>
        </w:rPr>
        <w:br/>
        <w:t>--------------------------------------------------------------------------------</w:t>
      </w:r>
      <w:r>
        <w:rPr>
          <w:rFonts w:ascii="Arial" w:hAnsi="Arial" w:cs="Arial"/>
          <w:color w:val="333333"/>
          <w:sz w:val="21"/>
          <w:szCs w:val="21"/>
        </w:rPr>
        <w:br/>
        <w:t>The ISC License</w:t>
      </w:r>
    </w:p>
    <w:p w14:paraId="2802C82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Isaac Z. Schlueter and Contributors</w:t>
      </w:r>
    </w:p>
    <w:p w14:paraId="0DC563E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to use, copy, modify, and/or distribute this software for any</w:t>
      </w:r>
      <w:r>
        <w:rPr>
          <w:rFonts w:ascii="Arial" w:hAnsi="Arial" w:cs="Arial"/>
          <w:color w:val="333333"/>
          <w:sz w:val="21"/>
          <w:szCs w:val="21"/>
        </w:rPr>
        <w:br/>
        <w:t>purpose with or without fee is hereby granted, provided that the above</w:t>
      </w:r>
      <w:r>
        <w:rPr>
          <w:rFonts w:ascii="Arial" w:hAnsi="Arial" w:cs="Arial"/>
          <w:color w:val="333333"/>
          <w:sz w:val="21"/>
          <w:szCs w:val="21"/>
        </w:rPr>
        <w:br/>
        <w:t>copyright notice and this permission notice appear in all copies.</w:t>
      </w:r>
    </w:p>
    <w:p w14:paraId="68963F5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AND THE AUTHOR DISCLAIMS ALL WARRANTIES</w:t>
      </w:r>
      <w:r>
        <w:rPr>
          <w:rFonts w:ascii="Arial" w:hAnsi="Arial" w:cs="Arial"/>
          <w:color w:val="333333"/>
          <w:sz w:val="21"/>
          <w:szCs w:val="21"/>
        </w:rPr>
        <w:br/>
        <w:t>WITH REGARD TO THIS SOFTWARE INCLUDING ALL IMPLIED WARRANTIES OF</w:t>
      </w:r>
      <w:r>
        <w:rPr>
          <w:rFonts w:ascii="Arial" w:hAnsi="Arial" w:cs="Arial"/>
          <w:color w:val="333333"/>
          <w:sz w:val="21"/>
          <w:szCs w:val="21"/>
        </w:rPr>
        <w:br/>
        <w:t>MERCHANTABILITY AND FITNESS. IN NO EVENT SHALL THE AUTHOR BE LIABLE FOR</w:t>
      </w:r>
      <w:r>
        <w:rPr>
          <w:rFonts w:ascii="Arial" w:hAnsi="Arial" w:cs="Arial"/>
          <w:color w:val="333333"/>
          <w:sz w:val="21"/>
          <w:szCs w:val="21"/>
        </w:rPr>
        <w:br/>
        <w:t>ANY SPECIAL, DIRECT, INDIRECT, OR CONSEQUENTIAL DAMAGES OR ANY DAMAGES</w:t>
      </w:r>
      <w:r>
        <w:rPr>
          <w:rFonts w:ascii="Arial" w:hAnsi="Arial" w:cs="Arial"/>
          <w:color w:val="333333"/>
          <w:sz w:val="21"/>
          <w:szCs w:val="21"/>
        </w:rPr>
        <w:br/>
        <w:t>WHATSOEVER RESULTING FROM LOSS OF USE, DATA OR PROFITS, WHETHER IN AN</w:t>
      </w:r>
      <w:r>
        <w:rPr>
          <w:rFonts w:ascii="Arial" w:hAnsi="Arial" w:cs="Arial"/>
          <w:color w:val="333333"/>
          <w:sz w:val="21"/>
          <w:szCs w:val="21"/>
        </w:rPr>
        <w:br/>
        <w:t>ACTION OF CONTRACT, NEGLIGENCE OR OTHER TORTIOUS ACTION, ARISING OUT OF OR</w:t>
      </w:r>
      <w:r>
        <w:rPr>
          <w:rFonts w:ascii="Arial" w:hAnsi="Arial" w:cs="Arial"/>
          <w:color w:val="333333"/>
          <w:sz w:val="21"/>
          <w:szCs w:val="21"/>
        </w:rPr>
        <w:br/>
        <w:t>IN CONNECTION WITH THE USE OR PERFORMANCE OF THIS SOFTWARE.</w:t>
      </w:r>
    </w:p>
    <w:p w14:paraId="67084C0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458E86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library bundles a version of the `fs.realpath` and `fs.realpathSync`</w:t>
      </w:r>
      <w:r>
        <w:rPr>
          <w:rFonts w:ascii="Arial" w:hAnsi="Arial" w:cs="Arial"/>
          <w:color w:val="333333"/>
          <w:sz w:val="21"/>
          <w:szCs w:val="21"/>
        </w:rPr>
        <w:br/>
        <w:t>methods from Node.js v0.10 under the terms of the Node.js MIT license.</w:t>
      </w:r>
    </w:p>
    <w:p w14:paraId="21D8A50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Node's license follows, also included at the header of `old.js` which contains</w:t>
      </w:r>
      <w:r>
        <w:rPr>
          <w:rFonts w:ascii="Arial" w:hAnsi="Arial" w:cs="Arial"/>
          <w:color w:val="333333"/>
          <w:sz w:val="21"/>
          <w:szCs w:val="21"/>
        </w:rPr>
        <w:br/>
        <w:t>the licensed code:</w:t>
      </w:r>
    </w:p>
    <w:p w14:paraId="0F40408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Joyent, Inc. and other Node contributors.</w:t>
      </w:r>
    </w:p>
    <w:p w14:paraId="2EF786D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w:t>
      </w:r>
      <w:r>
        <w:rPr>
          <w:rFonts w:ascii="Arial" w:hAnsi="Arial" w:cs="Arial"/>
          <w:color w:val="333333"/>
          <w:sz w:val="21"/>
          <w:szCs w:val="21"/>
        </w:rPr>
        <w:br/>
        <w:t>copy of this software and associated documentation files (the "Software"),</w:t>
      </w:r>
      <w:r>
        <w:rPr>
          <w:rFonts w:ascii="Arial" w:hAnsi="Arial" w:cs="Arial"/>
          <w:color w:val="333333"/>
          <w:sz w:val="21"/>
          <w:szCs w:val="21"/>
        </w:rPr>
        <w:br/>
        <w:t>to deal in the Software without restriction, including without limitation</w:t>
      </w:r>
      <w:r>
        <w:rPr>
          <w:rFonts w:ascii="Arial" w:hAnsi="Arial" w:cs="Arial"/>
          <w:color w:val="333333"/>
          <w:sz w:val="21"/>
          <w:szCs w:val="21"/>
        </w:rPr>
        <w:br/>
        <w:t>the rights to use, copy, modify, merge, publish, distribute, sublicense,</w:t>
      </w:r>
      <w:r>
        <w:rPr>
          <w:rFonts w:ascii="Arial" w:hAnsi="Arial" w:cs="Arial"/>
          <w:color w:val="333333"/>
          <w:sz w:val="21"/>
          <w:szCs w:val="21"/>
        </w:rPr>
        <w:br/>
        <w:t>and/or sell copies of the Software, and to permit persons to whom the</w:t>
      </w:r>
      <w:r>
        <w:rPr>
          <w:rFonts w:ascii="Arial" w:hAnsi="Arial" w:cs="Arial"/>
          <w:color w:val="333333"/>
          <w:sz w:val="21"/>
          <w:szCs w:val="21"/>
        </w:rPr>
        <w:br/>
        <w:t>Software is furnished to do so, subject to the following conditions:</w:t>
      </w:r>
    </w:p>
    <w:p w14:paraId="68FC576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33B28CF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w:t>
      </w:r>
      <w:r>
        <w:rPr>
          <w:rFonts w:ascii="Arial" w:hAnsi="Arial" w:cs="Arial"/>
          <w:color w:val="333333"/>
          <w:sz w:val="21"/>
          <w:szCs w:val="21"/>
        </w:rPr>
        <w:br/>
        <w:t>FROM, OUT OF OR IN CONNECTION WITH THE SOFTWARE OR THE USE OR OTHER</w:t>
      </w:r>
      <w:r>
        <w:rPr>
          <w:rFonts w:ascii="Arial" w:hAnsi="Arial" w:cs="Arial"/>
          <w:color w:val="333333"/>
          <w:sz w:val="21"/>
          <w:szCs w:val="21"/>
        </w:rPr>
        <w:br/>
        <w:t>DEALINGS IN THE SOFTWARE.</w:t>
      </w:r>
    </w:p>
    <w:p w14:paraId="63D7E66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CAF007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0B1C98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generate-object-property LICENSE (node_modules\generate-object-property\LICENSE)</w:t>
      </w:r>
      <w:r>
        <w:rPr>
          <w:rFonts w:ascii="Arial" w:hAnsi="Arial" w:cs="Arial"/>
          <w:color w:val="333333"/>
          <w:sz w:val="21"/>
          <w:szCs w:val="21"/>
        </w:rPr>
        <w:br/>
        <w:t>--------------------------------------------------------------------------------</w:t>
      </w:r>
      <w:r>
        <w:rPr>
          <w:rFonts w:ascii="Arial" w:hAnsi="Arial" w:cs="Arial"/>
          <w:color w:val="333333"/>
          <w:sz w:val="21"/>
          <w:szCs w:val="21"/>
        </w:rPr>
        <w:br/>
        <w:t>The MIT License (MIT)</w:t>
      </w:r>
    </w:p>
    <w:p w14:paraId="0F8CC99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Mathias Buus</w:t>
      </w:r>
    </w:p>
    <w:p w14:paraId="271D4F6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2A7C4E8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7DDD73A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r>
        <w:rPr>
          <w:rFonts w:ascii="Arial" w:hAnsi="Arial" w:cs="Arial"/>
          <w:color w:val="333333"/>
          <w:sz w:val="21"/>
          <w:szCs w:val="21"/>
        </w:rPr>
        <w:br/>
        <w:t>--------------------------------------------------------------------------------</w:t>
      </w:r>
    </w:p>
    <w:p w14:paraId="33AA82A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F62B79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getpass LICENSE (node_modules\getpass\LICENSE)</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lastRenderedPageBreak/>
        <w:t>Copyright Joyent, Inc. All rights reserved.</w:t>
      </w:r>
      <w:r>
        <w:rPr>
          <w:rFonts w:ascii="Arial" w:hAnsi="Arial" w:cs="Arial"/>
          <w:color w:val="333333"/>
          <w:sz w:val="21"/>
          <w:szCs w:val="21"/>
        </w:rPr>
        <w:br/>
        <w:t>Permission is hereby granted, free of charge, to any person obtaining a copy</w:t>
      </w:r>
      <w:r>
        <w:rPr>
          <w:rFonts w:ascii="Arial" w:hAnsi="Arial" w:cs="Arial"/>
          <w:color w:val="333333"/>
          <w:sz w:val="21"/>
          <w:szCs w:val="21"/>
        </w:rPr>
        <w:br/>
        <w:t>of this software and associated documentation files (the "Software"), to</w:t>
      </w:r>
      <w:r>
        <w:rPr>
          <w:rFonts w:ascii="Arial" w:hAnsi="Arial" w:cs="Arial"/>
          <w:color w:val="333333"/>
          <w:sz w:val="21"/>
          <w:szCs w:val="21"/>
        </w:rPr>
        <w:br/>
        <w:t>deal in the Software without restriction, including without limitation the</w:t>
      </w:r>
      <w:r>
        <w:rPr>
          <w:rFonts w:ascii="Arial" w:hAnsi="Arial" w:cs="Arial"/>
          <w:color w:val="333333"/>
          <w:sz w:val="21"/>
          <w:szCs w:val="21"/>
        </w:rPr>
        <w:br/>
        <w:t>rights to use, copy, modify, merge, publish, distribute, sublicense, and/or</w:t>
      </w:r>
      <w:r>
        <w:rPr>
          <w:rFonts w:ascii="Arial" w:hAnsi="Arial" w:cs="Arial"/>
          <w:color w:val="333333"/>
          <w:sz w:val="21"/>
          <w:szCs w:val="21"/>
        </w:rPr>
        <w:br/>
        <w:t>sell copies of the Software, and to permit persons to whom the Software is</w:t>
      </w:r>
      <w:r>
        <w:rPr>
          <w:rFonts w:ascii="Arial" w:hAnsi="Arial" w:cs="Arial"/>
          <w:color w:val="333333"/>
          <w:sz w:val="21"/>
          <w:szCs w:val="21"/>
        </w:rPr>
        <w:br/>
        <w:t>furnished to do so, subject to the following conditions:</w:t>
      </w:r>
    </w:p>
    <w:p w14:paraId="792A699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6B22574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w:t>
      </w:r>
      <w:r>
        <w:rPr>
          <w:rFonts w:ascii="Arial" w:hAnsi="Arial" w:cs="Arial"/>
          <w:color w:val="333333"/>
          <w:sz w:val="21"/>
          <w:szCs w:val="21"/>
        </w:rPr>
        <w:br/>
        <w:t>FROM, OUT OF OR IN CONNECTION WITH THE SOFTWARE OR THE USE OR OTHER DEALINGS</w:t>
      </w:r>
      <w:r>
        <w:rPr>
          <w:rFonts w:ascii="Arial" w:hAnsi="Arial" w:cs="Arial"/>
          <w:color w:val="333333"/>
          <w:sz w:val="21"/>
          <w:szCs w:val="21"/>
        </w:rPr>
        <w:br/>
        <w:t>IN THE SOFTWARE.</w:t>
      </w:r>
    </w:p>
    <w:p w14:paraId="1F7AC49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3D3A1B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8EF449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git-rev LICENSE (node_modules\git-rev\LICENSE)</w:t>
      </w:r>
      <w:r>
        <w:rPr>
          <w:rFonts w:ascii="Arial" w:hAnsi="Arial" w:cs="Arial"/>
          <w:color w:val="333333"/>
          <w:sz w:val="21"/>
          <w:szCs w:val="21"/>
        </w:rPr>
        <w:br/>
        <w:t>--------------------------------------------------------------------------------</w:t>
      </w:r>
      <w:r>
        <w:rPr>
          <w:rFonts w:ascii="Arial" w:hAnsi="Arial" w:cs="Arial"/>
          <w:color w:val="333333"/>
          <w:sz w:val="21"/>
          <w:szCs w:val="21"/>
        </w:rPr>
        <w:br/>
        <w:t>(The MIT License)</w:t>
      </w:r>
    </w:p>
    <w:p w14:paraId="7E282D2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2012 Thomas Blobaum &lt;tblobaum@</w:t>
      </w:r>
      <w:hyperlink r:id="rId109" w:history="1">
        <w:r>
          <w:rPr>
            <w:rStyle w:val="Hyperlink"/>
            <w:rFonts w:ascii="Arial" w:hAnsi="Arial" w:cs="Arial"/>
            <w:color w:val="3572B0"/>
            <w:sz w:val="21"/>
            <w:szCs w:val="21"/>
          </w:rPr>
          <w:t>gmail.com</w:t>
        </w:r>
      </w:hyperlink>
      <w:r>
        <w:rPr>
          <w:rFonts w:ascii="Arial" w:hAnsi="Arial" w:cs="Arial"/>
          <w:color w:val="333333"/>
          <w:sz w:val="21"/>
          <w:szCs w:val="21"/>
        </w:rPr>
        <w:t>&gt;</w:t>
      </w:r>
    </w:p>
    <w:p w14:paraId="6658FD2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7EF4557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7E7FE56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 NONINFRINGEMENT.</w:t>
      </w:r>
      <w:r>
        <w:rPr>
          <w:rFonts w:ascii="Arial" w:hAnsi="Arial" w:cs="Arial"/>
          <w:color w:val="333333"/>
          <w:sz w:val="21"/>
          <w:szCs w:val="21"/>
        </w:rPr>
        <w:br/>
        <w:t>IN NO EVENT SHALL THE AUTHORS OR COPYRIGHT HOLDERS BE LIABLE FOR ANY</w:t>
      </w:r>
      <w:r>
        <w:rPr>
          <w:rFonts w:ascii="Arial" w:hAnsi="Arial" w:cs="Arial"/>
          <w:color w:val="333333"/>
          <w:sz w:val="21"/>
          <w:szCs w:val="21"/>
        </w:rPr>
        <w:br/>
        <w:t>CLAIM, DAMAGES OR OTHER LIABILITY, WHETHER IN AN ACTION OF CONTRACT,</w:t>
      </w:r>
      <w:r>
        <w:rPr>
          <w:rFonts w:ascii="Arial" w:hAnsi="Arial" w:cs="Arial"/>
          <w:color w:val="333333"/>
          <w:sz w:val="21"/>
          <w:szCs w:val="21"/>
        </w:rPr>
        <w:br/>
        <w:t>TORT OR OTHERWISE, ARISING FROM, OUT OF OR IN CONNECTION WITH THE</w:t>
      </w:r>
      <w:r>
        <w:rPr>
          <w:rFonts w:ascii="Arial" w:hAnsi="Arial" w:cs="Arial"/>
          <w:color w:val="333333"/>
          <w:sz w:val="21"/>
          <w:szCs w:val="21"/>
        </w:rPr>
        <w:br/>
        <w:t>SOFTWARE OR THE USE OR OTHER DEALINGS IN THE SOFTWARE.</w:t>
      </w:r>
      <w:r>
        <w:rPr>
          <w:rFonts w:ascii="Arial" w:hAnsi="Arial" w:cs="Arial"/>
          <w:color w:val="333333"/>
          <w:sz w:val="21"/>
          <w:szCs w:val="21"/>
        </w:rPr>
        <w:br/>
        <w:t>--------------------------------------------------------------------------------</w:t>
      </w:r>
    </w:p>
    <w:p w14:paraId="0B90E11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016D64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glob LICENSE (node_modules\glob\LICENSE)</w:t>
      </w:r>
      <w:r>
        <w:rPr>
          <w:rFonts w:ascii="Arial" w:hAnsi="Arial" w:cs="Arial"/>
          <w:color w:val="333333"/>
          <w:sz w:val="21"/>
          <w:szCs w:val="21"/>
        </w:rPr>
        <w:br/>
        <w:t>--------------------------------------------------------------------------------</w:t>
      </w:r>
      <w:r>
        <w:rPr>
          <w:rFonts w:ascii="Arial" w:hAnsi="Arial" w:cs="Arial"/>
          <w:color w:val="333333"/>
          <w:sz w:val="21"/>
          <w:szCs w:val="21"/>
        </w:rPr>
        <w:br/>
        <w:t>The ISC License</w:t>
      </w:r>
    </w:p>
    <w:p w14:paraId="1727A68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Copyright (c) Isaac Z. Schlueter and Contributors</w:t>
      </w:r>
    </w:p>
    <w:p w14:paraId="672D6EF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to use, copy, modify, and/or distribute this software for any</w:t>
      </w:r>
      <w:r>
        <w:rPr>
          <w:rFonts w:ascii="Arial" w:hAnsi="Arial" w:cs="Arial"/>
          <w:color w:val="333333"/>
          <w:sz w:val="21"/>
          <w:szCs w:val="21"/>
        </w:rPr>
        <w:br/>
        <w:t>purpose with or without fee is hereby granted, provided that the above</w:t>
      </w:r>
      <w:r>
        <w:rPr>
          <w:rFonts w:ascii="Arial" w:hAnsi="Arial" w:cs="Arial"/>
          <w:color w:val="333333"/>
          <w:sz w:val="21"/>
          <w:szCs w:val="21"/>
        </w:rPr>
        <w:br/>
        <w:t>copyright notice and this permission notice appear in all copies.</w:t>
      </w:r>
    </w:p>
    <w:p w14:paraId="55073B0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AND THE AUTHOR DISCLAIMS ALL WARRANTIES</w:t>
      </w:r>
      <w:r>
        <w:rPr>
          <w:rFonts w:ascii="Arial" w:hAnsi="Arial" w:cs="Arial"/>
          <w:color w:val="333333"/>
          <w:sz w:val="21"/>
          <w:szCs w:val="21"/>
        </w:rPr>
        <w:br/>
        <w:t>WITH REGARD TO THIS SOFTWARE INCLUDING ALL IMPLIED WARRANTIES OF</w:t>
      </w:r>
      <w:r>
        <w:rPr>
          <w:rFonts w:ascii="Arial" w:hAnsi="Arial" w:cs="Arial"/>
          <w:color w:val="333333"/>
          <w:sz w:val="21"/>
          <w:szCs w:val="21"/>
        </w:rPr>
        <w:br/>
        <w:t>MERCHANTABILITY AND FITNESS. IN NO EVENT SHALL THE AUTHOR BE LIABLE FOR</w:t>
      </w:r>
      <w:r>
        <w:rPr>
          <w:rFonts w:ascii="Arial" w:hAnsi="Arial" w:cs="Arial"/>
          <w:color w:val="333333"/>
          <w:sz w:val="21"/>
          <w:szCs w:val="21"/>
        </w:rPr>
        <w:br/>
        <w:t>ANY SPECIAL, DIRECT, INDIRECT, OR CONSEQUENTIAL DAMAGES OR ANY DAMAGES</w:t>
      </w:r>
      <w:r>
        <w:rPr>
          <w:rFonts w:ascii="Arial" w:hAnsi="Arial" w:cs="Arial"/>
          <w:color w:val="333333"/>
          <w:sz w:val="21"/>
          <w:szCs w:val="21"/>
        </w:rPr>
        <w:br/>
        <w:t>WHATSOEVER RESULTING FROM LOSS OF USE, DATA OR PROFITS, WHETHER IN AN</w:t>
      </w:r>
      <w:r>
        <w:rPr>
          <w:rFonts w:ascii="Arial" w:hAnsi="Arial" w:cs="Arial"/>
          <w:color w:val="333333"/>
          <w:sz w:val="21"/>
          <w:szCs w:val="21"/>
        </w:rPr>
        <w:br/>
        <w:t>ACTION OF CONTRACT, NEGLIGENCE OR OTHER TORTIOUS ACTION, ARISING OUT OF OR</w:t>
      </w:r>
      <w:r>
        <w:rPr>
          <w:rFonts w:ascii="Arial" w:hAnsi="Arial" w:cs="Arial"/>
          <w:color w:val="333333"/>
          <w:sz w:val="21"/>
          <w:szCs w:val="21"/>
        </w:rPr>
        <w:br/>
        <w:t>IN CONNECTION WITH THE USE OR PERFORMANCE OF THIS SOFTWARE.</w:t>
      </w:r>
    </w:p>
    <w:p w14:paraId="1171071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82AAF8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89C157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glob-base LICENSE (node_modules\glob-base\LICENSE)</w:t>
      </w:r>
      <w:r>
        <w:rPr>
          <w:rFonts w:ascii="Arial" w:hAnsi="Arial" w:cs="Arial"/>
          <w:color w:val="333333"/>
          <w:sz w:val="21"/>
          <w:szCs w:val="21"/>
        </w:rPr>
        <w:br/>
        <w:t>--------------------------------------------------------------------------------</w:t>
      </w:r>
      <w:r>
        <w:rPr>
          <w:rFonts w:ascii="Arial" w:hAnsi="Arial" w:cs="Arial"/>
          <w:color w:val="333333"/>
          <w:sz w:val="21"/>
          <w:szCs w:val="21"/>
        </w:rPr>
        <w:br/>
        <w:t>The MIT License (MIT)</w:t>
      </w:r>
    </w:p>
    <w:p w14:paraId="76F0977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 Jon Schlinkert.</w:t>
      </w:r>
    </w:p>
    <w:p w14:paraId="06EFF8F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3F2EE6E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055C4D1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410513F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ADAAFB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293A49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glob-parent LICENSE (node_modules\glob-parent\LICENSE)</w:t>
      </w:r>
      <w:r>
        <w:rPr>
          <w:rFonts w:ascii="Arial" w:hAnsi="Arial" w:cs="Arial"/>
          <w:color w:val="333333"/>
          <w:sz w:val="21"/>
          <w:szCs w:val="21"/>
        </w:rPr>
        <w:br/>
        <w:t>--------------------------------------------------------------------------------</w:t>
      </w:r>
      <w:r>
        <w:rPr>
          <w:rFonts w:ascii="Arial" w:hAnsi="Arial" w:cs="Arial"/>
          <w:color w:val="333333"/>
          <w:sz w:val="21"/>
          <w:szCs w:val="21"/>
        </w:rPr>
        <w:br/>
        <w:t>The ISC License</w:t>
      </w:r>
    </w:p>
    <w:p w14:paraId="651D4B9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 Elan Shanker</w:t>
      </w:r>
    </w:p>
    <w:p w14:paraId="2FE9651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to use, copy, modify, and/or distribute this software for any</w:t>
      </w:r>
      <w:r>
        <w:rPr>
          <w:rFonts w:ascii="Arial" w:hAnsi="Arial" w:cs="Arial"/>
          <w:color w:val="333333"/>
          <w:sz w:val="21"/>
          <w:szCs w:val="21"/>
        </w:rPr>
        <w:br/>
        <w:t>purpose with or without fee is hereby granted, provided that the above</w:t>
      </w:r>
      <w:r>
        <w:rPr>
          <w:rFonts w:ascii="Arial" w:hAnsi="Arial" w:cs="Arial"/>
          <w:color w:val="333333"/>
          <w:sz w:val="21"/>
          <w:szCs w:val="21"/>
        </w:rPr>
        <w:br/>
        <w:t>copyright notice and this permission notice appear in all copies.</w:t>
      </w:r>
    </w:p>
    <w:p w14:paraId="27D8655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SOFTWARE IS PROVIDED "AS IS" AND THE AUTHOR DISCLAIMS ALL WARRANTIES</w:t>
      </w:r>
      <w:r>
        <w:rPr>
          <w:rFonts w:ascii="Arial" w:hAnsi="Arial" w:cs="Arial"/>
          <w:color w:val="333333"/>
          <w:sz w:val="21"/>
          <w:szCs w:val="21"/>
        </w:rPr>
        <w:br/>
        <w:t>WITH REGARD TO THIS SOFTWARE INCLUDING ALL IMPLIED WARRANTIES OF</w:t>
      </w:r>
      <w:r>
        <w:rPr>
          <w:rFonts w:ascii="Arial" w:hAnsi="Arial" w:cs="Arial"/>
          <w:color w:val="333333"/>
          <w:sz w:val="21"/>
          <w:szCs w:val="21"/>
        </w:rPr>
        <w:br/>
        <w:t>MERCHANTABILITY AND FITNESS. IN NO EVENT SHALL THE AUTHOR BE LIABLE FOR</w:t>
      </w:r>
      <w:r>
        <w:rPr>
          <w:rFonts w:ascii="Arial" w:hAnsi="Arial" w:cs="Arial"/>
          <w:color w:val="333333"/>
          <w:sz w:val="21"/>
          <w:szCs w:val="21"/>
        </w:rPr>
        <w:br/>
        <w:t>ANY SPECIAL, DIRECT, INDIRECT, OR CONSEQUENTIAL DAMAGES OR ANY DAMAGES</w:t>
      </w:r>
      <w:r>
        <w:rPr>
          <w:rFonts w:ascii="Arial" w:hAnsi="Arial" w:cs="Arial"/>
          <w:color w:val="333333"/>
          <w:sz w:val="21"/>
          <w:szCs w:val="21"/>
        </w:rPr>
        <w:br/>
        <w:t>WHATSOEVER RESULTING FROM LOSS OF USE, DATA OR PROFITS, WHETHER IN AN</w:t>
      </w:r>
      <w:r>
        <w:rPr>
          <w:rFonts w:ascii="Arial" w:hAnsi="Arial" w:cs="Arial"/>
          <w:color w:val="333333"/>
          <w:sz w:val="21"/>
          <w:szCs w:val="21"/>
        </w:rPr>
        <w:br/>
        <w:t>ACTION OF CONTRACT, NEGLIGENCE OR OTHER TORTIOUS ACTION, ARISING OUT OF OR</w:t>
      </w:r>
      <w:r>
        <w:rPr>
          <w:rFonts w:ascii="Arial" w:hAnsi="Arial" w:cs="Arial"/>
          <w:color w:val="333333"/>
          <w:sz w:val="21"/>
          <w:szCs w:val="21"/>
        </w:rPr>
        <w:br/>
        <w:t>IN CONNECTION WITH THE USE OR PERFORMANCE OF THIS SOFTWARE.</w:t>
      </w:r>
    </w:p>
    <w:p w14:paraId="33B4C51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8F9372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BC5B76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good LICENSE (node_modules\good\LICENSE)</w:t>
      </w:r>
      <w:r>
        <w:rPr>
          <w:rFonts w:ascii="Arial" w:hAnsi="Arial" w:cs="Arial"/>
          <w:color w:val="333333"/>
          <w:sz w:val="21"/>
          <w:szCs w:val="21"/>
        </w:rPr>
        <w:br/>
        <w:t>--------------------------------------------------------------------------------</w:t>
      </w:r>
      <w:r>
        <w:rPr>
          <w:rFonts w:ascii="Arial" w:hAnsi="Arial" w:cs="Arial"/>
          <w:color w:val="333333"/>
          <w:sz w:val="21"/>
          <w:szCs w:val="21"/>
        </w:rPr>
        <w:br/>
        <w:t>Copyright (c) 2012-2016, Project contributors.</w:t>
      </w:r>
      <w:r>
        <w:rPr>
          <w:rFonts w:ascii="Arial" w:hAnsi="Arial" w:cs="Arial"/>
          <w:color w:val="333333"/>
          <w:sz w:val="21"/>
          <w:szCs w:val="21"/>
        </w:rPr>
        <w:br/>
        <w:t>Copyright (c) 2012-2014, Walmart and other contributors.</w:t>
      </w:r>
      <w:r>
        <w:rPr>
          <w:rFonts w:ascii="Arial" w:hAnsi="Arial" w:cs="Arial"/>
          <w:color w:val="333333"/>
          <w:sz w:val="21"/>
          <w:szCs w:val="21"/>
        </w:rPr>
        <w:br/>
        <w:t>All rights reserved.</w:t>
      </w:r>
    </w:p>
    <w:p w14:paraId="7B1A856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437D5C3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3B48B8D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6FE74B9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110" w:history="1">
        <w:r>
          <w:rPr>
            <w:rStyle w:val="Hyperlink"/>
            <w:rFonts w:ascii="Arial" w:hAnsi="Arial" w:cs="Arial"/>
            <w:color w:val="3572B0"/>
            <w:sz w:val="21"/>
            <w:szCs w:val="21"/>
          </w:rPr>
          <w:t>https://github.com/hapijs/good/graphs/contributors</w:t>
        </w:r>
      </w:hyperlink>
    </w:p>
    <w:p w14:paraId="174CEBD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D00E2F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610C0C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good-winston LICENSE (node_modules\good-winston\LICENSE)</w:t>
      </w:r>
      <w:r>
        <w:rPr>
          <w:rFonts w:ascii="Arial" w:hAnsi="Arial" w:cs="Arial"/>
          <w:color w:val="333333"/>
          <w:sz w:val="21"/>
          <w:szCs w:val="21"/>
        </w:rPr>
        <w:br/>
        <w:t>--------------------------------------------------------------------------------</w:t>
      </w:r>
      <w:r>
        <w:rPr>
          <w:rFonts w:ascii="Arial" w:hAnsi="Arial" w:cs="Arial"/>
          <w:color w:val="333333"/>
          <w:sz w:val="21"/>
          <w:szCs w:val="21"/>
        </w:rPr>
        <w:br/>
        <w:t>Copyright (c) 2015, Lance Speelmon &lt;lance@</w:t>
      </w:r>
      <w:hyperlink r:id="rId111" w:history="1">
        <w:r>
          <w:rPr>
            <w:rStyle w:val="Hyperlink"/>
            <w:rFonts w:ascii="Arial" w:hAnsi="Arial" w:cs="Arial"/>
            <w:color w:val="3572B0"/>
            <w:sz w:val="21"/>
            <w:szCs w:val="21"/>
          </w:rPr>
          <w:t>speelmon.com</w:t>
        </w:r>
      </w:hyperlink>
      <w:r>
        <w:rPr>
          <w:rFonts w:ascii="Arial" w:hAnsi="Arial" w:cs="Arial"/>
          <w:color w:val="333333"/>
          <w:sz w:val="21"/>
          <w:szCs w:val="21"/>
        </w:rPr>
        <w:t>&gt;</w:t>
      </w:r>
    </w:p>
    <w:p w14:paraId="6BBF727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Permission to use, copy, modify, and/or distribute this software for any</w:t>
      </w:r>
      <w:r>
        <w:rPr>
          <w:rFonts w:ascii="Arial" w:hAnsi="Arial" w:cs="Arial"/>
          <w:color w:val="333333"/>
          <w:sz w:val="21"/>
          <w:szCs w:val="21"/>
        </w:rPr>
        <w:br/>
        <w:t>purpose with or without fee is hereby granted, provided that the above</w:t>
      </w:r>
      <w:r>
        <w:rPr>
          <w:rFonts w:ascii="Arial" w:hAnsi="Arial" w:cs="Arial"/>
          <w:color w:val="333333"/>
          <w:sz w:val="21"/>
          <w:szCs w:val="21"/>
        </w:rPr>
        <w:br/>
        <w:t>copyright notice and this permission notice appear in all copies.</w:t>
      </w:r>
    </w:p>
    <w:p w14:paraId="2A9754F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AND THE AUTHOR DISCLAIMS ALL WARRANTIES</w:t>
      </w:r>
      <w:r>
        <w:rPr>
          <w:rFonts w:ascii="Arial" w:hAnsi="Arial" w:cs="Arial"/>
          <w:color w:val="333333"/>
          <w:sz w:val="21"/>
          <w:szCs w:val="21"/>
        </w:rPr>
        <w:br/>
        <w:t>WITH REGARD TO THIS SOFTWARE INCLUDING ALL IMPLIED WARRANTIES OF</w:t>
      </w:r>
      <w:r>
        <w:rPr>
          <w:rFonts w:ascii="Arial" w:hAnsi="Arial" w:cs="Arial"/>
          <w:color w:val="333333"/>
          <w:sz w:val="21"/>
          <w:szCs w:val="21"/>
        </w:rPr>
        <w:br/>
        <w:t>MERCHANTABILITY AND FITNESS. IN NO EVENT SHALL THE AUTHOR BE LIABLE FOR</w:t>
      </w:r>
      <w:r>
        <w:rPr>
          <w:rFonts w:ascii="Arial" w:hAnsi="Arial" w:cs="Arial"/>
          <w:color w:val="333333"/>
          <w:sz w:val="21"/>
          <w:szCs w:val="21"/>
        </w:rPr>
        <w:br/>
        <w:t>ANY SPECIAL, DIRECT, INDIRECT, OR CONSEQUENTIAL DAMAGES OR ANY DAMAGES</w:t>
      </w:r>
      <w:r>
        <w:rPr>
          <w:rFonts w:ascii="Arial" w:hAnsi="Arial" w:cs="Arial"/>
          <w:color w:val="333333"/>
          <w:sz w:val="21"/>
          <w:szCs w:val="21"/>
        </w:rPr>
        <w:br/>
        <w:t>WHATSOEVER RESULTING FROM LOSS OF USE, DATA OR PROFITS, WHETHER IN AN</w:t>
      </w:r>
      <w:r>
        <w:rPr>
          <w:rFonts w:ascii="Arial" w:hAnsi="Arial" w:cs="Arial"/>
          <w:color w:val="333333"/>
          <w:sz w:val="21"/>
          <w:szCs w:val="21"/>
        </w:rPr>
        <w:br/>
        <w:t>ACTION OF CONTRACT, NEGLIGENCE OR OTHER TORTIOUS ACTION, ARISING OUT OF</w:t>
      </w:r>
      <w:r>
        <w:rPr>
          <w:rFonts w:ascii="Arial" w:hAnsi="Arial" w:cs="Arial"/>
          <w:color w:val="333333"/>
          <w:sz w:val="21"/>
          <w:szCs w:val="21"/>
        </w:rPr>
        <w:br/>
        <w:t>OR IN CONNECTION WITH THE USE OR PERFORMANCE OF THIS SOFTWARE.</w:t>
      </w:r>
    </w:p>
    <w:p w14:paraId="0AA2520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031C46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047EEB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graceful-fs LICENSE (node_modules\graceful-fs\LICENSE)</w:t>
      </w:r>
      <w:r>
        <w:rPr>
          <w:rFonts w:ascii="Arial" w:hAnsi="Arial" w:cs="Arial"/>
          <w:color w:val="333333"/>
          <w:sz w:val="21"/>
          <w:szCs w:val="21"/>
        </w:rPr>
        <w:br/>
        <w:t>--------------------------------------------------------------------------------</w:t>
      </w:r>
      <w:r>
        <w:rPr>
          <w:rFonts w:ascii="Arial" w:hAnsi="Arial" w:cs="Arial"/>
          <w:color w:val="333333"/>
          <w:sz w:val="21"/>
          <w:szCs w:val="21"/>
        </w:rPr>
        <w:br/>
        <w:t>The ISC License</w:t>
      </w:r>
    </w:p>
    <w:p w14:paraId="429ED4A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Isaac Z. Schlueter, Ben Noordhuis, and Contributors</w:t>
      </w:r>
    </w:p>
    <w:p w14:paraId="624FE3A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to use, copy, modify, and/or distribute this software for any</w:t>
      </w:r>
      <w:r>
        <w:rPr>
          <w:rFonts w:ascii="Arial" w:hAnsi="Arial" w:cs="Arial"/>
          <w:color w:val="333333"/>
          <w:sz w:val="21"/>
          <w:szCs w:val="21"/>
        </w:rPr>
        <w:br/>
        <w:t>purpose with or without fee is hereby granted, provided that the above</w:t>
      </w:r>
      <w:r>
        <w:rPr>
          <w:rFonts w:ascii="Arial" w:hAnsi="Arial" w:cs="Arial"/>
          <w:color w:val="333333"/>
          <w:sz w:val="21"/>
          <w:szCs w:val="21"/>
        </w:rPr>
        <w:br/>
        <w:t>copyright notice and this permission notice appear in all copies.</w:t>
      </w:r>
    </w:p>
    <w:p w14:paraId="2DDD5C3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AND THE AUTHOR DISCLAIMS ALL WARRANTIES</w:t>
      </w:r>
      <w:r>
        <w:rPr>
          <w:rFonts w:ascii="Arial" w:hAnsi="Arial" w:cs="Arial"/>
          <w:color w:val="333333"/>
          <w:sz w:val="21"/>
          <w:szCs w:val="21"/>
        </w:rPr>
        <w:br/>
        <w:t>WITH REGARD TO THIS SOFTWARE INCLUDING ALL IMPLIED WARRANTIES OF</w:t>
      </w:r>
      <w:r>
        <w:rPr>
          <w:rFonts w:ascii="Arial" w:hAnsi="Arial" w:cs="Arial"/>
          <w:color w:val="333333"/>
          <w:sz w:val="21"/>
          <w:szCs w:val="21"/>
        </w:rPr>
        <w:br/>
        <w:t>MERCHANTABILITY AND FITNESS. IN NO EVENT SHALL THE AUTHOR BE LIABLE FOR</w:t>
      </w:r>
      <w:r>
        <w:rPr>
          <w:rFonts w:ascii="Arial" w:hAnsi="Arial" w:cs="Arial"/>
          <w:color w:val="333333"/>
          <w:sz w:val="21"/>
          <w:szCs w:val="21"/>
        </w:rPr>
        <w:br/>
        <w:t>ANY SPECIAL, DIRECT, INDIRECT, OR CONSEQUENTIAL DAMAGES OR ANY DAMAGES</w:t>
      </w:r>
      <w:r>
        <w:rPr>
          <w:rFonts w:ascii="Arial" w:hAnsi="Arial" w:cs="Arial"/>
          <w:color w:val="333333"/>
          <w:sz w:val="21"/>
          <w:szCs w:val="21"/>
        </w:rPr>
        <w:br/>
        <w:t>WHATSOEVER RESULTING FROM LOSS OF USE, DATA OR PROFITS, WHETHER IN AN</w:t>
      </w:r>
      <w:r>
        <w:rPr>
          <w:rFonts w:ascii="Arial" w:hAnsi="Arial" w:cs="Arial"/>
          <w:color w:val="333333"/>
          <w:sz w:val="21"/>
          <w:szCs w:val="21"/>
        </w:rPr>
        <w:br/>
        <w:t>ACTION OF CONTRACT, NEGLIGENCE OR OTHER TORTIOUS ACTION, ARISING OUT OF OR</w:t>
      </w:r>
      <w:r>
        <w:rPr>
          <w:rFonts w:ascii="Arial" w:hAnsi="Arial" w:cs="Arial"/>
          <w:color w:val="333333"/>
          <w:sz w:val="21"/>
          <w:szCs w:val="21"/>
        </w:rPr>
        <w:br/>
        <w:t>IN CONNECTION WITH THE USE OR PERFORMANCE OF THIS SOFTWARE.</w:t>
      </w:r>
    </w:p>
    <w:p w14:paraId="2027FFC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98B4B0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FCB3DE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graceful-readlink LICENSE (node_modules\graceful-readlink\LICENSE)</w:t>
      </w:r>
      <w:r>
        <w:rPr>
          <w:rFonts w:ascii="Arial" w:hAnsi="Arial" w:cs="Arial"/>
          <w:color w:val="333333"/>
          <w:sz w:val="21"/>
          <w:szCs w:val="21"/>
        </w:rPr>
        <w:br/>
        <w:t>--------------------------------------------------------------------------------</w:t>
      </w:r>
      <w:r>
        <w:rPr>
          <w:rFonts w:ascii="Arial" w:hAnsi="Arial" w:cs="Arial"/>
          <w:color w:val="333333"/>
          <w:sz w:val="21"/>
          <w:szCs w:val="21"/>
        </w:rPr>
        <w:br/>
        <w:t>The MIT License (MIT)</w:t>
      </w:r>
    </w:p>
    <w:p w14:paraId="23130E1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 Zhiye Li</w:t>
      </w:r>
    </w:p>
    <w:p w14:paraId="2D0FE77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562F7DA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76F5073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r>
      <w:r>
        <w:rPr>
          <w:rFonts w:ascii="Arial" w:hAnsi="Arial" w:cs="Arial"/>
          <w:color w:val="333333"/>
          <w:sz w:val="21"/>
          <w:szCs w:val="21"/>
        </w:rPr>
        <w:lastRenderedPageBreak/>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p>
    <w:p w14:paraId="31230A7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2854914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F553C4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LICENSE (node_modules\hapi\LICENSE)</w:t>
      </w:r>
      <w:r>
        <w:rPr>
          <w:rFonts w:ascii="Arial" w:hAnsi="Arial" w:cs="Arial"/>
          <w:color w:val="333333"/>
          <w:sz w:val="21"/>
          <w:szCs w:val="21"/>
        </w:rPr>
        <w:br/>
        <w:t>--------------------------------------------------------------------------------</w:t>
      </w:r>
      <w:r>
        <w:rPr>
          <w:rFonts w:ascii="Arial" w:hAnsi="Arial" w:cs="Arial"/>
          <w:color w:val="333333"/>
          <w:sz w:val="21"/>
          <w:szCs w:val="21"/>
        </w:rPr>
        <w:br/>
        <w:t>Copyright (c) 2011-2016, Project contributors</w:t>
      </w:r>
      <w:r>
        <w:rPr>
          <w:rFonts w:ascii="Arial" w:hAnsi="Arial" w:cs="Arial"/>
          <w:color w:val="333333"/>
          <w:sz w:val="21"/>
          <w:szCs w:val="21"/>
        </w:rPr>
        <w:br/>
        <w:t>Copyright (c) 2011-2014, Walmart</w:t>
      </w:r>
      <w:r>
        <w:rPr>
          <w:rFonts w:ascii="Arial" w:hAnsi="Arial" w:cs="Arial"/>
          <w:color w:val="333333"/>
          <w:sz w:val="21"/>
          <w:szCs w:val="21"/>
        </w:rPr>
        <w:br/>
        <w:t>Copyright (c) 2011, Yahoo Inc.</w:t>
      </w:r>
      <w:r>
        <w:rPr>
          <w:rFonts w:ascii="Arial" w:hAnsi="Arial" w:cs="Arial"/>
          <w:color w:val="333333"/>
          <w:sz w:val="21"/>
          <w:szCs w:val="21"/>
        </w:rPr>
        <w:br/>
        <w:t>All rights reserved.</w:t>
      </w:r>
    </w:p>
    <w:p w14:paraId="13F695E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75E1D9D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74700BC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09802A4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112" w:history="1">
        <w:r>
          <w:rPr>
            <w:rStyle w:val="Hyperlink"/>
            <w:rFonts w:ascii="Arial" w:hAnsi="Arial" w:cs="Arial"/>
            <w:color w:val="3572B0"/>
            <w:sz w:val="21"/>
            <w:szCs w:val="21"/>
          </w:rPr>
          <w:t>https://github.com/hapijs/hapi/graphs/contributors</w:t>
        </w:r>
      </w:hyperlink>
      <w:r>
        <w:rPr>
          <w:rFonts w:ascii="Arial" w:hAnsi="Arial" w:cs="Arial"/>
          <w:color w:val="333333"/>
          <w:sz w:val="21"/>
          <w:szCs w:val="21"/>
        </w:rPr>
        <w:br/>
        <w:t>Portions of this project were initially based on the Yahoo! Inc. Postmile project,</w:t>
      </w:r>
      <w:r>
        <w:rPr>
          <w:rFonts w:ascii="Arial" w:hAnsi="Arial" w:cs="Arial"/>
          <w:color w:val="333333"/>
          <w:sz w:val="21"/>
          <w:szCs w:val="21"/>
        </w:rPr>
        <w:br/>
        <w:t>published at</w:t>
      </w:r>
      <w:r>
        <w:rPr>
          <w:rStyle w:val="apple-converted-space"/>
          <w:rFonts w:ascii="Arial" w:hAnsi="Arial" w:cs="Arial"/>
          <w:color w:val="333333"/>
          <w:sz w:val="21"/>
          <w:szCs w:val="21"/>
        </w:rPr>
        <w:t> </w:t>
      </w:r>
      <w:hyperlink r:id="rId113" w:history="1">
        <w:r>
          <w:rPr>
            <w:rStyle w:val="Hyperlink"/>
            <w:rFonts w:ascii="Arial" w:hAnsi="Arial" w:cs="Arial"/>
            <w:color w:val="3572B0"/>
            <w:sz w:val="21"/>
            <w:szCs w:val="21"/>
          </w:rPr>
          <w:t>https://github.com/yahoo/postmile</w:t>
        </w:r>
      </w:hyperlink>
      <w:r>
        <w:rPr>
          <w:rFonts w:ascii="Arial" w:hAnsi="Arial" w:cs="Arial"/>
          <w:color w:val="333333"/>
          <w:sz w:val="21"/>
          <w:szCs w:val="21"/>
        </w:rPr>
        <w:t>.</w:t>
      </w:r>
    </w:p>
    <w:p w14:paraId="14E1E78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97C708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5F4B06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handlebars LICENSE (node_modules\handlebars\LICENSE)</w:t>
      </w:r>
      <w:r>
        <w:rPr>
          <w:rFonts w:ascii="Arial" w:hAnsi="Arial" w:cs="Arial"/>
          <w:color w:val="333333"/>
          <w:sz w:val="21"/>
          <w:szCs w:val="21"/>
        </w:rPr>
        <w:br/>
      </w:r>
      <w:r>
        <w:rPr>
          <w:rFonts w:ascii="Arial" w:hAnsi="Arial" w:cs="Arial"/>
          <w:color w:val="333333"/>
          <w:sz w:val="21"/>
          <w:szCs w:val="21"/>
        </w:rPr>
        <w:lastRenderedPageBreak/>
        <w:t>--------------------------------------------------------------------------------</w:t>
      </w:r>
      <w:r>
        <w:rPr>
          <w:rFonts w:ascii="Arial" w:hAnsi="Arial" w:cs="Arial"/>
          <w:color w:val="333333"/>
          <w:sz w:val="21"/>
          <w:szCs w:val="21"/>
        </w:rPr>
        <w:br/>
        <w:t>Copyright (C) 2011-2016 by Yehuda Katz</w:t>
      </w:r>
    </w:p>
    <w:p w14:paraId="472000F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31D2ABC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7A1497C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0310A19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014CD8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91E083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hapi-auth-basic LICENSE (node_modules\hapi-auth-basic\LICENSE)</w:t>
      </w:r>
      <w:r>
        <w:rPr>
          <w:rFonts w:ascii="Arial" w:hAnsi="Arial" w:cs="Arial"/>
          <w:color w:val="333333"/>
          <w:sz w:val="21"/>
          <w:szCs w:val="21"/>
        </w:rPr>
        <w:br/>
        <w:t>--------------------------------------------------------------------------------</w:t>
      </w:r>
      <w:r>
        <w:rPr>
          <w:rFonts w:ascii="Arial" w:hAnsi="Arial" w:cs="Arial"/>
          <w:color w:val="333333"/>
          <w:sz w:val="21"/>
          <w:szCs w:val="21"/>
        </w:rPr>
        <w:br/>
        <w:t>Copyright (c) 2012-2014, Walmart and other contributors.</w:t>
      </w:r>
      <w:r>
        <w:rPr>
          <w:rFonts w:ascii="Arial" w:hAnsi="Arial" w:cs="Arial"/>
          <w:color w:val="333333"/>
          <w:sz w:val="21"/>
          <w:szCs w:val="21"/>
        </w:rPr>
        <w:br/>
        <w:t>All rights reserved.</w:t>
      </w:r>
    </w:p>
    <w:p w14:paraId="002F0C9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2802BD1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0C1C289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2F4D206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complete list of contributors can be found at:</w:t>
      </w:r>
      <w:r>
        <w:rPr>
          <w:rStyle w:val="apple-converted-space"/>
          <w:rFonts w:ascii="Arial" w:hAnsi="Arial" w:cs="Arial"/>
          <w:color w:val="333333"/>
          <w:sz w:val="21"/>
          <w:szCs w:val="21"/>
        </w:rPr>
        <w:t> </w:t>
      </w:r>
      <w:hyperlink r:id="rId114" w:history="1">
        <w:r>
          <w:rPr>
            <w:rStyle w:val="Hyperlink"/>
            <w:rFonts w:ascii="Arial" w:hAnsi="Arial" w:cs="Arial"/>
            <w:color w:val="3572B0"/>
            <w:sz w:val="21"/>
            <w:szCs w:val="21"/>
          </w:rPr>
          <w:t>https://github.com/hapijs/hapi-auth-basic/graphs/contributors</w:t>
        </w:r>
      </w:hyperlink>
    </w:p>
    <w:p w14:paraId="3CE13EE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836E6D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D4234B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hapi-and-healthy LICENSE (node_modules\hapi-and-healthy\LICENSE)</w:t>
      </w:r>
      <w:r>
        <w:rPr>
          <w:rFonts w:ascii="Arial" w:hAnsi="Arial" w:cs="Arial"/>
          <w:color w:val="333333"/>
          <w:sz w:val="21"/>
          <w:szCs w:val="21"/>
        </w:rPr>
        <w:br/>
        <w:t>--------------------------------------------------------------------------------</w:t>
      </w:r>
      <w:r>
        <w:rPr>
          <w:rFonts w:ascii="Arial" w:hAnsi="Arial" w:cs="Arial"/>
          <w:color w:val="333333"/>
          <w:sz w:val="21"/>
          <w:szCs w:val="21"/>
        </w:rPr>
        <w:br/>
        <w:t>The MIT License (MIT)</w:t>
      </w:r>
    </w:p>
    <w:p w14:paraId="4FED71A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Adam Eivy</w:t>
      </w:r>
    </w:p>
    <w:p w14:paraId="632DE25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w:t>
      </w:r>
      <w:r>
        <w:rPr>
          <w:rFonts w:ascii="Arial" w:hAnsi="Arial" w:cs="Arial"/>
          <w:color w:val="333333"/>
          <w:sz w:val="21"/>
          <w:szCs w:val="21"/>
        </w:rPr>
        <w:br/>
        <w:t>this software and associated documentation files (the "Software"), to deal in</w:t>
      </w:r>
      <w:r>
        <w:rPr>
          <w:rFonts w:ascii="Arial" w:hAnsi="Arial" w:cs="Arial"/>
          <w:color w:val="333333"/>
          <w:sz w:val="21"/>
          <w:szCs w:val="21"/>
        </w:rPr>
        <w:br/>
        <w:t>the Software without restriction, including without limitation the rights to</w:t>
      </w:r>
      <w:r>
        <w:rPr>
          <w:rFonts w:ascii="Arial" w:hAnsi="Arial" w:cs="Arial"/>
          <w:color w:val="333333"/>
          <w:sz w:val="21"/>
          <w:szCs w:val="21"/>
        </w:rPr>
        <w:br/>
        <w:t>use, copy, modify, merge, publish, distribute, sublicense, and/or sell copies of</w:t>
      </w:r>
      <w:r>
        <w:rPr>
          <w:rFonts w:ascii="Arial" w:hAnsi="Arial" w:cs="Arial"/>
          <w:color w:val="333333"/>
          <w:sz w:val="21"/>
          <w:szCs w:val="21"/>
        </w:rPr>
        <w:br/>
        <w:t>the Software, and to permit persons to whom the Software is furnished to do so,</w:t>
      </w:r>
      <w:r>
        <w:rPr>
          <w:rFonts w:ascii="Arial" w:hAnsi="Arial" w:cs="Arial"/>
          <w:color w:val="333333"/>
          <w:sz w:val="21"/>
          <w:szCs w:val="21"/>
        </w:rPr>
        <w:br/>
        <w:t>subject to the following conditions:</w:t>
      </w:r>
    </w:p>
    <w:p w14:paraId="7251192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2C3F603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 FITNESS</w:t>
      </w:r>
      <w:r>
        <w:rPr>
          <w:rFonts w:ascii="Arial" w:hAnsi="Arial" w:cs="Arial"/>
          <w:color w:val="333333"/>
          <w:sz w:val="21"/>
          <w:szCs w:val="21"/>
        </w:rPr>
        <w:br/>
        <w:t>FOR A PARTICULAR PURPOSE AND NONINFRINGEMENT. IN NO EVENT SHALL THE AUTHORS OR</w:t>
      </w:r>
      <w:r>
        <w:rPr>
          <w:rFonts w:ascii="Arial" w:hAnsi="Arial" w:cs="Arial"/>
          <w:color w:val="333333"/>
          <w:sz w:val="21"/>
          <w:szCs w:val="21"/>
        </w:rPr>
        <w:br/>
        <w:t>COPYRIGHT HOLDERS BE LIABLE FOR ANY CLAIM, DAMAGES OR OTHER LIABILITY, WHETHER</w:t>
      </w:r>
      <w:r>
        <w:rPr>
          <w:rFonts w:ascii="Arial" w:hAnsi="Arial" w:cs="Arial"/>
          <w:color w:val="333333"/>
          <w:sz w:val="21"/>
          <w:szCs w:val="21"/>
        </w:rPr>
        <w:br/>
        <w:t>IN AN ACTION OF CONTRACT, TORT OR OTHERWISE, ARISING FROM, OUT OF OR IN</w:t>
      </w:r>
      <w:r>
        <w:rPr>
          <w:rFonts w:ascii="Arial" w:hAnsi="Arial" w:cs="Arial"/>
          <w:color w:val="333333"/>
          <w:sz w:val="21"/>
          <w:szCs w:val="21"/>
        </w:rPr>
        <w:br/>
        <w:t>CONNECTION WITH THE SOFTWARE OR THE USE OR OTHER DEALINGS IN THE SOFTWARE.</w:t>
      </w:r>
    </w:p>
    <w:p w14:paraId="165BC0E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90529D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6235D4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hapi-swagger license (node_modules\hapi-swagger\license.txt)</w:t>
      </w:r>
      <w:r>
        <w:rPr>
          <w:rFonts w:ascii="Arial" w:hAnsi="Arial" w:cs="Arial"/>
          <w:color w:val="333333"/>
          <w:sz w:val="21"/>
          <w:szCs w:val="21"/>
        </w:rPr>
        <w:br/>
        <w:t>--------------------------------------------------------------------------------</w:t>
      </w:r>
      <w:r>
        <w:rPr>
          <w:rFonts w:ascii="Arial" w:hAnsi="Arial" w:cs="Arial"/>
          <w:color w:val="333333"/>
          <w:sz w:val="21"/>
          <w:szCs w:val="21"/>
        </w:rPr>
        <w:br/>
        <w:t>MIT License - hapi-swagger</w:t>
      </w:r>
    </w:p>
    <w:p w14:paraId="05BF02E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2013-2016 Glenn Jones</w:t>
      </w:r>
    </w:p>
    <w:p w14:paraId="0BE0218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073134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 copies or substantial portions of the Software.</w:t>
      </w:r>
    </w:p>
    <w:p w14:paraId="49B87A5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THE SOFTWARE IS PROVIDED "AS IS", WITHOUT WARRANTY OF ANY KIND, EXPRESS OR IMPLIED, INCLUDING BUT NOT LIMITED TO THE WARRANTIES OF MERCHANTABILITY, FITNESS FOR A PARTICULAR PURPOSE AND NONINFRINGEMENT. IN NO EVENT SHALL THE </w:t>
      </w:r>
      <w:r>
        <w:rPr>
          <w:rFonts w:ascii="Arial" w:hAnsi="Arial" w:cs="Arial"/>
          <w:color w:val="333333"/>
          <w:sz w:val="21"/>
          <w:szCs w:val="21"/>
        </w:rPr>
        <w:lastRenderedPageBreak/>
        <w:t>AUTHORS OR COPYRIGHT HOLDERS BE LIABLE FOR ANY CLAIM, DAMAGES OR OTHER LIABILITY, WHETHER IN AN ACTION OF CONTRACT, TORT OR OTHERWISE, ARISING FROM, OUT OF OR IN CONNECTION WITH THE SOFTWARE OR THE USE OR OTHER DEALINGS IN THE SOFTWARE.</w:t>
      </w:r>
      <w:r>
        <w:rPr>
          <w:rFonts w:ascii="Arial" w:hAnsi="Arial" w:cs="Arial"/>
          <w:color w:val="333333"/>
          <w:sz w:val="21"/>
          <w:szCs w:val="21"/>
        </w:rPr>
        <w:br/>
        <w:t>--------------------------------------------------------------------------------</w:t>
      </w:r>
    </w:p>
    <w:p w14:paraId="45394D3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25518D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has-ansi license (node_modules\has-ansi\license)</w:t>
      </w:r>
      <w:r>
        <w:rPr>
          <w:rFonts w:ascii="Arial" w:hAnsi="Arial" w:cs="Arial"/>
          <w:color w:val="333333"/>
          <w:sz w:val="21"/>
          <w:szCs w:val="21"/>
        </w:rPr>
        <w:br/>
        <w:t>--------------------------------------------------------------------------------</w:t>
      </w:r>
      <w:r>
        <w:rPr>
          <w:rFonts w:ascii="Arial" w:hAnsi="Arial" w:cs="Arial"/>
          <w:color w:val="333333"/>
          <w:sz w:val="21"/>
          <w:szCs w:val="21"/>
        </w:rPr>
        <w:br/>
        <w:t>The MIT License (MIT)</w:t>
      </w:r>
    </w:p>
    <w:p w14:paraId="55A7D23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Sindre Sorhus &lt;sindresorhus@</w:t>
      </w:r>
      <w:hyperlink r:id="rId115" w:history="1">
        <w:r>
          <w:rPr>
            <w:rStyle w:val="Hyperlink"/>
            <w:rFonts w:ascii="Arial" w:hAnsi="Arial" w:cs="Arial"/>
            <w:color w:val="3572B0"/>
            <w:sz w:val="21"/>
            <w:szCs w:val="21"/>
          </w:rPr>
          <w:t>gmail.com</w:t>
        </w:r>
      </w:hyperlink>
      <w:r>
        <w:rPr>
          <w:rFonts w:ascii="Arial" w:hAnsi="Arial" w:cs="Arial"/>
          <w:color w:val="333333"/>
          <w:sz w:val="21"/>
          <w:szCs w:val="21"/>
        </w:rPr>
        <w:t>&gt; (</w:t>
      </w:r>
      <w:hyperlink r:id="rId116" w:history="1">
        <w:r>
          <w:rPr>
            <w:rStyle w:val="Hyperlink"/>
            <w:rFonts w:ascii="Arial" w:hAnsi="Arial" w:cs="Arial"/>
            <w:color w:val="3572B0"/>
            <w:sz w:val="21"/>
            <w:szCs w:val="21"/>
          </w:rPr>
          <w:t>sindresorhus.com</w:t>
        </w:r>
      </w:hyperlink>
      <w:r>
        <w:rPr>
          <w:rFonts w:ascii="Arial" w:hAnsi="Arial" w:cs="Arial"/>
          <w:color w:val="333333"/>
          <w:sz w:val="21"/>
          <w:szCs w:val="21"/>
        </w:rPr>
        <w:t>)</w:t>
      </w:r>
    </w:p>
    <w:p w14:paraId="2238727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6A8BAA4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0B0F387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61F6C1B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2726D0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ACEC1A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har-validator LICENSE (node_modules\har-validator\LICENSE)</w:t>
      </w:r>
      <w:r>
        <w:rPr>
          <w:rFonts w:ascii="Arial" w:hAnsi="Arial" w:cs="Arial"/>
          <w:color w:val="333333"/>
          <w:sz w:val="21"/>
          <w:szCs w:val="21"/>
        </w:rPr>
        <w:br/>
        <w:t>--------------------------------------------------------------------------------</w:t>
      </w:r>
      <w:r>
        <w:rPr>
          <w:rFonts w:ascii="Arial" w:hAnsi="Arial" w:cs="Arial"/>
          <w:color w:val="333333"/>
          <w:sz w:val="21"/>
          <w:szCs w:val="21"/>
        </w:rPr>
        <w:br/>
        <w:t>Copyright (c) 2015, Ahmad Nassri &lt;ahmad@</w:t>
      </w:r>
      <w:hyperlink r:id="rId117" w:history="1">
        <w:r>
          <w:rPr>
            <w:rStyle w:val="Hyperlink"/>
            <w:rFonts w:ascii="Arial" w:hAnsi="Arial" w:cs="Arial"/>
            <w:color w:val="3572B0"/>
            <w:sz w:val="21"/>
            <w:szCs w:val="21"/>
          </w:rPr>
          <w:t>ahmadnassri.com</w:t>
        </w:r>
      </w:hyperlink>
      <w:r>
        <w:rPr>
          <w:rFonts w:ascii="Arial" w:hAnsi="Arial" w:cs="Arial"/>
          <w:color w:val="333333"/>
          <w:sz w:val="21"/>
          <w:szCs w:val="21"/>
        </w:rPr>
        <w:t>&gt;</w:t>
      </w:r>
    </w:p>
    <w:p w14:paraId="38E7D80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to use, copy, modify, and/or distribute this software for any</w:t>
      </w:r>
      <w:r>
        <w:rPr>
          <w:rFonts w:ascii="Arial" w:hAnsi="Arial" w:cs="Arial"/>
          <w:color w:val="333333"/>
          <w:sz w:val="21"/>
          <w:szCs w:val="21"/>
        </w:rPr>
        <w:br/>
        <w:t>purpose with or without fee is hereby granted, provided that the above</w:t>
      </w:r>
      <w:r>
        <w:rPr>
          <w:rFonts w:ascii="Arial" w:hAnsi="Arial" w:cs="Arial"/>
          <w:color w:val="333333"/>
          <w:sz w:val="21"/>
          <w:szCs w:val="21"/>
        </w:rPr>
        <w:br/>
        <w:t>copyright notice and this permission notice appear in all copies.</w:t>
      </w:r>
    </w:p>
    <w:p w14:paraId="3157F69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AND THE AUTHOR DISCLAIMS ALL WARRANTIES</w:t>
      </w:r>
      <w:r>
        <w:rPr>
          <w:rFonts w:ascii="Arial" w:hAnsi="Arial" w:cs="Arial"/>
          <w:color w:val="333333"/>
          <w:sz w:val="21"/>
          <w:szCs w:val="21"/>
        </w:rPr>
        <w:br/>
        <w:t>WITH REGARD TO THIS SOFTWARE INCLUDING ALL IMPLIED WARRANTIES OF</w:t>
      </w:r>
      <w:r>
        <w:rPr>
          <w:rFonts w:ascii="Arial" w:hAnsi="Arial" w:cs="Arial"/>
          <w:color w:val="333333"/>
          <w:sz w:val="21"/>
          <w:szCs w:val="21"/>
        </w:rPr>
        <w:br/>
        <w:t>MERCHANTABILITY AND FITNESS. IN NO EVENT SHALL THE AUTHOR BE LIABLE FOR</w:t>
      </w:r>
      <w:r>
        <w:rPr>
          <w:rFonts w:ascii="Arial" w:hAnsi="Arial" w:cs="Arial"/>
          <w:color w:val="333333"/>
          <w:sz w:val="21"/>
          <w:szCs w:val="21"/>
        </w:rPr>
        <w:br/>
        <w:t>ANY SPECIAL, DIRECT, INDIRECT, OR CONSEQUENTIAL DAMAGES OR ANY DAMAGES</w:t>
      </w:r>
      <w:r>
        <w:rPr>
          <w:rFonts w:ascii="Arial" w:hAnsi="Arial" w:cs="Arial"/>
          <w:color w:val="333333"/>
          <w:sz w:val="21"/>
          <w:szCs w:val="21"/>
        </w:rPr>
        <w:br/>
        <w:t>WHATSOEVER RESULTING FROM LOSS OF USE, DATA OR PROFITS, WHETHER IN AN</w:t>
      </w:r>
      <w:r>
        <w:rPr>
          <w:rFonts w:ascii="Arial" w:hAnsi="Arial" w:cs="Arial"/>
          <w:color w:val="333333"/>
          <w:sz w:val="21"/>
          <w:szCs w:val="21"/>
        </w:rPr>
        <w:br/>
        <w:t>ACTION OF CONTRACT, NEGLIGENCE OR OTHER TORTIOUS ACTION, ARISING OUT OF</w:t>
      </w:r>
      <w:r>
        <w:rPr>
          <w:rFonts w:ascii="Arial" w:hAnsi="Arial" w:cs="Arial"/>
          <w:color w:val="333333"/>
          <w:sz w:val="21"/>
          <w:szCs w:val="21"/>
        </w:rPr>
        <w:br/>
        <w:t>OR IN CONNECTION WITH THE USE OR PERFORMANCE OF THIS SOFTWARE.</w:t>
      </w:r>
    </w:p>
    <w:p w14:paraId="169AC09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9DC19C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BD4EF5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21"/>
          <w:szCs w:val="21"/>
        </w:rPr>
        <w:br/>
        <w:t>hapi-dust LICENSE (node_modules\hapi-dust\LICENSE)</w:t>
      </w:r>
      <w:r>
        <w:rPr>
          <w:rFonts w:ascii="Arial" w:hAnsi="Arial" w:cs="Arial"/>
          <w:color w:val="333333"/>
          <w:sz w:val="21"/>
          <w:szCs w:val="21"/>
        </w:rPr>
        <w:br/>
        <w:t>--------------------------------------------------------------------------------</w:t>
      </w:r>
      <w:r>
        <w:rPr>
          <w:rFonts w:ascii="Arial" w:hAnsi="Arial" w:cs="Arial"/>
          <w:color w:val="333333"/>
          <w:sz w:val="21"/>
          <w:szCs w:val="21"/>
        </w:rPr>
        <w:br/>
        <w:t>The MIT License (MIT)</w:t>
      </w:r>
    </w:p>
    <w:p w14:paraId="52EE712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Mike Frey</w:t>
      </w:r>
    </w:p>
    <w:p w14:paraId="20771CB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1495598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4098104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p>
    <w:p w14:paraId="24B4EF7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C52D41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09F2A8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has-binary LICENSE (node_modules\has-binary\LICENSE)</w:t>
      </w:r>
      <w:r>
        <w:rPr>
          <w:rFonts w:ascii="Arial" w:hAnsi="Arial" w:cs="Arial"/>
          <w:color w:val="333333"/>
          <w:sz w:val="21"/>
          <w:szCs w:val="21"/>
        </w:rPr>
        <w:br/>
        <w:t>--------------------------------------------------------------------------------</w:t>
      </w:r>
      <w:r>
        <w:rPr>
          <w:rFonts w:ascii="Arial" w:hAnsi="Arial" w:cs="Arial"/>
          <w:color w:val="333333"/>
          <w:sz w:val="21"/>
          <w:szCs w:val="21"/>
        </w:rPr>
        <w:br/>
        <w:t>The MIT License (MIT)</w:t>
      </w:r>
    </w:p>
    <w:p w14:paraId="152E80E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Kevin Roark</w:t>
      </w:r>
    </w:p>
    <w:p w14:paraId="34135F2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w:t>
      </w:r>
      <w:r>
        <w:rPr>
          <w:rFonts w:ascii="Arial" w:hAnsi="Arial" w:cs="Arial"/>
          <w:color w:val="333333"/>
          <w:sz w:val="21"/>
          <w:szCs w:val="21"/>
        </w:rPr>
        <w:br/>
        <w:t>this software and associated documentation files (the "Software"), to deal in</w:t>
      </w:r>
      <w:r>
        <w:rPr>
          <w:rFonts w:ascii="Arial" w:hAnsi="Arial" w:cs="Arial"/>
          <w:color w:val="333333"/>
          <w:sz w:val="21"/>
          <w:szCs w:val="21"/>
        </w:rPr>
        <w:br/>
        <w:t>the Software without restriction, including without limitation the rights to</w:t>
      </w:r>
      <w:r>
        <w:rPr>
          <w:rFonts w:ascii="Arial" w:hAnsi="Arial" w:cs="Arial"/>
          <w:color w:val="333333"/>
          <w:sz w:val="21"/>
          <w:szCs w:val="21"/>
        </w:rPr>
        <w:br/>
        <w:t>use, copy, modify, merge, publish, distribute, sublicense, and/or sell copies of</w:t>
      </w:r>
      <w:r>
        <w:rPr>
          <w:rFonts w:ascii="Arial" w:hAnsi="Arial" w:cs="Arial"/>
          <w:color w:val="333333"/>
          <w:sz w:val="21"/>
          <w:szCs w:val="21"/>
        </w:rPr>
        <w:br/>
        <w:t>the Software, and to permit persons to whom the Software is furnished to do so,</w:t>
      </w:r>
      <w:r>
        <w:rPr>
          <w:rFonts w:ascii="Arial" w:hAnsi="Arial" w:cs="Arial"/>
          <w:color w:val="333333"/>
          <w:sz w:val="21"/>
          <w:szCs w:val="21"/>
        </w:rPr>
        <w:br/>
        <w:t>subject to the following conditions:</w:t>
      </w:r>
    </w:p>
    <w:p w14:paraId="6635469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24E1BAE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 FITNESS</w:t>
      </w:r>
      <w:r>
        <w:rPr>
          <w:rFonts w:ascii="Arial" w:hAnsi="Arial" w:cs="Arial"/>
          <w:color w:val="333333"/>
          <w:sz w:val="21"/>
          <w:szCs w:val="21"/>
        </w:rPr>
        <w:br/>
        <w:t>FOR A PARTICULAR PURPOSE AND NONINFRINGEMENT. IN NO EVENT SHALL THE AUTHORS OR</w:t>
      </w:r>
      <w:r>
        <w:rPr>
          <w:rFonts w:ascii="Arial" w:hAnsi="Arial" w:cs="Arial"/>
          <w:color w:val="333333"/>
          <w:sz w:val="21"/>
          <w:szCs w:val="21"/>
        </w:rPr>
        <w:br/>
        <w:t>COPYRIGHT HOLDERS BE LIABLE FOR ANY CLAIM, DAMAGES OR OTHER LIABILITY, WHETHER</w:t>
      </w:r>
      <w:r>
        <w:rPr>
          <w:rFonts w:ascii="Arial" w:hAnsi="Arial" w:cs="Arial"/>
          <w:color w:val="333333"/>
          <w:sz w:val="21"/>
          <w:szCs w:val="21"/>
        </w:rPr>
        <w:br/>
        <w:t>IN AN ACTION OF CONTRACT, TORT OR OTHERWISE, ARISING FROM, OUT OF OR IN</w:t>
      </w:r>
      <w:r>
        <w:rPr>
          <w:rFonts w:ascii="Arial" w:hAnsi="Arial" w:cs="Arial"/>
          <w:color w:val="333333"/>
          <w:sz w:val="21"/>
          <w:szCs w:val="21"/>
        </w:rPr>
        <w:br/>
        <w:t>CONNECTION WITH THE SOFTWARE OR THE USE OR OTHER DEALINGS IN THE SOFTWARE.</w:t>
      </w:r>
    </w:p>
    <w:p w14:paraId="02CC755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p>
    <w:p w14:paraId="78BEEF6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FF46B3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hash-base LICENSE (node_modules\hash-base\LICENSE)</w:t>
      </w:r>
      <w:r>
        <w:rPr>
          <w:rFonts w:ascii="Arial" w:hAnsi="Arial" w:cs="Arial"/>
          <w:color w:val="333333"/>
          <w:sz w:val="21"/>
          <w:szCs w:val="21"/>
        </w:rPr>
        <w:br/>
        <w:t>--------------------------------------------------------------------------------</w:t>
      </w:r>
      <w:r>
        <w:rPr>
          <w:rFonts w:ascii="Arial" w:hAnsi="Arial" w:cs="Arial"/>
          <w:color w:val="333333"/>
          <w:sz w:val="21"/>
          <w:szCs w:val="21"/>
        </w:rPr>
        <w:br/>
        <w:t>The MIT License (MIT)</w:t>
      </w:r>
    </w:p>
    <w:p w14:paraId="6EC0F69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2016 Kirill Fomichev</w:t>
      </w:r>
    </w:p>
    <w:p w14:paraId="7BBFE24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0B57BFD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4067680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5A0FCFD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BA4E3B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FBFB17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hawk LICENSE (node_modules\hawk\LICENSE)</w:t>
      </w:r>
      <w:r>
        <w:rPr>
          <w:rFonts w:ascii="Arial" w:hAnsi="Arial" w:cs="Arial"/>
          <w:color w:val="333333"/>
          <w:sz w:val="21"/>
          <w:szCs w:val="21"/>
        </w:rPr>
        <w:br/>
        <w:t>--------------------------------------------------------------------------------</w:t>
      </w:r>
      <w:r>
        <w:rPr>
          <w:rFonts w:ascii="Arial" w:hAnsi="Arial" w:cs="Arial"/>
          <w:color w:val="333333"/>
          <w:sz w:val="21"/>
          <w:szCs w:val="21"/>
        </w:rPr>
        <w:br/>
        <w:t>Copyright (c) 2012-2014, Eran Hammer and other contributors.</w:t>
      </w:r>
      <w:r>
        <w:rPr>
          <w:rFonts w:ascii="Arial" w:hAnsi="Arial" w:cs="Arial"/>
          <w:color w:val="333333"/>
          <w:sz w:val="21"/>
          <w:szCs w:val="21"/>
        </w:rPr>
        <w:br/>
        <w:t>All rights reserved.</w:t>
      </w:r>
    </w:p>
    <w:p w14:paraId="280772C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40CBFD3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r>
      <w:r>
        <w:rPr>
          <w:rFonts w:ascii="Arial" w:hAnsi="Arial" w:cs="Arial"/>
          <w:color w:val="333333"/>
          <w:sz w:val="21"/>
          <w:szCs w:val="21"/>
        </w:rPr>
        <w:lastRenderedPageBreak/>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6CBDD92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4A41AE6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118" w:history="1">
        <w:r>
          <w:rPr>
            <w:rStyle w:val="Hyperlink"/>
            <w:rFonts w:ascii="Arial" w:hAnsi="Arial" w:cs="Arial"/>
            <w:color w:val="3572B0"/>
            <w:sz w:val="21"/>
            <w:szCs w:val="21"/>
          </w:rPr>
          <w:t>https://github.com/hueniverse/hawk/graphs/contributors</w:t>
        </w:r>
      </w:hyperlink>
    </w:p>
    <w:p w14:paraId="54CB6BA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AEE745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8F0D7D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hoek LICENSE (node_modules\hoek\LICENSE)</w:t>
      </w:r>
      <w:r>
        <w:rPr>
          <w:rFonts w:ascii="Arial" w:hAnsi="Arial" w:cs="Arial"/>
          <w:color w:val="333333"/>
          <w:sz w:val="21"/>
          <w:szCs w:val="21"/>
        </w:rPr>
        <w:br/>
        <w:t>--------------------------------------------------------------------------------</w:t>
      </w:r>
      <w:r>
        <w:rPr>
          <w:rFonts w:ascii="Arial" w:hAnsi="Arial" w:cs="Arial"/>
          <w:color w:val="333333"/>
          <w:sz w:val="21"/>
          <w:szCs w:val="21"/>
        </w:rPr>
        <w:br/>
        <w:t>Copyright (c) 2011-2014, Walmart and other contributors.</w:t>
      </w:r>
      <w:r>
        <w:rPr>
          <w:rFonts w:ascii="Arial" w:hAnsi="Arial" w:cs="Arial"/>
          <w:color w:val="333333"/>
          <w:sz w:val="21"/>
          <w:szCs w:val="21"/>
        </w:rPr>
        <w:br/>
        <w:t>Copyright (c) 2011, Yahoo Inc.</w:t>
      </w:r>
      <w:r>
        <w:rPr>
          <w:rFonts w:ascii="Arial" w:hAnsi="Arial" w:cs="Arial"/>
          <w:color w:val="333333"/>
          <w:sz w:val="21"/>
          <w:szCs w:val="21"/>
        </w:rPr>
        <w:br/>
        <w:t>All rights reserved.</w:t>
      </w:r>
    </w:p>
    <w:p w14:paraId="5A94FE1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20E5826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1FC8FB3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7C5A5D9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119" w:history="1">
        <w:r>
          <w:rPr>
            <w:rStyle w:val="Hyperlink"/>
            <w:rFonts w:ascii="Arial" w:hAnsi="Arial" w:cs="Arial"/>
            <w:color w:val="3572B0"/>
            <w:sz w:val="21"/>
            <w:szCs w:val="21"/>
          </w:rPr>
          <w:t>https://github.com/hapijs/hapi/graphs/contributors</w:t>
        </w:r>
      </w:hyperlink>
      <w:r>
        <w:rPr>
          <w:rFonts w:ascii="Arial" w:hAnsi="Arial" w:cs="Arial"/>
          <w:color w:val="333333"/>
          <w:sz w:val="21"/>
          <w:szCs w:val="21"/>
        </w:rPr>
        <w:br/>
        <w:t>Portions of this project were initially based on the Yahoo! Inc. Postmile project,</w:t>
      </w:r>
      <w:r>
        <w:rPr>
          <w:rFonts w:ascii="Arial" w:hAnsi="Arial" w:cs="Arial"/>
          <w:color w:val="333333"/>
          <w:sz w:val="21"/>
          <w:szCs w:val="21"/>
        </w:rPr>
        <w:br/>
        <w:t>published at</w:t>
      </w:r>
      <w:r>
        <w:rPr>
          <w:rStyle w:val="apple-converted-space"/>
          <w:rFonts w:ascii="Arial" w:hAnsi="Arial" w:cs="Arial"/>
          <w:color w:val="333333"/>
          <w:sz w:val="21"/>
          <w:szCs w:val="21"/>
        </w:rPr>
        <w:t> </w:t>
      </w:r>
      <w:hyperlink r:id="rId120" w:history="1">
        <w:r>
          <w:rPr>
            <w:rStyle w:val="Hyperlink"/>
            <w:rFonts w:ascii="Arial" w:hAnsi="Arial" w:cs="Arial"/>
            <w:color w:val="3572B0"/>
            <w:sz w:val="21"/>
            <w:szCs w:val="21"/>
          </w:rPr>
          <w:t>https://github.com/yahoo/postmile</w:t>
        </w:r>
      </w:hyperlink>
      <w:r>
        <w:rPr>
          <w:rFonts w:ascii="Arial" w:hAnsi="Arial" w:cs="Arial"/>
          <w:color w:val="333333"/>
          <w:sz w:val="21"/>
          <w:szCs w:val="21"/>
        </w:rPr>
        <w:t>.</w:t>
      </w:r>
    </w:p>
    <w:p w14:paraId="31C590A6" w14:textId="77777777" w:rsidR="00000C26" w:rsidRPr="007D4D8B"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7D4D8B">
        <w:rPr>
          <w:rFonts w:ascii="Arial" w:hAnsi="Arial" w:cs="Arial"/>
          <w:color w:val="333333"/>
          <w:sz w:val="21"/>
          <w:szCs w:val="21"/>
          <w:lang w:val="fr-FR"/>
        </w:rPr>
        <w:t>--------------------------------------------------------------------------------</w:t>
      </w:r>
    </w:p>
    <w:p w14:paraId="034AF0AC" w14:textId="77777777" w:rsidR="00000C26" w:rsidRPr="007D4D8B"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7D4D8B">
        <w:rPr>
          <w:rFonts w:ascii="Arial" w:hAnsi="Arial" w:cs="Arial"/>
          <w:color w:val="333333"/>
          <w:sz w:val="21"/>
          <w:szCs w:val="21"/>
          <w:lang w:val="fr-FR"/>
        </w:rPr>
        <w:t> </w:t>
      </w:r>
    </w:p>
    <w:p w14:paraId="6CFFAB15" w14:textId="77777777" w:rsidR="00000C26" w:rsidRPr="007D4D8B"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7D4D8B">
        <w:rPr>
          <w:rFonts w:ascii="Arial" w:hAnsi="Arial" w:cs="Arial"/>
          <w:color w:val="333333"/>
          <w:sz w:val="21"/>
          <w:szCs w:val="21"/>
          <w:lang w:val="fr-FR"/>
        </w:rPr>
        <w:lastRenderedPageBreak/>
        <w:t>--------------------------------------------------------------------------------</w:t>
      </w:r>
      <w:r w:rsidRPr="007D4D8B">
        <w:rPr>
          <w:rFonts w:ascii="Arial" w:hAnsi="Arial" w:cs="Arial"/>
          <w:color w:val="333333"/>
          <w:sz w:val="21"/>
          <w:szCs w:val="21"/>
          <w:lang w:val="fr-FR"/>
        </w:rPr>
        <w:br/>
        <w:t>http-auth LICENSE (node_modules\http-auth\LICENSE)</w:t>
      </w:r>
      <w:r w:rsidRPr="007D4D8B">
        <w:rPr>
          <w:rFonts w:ascii="Arial" w:hAnsi="Arial" w:cs="Arial"/>
          <w:color w:val="333333"/>
          <w:sz w:val="21"/>
          <w:szCs w:val="21"/>
          <w:lang w:val="fr-FR"/>
        </w:rPr>
        <w:br/>
        <w:t>--------------------------------------------------------------------------------</w:t>
      </w:r>
      <w:r w:rsidRPr="007D4D8B">
        <w:rPr>
          <w:rFonts w:ascii="Arial" w:hAnsi="Arial" w:cs="Arial"/>
          <w:color w:val="333333"/>
          <w:sz w:val="21"/>
          <w:szCs w:val="21"/>
          <w:lang w:val="fr-FR"/>
        </w:rPr>
        <w:br/>
        <w:t>The MIT License (MIT)</w:t>
      </w:r>
    </w:p>
    <w:p w14:paraId="2753321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2016 Gevorg Harutyunyan</w:t>
      </w:r>
    </w:p>
    <w:p w14:paraId="3DB5E86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w:t>
      </w:r>
      <w:r>
        <w:rPr>
          <w:rFonts w:ascii="Arial" w:hAnsi="Arial" w:cs="Arial"/>
          <w:color w:val="333333"/>
          <w:sz w:val="21"/>
          <w:szCs w:val="21"/>
        </w:rPr>
        <w:br/>
        <w:t>this software and associated documentation files (the "Software"), to deal in</w:t>
      </w:r>
      <w:r>
        <w:rPr>
          <w:rFonts w:ascii="Arial" w:hAnsi="Arial" w:cs="Arial"/>
          <w:color w:val="333333"/>
          <w:sz w:val="21"/>
          <w:szCs w:val="21"/>
        </w:rPr>
        <w:br/>
        <w:t>the Software without restriction, including without limitation the rights to</w:t>
      </w:r>
      <w:r>
        <w:rPr>
          <w:rFonts w:ascii="Arial" w:hAnsi="Arial" w:cs="Arial"/>
          <w:color w:val="333333"/>
          <w:sz w:val="21"/>
          <w:szCs w:val="21"/>
        </w:rPr>
        <w:br/>
        <w:t>use, copy, modify, merge, publish, distribute, sublicense, and/or sell copies of</w:t>
      </w:r>
      <w:r>
        <w:rPr>
          <w:rFonts w:ascii="Arial" w:hAnsi="Arial" w:cs="Arial"/>
          <w:color w:val="333333"/>
          <w:sz w:val="21"/>
          <w:szCs w:val="21"/>
        </w:rPr>
        <w:br/>
        <w:t>the Software, and to permit persons to whom the Software is furnished to do so,</w:t>
      </w:r>
      <w:r>
        <w:rPr>
          <w:rFonts w:ascii="Arial" w:hAnsi="Arial" w:cs="Arial"/>
          <w:color w:val="333333"/>
          <w:sz w:val="21"/>
          <w:szCs w:val="21"/>
        </w:rPr>
        <w:br/>
        <w:t>subject to the following conditions:</w:t>
      </w:r>
    </w:p>
    <w:p w14:paraId="06A0E8B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660DA58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 FITNESS</w:t>
      </w:r>
      <w:r>
        <w:rPr>
          <w:rFonts w:ascii="Arial" w:hAnsi="Arial" w:cs="Arial"/>
          <w:color w:val="333333"/>
          <w:sz w:val="21"/>
          <w:szCs w:val="21"/>
        </w:rPr>
        <w:br/>
        <w:t>FOR A PARTICULAR PURPOSE AND NONINFRINGEMENT. IN NO EVENT SHALL THE AUTHORS OR</w:t>
      </w:r>
      <w:r>
        <w:rPr>
          <w:rFonts w:ascii="Arial" w:hAnsi="Arial" w:cs="Arial"/>
          <w:color w:val="333333"/>
          <w:sz w:val="21"/>
          <w:szCs w:val="21"/>
        </w:rPr>
        <w:br/>
        <w:t>COPYRIGHT HOLDERS BE LIABLE FOR ANY CLAIM, DAMAGES OR OTHER LIABILITY, WHETHER</w:t>
      </w:r>
      <w:r>
        <w:rPr>
          <w:rFonts w:ascii="Arial" w:hAnsi="Arial" w:cs="Arial"/>
          <w:color w:val="333333"/>
          <w:sz w:val="21"/>
          <w:szCs w:val="21"/>
        </w:rPr>
        <w:br/>
        <w:t>IN AN ACTION OF CONTRACT, TORT OR OTHERWISE, ARISING FROM, OUT OF OR IN</w:t>
      </w:r>
      <w:r>
        <w:rPr>
          <w:rFonts w:ascii="Arial" w:hAnsi="Arial" w:cs="Arial"/>
          <w:color w:val="333333"/>
          <w:sz w:val="21"/>
          <w:szCs w:val="21"/>
        </w:rPr>
        <w:br/>
        <w:t>CONNECTION WITH THE SOFTWARE OR THE USE OR OTHER DEALINGS IN THE SOFTWARE.</w:t>
      </w:r>
    </w:p>
    <w:p w14:paraId="34930F98" w14:textId="77777777" w:rsidR="00000C26" w:rsidRPr="007D4D8B"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7D4D8B">
        <w:rPr>
          <w:rFonts w:ascii="Arial" w:hAnsi="Arial" w:cs="Arial"/>
          <w:color w:val="333333"/>
          <w:sz w:val="21"/>
          <w:szCs w:val="21"/>
          <w:lang w:val="fr-FR"/>
        </w:rPr>
        <w:t>--------------------------------------------------------------------------------</w:t>
      </w:r>
    </w:p>
    <w:p w14:paraId="08CA09DF" w14:textId="77777777" w:rsidR="00000C26" w:rsidRPr="007D4D8B"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7D4D8B">
        <w:rPr>
          <w:rFonts w:ascii="Arial" w:hAnsi="Arial" w:cs="Arial"/>
          <w:color w:val="333333"/>
          <w:sz w:val="21"/>
          <w:szCs w:val="21"/>
          <w:lang w:val="fr-FR"/>
        </w:rPr>
        <w:t> </w:t>
      </w:r>
    </w:p>
    <w:p w14:paraId="49E966B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sidRPr="007D4D8B">
        <w:rPr>
          <w:rFonts w:ascii="Arial" w:hAnsi="Arial" w:cs="Arial"/>
          <w:color w:val="333333"/>
          <w:sz w:val="21"/>
          <w:szCs w:val="21"/>
          <w:lang w:val="fr-FR"/>
        </w:rPr>
        <w:t>--------------------------------------------------------------------------------</w:t>
      </w:r>
      <w:r w:rsidRPr="007D4D8B">
        <w:rPr>
          <w:rFonts w:ascii="Arial" w:hAnsi="Arial" w:cs="Arial"/>
          <w:color w:val="333333"/>
          <w:sz w:val="21"/>
          <w:szCs w:val="21"/>
          <w:lang w:val="fr-FR"/>
        </w:rPr>
        <w:br/>
        <w:t>http-signature LICENSE (node_modules\http-signature\LICENSE)</w:t>
      </w:r>
      <w:r w:rsidRPr="007D4D8B">
        <w:rPr>
          <w:rFonts w:ascii="Arial" w:hAnsi="Arial" w:cs="Arial"/>
          <w:color w:val="333333"/>
          <w:sz w:val="21"/>
          <w:szCs w:val="21"/>
          <w:lang w:val="fr-FR"/>
        </w:rPr>
        <w:br/>
        <w:t>--------------------------------------------------------------------------------</w:t>
      </w:r>
      <w:r w:rsidRPr="007D4D8B">
        <w:rPr>
          <w:rFonts w:ascii="Arial" w:hAnsi="Arial" w:cs="Arial"/>
          <w:color w:val="333333"/>
          <w:sz w:val="21"/>
          <w:szCs w:val="21"/>
          <w:lang w:val="fr-FR"/>
        </w:rPr>
        <w:br/>
        <w:t xml:space="preserve">Copyright Joyent, Inc. </w:t>
      </w:r>
      <w:r>
        <w:rPr>
          <w:rFonts w:ascii="Arial" w:hAnsi="Arial" w:cs="Arial"/>
          <w:color w:val="333333"/>
          <w:sz w:val="21"/>
          <w:szCs w:val="21"/>
        </w:rPr>
        <w:t>All rights reserved.</w:t>
      </w:r>
      <w:r>
        <w:rPr>
          <w:rFonts w:ascii="Arial" w:hAnsi="Arial" w:cs="Arial"/>
          <w:color w:val="333333"/>
          <w:sz w:val="21"/>
          <w:szCs w:val="21"/>
        </w:rPr>
        <w:br/>
        <w:t>Permission is hereby granted, free of charge, to any person obtaining a copy</w:t>
      </w:r>
      <w:r>
        <w:rPr>
          <w:rFonts w:ascii="Arial" w:hAnsi="Arial" w:cs="Arial"/>
          <w:color w:val="333333"/>
          <w:sz w:val="21"/>
          <w:szCs w:val="21"/>
        </w:rPr>
        <w:br/>
        <w:t>of this software and associated documentation files (the "Software"), to</w:t>
      </w:r>
      <w:r>
        <w:rPr>
          <w:rFonts w:ascii="Arial" w:hAnsi="Arial" w:cs="Arial"/>
          <w:color w:val="333333"/>
          <w:sz w:val="21"/>
          <w:szCs w:val="21"/>
        </w:rPr>
        <w:br/>
        <w:t>deal in the Software without restriction, including without limitation the</w:t>
      </w:r>
      <w:r>
        <w:rPr>
          <w:rFonts w:ascii="Arial" w:hAnsi="Arial" w:cs="Arial"/>
          <w:color w:val="333333"/>
          <w:sz w:val="21"/>
          <w:szCs w:val="21"/>
        </w:rPr>
        <w:br/>
        <w:t>rights to use, copy, modify, merge, publish, distribute, sublicense, and/or</w:t>
      </w:r>
      <w:r>
        <w:rPr>
          <w:rFonts w:ascii="Arial" w:hAnsi="Arial" w:cs="Arial"/>
          <w:color w:val="333333"/>
          <w:sz w:val="21"/>
          <w:szCs w:val="21"/>
        </w:rPr>
        <w:br/>
        <w:t>sell copies of the Software, and to permit persons to whom the Software is</w:t>
      </w:r>
      <w:r>
        <w:rPr>
          <w:rFonts w:ascii="Arial" w:hAnsi="Arial" w:cs="Arial"/>
          <w:color w:val="333333"/>
          <w:sz w:val="21"/>
          <w:szCs w:val="21"/>
        </w:rPr>
        <w:br/>
        <w:t>furnished to do so, subject to the following conditions:</w:t>
      </w:r>
    </w:p>
    <w:p w14:paraId="1A161E8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5D9DBC5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w:t>
      </w:r>
      <w:r>
        <w:rPr>
          <w:rFonts w:ascii="Arial" w:hAnsi="Arial" w:cs="Arial"/>
          <w:color w:val="333333"/>
          <w:sz w:val="21"/>
          <w:szCs w:val="21"/>
        </w:rPr>
        <w:br/>
        <w:t>FROM, OUT OF OR IN CONNECTION WITH THE SOFTWARE OR THE USE OR OTHER DEALINGS</w:t>
      </w:r>
      <w:r>
        <w:rPr>
          <w:rFonts w:ascii="Arial" w:hAnsi="Arial" w:cs="Arial"/>
          <w:color w:val="333333"/>
          <w:sz w:val="21"/>
          <w:szCs w:val="21"/>
        </w:rPr>
        <w:br/>
        <w:t>IN THE SOFTWARE.</w:t>
      </w:r>
    </w:p>
    <w:p w14:paraId="074E4DC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209FF9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w:t>
      </w:r>
    </w:p>
    <w:p w14:paraId="34A018B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inert LICENSE (node_modules\inert\LICENSE)</w:t>
      </w:r>
      <w:r>
        <w:rPr>
          <w:rFonts w:ascii="Arial" w:hAnsi="Arial" w:cs="Arial"/>
          <w:color w:val="333333"/>
          <w:sz w:val="21"/>
          <w:szCs w:val="21"/>
        </w:rPr>
        <w:br/>
        <w:t>--------------------------------------------------------------------------------</w:t>
      </w:r>
      <w:r>
        <w:rPr>
          <w:rFonts w:ascii="Arial" w:hAnsi="Arial" w:cs="Arial"/>
          <w:color w:val="333333"/>
          <w:sz w:val="21"/>
          <w:szCs w:val="21"/>
        </w:rPr>
        <w:br/>
        <w:t>Copyright (c) 2012-2016, Gil Pedersen and other contributors.</w:t>
      </w:r>
      <w:r>
        <w:rPr>
          <w:rFonts w:ascii="Arial" w:hAnsi="Arial" w:cs="Arial"/>
          <w:color w:val="333333"/>
          <w:sz w:val="21"/>
          <w:szCs w:val="21"/>
        </w:rPr>
        <w:br/>
        <w:t>Copyright (c) 2012-2014, Walmart.</w:t>
      </w:r>
      <w:r>
        <w:rPr>
          <w:rFonts w:ascii="Arial" w:hAnsi="Arial" w:cs="Arial"/>
          <w:color w:val="333333"/>
          <w:sz w:val="21"/>
          <w:szCs w:val="21"/>
        </w:rPr>
        <w:br/>
        <w:t>All rights reserved.</w:t>
      </w:r>
    </w:p>
    <w:p w14:paraId="7CE0961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4EEAF55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26D3676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1733590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121" w:history="1">
        <w:r>
          <w:rPr>
            <w:rStyle w:val="Hyperlink"/>
            <w:rFonts w:ascii="Arial" w:hAnsi="Arial" w:cs="Arial"/>
            <w:color w:val="3572B0"/>
            <w:sz w:val="21"/>
            <w:szCs w:val="21"/>
          </w:rPr>
          <w:t>https://github.com/hapijs/inert/graphs/contributors</w:t>
        </w:r>
      </w:hyperlink>
    </w:p>
    <w:p w14:paraId="27EB1D4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1CE644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5E93EC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humanize-duration LICENSE (node_modules\humanize-duration\LICENSE.txt)</w:t>
      </w:r>
      <w:r>
        <w:rPr>
          <w:rFonts w:ascii="Arial" w:hAnsi="Arial" w:cs="Arial"/>
          <w:color w:val="333333"/>
          <w:sz w:val="21"/>
          <w:szCs w:val="21"/>
        </w:rPr>
        <w:br/>
        <w:t>--------------------------------------------------------------------------------</w:t>
      </w:r>
      <w:r>
        <w:rPr>
          <w:rFonts w:ascii="Arial" w:hAnsi="Arial" w:cs="Arial"/>
          <w:color w:val="333333"/>
          <w:sz w:val="21"/>
          <w:szCs w:val="21"/>
        </w:rPr>
        <w:br/>
        <w:t>This is free and unencumbered software released into the public domain.</w:t>
      </w:r>
    </w:p>
    <w:p w14:paraId="401A030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Anyone is free to copy, modify, publish, use, compile, sell, or</w:t>
      </w:r>
      <w:r>
        <w:rPr>
          <w:rFonts w:ascii="Arial" w:hAnsi="Arial" w:cs="Arial"/>
          <w:color w:val="333333"/>
          <w:sz w:val="21"/>
          <w:szCs w:val="21"/>
        </w:rPr>
        <w:br/>
        <w:t>distribute this software, either in source code form or as a compiled</w:t>
      </w:r>
      <w:r>
        <w:rPr>
          <w:rFonts w:ascii="Arial" w:hAnsi="Arial" w:cs="Arial"/>
          <w:color w:val="333333"/>
          <w:sz w:val="21"/>
          <w:szCs w:val="21"/>
        </w:rPr>
        <w:br/>
        <w:t>binary, for any purpose, commercial or non-commercial, and by any</w:t>
      </w:r>
      <w:r>
        <w:rPr>
          <w:rFonts w:ascii="Arial" w:hAnsi="Arial" w:cs="Arial"/>
          <w:color w:val="333333"/>
          <w:sz w:val="21"/>
          <w:szCs w:val="21"/>
        </w:rPr>
        <w:br/>
        <w:t>means.</w:t>
      </w:r>
    </w:p>
    <w:p w14:paraId="40F21C5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jurisdictions that recognize copyright laws, the author or authors</w:t>
      </w:r>
      <w:r>
        <w:rPr>
          <w:rFonts w:ascii="Arial" w:hAnsi="Arial" w:cs="Arial"/>
          <w:color w:val="333333"/>
          <w:sz w:val="21"/>
          <w:szCs w:val="21"/>
        </w:rPr>
        <w:br/>
        <w:t>of this software dedicate any and all copyright interest in the</w:t>
      </w:r>
      <w:r>
        <w:rPr>
          <w:rFonts w:ascii="Arial" w:hAnsi="Arial" w:cs="Arial"/>
          <w:color w:val="333333"/>
          <w:sz w:val="21"/>
          <w:szCs w:val="21"/>
        </w:rPr>
        <w:br/>
        <w:t>software to the public domain. We make this dedication for the benefit</w:t>
      </w:r>
      <w:r>
        <w:rPr>
          <w:rFonts w:ascii="Arial" w:hAnsi="Arial" w:cs="Arial"/>
          <w:color w:val="333333"/>
          <w:sz w:val="21"/>
          <w:szCs w:val="21"/>
        </w:rPr>
        <w:br/>
        <w:t>of the public at large and to the detriment of our heirs and</w:t>
      </w:r>
      <w:r>
        <w:rPr>
          <w:rFonts w:ascii="Arial" w:hAnsi="Arial" w:cs="Arial"/>
          <w:color w:val="333333"/>
          <w:sz w:val="21"/>
          <w:szCs w:val="21"/>
        </w:rPr>
        <w:br/>
        <w:t>successors. We intend this dedication to be an overt act of</w:t>
      </w:r>
      <w:r>
        <w:rPr>
          <w:rFonts w:ascii="Arial" w:hAnsi="Arial" w:cs="Arial"/>
          <w:color w:val="333333"/>
          <w:sz w:val="21"/>
          <w:szCs w:val="21"/>
        </w:rPr>
        <w:br/>
      </w:r>
      <w:r>
        <w:rPr>
          <w:rFonts w:ascii="Arial" w:hAnsi="Arial" w:cs="Arial"/>
          <w:color w:val="333333"/>
          <w:sz w:val="21"/>
          <w:szCs w:val="21"/>
        </w:rPr>
        <w:lastRenderedPageBreak/>
        <w:t>relinquishment in perpetuity of all present and future rights to this</w:t>
      </w:r>
      <w:r>
        <w:rPr>
          <w:rFonts w:ascii="Arial" w:hAnsi="Arial" w:cs="Arial"/>
          <w:color w:val="333333"/>
          <w:sz w:val="21"/>
          <w:szCs w:val="21"/>
        </w:rPr>
        <w:br/>
        <w:t>software under copyright law.</w:t>
      </w:r>
    </w:p>
    <w:p w14:paraId="23374EA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 NONINFRINGEMENT.</w:t>
      </w:r>
      <w:r>
        <w:rPr>
          <w:rFonts w:ascii="Arial" w:hAnsi="Arial" w:cs="Arial"/>
          <w:color w:val="333333"/>
          <w:sz w:val="21"/>
          <w:szCs w:val="21"/>
        </w:rPr>
        <w:br/>
        <w:t>IN NO EVENT SHALL THE AUTHORS BE LIABLE FOR ANY CLAIM, DAMAGES OR</w:t>
      </w:r>
      <w:r>
        <w:rPr>
          <w:rFonts w:ascii="Arial" w:hAnsi="Arial" w:cs="Arial"/>
          <w:color w:val="333333"/>
          <w:sz w:val="21"/>
          <w:szCs w:val="21"/>
        </w:rPr>
        <w:br/>
        <w:t>OTHER LIABILITY, WHETHER IN AN ACTION OF CONTRACT, TORT OR OTHERWISE,</w:t>
      </w:r>
      <w:r>
        <w:rPr>
          <w:rFonts w:ascii="Arial" w:hAnsi="Arial" w:cs="Arial"/>
          <w:color w:val="333333"/>
          <w:sz w:val="21"/>
          <w:szCs w:val="21"/>
        </w:rPr>
        <w:br/>
        <w:t>ARISING FROM, OUT OF OR IN CONNECTION WITH THE SOFTWARE OR THE USE OR</w:t>
      </w:r>
      <w:r>
        <w:rPr>
          <w:rFonts w:ascii="Arial" w:hAnsi="Arial" w:cs="Arial"/>
          <w:color w:val="333333"/>
          <w:sz w:val="21"/>
          <w:szCs w:val="21"/>
        </w:rPr>
        <w:br/>
        <w:t>OTHER DEALINGS IN THE SOFTWARE.</w:t>
      </w:r>
    </w:p>
    <w:p w14:paraId="1BD0B32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For more information, please refer to &lt;</w:t>
      </w:r>
      <w:hyperlink r:id="rId122" w:history="1">
        <w:r>
          <w:rPr>
            <w:rStyle w:val="Hyperlink"/>
            <w:rFonts w:ascii="Arial" w:hAnsi="Arial" w:cs="Arial"/>
            <w:color w:val="3572B0"/>
            <w:sz w:val="21"/>
            <w:szCs w:val="21"/>
          </w:rPr>
          <w:t>http://unlicense.org/</w:t>
        </w:r>
      </w:hyperlink>
      <w:r>
        <w:rPr>
          <w:rFonts w:ascii="Arial" w:hAnsi="Arial" w:cs="Arial"/>
          <w:color w:val="333333"/>
          <w:sz w:val="21"/>
          <w:szCs w:val="21"/>
        </w:rPr>
        <w:t>&gt;</w:t>
      </w:r>
      <w:r>
        <w:rPr>
          <w:rFonts w:ascii="Arial" w:hAnsi="Arial" w:cs="Arial"/>
          <w:color w:val="333333"/>
          <w:sz w:val="21"/>
          <w:szCs w:val="21"/>
        </w:rPr>
        <w:br/>
        <w:t>--------------------------------------------------------------------------------</w:t>
      </w:r>
    </w:p>
    <w:p w14:paraId="3075ED9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729389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inherits LICENSE (node_modules\inherits\LICENSE)</w:t>
      </w:r>
      <w:r>
        <w:rPr>
          <w:rFonts w:ascii="Arial" w:hAnsi="Arial" w:cs="Arial"/>
          <w:color w:val="333333"/>
          <w:sz w:val="21"/>
          <w:szCs w:val="21"/>
        </w:rPr>
        <w:br/>
        <w:t>--------------------------------------------------------------------------------</w:t>
      </w:r>
      <w:r>
        <w:rPr>
          <w:rFonts w:ascii="Arial" w:hAnsi="Arial" w:cs="Arial"/>
          <w:color w:val="333333"/>
          <w:sz w:val="21"/>
          <w:szCs w:val="21"/>
        </w:rPr>
        <w:br/>
        <w:t>The ISC License</w:t>
      </w:r>
    </w:p>
    <w:p w14:paraId="436DA8B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Isaac Z. Schlueter</w:t>
      </w:r>
    </w:p>
    <w:p w14:paraId="60ED56F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to use, copy, modify, and/or distribute this software for any</w:t>
      </w:r>
      <w:r>
        <w:rPr>
          <w:rFonts w:ascii="Arial" w:hAnsi="Arial" w:cs="Arial"/>
          <w:color w:val="333333"/>
          <w:sz w:val="21"/>
          <w:szCs w:val="21"/>
        </w:rPr>
        <w:br/>
        <w:t>purpose with or without fee is hereby granted, provided that the above</w:t>
      </w:r>
      <w:r>
        <w:rPr>
          <w:rFonts w:ascii="Arial" w:hAnsi="Arial" w:cs="Arial"/>
          <w:color w:val="333333"/>
          <w:sz w:val="21"/>
          <w:szCs w:val="21"/>
        </w:rPr>
        <w:br/>
        <w:t>copyright notice and this permission notice appear in all copies.</w:t>
      </w:r>
    </w:p>
    <w:p w14:paraId="0C2EBC5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AND THE AUTHOR DISCLAIMS ALL WARRANTIES WITH</w:t>
      </w:r>
      <w:r>
        <w:rPr>
          <w:rFonts w:ascii="Arial" w:hAnsi="Arial" w:cs="Arial"/>
          <w:color w:val="333333"/>
          <w:sz w:val="21"/>
          <w:szCs w:val="21"/>
        </w:rPr>
        <w:br/>
        <w:t>REGARD TO THIS SOFTWARE INCLUDING ALL IMPLIED WARRANTIES OF MERCHANTABILITY AND</w:t>
      </w:r>
      <w:r>
        <w:rPr>
          <w:rFonts w:ascii="Arial" w:hAnsi="Arial" w:cs="Arial"/>
          <w:color w:val="333333"/>
          <w:sz w:val="21"/>
          <w:szCs w:val="21"/>
        </w:rPr>
        <w:br/>
        <w:t>FITNESS. IN NO EVENT SHALL THE AUTHOR BE LIABLE FOR ANY SPECIAL, DIRECT,</w:t>
      </w:r>
      <w:r>
        <w:rPr>
          <w:rFonts w:ascii="Arial" w:hAnsi="Arial" w:cs="Arial"/>
          <w:color w:val="333333"/>
          <w:sz w:val="21"/>
          <w:szCs w:val="21"/>
        </w:rPr>
        <w:br/>
        <w:t>INDIRECT, OR CONSEQUENTIAL DAMAGES OR ANY DAMAGES WHATSOEVER RESULTING FROM</w:t>
      </w:r>
      <w:r>
        <w:rPr>
          <w:rFonts w:ascii="Arial" w:hAnsi="Arial" w:cs="Arial"/>
          <w:color w:val="333333"/>
          <w:sz w:val="21"/>
          <w:szCs w:val="21"/>
        </w:rPr>
        <w:br/>
        <w:t>LOSS OF USE, DATA OR PROFITS, WHETHER IN AN ACTION OF CONTRACT, NEGLIGENCE OR</w:t>
      </w:r>
      <w:r>
        <w:rPr>
          <w:rFonts w:ascii="Arial" w:hAnsi="Arial" w:cs="Arial"/>
          <w:color w:val="333333"/>
          <w:sz w:val="21"/>
          <w:szCs w:val="21"/>
        </w:rPr>
        <w:br/>
        <w:t>OTHER TORTIOUS ACTION, ARISING OUT OF OR IN CONNECTION WITH THE USE OR</w:t>
      </w:r>
      <w:r>
        <w:rPr>
          <w:rFonts w:ascii="Arial" w:hAnsi="Arial" w:cs="Arial"/>
          <w:color w:val="333333"/>
          <w:sz w:val="21"/>
          <w:szCs w:val="21"/>
        </w:rPr>
        <w:br/>
        <w:t>PERFORMANCE OF THIS SOFTWARE.</w:t>
      </w:r>
    </w:p>
    <w:p w14:paraId="77FD2C2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4694A5D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FAC28A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http-status LICENSE (node_modules\http-status\LICENSE)</w:t>
      </w:r>
      <w:r>
        <w:rPr>
          <w:rFonts w:ascii="Arial" w:hAnsi="Arial" w:cs="Arial"/>
          <w:color w:val="333333"/>
          <w:sz w:val="21"/>
          <w:szCs w:val="21"/>
        </w:rPr>
        <w:br/>
        <w:t>--------------------------------------------------------------------------------</w:t>
      </w:r>
      <w:r>
        <w:rPr>
          <w:rFonts w:ascii="Arial" w:hAnsi="Arial" w:cs="Arial"/>
          <w:color w:val="333333"/>
          <w:sz w:val="21"/>
          <w:szCs w:val="21"/>
        </w:rPr>
        <w:br/>
        <w:t>Software License Agreement (BSD License)</w:t>
      </w:r>
      <w:r>
        <w:rPr>
          <w:rFonts w:ascii="Arial" w:hAnsi="Arial" w:cs="Arial"/>
          <w:color w:val="333333"/>
          <w:sz w:val="21"/>
          <w:szCs w:val="21"/>
        </w:rPr>
        <w:br/>
        <w:t>========================================</w:t>
      </w:r>
      <w:r>
        <w:rPr>
          <w:rFonts w:ascii="Arial" w:hAnsi="Arial" w:cs="Arial"/>
          <w:color w:val="333333"/>
          <w:sz w:val="21"/>
          <w:szCs w:val="21"/>
        </w:rPr>
        <w:br/>
        <w:t>Copyright (c) 2008-2010, SARL Adaltas.</w:t>
      </w:r>
    </w:p>
    <w:p w14:paraId="1AA0D4A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All rights reserved.</w:t>
      </w:r>
    </w:p>
    <w:p w14:paraId="2709FA4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of this software in source and binary forms, with or without modification, are permitted provided that the following conditions are met:</w:t>
      </w:r>
    </w:p>
    <w:p w14:paraId="44D3752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 notice, this list of conditions and the following disclaimer.</w:t>
      </w:r>
    </w:p>
    <w:p w14:paraId="7F42EAB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Redistributions in binary form must reproduce the above copyright notice, this list of conditions and the following disclaimer in the documentation and/or other materials provided with the distribution.</w:t>
      </w:r>
    </w:p>
    <w:p w14:paraId="4533E84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Neither the name of SARL Adaltas nor the names of its contributors may be used to endorse or promote products derived from this software without specific prior written permission of the SARL Adaltas.</w:t>
      </w:r>
    </w:p>
    <w:p w14:paraId="73634F7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3EDBB9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2416A0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28DDC9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is-buffer LICENSE (node_modules\is-buffer\LICENSE)</w:t>
      </w:r>
      <w:r>
        <w:rPr>
          <w:rFonts w:ascii="Arial" w:hAnsi="Arial" w:cs="Arial"/>
          <w:color w:val="333333"/>
          <w:sz w:val="21"/>
          <w:szCs w:val="21"/>
        </w:rPr>
        <w:br/>
        <w:t>--------------------------------------------------------------------------------</w:t>
      </w:r>
      <w:r>
        <w:rPr>
          <w:rFonts w:ascii="Arial" w:hAnsi="Arial" w:cs="Arial"/>
          <w:color w:val="333333"/>
          <w:sz w:val="21"/>
          <w:szCs w:val="21"/>
        </w:rPr>
        <w:br/>
        <w:t>The MIT License (MIT)</w:t>
      </w:r>
    </w:p>
    <w:p w14:paraId="4754A0B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Feross Aboukhadijeh</w:t>
      </w:r>
    </w:p>
    <w:p w14:paraId="14A5685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289F9FE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0EC533E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3E653BD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CB4E0B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21EEA1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inflight LICENSE (node_modules\inflight\LICENSE)</w:t>
      </w:r>
      <w:r>
        <w:rPr>
          <w:rFonts w:ascii="Arial" w:hAnsi="Arial" w:cs="Arial"/>
          <w:color w:val="333333"/>
          <w:sz w:val="21"/>
          <w:szCs w:val="21"/>
        </w:rPr>
        <w:br/>
        <w:t>--------------------------------------------------------------------------------</w:t>
      </w:r>
      <w:r>
        <w:rPr>
          <w:rFonts w:ascii="Arial" w:hAnsi="Arial" w:cs="Arial"/>
          <w:color w:val="333333"/>
          <w:sz w:val="21"/>
          <w:szCs w:val="21"/>
        </w:rPr>
        <w:br/>
        <w:t>The ISC License</w:t>
      </w:r>
    </w:p>
    <w:p w14:paraId="07071AA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Isaac Z. Schlueter</w:t>
      </w:r>
    </w:p>
    <w:p w14:paraId="3695FED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Permission to use, copy, modify, and/or distribute this software for any</w:t>
      </w:r>
      <w:r>
        <w:rPr>
          <w:rFonts w:ascii="Arial" w:hAnsi="Arial" w:cs="Arial"/>
          <w:color w:val="333333"/>
          <w:sz w:val="21"/>
          <w:szCs w:val="21"/>
        </w:rPr>
        <w:br/>
        <w:t>purpose with or without fee is hereby granted, provided that the above</w:t>
      </w:r>
      <w:r>
        <w:rPr>
          <w:rFonts w:ascii="Arial" w:hAnsi="Arial" w:cs="Arial"/>
          <w:color w:val="333333"/>
          <w:sz w:val="21"/>
          <w:szCs w:val="21"/>
        </w:rPr>
        <w:br/>
        <w:t>copyright notice and this permission notice appear in all copies.</w:t>
      </w:r>
    </w:p>
    <w:p w14:paraId="335D475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AND THE AUTHOR DISCLAIMS ALL WARRANTIES</w:t>
      </w:r>
      <w:r>
        <w:rPr>
          <w:rFonts w:ascii="Arial" w:hAnsi="Arial" w:cs="Arial"/>
          <w:color w:val="333333"/>
          <w:sz w:val="21"/>
          <w:szCs w:val="21"/>
        </w:rPr>
        <w:br/>
        <w:t>WITH REGARD TO THIS SOFTWARE INCLUDING ALL IMPLIED WARRANTIES OF</w:t>
      </w:r>
      <w:r>
        <w:rPr>
          <w:rFonts w:ascii="Arial" w:hAnsi="Arial" w:cs="Arial"/>
          <w:color w:val="333333"/>
          <w:sz w:val="21"/>
          <w:szCs w:val="21"/>
        </w:rPr>
        <w:br/>
        <w:t>MERCHANTABILITY AND FITNESS. IN NO EVENT SHALL THE AUTHOR BE LIABLE FOR</w:t>
      </w:r>
      <w:r>
        <w:rPr>
          <w:rFonts w:ascii="Arial" w:hAnsi="Arial" w:cs="Arial"/>
          <w:color w:val="333333"/>
          <w:sz w:val="21"/>
          <w:szCs w:val="21"/>
        </w:rPr>
        <w:br/>
        <w:t>ANY SPECIAL, DIRECT, INDIRECT, OR CONSEQUENTIAL DAMAGES OR ANY DAMAGES</w:t>
      </w:r>
      <w:r>
        <w:rPr>
          <w:rFonts w:ascii="Arial" w:hAnsi="Arial" w:cs="Arial"/>
          <w:color w:val="333333"/>
          <w:sz w:val="21"/>
          <w:szCs w:val="21"/>
        </w:rPr>
        <w:br/>
        <w:t>WHATSOEVER RESULTING FROM LOSS OF USE, DATA OR PROFITS, WHETHER IN AN</w:t>
      </w:r>
      <w:r>
        <w:rPr>
          <w:rFonts w:ascii="Arial" w:hAnsi="Arial" w:cs="Arial"/>
          <w:color w:val="333333"/>
          <w:sz w:val="21"/>
          <w:szCs w:val="21"/>
        </w:rPr>
        <w:br/>
        <w:t>ACTION OF CONTRACT, NEGLIGENCE OR OTHER TORTIOUS ACTION, ARISING OUT OF OR</w:t>
      </w:r>
      <w:r>
        <w:rPr>
          <w:rFonts w:ascii="Arial" w:hAnsi="Arial" w:cs="Arial"/>
          <w:color w:val="333333"/>
          <w:sz w:val="21"/>
          <w:szCs w:val="21"/>
        </w:rPr>
        <w:br/>
        <w:t>IN CONNECTION WITH THE USE OR PERFORMANCE OF THIS SOFTWARE.</w:t>
      </w:r>
    </w:p>
    <w:p w14:paraId="1C87471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CBE75A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1B441A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is-binary-path license (node_modules\is-binary-path\license)</w:t>
      </w:r>
      <w:r>
        <w:rPr>
          <w:rFonts w:ascii="Arial" w:hAnsi="Arial" w:cs="Arial"/>
          <w:color w:val="333333"/>
          <w:sz w:val="21"/>
          <w:szCs w:val="21"/>
        </w:rPr>
        <w:br/>
        <w:t>--------------------------------------------------------------------------------</w:t>
      </w:r>
      <w:r>
        <w:rPr>
          <w:rFonts w:ascii="Arial" w:hAnsi="Arial" w:cs="Arial"/>
          <w:color w:val="333333"/>
          <w:sz w:val="21"/>
          <w:szCs w:val="21"/>
        </w:rPr>
        <w:br/>
        <w:t>The MIT License (MIT)</w:t>
      </w:r>
    </w:p>
    <w:p w14:paraId="7B47E0DC" w14:textId="77777777" w:rsidR="00000C26" w:rsidRPr="00790671" w:rsidRDefault="00000C26" w:rsidP="00000C26">
      <w:pPr>
        <w:pStyle w:val="NormalWeb"/>
        <w:shd w:val="clear" w:color="auto" w:fill="FFFFFF"/>
        <w:spacing w:before="150" w:beforeAutospacing="0" w:after="0" w:afterAutospacing="0"/>
        <w:rPr>
          <w:rFonts w:ascii="Arial" w:hAnsi="Arial" w:cs="Arial"/>
          <w:color w:val="333333"/>
          <w:sz w:val="21"/>
          <w:szCs w:val="21"/>
          <w:lang w:val="de-DE"/>
        </w:rPr>
      </w:pPr>
      <w:r w:rsidRPr="00790671">
        <w:rPr>
          <w:rFonts w:ascii="Arial" w:hAnsi="Arial" w:cs="Arial"/>
          <w:color w:val="333333"/>
          <w:sz w:val="21"/>
          <w:szCs w:val="21"/>
          <w:lang w:val="de-DE"/>
        </w:rPr>
        <w:t>Copyright (c) Sindre Sorhus &lt;sindresorhus@</w:t>
      </w:r>
      <w:hyperlink r:id="rId123" w:history="1">
        <w:r w:rsidRPr="00790671">
          <w:rPr>
            <w:rStyle w:val="Hyperlink"/>
            <w:rFonts w:ascii="Arial" w:hAnsi="Arial" w:cs="Arial"/>
            <w:color w:val="3572B0"/>
            <w:sz w:val="21"/>
            <w:szCs w:val="21"/>
            <w:lang w:val="de-DE"/>
          </w:rPr>
          <w:t>gmail.com</w:t>
        </w:r>
      </w:hyperlink>
      <w:r w:rsidRPr="00790671">
        <w:rPr>
          <w:rFonts w:ascii="Arial" w:hAnsi="Arial" w:cs="Arial"/>
          <w:color w:val="333333"/>
          <w:sz w:val="21"/>
          <w:szCs w:val="21"/>
          <w:lang w:val="de-DE"/>
        </w:rPr>
        <w:t>&gt; (</w:t>
      </w:r>
      <w:hyperlink r:id="rId124" w:history="1">
        <w:r w:rsidRPr="00790671">
          <w:rPr>
            <w:rStyle w:val="Hyperlink"/>
            <w:rFonts w:ascii="Arial" w:hAnsi="Arial" w:cs="Arial"/>
            <w:color w:val="3572B0"/>
            <w:sz w:val="21"/>
            <w:szCs w:val="21"/>
            <w:lang w:val="de-DE"/>
          </w:rPr>
          <w:t>sindresorhus.com</w:t>
        </w:r>
      </w:hyperlink>
      <w:r w:rsidRPr="00790671">
        <w:rPr>
          <w:rFonts w:ascii="Arial" w:hAnsi="Arial" w:cs="Arial"/>
          <w:color w:val="333333"/>
          <w:sz w:val="21"/>
          <w:szCs w:val="21"/>
          <w:lang w:val="de-DE"/>
        </w:rPr>
        <w:t>)</w:t>
      </w:r>
    </w:p>
    <w:p w14:paraId="0F8A4A6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755A40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3B83042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2C44057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891AAC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750546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is-dotfile LICENSE (node_modules\is-dotfile\LICENSE)</w:t>
      </w:r>
      <w:r>
        <w:rPr>
          <w:rFonts w:ascii="Arial" w:hAnsi="Arial" w:cs="Arial"/>
          <w:color w:val="333333"/>
          <w:sz w:val="21"/>
          <w:szCs w:val="21"/>
        </w:rPr>
        <w:br/>
        <w:t>--------------------------------------------------------------------------------</w:t>
      </w:r>
      <w:r>
        <w:rPr>
          <w:rFonts w:ascii="Arial" w:hAnsi="Arial" w:cs="Arial"/>
          <w:color w:val="333333"/>
          <w:sz w:val="21"/>
          <w:szCs w:val="21"/>
        </w:rPr>
        <w:br/>
        <w:t>The MIT License (MIT)</w:t>
      </w:r>
    </w:p>
    <w:p w14:paraId="7FC2C64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 Jon Schlinkert</w:t>
      </w:r>
    </w:p>
    <w:p w14:paraId="6E3DDAA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55FAF7F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above copyright notice and this permission notice shall be included in</w:t>
      </w:r>
      <w:r>
        <w:rPr>
          <w:rFonts w:ascii="Arial" w:hAnsi="Arial" w:cs="Arial"/>
          <w:color w:val="333333"/>
          <w:sz w:val="21"/>
          <w:szCs w:val="21"/>
        </w:rPr>
        <w:br/>
        <w:t>all copies or substantial portions of the Software.</w:t>
      </w:r>
    </w:p>
    <w:p w14:paraId="18068AF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4E0E7C0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CB8DEE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B4C0CE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is-extendable LICENSE (node_modules\is-extendable\LICENSE)</w:t>
      </w:r>
      <w:r>
        <w:rPr>
          <w:rFonts w:ascii="Arial" w:hAnsi="Arial" w:cs="Arial"/>
          <w:color w:val="333333"/>
          <w:sz w:val="21"/>
          <w:szCs w:val="21"/>
        </w:rPr>
        <w:br/>
        <w:t>--------------------------------------------------------------------------------</w:t>
      </w:r>
      <w:r>
        <w:rPr>
          <w:rFonts w:ascii="Arial" w:hAnsi="Arial" w:cs="Arial"/>
          <w:color w:val="333333"/>
          <w:sz w:val="21"/>
          <w:szCs w:val="21"/>
        </w:rPr>
        <w:br/>
        <w:t>The MIT License (MIT)</w:t>
      </w:r>
    </w:p>
    <w:p w14:paraId="2F97AA4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 Jon Schlinkert.</w:t>
      </w:r>
    </w:p>
    <w:p w14:paraId="686B12D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6EBFC2A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4D9AC7F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45F57BE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5A064A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5432D6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is-equal-shallow LICENSE (node_modules\is-equal-shallow\LICENSE)</w:t>
      </w:r>
      <w:r>
        <w:rPr>
          <w:rFonts w:ascii="Arial" w:hAnsi="Arial" w:cs="Arial"/>
          <w:color w:val="333333"/>
          <w:sz w:val="21"/>
          <w:szCs w:val="21"/>
        </w:rPr>
        <w:br/>
        <w:t>--------------------------------------------------------------------------------</w:t>
      </w:r>
      <w:r>
        <w:rPr>
          <w:rFonts w:ascii="Arial" w:hAnsi="Arial" w:cs="Arial"/>
          <w:color w:val="333333"/>
          <w:sz w:val="21"/>
          <w:szCs w:val="21"/>
        </w:rPr>
        <w:br/>
        <w:t>The MIT License (MIT)</w:t>
      </w:r>
    </w:p>
    <w:p w14:paraId="1D32435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 Jon Schlinkert.</w:t>
      </w:r>
    </w:p>
    <w:p w14:paraId="2C4EB99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6332FD9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above copyright notice and this permission notice shall be included in</w:t>
      </w:r>
      <w:r>
        <w:rPr>
          <w:rFonts w:ascii="Arial" w:hAnsi="Arial" w:cs="Arial"/>
          <w:color w:val="333333"/>
          <w:sz w:val="21"/>
          <w:szCs w:val="21"/>
        </w:rPr>
        <w:br/>
        <w:t>all copies or substantial portions of the Software.</w:t>
      </w:r>
    </w:p>
    <w:p w14:paraId="36388AD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323317E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D298CF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E114CC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is-glob LICENSE (node_modules\is-glob\LICENSE)</w:t>
      </w:r>
      <w:r>
        <w:rPr>
          <w:rFonts w:ascii="Arial" w:hAnsi="Arial" w:cs="Arial"/>
          <w:color w:val="333333"/>
          <w:sz w:val="21"/>
          <w:szCs w:val="21"/>
        </w:rPr>
        <w:br/>
        <w:t>--------------------------------------------------------------------------------</w:t>
      </w:r>
      <w:r>
        <w:rPr>
          <w:rFonts w:ascii="Arial" w:hAnsi="Arial" w:cs="Arial"/>
          <w:color w:val="333333"/>
          <w:sz w:val="21"/>
          <w:szCs w:val="21"/>
        </w:rPr>
        <w:br/>
        <w:t>The MIT License (MIT)</w:t>
      </w:r>
    </w:p>
    <w:p w14:paraId="28BB239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2014-2015, Jon Schlinkert.</w:t>
      </w:r>
    </w:p>
    <w:p w14:paraId="2E50513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5A484EC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2303BB3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6131A49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884018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B3AAB1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is-extglob LICENSE (node_modules\is-extglob\LICENSE)</w:t>
      </w:r>
      <w:r>
        <w:rPr>
          <w:rFonts w:ascii="Arial" w:hAnsi="Arial" w:cs="Arial"/>
          <w:color w:val="333333"/>
          <w:sz w:val="21"/>
          <w:szCs w:val="21"/>
        </w:rPr>
        <w:br/>
        <w:t>--------------------------------------------------------------------------------</w:t>
      </w:r>
      <w:r>
        <w:rPr>
          <w:rFonts w:ascii="Arial" w:hAnsi="Arial" w:cs="Arial"/>
          <w:color w:val="333333"/>
          <w:sz w:val="21"/>
          <w:szCs w:val="21"/>
        </w:rPr>
        <w:br/>
        <w:t>The MIT License (MIT)</w:t>
      </w:r>
    </w:p>
    <w:p w14:paraId="64C2B3D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2014-2015, Jon Schlinkert.</w:t>
      </w:r>
    </w:p>
    <w:p w14:paraId="1C7B716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6B9DB1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above copyright notice and this permission notice shall be included in</w:t>
      </w:r>
      <w:r>
        <w:rPr>
          <w:rFonts w:ascii="Arial" w:hAnsi="Arial" w:cs="Arial"/>
          <w:color w:val="333333"/>
          <w:sz w:val="21"/>
          <w:szCs w:val="21"/>
        </w:rPr>
        <w:br/>
        <w:t>all copies or substantial portions of the Software.</w:t>
      </w:r>
    </w:p>
    <w:p w14:paraId="6316484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68DEFC7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D876D8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F8235F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is-my-json-valid LICENSE (node_modules\is-my-json-valid\LICENSE)</w:t>
      </w:r>
      <w:r>
        <w:rPr>
          <w:rFonts w:ascii="Arial" w:hAnsi="Arial" w:cs="Arial"/>
          <w:color w:val="333333"/>
          <w:sz w:val="21"/>
          <w:szCs w:val="21"/>
        </w:rPr>
        <w:br/>
        <w:t>--------------------------------------------------------------------------------</w:t>
      </w:r>
      <w:r>
        <w:rPr>
          <w:rFonts w:ascii="Arial" w:hAnsi="Arial" w:cs="Arial"/>
          <w:color w:val="333333"/>
          <w:sz w:val="21"/>
          <w:szCs w:val="21"/>
        </w:rPr>
        <w:br/>
        <w:t>The MIT License (MIT)</w:t>
      </w:r>
    </w:p>
    <w:p w14:paraId="215C9DE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Mathias Buus</w:t>
      </w:r>
    </w:p>
    <w:p w14:paraId="792316C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522D213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2860F84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r>
        <w:rPr>
          <w:rFonts w:ascii="Arial" w:hAnsi="Arial" w:cs="Arial"/>
          <w:color w:val="333333"/>
          <w:sz w:val="21"/>
          <w:szCs w:val="21"/>
        </w:rPr>
        <w:br/>
        <w:t>--------------------------------------------------------------------------------</w:t>
      </w:r>
    </w:p>
    <w:p w14:paraId="2B22855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661BBC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is-number LICENSE (node_modules\is-number\LICENSE)</w:t>
      </w:r>
      <w:r>
        <w:rPr>
          <w:rFonts w:ascii="Arial" w:hAnsi="Arial" w:cs="Arial"/>
          <w:color w:val="333333"/>
          <w:sz w:val="21"/>
          <w:szCs w:val="21"/>
        </w:rPr>
        <w:br/>
        <w:t>--------------------------------------------------------------------------------</w:t>
      </w:r>
      <w:r>
        <w:rPr>
          <w:rFonts w:ascii="Arial" w:hAnsi="Arial" w:cs="Arial"/>
          <w:color w:val="333333"/>
          <w:sz w:val="21"/>
          <w:szCs w:val="21"/>
        </w:rPr>
        <w:br/>
        <w:t>The MIT License (MIT)</w:t>
      </w:r>
    </w:p>
    <w:p w14:paraId="4E6EDB4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2014-2015, Jon Schlinkert.</w:t>
      </w:r>
    </w:p>
    <w:p w14:paraId="0DDFF06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6316EB5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above copyright notice and this permission notice shall be included in</w:t>
      </w:r>
      <w:r>
        <w:rPr>
          <w:rFonts w:ascii="Arial" w:hAnsi="Arial" w:cs="Arial"/>
          <w:color w:val="333333"/>
          <w:sz w:val="21"/>
          <w:szCs w:val="21"/>
        </w:rPr>
        <w:br/>
        <w:t>all copies or substantial portions of the Software.</w:t>
      </w:r>
    </w:p>
    <w:p w14:paraId="015085B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0925732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CC04EB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8982E0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is-obj license (node_modules\is-obj\license)</w:t>
      </w:r>
      <w:r>
        <w:rPr>
          <w:rFonts w:ascii="Arial" w:hAnsi="Arial" w:cs="Arial"/>
          <w:color w:val="333333"/>
          <w:sz w:val="21"/>
          <w:szCs w:val="21"/>
        </w:rPr>
        <w:br/>
        <w:t>--------------------------------------------------------------------------------</w:t>
      </w:r>
      <w:r>
        <w:rPr>
          <w:rFonts w:ascii="Arial" w:hAnsi="Arial" w:cs="Arial"/>
          <w:color w:val="333333"/>
          <w:sz w:val="21"/>
          <w:szCs w:val="21"/>
        </w:rPr>
        <w:br/>
        <w:t>The MIT License (MIT)</w:t>
      </w:r>
    </w:p>
    <w:p w14:paraId="012BF5CE" w14:textId="77777777" w:rsidR="00000C26" w:rsidRPr="00725C89" w:rsidRDefault="00000C26" w:rsidP="00000C26">
      <w:pPr>
        <w:pStyle w:val="NormalWeb"/>
        <w:shd w:val="clear" w:color="auto" w:fill="FFFFFF"/>
        <w:spacing w:before="150" w:beforeAutospacing="0" w:after="0" w:afterAutospacing="0"/>
        <w:rPr>
          <w:rFonts w:ascii="Arial" w:hAnsi="Arial" w:cs="Arial"/>
          <w:color w:val="333333"/>
          <w:sz w:val="21"/>
          <w:szCs w:val="21"/>
          <w:lang w:val="de-DE"/>
        </w:rPr>
      </w:pPr>
      <w:r w:rsidRPr="00725C89">
        <w:rPr>
          <w:rFonts w:ascii="Arial" w:hAnsi="Arial" w:cs="Arial"/>
          <w:color w:val="333333"/>
          <w:sz w:val="21"/>
          <w:szCs w:val="21"/>
          <w:lang w:val="de-DE"/>
        </w:rPr>
        <w:t>Copyright (c) Sindre Sorhus &lt;sindresorhus@</w:t>
      </w:r>
      <w:hyperlink r:id="rId125" w:history="1">
        <w:r w:rsidRPr="00725C89">
          <w:rPr>
            <w:rStyle w:val="Hyperlink"/>
            <w:rFonts w:ascii="Arial" w:hAnsi="Arial" w:cs="Arial"/>
            <w:color w:val="3572B0"/>
            <w:sz w:val="21"/>
            <w:szCs w:val="21"/>
            <w:lang w:val="de-DE"/>
          </w:rPr>
          <w:t>gmail.com</w:t>
        </w:r>
      </w:hyperlink>
      <w:r w:rsidRPr="00725C89">
        <w:rPr>
          <w:rFonts w:ascii="Arial" w:hAnsi="Arial" w:cs="Arial"/>
          <w:color w:val="333333"/>
          <w:sz w:val="21"/>
          <w:szCs w:val="21"/>
          <w:lang w:val="de-DE"/>
        </w:rPr>
        <w:t>&gt; (</w:t>
      </w:r>
      <w:hyperlink r:id="rId126" w:history="1">
        <w:r w:rsidRPr="00725C89">
          <w:rPr>
            <w:rStyle w:val="Hyperlink"/>
            <w:rFonts w:ascii="Arial" w:hAnsi="Arial" w:cs="Arial"/>
            <w:color w:val="3572B0"/>
            <w:sz w:val="21"/>
            <w:szCs w:val="21"/>
            <w:lang w:val="de-DE"/>
          </w:rPr>
          <w:t>sindresorhus.com</w:t>
        </w:r>
      </w:hyperlink>
      <w:r w:rsidRPr="00725C89">
        <w:rPr>
          <w:rFonts w:ascii="Arial" w:hAnsi="Arial" w:cs="Arial"/>
          <w:color w:val="333333"/>
          <w:sz w:val="21"/>
          <w:szCs w:val="21"/>
          <w:lang w:val="de-DE"/>
        </w:rPr>
        <w:t>)</w:t>
      </w:r>
    </w:p>
    <w:p w14:paraId="0E81992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1CDD6BA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757795A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07B5482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09CE00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D4BFFD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is-posix-bracket LICENSE (node_modules\is-posix-bracket\LICENSE)</w:t>
      </w:r>
      <w:r>
        <w:rPr>
          <w:rFonts w:ascii="Arial" w:hAnsi="Arial" w:cs="Arial"/>
          <w:color w:val="333333"/>
          <w:sz w:val="21"/>
          <w:szCs w:val="21"/>
        </w:rPr>
        <w:br/>
        <w:t>--------------------------------------------------------------------------------</w:t>
      </w:r>
      <w:r>
        <w:rPr>
          <w:rFonts w:ascii="Arial" w:hAnsi="Arial" w:cs="Arial"/>
          <w:color w:val="333333"/>
          <w:sz w:val="21"/>
          <w:szCs w:val="21"/>
        </w:rPr>
        <w:br/>
        <w:t>The MIT License (MIT)</w:t>
      </w:r>
    </w:p>
    <w:p w14:paraId="57A24F3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2015-2016, Jon Schlinkert.</w:t>
      </w:r>
    </w:p>
    <w:p w14:paraId="08C4E93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0533915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above copyright notice and this permission notice shall be included in</w:t>
      </w:r>
      <w:r>
        <w:rPr>
          <w:rFonts w:ascii="Arial" w:hAnsi="Arial" w:cs="Arial"/>
          <w:color w:val="333333"/>
          <w:sz w:val="21"/>
          <w:szCs w:val="21"/>
        </w:rPr>
        <w:br/>
        <w:t>all copies or substantial portions of the Software.</w:t>
      </w:r>
    </w:p>
    <w:p w14:paraId="265C60F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4100EF2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BE4461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F62022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is-primitive LICENSE (node_modules\is-primitive\LICENSE)</w:t>
      </w:r>
      <w:r>
        <w:rPr>
          <w:rFonts w:ascii="Arial" w:hAnsi="Arial" w:cs="Arial"/>
          <w:color w:val="333333"/>
          <w:sz w:val="21"/>
          <w:szCs w:val="21"/>
        </w:rPr>
        <w:br/>
        <w:t>--------------------------------------------------------------------------------</w:t>
      </w:r>
      <w:r>
        <w:rPr>
          <w:rFonts w:ascii="Arial" w:hAnsi="Arial" w:cs="Arial"/>
          <w:color w:val="333333"/>
          <w:sz w:val="21"/>
          <w:szCs w:val="21"/>
        </w:rPr>
        <w:br/>
        <w:t>The MIT License (MIT)</w:t>
      </w:r>
    </w:p>
    <w:p w14:paraId="4DF865A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2014-2015, Jon Schlinkert.</w:t>
      </w:r>
    </w:p>
    <w:p w14:paraId="4D61BF2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39EFB13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3B6F11C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2F08F37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5716B6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B3257A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is-property LICENSE (node_modules\is-property\LICENSE)</w:t>
      </w:r>
      <w:r>
        <w:rPr>
          <w:rFonts w:ascii="Arial" w:hAnsi="Arial" w:cs="Arial"/>
          <w:color w:val="333333"/>
          <w:sz w:val="21"/>
          <w:szCs w:val="21"/>
        </w:rPr>
        <w:br/>
        <w:t>--------------------------------------------------------------------------------</w:t>
      </w:r>
    </w:p>
    <w:p w14:paraId="055ACBC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MIT License (MIT)</w:t>
      </w:r>
    </w:p>
    <w:p w14:paraId="0748B79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2013 Mikola Lysenko</w:t>
      </w:r>
    </w:p>
    <w:p w14:paraId="0BB6C51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7DB4AD0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above copyright notice and this permission notice shall be included in</w:t>
      </w:r>
      <w:r>
        <w:rPr>
          <w:rFonts w:ascii="Arial" w:hAnsi="Arial" w:cs="Arial"/>
          <w:color w:val="333333"/>
          <w:sz w:val="21"/>
          <w:szCs w:val="21"/>
        </w:rPr>
        <w:br/>
        <w:t>all copies or substantial portions of the Software.</w:t>
      </w:r>
    </w:p>
    <w:p w14:paraId="175F721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43A88FD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4A2B00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048BC1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is-typedarray LICENSE (node_modules\is-typedarray\</w:t>
      </w:r>
      <w:hyperlink r:id="rId127" w:history="1">
        <w:r>
          <w:rPr>
            <w:rStyle w:val="Hyperlink"/>
            <w:rFonts w:ascii="Arial" w:hAnsi="Arial" w:cs="Arial"/>
            <w:color w:val="3572B0"/>
            <w:sz w:val="21"/>
            <w:szCs w:val="21"/>
          </w:rPr>
          <w:t>LICENSE.md</w:t>
        </w:r>
      </w:hyperlink>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This software is released under the MIT license:</w:t>
      </w:r>
    </w:p>
    <w:p w14:paraId="616572C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w:t>
      </w:r>
      <w:r>
        <w:rPr>
          <w:rFonts w:ascii="Arial" w:hAnsi="Arial" w:cs="Arial"/>
          <w:color w:val="333333"/>
          <w:sz w:val="21"/>
          <w:szCs w:val="21"/>
        </w:rPr>
        <w:br/>
        <w:t>this software and associated documentation files (the "Software"), to deal in</w:t>
      </w:r>
      <w:r>
        <w:rPr>
          <w:rFonts w:ascii="Arial" w:hAnsi="Arial" w:cs="Arial"/>
          <w:color w:val="333333"/>
          <w:sz w:val="21"/>
          <w:szCs w:val="21"/>
        </w:rPr>
        <w:br/>
        <w:t>the Software without restriction, including without limitation the rights to</w:t>
      </w:r>
      <w:r>
        <w:rPr>
          <w:rFonts w:ascii="Arial" w:hAnsi="Arial" w:cs="Arial"/>
          <w:color w:val="333333"/>
          <w:sz w:val="21"/>
          <w:szCs w:val="21"/>
        </w:rPr>
        <w:br/>
        <w:t>use, copy, modify, merge, publish, distribute, sublicense, and/or sell copies of</w:t>
      </w:r>
      <w:r>
        <w:rPr>
          <w:rFonts w:ascii="Arial" w:hAnsi="Arial" w:cs="Arial"/>
          <w:color w:val="333333"/>
          <w:sz w:val="21"/>
          <w:szCs w:val="21"/>
        </w:rPr>
        <w:br/>
        <w:t>the Software, and to permit persons to whom the Software is furnished to do so,</w:t>
      </w:r>
      <w:r>
        <w:rPr>
          <w:rFonts w:ascii="Arial" w:hAnsi="Arial" w:cs="Arial"/>
          <w:color w:val="333333"/>
          <w:sz w:val="21"/>
          <w:szCs w:val="21"/>
        </w:rPr>
        <w:br/>
        <w:t>subject to the following conditions:</w:t>
      </w:r>
    </w:p>
    <w:p w14:paraId="0BF06E9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21CF893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 FITNESS</w:t>
      </w:r>
      <w:r>
        <w:rPr>
          <w:rFonts w:ascii="Arial" w:hAnsi="Arial" w:cs="Arial"/>
          <w:color w:val="333333"/>
          <w:sz w:val="21"/>
          <w:szCs w:val="21"/>
        </w:rPr>
        <w:br/>
        <w:t>FOR A PARTICULAR PURPOSE AND NONINFRINGEMENT. IN NO EVENT SHALL THE AUTHORS OR</w:t>
      </w:r>
      <w:r>
        <w:rPr>
          <w:rFonts w:ascii="Arial" w:hAnsi="Arial" w:cs="Arial"/>
          <w:color w:val="333333"/>
          <w:sz w:val="21"/>
          <w:szCs w:val="21"/>
        </w:rPr>
        <w:br/>
        <w:t>COPYRIGHT HOLDERS BE LIABLE FOR ANY CLAIM, DAMAGES OR OTHER LIABILITY, WHETHER</w:t>
      </w:r>
      <w:r>
        <w:rPr>
          <w:rFonts w:ascii="Arial" w:hAnsi="Arial" w:cs="Arial"/>
          <w:color w:val="333333"/>
          <w:sz w:val="21"/>
          <w:szCs w:val="21"/>
        </w:rPr>
        <w:br/>
        <w:t>IN AN ACTION OF CONTRACT, TORT OR OTHERWISE, ARISING FROM, OUT OF OR IN</w:t>
      </w:r>
      <w:r>
        <w:rPr>
          <w:rFonts w:ascii="Arial" w:hAnsi="Arial" w:cs="Arial"/>
          <w:color w:val="333333"/>
          <w:sz w:val="21"/>
          <w:szCs w:val="21"/>
        </w:rPr>
        <w:br/>
        <w:t>CONNECTION WITH THE SOFTWARE OR THE USE OR OTHER DEALINGS IN THE SOFTWARE.</w:t>
      </w:r>
    </w:p>
    <w:p w14:paraId="31CF240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2A6B4E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075F16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isobject LICENSE (node_modules\isobject\LICENSE)</w:t>
      </w:r>
      <w:r>
        <w:rPr>
          <w:rFonts w:ascii="Arial" w:hAnsi="Arial" w:cs="Arial"/>
          <w:color w:val="333333"/>
          <w:sz w:val="21"/>
          <w:szCs w:val="21"/>
        </w:rPr>
        <w:br/>
        <w:t>--------------------------------------------------------------------------------</w:t>
      </w:r>
      <w:r>
        <w:rPr>
          <w:rFonts w:ascii="Arial" w:hAnsi="Arial" w:cs="Arial"/>
          <w:color w:val="333333"/>
          <w:sz w:val="21"/>
          <w:szCs w:val="21"/>
        </w:rPr>
        <w:br/>
        <w:t>The MIT License (MIT)</w:t>
      </w:r>
    </w:p>
    <w:p w14:paraId="47BA07C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2014-2016, Jon Schlinkert.</w:t>
      </w:r>
    </w:p>
    <w:p w14:paraId="46C8581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0EE7917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above copyright notice and this permission notice shall be included in</w:t>
      </w:r>
      <w:r>
        <w:rPr>
          <w:rFonts w:ascii="Arial" w:hAnsi="Arial" w:cs="Arial"/>
          <w:color w:val="333333"/>
          <w:sz w:val="21"/>
          <w:szCs w:val="21"/>
        </w:rPr>
        <w:br/>
        <w:t>all copies or substantial portions of the Software.</w:t>
      </w:r>
    </w:p>
    <w:p w14:paraId="64C5584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01D87CE7" w14:textId="77777777" w:rsidR="00000C26" w:rsidRPr="00725C89"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725C89">
        <w:rPr>
          <w:rFonts w:ascii="Arial" w:hAnsi="Arial" w:cs="Arial"/>
          <w:color w:val="333333"/>
          <w:sz w:val="21"/>
          <w:szCs w:val="21"/>
          <w:lang w:val="fr-FR"/>
        </w:rPr>
        <w:t>--------------------------------------------------------------------------------</w:t>
      </w:r>
    </w:p>
    <w:p w14:paraId="693C6CFA" w14:textId="77777777" w:rsidR="00000C26" w:rsidRPr="00725C89"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725C89">
        <w:rPr>
          <w:rFonts w:ascii="Arial" w:hAnsi="Arial" w:cs="Arial"/>
          <w:color w:val="333333"/>
          <w:sz w:val="21"/>
          <w:szCs w:val="21"/>
          <w:lang w:val="fr-FR"/>
        </w:rPr>
        <w:t> </w:t>
      </w:r>
    </w:p>
    <w:p w14:paraId="4E2DA277" w14:textId="77777777" w:rsidR="00000C26" w:rsidRPr="00725C89"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725C89">
        <w:rPr>
          <w:rFonts w:ascii="Arial" w:hAnsi="Arial" w:cs="Arial"/>
          <w:color w:val="333333"/>
          <w:sz w:val="21"/>
          <w:szCs w:val="21"/>
          <w:lang w:val="fr-FR"/>
        </w:rPr>
        <w:t>--------------------------------------------------------------------------------</w:t>
      </w:r>
      <w:r w:rsidRPr="00725C89">
        <w:rPr>
          <w:rFonts w:ascii="Arial" w:hAnsi="Arial" w:cs="Arial"/>
          <w:color w:val="333333"/>
          <w:sz w:val="21"/>
          <w:szCs w:val="21"/>
          <w:lang w:val="fr-FR"/>
        </w:rPr>
        <w:br/>
        <w:t>http-status-codes LICENSE (node_modules\http-status-codes\LICENSE)</w:t>
      </w:r>
      <w:r w:rsidRPr="00725C89">
        <w:rPr>
          <w:rFonts w:ascii="Arial" w:hAnsi="Arial" w:cs="Arial"/>
          <w:color w:val="333333"/>
          <w:sz w:val="21"/>
          <w:szCs w:val="21"/>
          <w:lang w:val="fr-FR"/>
        </w:rPr>
        <w:br/>
        <w:t>--------------------------------------------------------------------------------</w:t>
      </w:r>
      <w:r w:rsidRPr="00725C89">
        <w:rPr>
          <w:rFonts w:ascii="Arial" w:hAnsi="Arial" w:cs="Arial"/>
          <w:color w:val="333333"/>
          <w:sz w:val="21"/>
          <w:szCs w:val="21"/>
          <w:lang w:val="fr-FR"/>
        </w:rPr>
        <w:br/>
        <w:t>The MIT License (MIT)</w:t>
      </w:r>
    </w:p>
    <w:p w14:paraId="47BE926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7504990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4C702A5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0615227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3D75D4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82191C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isemail LICENSE (node_modules\isemail\LICENSE)</w:t>
      </w:r>
      <w:r>
        <w:rPr>
          <w:rFonts w:ascii="Arial" w:hAnsi="Arial" w:cs="Arial"/>
          <w:color w:val="333333"/>
          <w:sz w:val="21"/>
          <w:szCs w:val="21"/>
        </w:rPr>
        <w:br/>
        <w:t>--------------------------------------------------------------------------------</w:t>
      </w:r>
      <w:r>
        <w:rPr>
          <w:rFonts w:ascii="Arial" w:hAnsi="Arial" w:cs="Arial"/>
          <w:color w:val="333333"/>
          <w:sz w:val="21"/>
          <w:szCs w:val="21"/>
        </w:rPr>
        <w:br/>
        <w:t>Copyright © 2008-2011, Dominic Sayers</w:t>
      </w:r>
      <w:r>
        <w:rPr>
          <w:rFonts w:ascii="Arial" w:hAnsi="Arial" w:cs="Arial"/>
          <w:color w:val="333333"/>
          <w:sz w:val="21"/>
          <w:szCs w:val="21"/>
        </w:rPr>
        <w:br/>
        <w:t>Copyright © 2013-2014, GlobeSherpa</w:t>
      </w:r>
      <w:r>
        <w:rPr>
          <w:rFonts w:ascii="Arial" w:hAnsi="Arial" w:cs="Arial"/>
          <w:color w:val="333333"/>
          <w:sz w:val="21"/>
          <w:szCs w:val="21"/>
        </w:rPr>
        <w:br/>
        <w:t>Copyright © 2014-2015, Eli Skeggs</w:t>
      </w:r>
    </w:p>
    <w:p w14:paraId="2AE17EC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All rights reserved.</w:t>
      </w:r>
    </w:p>
    <w:p w14:paraId="27C9F7E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 modification, are permitted provided that the following conditions are met:</w:t>
      </w:r>
    </w:p>
    <w:p w14:paraId="0A374D2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 notice, this list of conditions and the following disclaimer.</w:t>
      </w:r>
      <w:r>
        <w:rPr>
          <w:rFonts w:ascii="Arial" w:hAnsi="Arial" w:cs="Arial"/>
          <w:color w:val="333333"/>
          <w:sz w:val="21"/>
          <w:szCs w:val="21"/>
        </w:rPr>
        <w:br/>
        <w:t>- Redistributions in binary form must reproduce the above copyright notice, this list of conditions and the following disclaimer in the documentation and/or other materials provided with the distribution.</w:t>
      </w:r>
      <w:r>
        <w:rPr>
          <w:rFonts w:ascii="Arial" w:hAnsi="Arial" w:cs="Arial"/>
          <w:color w:val="333333"/>
          <w:sz w:val="21"/>
          <w:szCs w:val="21"/>
        </w:rPr>
        <w:br/>
      </w:r>
      <w:r>
        <w:rPr>
          <w:rFonts w:ascii="Arial" w:hAnsi="Arial" w:cs="Arial"/>
          <w:color w:val="333333"/>
          <w:sz w:val="21"/>
          <w:szCs w:val="21"/>
        </w:rPr>
        <w:lastRenderedPageBreak/>
        <w:t>- Neither the name of Dominic Sayers nor the names of its contributors may be used to endorse or promote products derived from this software without specific prior written permission.</w:t>
      </w:r>
    </w:p>
    <w:p w14:paraId="06989A6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768403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573DC1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8D01A7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isstream LICENSE (node_modules\isstream\</w:t>
      </w:r>
      <w:hyperlink r:id="rId128" w:history="1">
        <w:r>
          <w:rPr>
            <w:rStyle w:val="Hyperlink"/>
            <w:rFonts w:ascii="Arial" w:hAnsi="Arial" w:cs="Arial"/>
            <w:color w:val="3572B0"/>
            <w:sz w:val="21"/>
            <w:szCs w:val="21"/>
          </w:rPr>
          <w:t>LICENSE.md</w:t>
        </w:r>
      </w:hyperlink>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The MIT License (MIT)</w:t>
      </w:r>
      <w:r>
        <w:rPr>
          <w:rFonts w:ascii="Arial" w:hAnsi="Arial" w:cs="Arial"/>
          <w:color w:val="333333"/>
          <w:sz w:val="21"/>
          <w:szCs w:val="21"/>
        </w:rPr>
        <w:br/>
        <w:t>=====================</w:t>
      </w:r>
    </w:p>
    <w:p w14:paraId="5294A14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 Rod Vagg</w:t>
      </w:r>
      <w:r>
        <w:rPr>
          <w:rFonts w:ascii="Arial" w:hAnsi="Arial" w:cs="Arial"/>
          <w:color w:val="333333"/>
          <w:sz w:val="21"/>
          <w:szCs w:val="21"/>
        </w:rPr>
        <w:br/>
        <w:t>---------------------------</w:t>
      </w:r>
    </w:p>
    <w:p w14:paraId="2AFBC3F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9888E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 copies or substantial portions of the Software.</w:t>
      </w:r>
    </w:p>
    <w:p w14:paraId="51C9FBE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CD0FCB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87CF79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D332B4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items LICENSE (node_modules\items\LICENSE)</w:t>
      </w:r>
      <w:r>
        <w:rPr>
          <w:rFonts w:ascii="Arial" w:hAnsi="Arial" w:cs="Arial"/>
          <w:color w:val="333333"/>
          <w:sz w:val="21"/>
          <w:szCs w:val="21"/>
        </w:rPr>
        <w:br/>
        <w:t>--------------------------------------------------------------------------------</w:t>
      </w:r>
      <w:r>
        <w:rPr>
          <w:rFonts w:ascii="Arial" w:hAnsi="Arial" w:cs="Arial"/>
          <w:color w:val="333333"/>
          <w:sz w:val="21"/>
          <w:szCs w:val="21"/>
        </w:rPr>
        <w:br/>
        <w:t>Copyright (c) 2014-2016, Project contributors</w:t>
      </w:r>
      <w:r>
        <w:rPr>
          <w:rFonts w:ascii="Arial" w:hAnsi="Arial" w:cs="Arial"/>
          <w:color w:val="333333"/>
          <w:sz w:val="21"/>
          <w:szCs w:val="21"/>
        </w:rPr>
        <w:br/>
        <w:t>Copyright (c) 2014, Walmart</w:t>
      </w:r>
      <w:r>
        <w:rPr>
          <w:rFonts w:ascii="Arial" w:hAnsi="Arial" w:cs="Arial"/>
          <w:color w:val="333333"/>
          <w:sz w:val="21"/>
          <w:szCs w:val="21"/>
        </w:rPr>
        <w:br/>
        <w:t>Copyright (c) 2010-2014 Caolan McMahon</w:t>
      </w:r>
      <w:r>
        <w:rPr>
          <w:rFonts w:ascii="Arial" w:hAnsi="Arial" w:cs="Arial"/>
          <w:color w:val="333333"/>
          <w:sz w:val="21"/>
          <w:szCs w:val="21"/>
        </w:rPr>
        <w:br/>
        <w:t>All rights reserved.</w:t>
      </w:r>
    </w:p>
    <w:p w14:paraId="6F10314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5B40A0D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5966CC0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57AE927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Portions of this repository were adapted from</w:t>
      </w:r>
      <w:r>
        <w:rPr>
          <w:rStyle w:val="apple-converted-space"/>
          <w:rFonts w:ascii="Arial" w:hAnsi="Arial" w:cs="Arial"/>
          <w:color w:val="333333"/>
          <w:sz w:val="21"/>
          <w:szCs w:val="21"/>
        </w:rPr>
        <w:t> </w:t>
      </w:r>
      <w:hyperlink r:id="rId129" w:history="1">
        <w:r>
          <w:rPr>
            <w:rStyle w:val="Hyperlink"/>
            <w:rFonts w:ascii="Arial" w:hAnsi="Arial" w:cs="Arial"/>
            <w:color w:val="3572B0"/>
            <w:sz w:val="21"/>
            <w:szCs w:val="21"/>
          </w:rPr>
          <w:t>https://github.com/caolan/async</w:t>
        </w:r>
      </w:hyperlink>
      <w:r>
        <w:rPr>
          <w:rFonts w:ascii="Arial" w:hAnsi="Arial" w:cs="Arial"/>
          <w:color w:val="333333"/>
          <w:sz w:val="21"/>
          <w:szCs w:val="21"/>
        </w:rPr>
        <w:t>, which is published</w:t>
      </w:r>
      <w:r>
        <w:rPr>
          <w:rFonts w:ascii="Arial" w:hAnsi="Arial" w:cs="Arial"/>
          <w:color w:val="333333"/>
          <w:sz w:val="21"/>
          <w:szCs w:val="21"/>
        </w:rPr>
        <w:br/>
        <w:t>under the following license:</w:t>
      </w:r>
      <w:r>
        <w:rPr>
          <w:rStyle w:val="apple-converted-space"/>
          <w:rFonts w:ascii="Arial" w:hAnsi="Arial" w:cs="Arial"/>
          <w:color w:val="333333"/>
          <w:sz w:val="21"/>
          <w:szCs w:val="21"/>
        </w:rPr>
        <w:t> </w:t>
      </w:r>
      <w:hyperlink r:id="rId130" w:history="1">
        <w:r>
          <w:rPr>
            <w:rStyle w:val="Hyperlink"/>
            <w:rFonts w:ascii="Arial" w:hAnsi="Arial" w:cs="Arial"/>
            <w:color w:val="3572B0"/>
            <w:sz w:val="21"/>
            <w:szCs w:val="21"/>
          </w:rPr>
          <w:t>https://github.com/caolan/async/blob/master/LICENSE</w:t>
        </w:r>
      </w:hyperlink>
      <w:r>
        <w:rPr>
          <w:rFonts w:ascii="Arial" w:hAnsi="Arial" w:cs="Arial"/>
          <w:color w:val="333333"/>
          <w:sz w:val="21"/>
          <w:szCs w:val="21"/>
        </w:rPr>
        <w:br/>
        <w:t>The complete list of contributors can be found at:</w:t>
      </w:r>
      <w:r>
        <w:rPr>
          <w:rStyle w:val="apple-converted-space"/>
          <w:rFonts w:ascii="Arial" w:hAnsi="Arial" w:cs="Arial"/>
          <w:color w:val="333333"/>
          <w:sz w:val="21"/>
          <w:szCs w:val="21"/>
        </w:rPr>
        <w:t> </w:t>
      </w:r>
      <w:hyperlink r:id="rId131" w:history="1">
        <w:r>
          <w:rPr>
            <w:rStyle w:val="Hyperlink"/>
            <w:rFonts w:ascii="Arial" w:hAnsi="Arial" w:cs="Arial"/>
            <w:color w:val="3572B0"/>
            <w:sz w:val="21"/>
            <w:szCs w:val="21"/>
          </w:rPr>
          <w:t>https://github.com/hapijs/items/graphs/contributors</w:t>
        </w:r>
      </w:hyperlink>
    </w:p>
    <w:p w14:paraId="5F35E29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142319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3744D6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jodid25519 LICENSE (node_modules\jodid25519\LICENSE)</w:t>
      </w:r>
      <w:r>
        <w:rPr>
          <w:rFonts w:ascii="Arial" w:hAnsi="Arial" w:cs="Arial"/>
          <w:color w:val="333333"/>
          <w:sz w:val="21"/>
          <w:szCs w:val="21"/>
        </w:rPr>
        <w:br/>
        <w:t>--------------------------------------------------------------------------------</w:t>
      </w:r>
      <w:r>
        <w:rPr>
          <w:rFonts w:ascii="Arial" w:hAnsi="Arial" w:cs="Arial"/>
          <w:color w:val="333333"/>
          <w:sz w:val="21"/>
          <w:szCs w:val="21"/>
        </w:rPr>
        <w:br/>
        <w:t>The MIT License (MIT)</w:t>
      </w:r>
    </w:p>
    <w:p w14:paraId="2FCB794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2012 Ron Garret</w:t>
      </w:r>
      <w:r>
        <w:rPr>
          <w:rFonts w:ascii="Arial" w:hAnsi="Arial" w:cs="Arial"/>
          <w:color w:val="333333"/>
          <w:sz w:val="21"/>
          <w:szCs w:val="21"/>
        </w:rPr>
        <w:br/>
        <w:t>Copyright (c) 2007, 2013, 2014 Michele Bini</w:t>
      </w:r>
      <w:r>
        <w:rPr>
          <w:rFonts w:ascii="Arial" w:hAnsi="Arial" w:cs="Arial"/>
          <w:color w:val="333333"/>
          <w:sz w:val="21"/>
          <w:szCs w:val="21"/>
        </w:rPr>
        <w:br/>
        <w:t>Copyright (c) 2014 Mega Limited</w:t>
      </w:r>
    </w:p>
    <w:p w14:paraId="2BF8B6D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7F8A4CD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77B2909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r>
      <w:r>
        <w:rPr>
          <w:rFonts w:ascii="Arial" w:hAnsi="Arial" w:cs="Arial"/>
          <w:color w:val="333333"/>
          <w:sz w:val="21"/>
          <w:szCs w:val="21"/>
        </w:rPr>
        <w:lastRenderedPageBreak/>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p>
    <w:p w14:paraId="1861215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14984B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C742B9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joi LICENSE (node_modules\joi\LICENSE)</w:t>
      </w:r>
      <w:r>
        <w:rPr>
          <w:rFonts w:ascii="Arial" w:hAnsi="Arial" w:cs="Arial"/>
          <w:color w:val="333333"/>
          <w:sz w:val="21"/>
          <w:szCs w:val="21"/>
        </w:rPr>
        <w:br/>
        <w:t>--------------------------------------------------------------------------------</w:t>
      </w:r>
      <w:r>
        <w:rPr>
          <w:rFonts w:ascii="Arial" w:hAnsi="Arial" w:cs="Arial"/>
          <w:color w:val="333333"/>
          <w:sz w:val="21"/>
          <w:szCs w:val="21"/>
        </w:rPr>
        <w:br/>
        <w:t>Copyright (c) 2012-2016, Project contributors</w:t>
      </w:r>
      <w:r>
        <w:rPr>
          <w:rFonts w:ascii="Arial" w:hAnsi="Arial" w:cs="Arial"/>
          <w:color w:val="333333"/>
          <w:sz w:val="21"/>
          <w:szCs w:val="21"/>
        </w:rPr>
        <w:br/>
        <w:t>Copyright (c) 2012-2014, Walmart</w:t>
      </w:r>
      <w:r>
        <w:rPr>
          <w:rFonts w:ascii="Arial" w:hAnsi="Arial" w:cs="Arial"/>
          <w:color w:val="333333"/>
          <w:sz w:val="21"/>
          <w:szCs w:val="21"/>
        </w:rPr>
        <w:br/>
        <w:t>All rights reserved.</w:t>
      </w:r>
    </w:p>
    <w:p w14:paraId="6FB9A0B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3F576A4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1795829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5DC0597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132" w:history="1">
        <w:r>
          <w:rPr>
            <w:rStyle w:val="Hyperlink"/>
            <w:rFonts w:ascii="Arial" w:hAnsi="Arial" w:cs="Arial"/>
            <w:color w:val="3572B0"/>
            <w:sz w:val="21"/>
            <w:szCs w:val="21"/>
          </w:rPr>
          <w:t>https://github.com/hapijs/joi/graphs/contributors</w:t>
        </w:r>
      </w:hyperlink>
    </w:p>
    <w:p w14:paraId="3734E5F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3666C3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B51C0F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js-yaml LICENSE (node_modules\js-yaml\LICENSE)</w:t>
      </w:r>
      <w:r>
        <w:rPr>
          <w:rFonts w:ascii="Arial" w:hAnsi="Arial" w:cs="Arial"/>
          <w:color w:val="333333"/>
          <w:sz w:val="21"/>
          <w:szCs w:val="21"/>
        </w:rPr>
        <w:br/>
        <w:t>--------------------------------------------------------------------------------</w:t>
      </w:r>
      <w:r>
        <w:rPr>
          <w:rFonts w:ascii="Arial" w:hAnsi="Arial" w:cs="Arial"/>
          <w:color w:val="333333"/>
          <w:sz w:val="21"/>
          <w:szCs w:val="21"/>
        </w:rPr>
        <w:br/>
        <w:t>(The MIT License)</w:t>
      </w:r>
    </w:p>
    <w:p w14:paraId="5A646E7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2011-2015 by Vitaly Puzrin</w:t>
      </w:r>
    </w:p>
    <w:p w14:paraId="59EDAD0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0E14E14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52134FE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49ED85C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832A90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A8AEA5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jsbn LICENSE (node_modules\jsbn\LICENSE)</w:t>
      </w:r>
      <w:r>
        <w:rPr>
          <w:rFonts w:ascii="Arial" w:hAnsi="Arial" w:cs="Arial"/>
          <w:color w:val="333333"/>
          <w:sz w:val="21"/>
          <w:szCs w:val="21"/>
        </w:rPr>
        <w:br/>
        <w:t>--------------------------------------------------------------------------------</w:t>
      </w:r>
      <w:r>
        <w:rPr>
          <w:rFonts w:ascii="Arial" w:hAnsi="Arial" w:cs="Arial"/>
          <w:color w:val="333333"/>
          <w:sz w:val="21"/>
          <w:szCs w:val="21"/>
        </w:rPr>
        <w:br/>
        <w:t>Licensing</w:t>
      </w:r>
      <w:r>
        <w:rPr>
          <w:rFonts w:ascii="Arial" w:hAnsi="Arial" w:cs="Arial"/>
          <w:color w:val="333333"/>
          <w:sz w:val="21"/>
          <w:szCs w:val="21"/>
        </w:rPr>
        <w:br/>
        <w:t>---------</w:t>
      </w:r>
    </w:p>
    <w:p w14:paraId="0E4D47C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covered under the following copyright:</w:t>
      </w:r>
    </w:p>
    <w:p w14:paraId="45C66E6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 Copyright (c) 2003-2005 Tom Wu</w:t>
      </w:r>
      <w:r>
        <w:rPr>
          <w:rFonts w:ascii="Arial" w:hAnsi="Arial" w:cs="Arial"/>
          <w:color w:val="333333"/>
          <w:sz w:val="21"/>
          <w:szCs w:val="21"/>
        </w:rPr>
        <w:br/>
        <w:t>* All Rights Reserved.</w:t>
      </w:r>
      <w:r>
        <w:rPr>
          <w:rFonts w:ascii="Arial" w:hAnsi="Arial" w:cs="Arial"/>
          <w:color w:val="333333"/>
          <w:sz w:val="21"/>
          <w:szCs w:val="21"/>
        </w:rPr>
        <w:br/>
        <w:t>*</w:t>
      </w:r>
      <w:r>
        <w:rPr>
          <w:rFonts w:ascii="Arial" w:hAnsi="Arial" w:cs="Arial"/>
          <w:color w:val="333333"/>
          <w:sz w:val="21"/>
          <w:szCs w:val="21"/>
        </w:rPr>
        <w:br/>
        <w:t>* Permission is hereby granted, free of charge, to any person obtaining</w:t>
      </w:r>
      <w:r>
        <w:rPr>
          <w:rFonts w:ascii="Arial" w:hAnsi="Arial" w:cs="Arial"/>
          <w:color w:val="333333"/>
          <w:sz w:val="21"/>
          <w:szCs w:val="21"/>
        </w:rPr>
        <w:br/>
        <w:t>* a copy of this software and associated documentation files (the</w:t>
      </w:r>
      <w:r>
        <w:rPr>
          <w:rFonts w:ascii="Arial" w:hAnsi="Arial" w:cs="Arial"/>
          <w:color w:val="333333"/>
          <w:sz w:val="21"/>
          <w:szCs w:val="21"/>
        </w:rPr>
        <w:br/>
        <w:t>* "Software"), to deal in the Software without restriction, including</w:t>
      </w:r>
      <w:r>
        <w:rPr>
          <w:rFonts w:ascii="Arial" w:hAnsi="Arial" w:cs="Arial"/>
          <w:color w:val="333333"/>
          <w:sz w:val="21"/>
          <w:szCs w:val="21"/>
        </w:rPr>
        <w:br/>
        <w:t>* without limitation the rights to use, copy, modify, merge, publish,</w:t>
      </w:r>
      <w:r>
        <w:rPr>
          <w:rFonts w:ascii="Arial" w:hAnsi="Arial" w:cs="Arial"/>
          <w:color w:val="333333"/>
          <w:sz w:val="21"/>
          <w:szCs w:val="21"/>
        </w:rPr>
        <w:br/>
        <w:t>* distribute, sublicense, and/or sell copies of the Software, and to</w:t>
      </w:r>
      <w:r>
        <w:rPr>
          <w:rFonts w:ascii="Arial" w:hAnsi="Arial" w:cs="Arial"/>
          <w:color w:val="333333"/>
          <w:sz w:val="21"/>
          <w:szCs w:val="21"/>
        </w:rPr>
        <w:br/>
        <w:t>* permit persons to whom the Software is furnished to do so, subject to</w:t>
      </w:r>
      <w:r>
        <w:rPr>
          <w:rFonts w:ascii="Arial" w:hAnsi="Arial" w:cs="Arial"/>
          <w:color w:val="333333"/>
          <w:sz w:val="21"/>
          <w:szCs w:val="21"/>
        </w:rPr>
        <w:br/>
        <w:t>* the following conditions:</w:t>
      </w:r>
      <w:r>
        <w:rPr>
          <w:rFonts w:ascii="Arial" w:hAnsi="Arial" w:cs="Arial"/>
          <w:color w:val="333333"/>
          <w:sz w:val="21"/>
          <w:szCs w:val="21"/>
        </w:rPr>
        <w:br/>
        <w:t>*</w:t>
      </w:r>
      <w:r>
        <w:rPr>
          <w:rFonts w:ascii="Arial" w:hAnsi="Arial" w:cs="Arial"/>
          <w:color w:val="333333"/>
          <w:sz w:val="21"/>
          <w:szCs w:val="21"/>
        </w:rPr>
        <w:br/>
        <w:t>* The above copyright notice and this permission notice shall be</w:t>
      </w:r>
      <w:r>
        <w:rPr>
          <w:rFonts w:ascii="Arial" w:hAnsi="Arial" w:cs="Arial"/>
          <w:color w:val="333333"/>
          <w:sz w:val="21"/>
          <w:szCs w:val="21"/>
        </w:rPr>
        <w:br/>
        <w:t>* included in all copies or substantial portions of the Software.</w:t>
      </w:r>
      <w:r>
        <w:rPr>
          <w:rFonts w:ascii="Arial" w:hAnsi="Arial" w:cs="Arial"/>
          <w:color w:val="333333"/>
          <w:sz w:val="21"/>
          <w:szCs w:val="21"/>
        </w:rPr>
        <w:br/>
        <w:t>*</w:t>
      </w:r>
      <w:r>
        <w:rPr>
          <w:rFonts w:ascii="Arial" w:hAnsi="Arial" w:cs="Arial"/>
          <w:color w:val="333333"/>
          <w:sz w:val="21"/>
          <w:szCs w:val="21"/>
        </w:rPr>
        <w:br/>
        <w:t>* THE SOFTWARE IS PROVIDED "AS-IS" AND WITHOUT WARRANTY OF ANY KIND,</w:t>
      </w:r>
      <w:r>
        <w:rPr>
          <w:rStyle w:val="apple-converted-space"/>
          <w:rFonts w:ascii="Arial" w:hAnsi="Arial" w:cs="Arial"/>
          <w:color w:val="333333"/>
          <w:sz w:val="21"/>
          <w:szCs w:val="21"/>
        </w:rPr>
        <w:t> </w:t>
      </w:r>
      <w:r>
        <w:rPr>
          <w:rFonts w:ascii="Arial" w:hAnsi="Arial" w:cs="Arial"/>
          <w:color w:val="333333"/>
          <w:sz w:val="21"/>
          <w:szCs w:val="21"/>
        </w:rPr>
        <w:br/>
        <w:t>* EXPRESS, IMPLIED OR OTHERWISE, INCLUDING WITHOUT LIMITATION, ANY</w:t>
      </w:r>
      <w:r>
        <w:rPr>
          <w:rStyle w:val="apple-converted-space"/>
          <w:rFonts w:ascii="Arial" w:hAnsi="Arial" w:cs="Arial"/>
          <w:color w:val="333333"/>
          <w:sz w:val="21"/>
          <w:szCs w:val="21"/>
        </w:rPr>
        <w:t> </w:t>
      </w:r>
      <w:r>
        <w:rPr>
          <w:rFonts w:ascii="Arial" w:hAnsi="Arial" w:cs="Arial"/>
          <w:color w:val="333333"/>
          <w:sz w:val="21"/>
          <w:szCs w:val="21"/>
        </w:rPr>
        <w:br/>
        <w:t>* WARRANTY OF MERCHANTABILITY OR FITNESS FOR A PARTICULAR PURPOSE.</w:t>
      </w:r>
      <w:r>
        <w:rPr>
          <w:rStyle w:val="apple-converted-space"/>
          <w:rFonts w:ascii="Arial" w:hAnsi="Arial" w:cs="Arial"/>
          <w:color w:val="333333"/>
          <w:sz w:val="21"/>
          <w:szCs w:val="21"/>
        </w:rPr>
        <w:t> </w:t>
      </w:r>
      <w:r>
        <w:rPr>
          <w:rFonts w:ascii="Arial" w:hAnsi="Arial" w:cs="Arial"/>
          <w:color w:val="333333"/>
          <w:sz w:val="21"/>
          <w:szCs w:val="21"/>
        </w:rPr>
        <w:br/>
        <w:t>*</w:t>
      </w:r>
      <w:r>
        <w:rPr>
          <w:rFonts w:ascii="Arial" w:hAnsi="Arial" w:cs="Arial"/>
          <w:color w:val="333333"/>
          <w:sz w:val="21"/>
          <w:szCs w:val="21"/>
        </w:rPr>
        <w:br/>
        <w:t>* IN NO EVENT SHALL TOM WU BE LIABLE FOR ANY SPECIAL, INCIDENTAL,</w:t>
      </w:r>
      <w:r>
        <w:rPr>
          <w:rFonts w:ascii="Arial" w:hAnsi="Arial" w:cs="Arial"/>
          <w:color w:val="333333"/>
          <w:sz w:val="21"/>
          <w:szCs w:val="21"/>
        </w:rPr>
        <w:br/>
        <w:t>* INDIRECT OR CONSEQUENTIAL DAMAGES OF ANY KIND, OR ANY DAMAGES WHATSOEVER</w:t>
      </w:r>
      <w:r>
        <w:rPr>
          <w:rFonts w:ascii="Arial" w:hAnsi="Arial" w:cs="Arial"/>
          <w:color w:val="333333"/>
          <w:sz w:val="21"/>
          <w:szCs w:val="21"/>
        </w:rPr>
        <w:br/>
        <w:t>* RESULTING FROM LOSS OF USE, DATA OR PROFITS, WHETHER OR NOT ADVISED OF</w:t>
      </w:r>
      <w:r>
        <w:rPr>
          <w:rFonts w:ascii="Arial" w:hAnsi="Arial" w:cs="Arial"/>
          <w:color w:val="333333"/>
          <w:sz w:val="21"/>
          <w:szCs w:val="21"/>
        </w:rPr>
        <w:br/>
        <w:t>* THE POSSIBILITY OF DAMAGE, AND ON ANY THEORY OF LIABILITY, ARISING OUT</w:t>
      </w:r>
      <w:r>
        <w:rPr>
          <w:rFonts w:ascii="Arial" w:hAnsi="Arial" w:cs="Arial"/>
          <w:color w:val="333333"/>
          <w:sz w:val="21"/>
          <w:szCs w:val="21"/>
        </w:rPr>
        <w:br/>
        <w:t>* OF OR IN CONNECTION WITH THE USE OR PERFORMANCE OF THIS SOFTWARE.</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lastRenderedPageBreak/>
        <w:t>* In addition, the following condition applies:</w:t>
      </w:r>
      <w:r>
        <w:rPr>
          <w:rFonts w:ascii="Arial" w:hAnsi="Arial" w:cs="Arial"/>
          <w:color w:val="333333"/>
          <w:sz w:val="21"/>
          <w:szCs w:val="21"/>
        </w:rPr>
        <w:br/>
        <w:t>*</w:t>
      </w:r>
      <w:r>
        <w:rPr>
          <w:rFonts w:ascii="Arial" w:hAnsi="Arial" w:cs="Arial"/>
          <w:color w:val="333333"/>
          <w:sz w:val="21"/>
          <w:szCs w:val="21"/>
        </w:rPr>
        <w:br/>
        <w:t>* All redistributions must retain an intact copy of this copyright notice</w:t>
      </w:r>
      <w:r>
        <w:rPr>
          <w:rFonts w:ascii="Arial" w:hAnsi="Arial" w:cs="Arial"/>
          <w:color w:val="333333"/>
          <w:sz w:val="21"/>
          <w:szCs w:val="21"/>
        </w:rPr>
        <w:br/>
        <w:t>* and disclaimer.</w:t>
      </w:r>
      <w:r>
        <w:rPr>
          <w:rFonts w:ascii="Arial" w:hAnsi="Arial" w:cs="Arial"/>
          <w:color w:val="333333"/>
          <w:sz w:val="21"/>
          <w:szCs w:val="21"/>
        </w:rPr>
        <w:br/>
        <w:t>*/</w:t>
      </w:r>
    </w:p>
    <w:p w14:paraId="68868DE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Address all questions regarding this license to:</w:t>
      </w:r>
    </w:p>
    <w:p w14:paraId="0CFFD0D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Tom Wu</w:t>
      </w:r>
      <w:r>
        <w:rPr>
          <w:rFonts w:ascii="Arial" w:hAnsi="Arial" w:cs="Arial"/>
          <w:color w:val="333333"/>
          <w:sz w:val="21"/>
          <w:szCs w:val="21"/>
        </w:rPr>
        <w:br/>
      </w:r>
      <w:hyperlink r:id="rId133" w:history="1">
        <w:r>
          <w:rPr>
            <w:rStyle w:val="Hyperlink"/>
            <w:rFonts w:ascii="Arial" w:hAnsi="Arial" w:cs="Arial"/>
            <w:color w:val="3572B0"/>
            <w:sz w:val="21"/>
            <w:szCs w:val="21"/>
          </w:rPr>
          <w:t>tjw@cs.Stanford.EDU</w:t>
        </w:r>
      </w:hyperlink>
      <w:r>
        <w:rPr>
          <w:rFonts w:ascii="Arial" w:hAnsi="Arial" w:cs="Arial"/>
          <w:color w:val="333333"/>
          <w:sz w:val="21"/>
          <w:szCs w:val="21"/>
        </w:rPr>
        <w:br/>
        <w:t>--------------------------------------------------------------------------------</w:t>
      </w:r>
    </w:p>
    <w:p w14:paraId="4CFC42E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49EFCC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json-edm-parser LICENSE (node_modules\json-edm-parser\LICENSE)</w:t>
      </w:r>
      <w:r>
        <w:rPr>
          <w:rFonts w:ascii="Arial" w:hAnsi="Arial" w:cs="Arial"/>
          <w:color w:val="333333"/>
          <w:sz w:val="21"/>
          <w:szCs w:val="21"/>
        </w:rPr>
        <w:br/>
        <w:t>--------------------------------------------------------------------------------</w:t>
      </w:r>
      <w:r>
        <w:rPr>
          <w:rFonts w:ascii="Arial" w:hAnsi="Arial" w:cs="Arial"/>
          <w:color w:val="333333"/>
          <w:sz w:val="21"/>
          <w:szCs w:val="21"/>
        </w:rPr>
        <w:br/>
        <w:t>The MIT License (MIT)</w:t>
      </w:r>
    </w:p>
    <w:p w14:paraId="6254DB0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2016 Yang Xia</w:t>
      </w:r>
    </w:p>
    <w:p w14:paraId="6C6368D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3CBAF7D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6BC3FD2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p>
    <w:p w14:paraId="58D3A48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4A5B7D2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2DC034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json-schema-ref-parser LICENSE (node_modules\json-schema-ref-parser\LICENSE)</w:t>
      </w:r>
      <w:r>
        <w:rPr>
          <w:rFonts w:ascii="Arial" w:hAnsi="Arial" w:cs="Arial"/>
          <w:color w:val="333333"/>
          <w:sz w:val="21"/>
          <w:szCs w:val="21"/>
        </w:rPr>
        <w:br/>
        <w:t>--------------------------------------------------------------------------------</w:t>
      </w:r>
      <w:r>
        <w:rPr>
          <w:rFonts w:ascii="Arial" w:hAnsi="Arial" w:cs="Arial"/>
          <w:color w:val="333333"/>
          <w:sz w:val="21"/>
          <w:szCs w:val="21"/>
        </w:rPr>
        <w:br/>
        <w:t>The MIT License (MIT)</w:t>
      </w:r>
    </w:p>
    <w:p w14:paraId="3D77702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 James Messinger</w:t>
      </w:r>
    </w:p>
    <w:p w14:paraId="2A17219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5470CDB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above copyright notice and this permission notice shall be included in</w:t>
      </w:r>
      <w:r>
        <w:rPr>
          <w:rFonts w:ascii="Arial" w:hAnsi="Arial" w:cs="Arial"/>
          <w:color w:val="333333"/>
          <w:sz w:val="21"/>
          <w:szCs w:val="21"/>
        </w:rPr>
        <w:br/>
        <w:t>all copies or substantial portions of the Software.</w:t>
      </w:r>
    </w:p>
    <w:p w14:paraId="0690A4E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7611CC1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3D04AD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8D470A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json-stringify-safe LICENSE (node_modules\json-stringify-safe\LICENSE)</w:t>
      </w:r>
      <w:r>
        <w:rPr>
          <w:rFonts w:ascii="Arial" w:hAnsi="Arial" w:cs="Arial"/>
          <w:color w:val="333333"/>
          <w:sz w:val="21"/>
          <w:szCs w:val="21"/>
        </w:rPr>
        <w:br/>
        <w:t>--------------------------------------------------------------------------------</w:t>
      </w:r>
      <w:r>
        <w:rPr>
          <w:rFonts w:ascii="Arial" w:hAnsi="Arial" w:cs="Arial"/>
          <w:color w:val="333333"/>
          <w:sz w:val="21"/>
          <w:szCs w:val="21"/>
        </w:rPr>
        <w:br/>
        <w:t>The ISC License</w:t>
      </w:r>
    </w:p>
    <w:p w14:paraId="58F1856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Isaac Z. Schlueter and Contributors</w:t>
      </w:r>
    </w:p>
    <w:p w14:paraId="449709F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to use, copy, modify, and/or distribute this software for any</w:t>
      </w:r>
      <w:r>
        <w:rPr>
          <w:rFonts w:ascii="Arial" w:hAnsi="Arial" w:cs="Arial"/>
          <w:color w:val="333333"/>
          <w:sz w:val="21"/>
          <w:szCs w:val="21"/>
        </w:rPr>
        <w:br/>
        <w:t>purpose with or without fee is hereby granted, provided that the above</w:t>
      </w:r>
      <w:r>
        <w:rPr>
          <w:rFonts w:ascii="Arial" w:hAnsi="Arial" w:cs="Arial"/>
          <w:color w:val="333333"/>
          <w:sz w:val="21"/>
          <w:szCs w:val="21"/>
        </w:rPr>
        <w:br/>
        <w:t>copyright notice and this permission notice appear in all copies.</w:t>
      </w:r>
    </w:p>
    <w:p w14:paraId="716560B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AND THE AUTHOR DISCLAIMS ALL WARRANTIES</w:t>
      </w:r>
      <w:r>
        <w:rPr>
          <w:rFonts w:ascii="Arial" w:hAnsi="Arial" w:cs="Arial"/>
          <w:color w:val="333333"/>
          <w:sz w:val="21"/>
          <w:szCs w:val="21"/>
        </w:rPr>
        <w:br/>
        <w:t>WITH REGARD TO THIS SOFTWARE INCLUDING ALL IMPLIED WARRANTIES OF</w:t>
      </w:r>
      <w:r>
        <w:rPr>
          <w:rFonts w:ascii="Arial" w:hAnsi="Arial" w:cs="Arial"/>
          <w:color w:val="333333"/>
          <w:sz w:val="21"/>
          <w:szCs w:val="21"/>
        </w:rPr>
        <w:br/>
        <w:t>MERCHANTABILITY AND FITNESS. IN NO EVENT SHALL THE AUTHOR BE LIABLE FOR</w:t>
      </w:r>
      <w:r>
        <w:rPr>
          <w:rFonts w:ascii="Arial" w:hAnsi="Arial" w:cs="Arial"/>
          <w:color w:val="333333"/>
          <w:sz w:val="21"/>
          <w:szCs w:val="21"/>
        </w:rPr>
        <w:br/>
        <w:t>ANY SPECIAL, DIRECT, INDIRECT, OR CONSEQUENTIAL DAMAGES OR ANY DAMAGES</w:t>
      </w:r>
      <w:r>
        <w:rPr>
          <w:rFonts w:ascii="Arial" w:hAnsi="Arial" w:cs="Arial"/>
          <w:color w:val="333333"/>
          <w:sz w:val="21"/>
          <w:szCs w:val="21"/>
        </w:rPr>
        <w:br/>
        <w:t>WHATSOEVER RESULTING FROM LOSS OF USE, DATA OR PROFITS, WHETHER IN AN</w:t>
      </w:r>
      <w:r>
        <w:rPr>
          <w:rFonts w:ascii="Arial" w:hAnsi="Arial" w:cs="Arial"/>
          <w:color w:val="333333"/>
          <w:sz w:val="21"/>
          <w:szCs w:val="21"/>
        </w:rPr>
        <w:br/>
        <w:t>ACTION OF CONTRACT, NEGLIGENCE OR OTHER TORTIOUS ACTION, ARISING OUT OF OR</w:t>
      </w:r>
      <w:r>
        <w:rPr>
          <w:rFonts w:ascii="Arial" w:hAnsi="Arial" w:cs="Arial"/>
          <w:color w:val="333333"/>
          <w:sz w:val="21"/>
          <w:szCs w:val="21"/>
        </w:rPr>
        <w:br/>
        <w:t>IN CONNECTION WITH THE USE OR PERFORMANCE OF THIS SOFTWARE.</w:t>
      </w:r>
    </w:p>
    <w:p w14:paraId="593CBB4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9E9687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A585BC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json3 LICENSE (node_modules\json3\LICENSE)</w:t>
      </w:r>
      <w:r>
        <w:rPr>
          <w:rFonts w:ascii="Arial" w:hAnsi="Arial" w:cs="Arial"/>
          <w:color w:val="333333"/>
          <w:sz w:val="21"/>
          <w:szCs w:val="21"/>
        </w:rPr>
        <w:br/>
        <w:t>--------------------------------------------------------------------------------</w:t>
      </w:r>
      <w:r>
        <w:rPr>
          <w:rFonts w:ascii="Arial" w:hAnsi="Arial" w:cs="Arial"/>
          <w:color w:val="333333"/>
          <w:sz w:val="21"/>
          <w:szCs w:val="21"/>
        </w:rPr>
        <w:br/>
        <w:t>Copyright (c) 2012-2014 Kit Cambridge.</w:t>
      </w:r>
      <w:r>
        <w:rPr>
          <w:rFonts w:ascii="Arial" w:hAnsi="Arial" w:cs="Arial"/>
          <w:color w:val="333333"/>
          <w:sz w:val="21"/>
          <w:szCs w:val="21"/>
        </w:rPr>
        <w:br/>
      </w:r>
      <w:hyperlink r:id="rId134" w:history="1">
        <w:r>
          <w:rPr>
            <w:rStyle w:val="Hyperlink"/>
            <w:rFonts w:ascii="Arial" w:hAnsi="Arial" w:cs="Arial"/>
            <w:color w:val="3572B0"/>
            <w:sz w:val="21"/>
            <w:szCs w:val="21"/>
          </w:rPr>
          <w:t>http://kitcambridge.be/</w:t>
        </w:r>
      </w:hyperlink>
    </w:p>
    <w:p w14:paraId="0AC5483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w:t>
      </w:r>
      <w:r>
        <w:rPr>
          <w:rFonts w:ascii="Arial" w:hAnsi="Arial" w:cs="Arial"/>
          <w:color w:val="333333"/>
          <w:sz w:val="21"/>
          <w:szCs w:val="21"/>
        </w:rPr>
        <w:br/>
        <w:t>this software and associated documentation files (the "Software"), to deal in</w:t>
      </w:r>
      <w:r>
        <w:rPr>
          <w:rFonts w:ascii="Arial" w:hAnsi="Arial" w:cs="Arial"/>
          <w:color w:val="333333"/>
          <w:sz w:val="21"/>
          <w:szCs w:val="21"/>
        </w:rPr>
        <w:br/>
        <w:t>the Software without restriction, including without limitation the rights to</w:t>
      </w:r>
      <w:r>
        <w:rPr>
          <w:rFonts w:ascii="Arial" w:hAnsi="Arial" w:cs="Arial"/>
          <w:color w:val="333333"/>
          <w:sz w:val="21"/>
          <w:szCs w:val="21"/>
        </w:rPr>
        <w:br/>
        <w:t>use, copy, modify, merge, publish, distribute, sublicense, and/or sell copies</w:t>
      </w:r>
      <w:r>
        <w:rPr>
          <w:rFonts w:ascii="Arial" w:hAnsi="Arial" w:cs="Arial"/>
          <w:color w:val="333333"/>
          <w:sz w:val="21"/>
          <w:szCs w:val="21"/>
        </w:rPr>
        <w:br/>
        <w:t>of the Software, and to permit persons to whom the Software is furnished to do</w:t>
      </w:r>
      <w:r>
        <w:rPr>
          <w:rFonts w:ascii="Arial" w:hAnsi="Arial" w:cs="Arial"/>
          <w:color w:val="333333"/>
          <w:sz w:val="21"/>
          <w:szCs w:val="21"/>
        </w:rPr>
        <w:br/>
        <w:t>so, subject to the following conditions:</w:t>
      </w:r>
    </w:p>
    <w:p w14:paraId="4D6F5F6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44AC104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r>
      <w:r>
        <w:rPr>
          <w:rFonts w:ascii="Arial" w:hAnsi="Arial" w:cs="Arial"/>
          <w:color w:val="333333"/>
          <w:sz w:val="21"/>
          <w:szCs w:val="21"/>
        </w:rPr>
        <w:lastRenderedPageBreak/>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r>
        <w:rPr>
          <w:rFonts w:ascii="Arial" w:hAnsi="Arial" w:cs="Arial"/>
          <w:color w:val="333333"/>
          <w:sz w:val="21"/>
          <w:szCs w:val="21"/>
        </w:rPr>
        <w:br/>
        <w:t>--------------------------------------------------------------------------------</w:t>
      </w:r>
    </w:p>
    <w:p w14:paraId="17F9DC3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7823B6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jsonfile LICENSE (node_modules\jsonfile\LICENSE)</w:t>
      </w:r>
      <w:r>
        <w:rPr>
          <w:rFonts w:ascii="Arial" w:hAnsi="Arial" w:cs="Arial"/>
          <w:color w:val="333333"/>
          <w:sz w:val="21"/>
          <w:szCs w:val="21"/>
        </w:rPr>
        <w:br/>
        <w:t>--------------------------------------------------------------------------------</w:t>
      </w:r>
      <w:r>
        <w:rPr>
          <w:rFonts w:ascii="Arial" w:hAnsi="Arial" w:cs="Arial"/>
          <w:color w:val="333333"/>
          <w:sz w:val="21"/>
          <w:szCs w:val="21"/>
        </w:rPr>
        <w:br/>
        <w:t>(The MIT License)</w:t>
      </w:r>
    </w:p>
    <w:p w14:paraId="0A2E410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2012-2015, JP Richardson &lt;jprichardson@</w:t>
      </w:r>
      <w:hyperlink r:id="rId135" w:history="1">
        <w:r>
          <w:rPr>
            <w:rStyle w:val="Hyperlink"/>
            <w:rFonts w:ascii="Arial" w:hAnsi="Arial" w:cs="Arial"/>
            <w:color w:val="3572B0"/>
            <w:sz w:val="21"/>
            <w:szCs w:val="21"/>
          </w:rPr>
          <w:t>gmail.com</w:t>
        </w:r>
      </w:hyperlink>
      <w:r>
        <w:rPr>
          <w:rFonts w:ascii="Arial" w:hAnsi="Arial" w:cs="Arial"/>
          <w:color w:val="333333"/>
          <w:sz w:val="21"/>
          <w:szCs w:val="21"/>
        </w:rPr>
        <w:t>&gt;</w:t>
      </w:r>
    </w:p>
    <w:p w14:paraId="2B8081A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 this software and associated documentation files</w:t>
      </w:r>
      <w:r>
        <w:rPr>
          <w:rFonts w:ascii="Arial" w:hAnsi="Arial" w:cs="Arial"/>
          <w:color w:val="333333"/>
          <w:sz w:val="21"/>
          <w:szCs w:val="21"/>
        </w:rPr>
        <w:br/>
        <w:t>(the 'Software'), to deal in the Software without restriction, including without limitation the rights to use, copy, modify,</w:t>
      </w:r>
      <w:r>
        <w:rPr>
          <w:rFonts w:ascii="Arial" w:hAnsi="Arial" w:cs="Arial"/>
          <w:color w:val="333333"/>
          <w:sz w:val="21"/>
          <w:szCs w:val="21"/>
        </w:rPr>
        <w:br/>
        <w:t>merge, publish, distribute, sublicense, and/or sell copies of the Software, and to permit persons to whom the Software is</w:t>
      </w:r>
      <w:r>
        <w:rPr>
          <w:rFonts w:ascii="Arial" w:hAnsi="Arial" w:cs="Arial"/>
          <w:color w:val="333333"/>
          <w:sz w:val="21"/>
          <w:szCs w:val="21"/>
        </w:rPr>
        <w:br/>
        <w:t>furnished to do so, subject to the following conditions:</w:t>
      </w:r>
    </w:p>
    <w:p w14:paraId="7BF9D52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 copies or substantial portions of the Software.</w:t>
      </w:r>
    </w:p>
    <w:p w14:paraId="3A7326F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 IMPLIED, INCLUDING BUT NOT LIMITED TO THE</w:t>
      </w:r>
      <w:r>
        <w:rPr>
          <w:rFonts w:ascii="Arial" w:hAnsi="Arial" w:cs="Arial"/>
          <w:color w:val="333333"/>
          <w:sz w:val="21"/>
          <w:szCs w:val="21"/>
        </w:rPr>
        <w:br/>
        <w:t>WARRANTIES OF MERCHANTABILITY, FITNESS FOR A PARTICULAR PURPOSE AND NONINFRINGEMENT. IN NO EVENT SHALL THE AUTHORS</w:t>
      </w:r>
      <w:r>
        <w:rPr>
          <w:rFonts w:ascii="Arial" w:hAnsi="Arial" w:cs="Arial"/>
          <w:color w:val="333333"/>
          <w:sz w:val="21"/>
          <w:szCs w:val="21"/>
        </w:rPr>
        <w:br/>
        <w:t>OR COPYRIGHT HOLDERS BE LIABLE FOR ANY CLAIM, DAMAGES OR OTHER LIABILITY, WHETHER IN AN ACTION OF CONTRACT, TORT OR OTHERWISE,</w:t>
      </w:r>
      <w:r>
        <w:rPr>
          <w:rFonts w:ascii="Arial" w:hAnsi="Arial" w:cs="Arial"/>
          <w:color w:val="333333"/>
          <w:sz w:val="21"/>
          <w:szCs w:val="21"/>
        </w:rPr>
        <w:br/>
        <w:t>ARISING FROM, OUT OF OR IN CONNECTION WITH THE SOFTWARE OR THE USE OR OTHER DEALINGS IN THE SOFTWARE.</w:t>
      </w:r>
    </w:p>
    <w:p w14:paraId="6EA9A31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CE1DA3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F7DEA7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jsonpointer LICENSE (node_modules\jsonpointer\</w:t>
      </w:r>
      <w:hyperlink r:id="rId136" w:history="1">
        <w:r>
          <w:rPr>
            <w:rStyle w:val="Hyperlink"/>
            <w:rFonts w:ascii="Arial" w:hAnsi="Arial" w:cs="Arial"/>
            <w:color w:val="3572B0"/>
            <w:sz w:val="21"/>
            <w:szCs w:val="21"/>
          </w:rPr>
          <w:t>LICENSE.md</w:t>
        </w:r>
      </w:hyperlink>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The MIT License (MIT)</w:t>
      </w:r>
    </w:p>
    <w:p w14:paraId="1C98B9C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2011-2015 Jan Lehnardt &lt;jan@</w:t>
      </w:r>
      <w:hyperlink r:id="rId137" w:history="1">
        <w:r>
          <w:rPr>
            <w:rStyle w:val="Hyperlink"/>
            <w:rFonts w:ascii="Arial" w:hAnsi="Arial" w:cs="Arial"/>
            <w:color w:val="3572B0"/>
            <w:sz w:val="21"/>
            <w:szCs w:val="21"/>
          </w:rPr>
          <w:t>apache.org</w:t>
        </w:r>
      </w:hyperlink>
      <w:r>
        <w:rPr>
          <w:rFonts w:ascii="Arial" w:hAnsi="Arial" w:cs="Arial"/>
          <w:color w:val="333333"/>
          <w:sz w:val="21"/>
          <w:szCs w:val="21"/>
        </w:rPr>
        <w:t>&gt; &amp; Marc Bachmann &lt;</w:t>
      </w:r>
      <w:hyperlink r:id="rId138" w:history="1">
        <w:r>
          <w:rPr>
            <w:rStyle w:val="Hyperlink"/>
            <w:rFonts w:ascii="Arial" w:hAnsi="Arial" w:cs="Arial"/>
            <w:color w:val="3572B0"/>
            <w:sz w:val="21"/>
            <w:szCs w:val="21"/>
          </w:rPr>
          <w:t>https://github.com/marcbachmann</w:t>
        </w:r>
      </w:hyperlink>
      <w:r>
        <w:rPr>
          <w:rFonts w:ascii="Arial" w:hAnsi="Arial" w:cs="Arial"/>
          <w:color w:val="333333"/>
          <w:sz w:val="21"/>
          <w:szCs w:val="21"/>
        </w:rPr>
        <w:t>&gt;</w:t>
      </w:r>
    </w:p>
    <w:p w14:paraId="2A1B424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72CAB93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662F825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47A9037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9F7230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908B1B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jsprim LICENSE (node_modules\jsprim\LICENSE)</w:t>
      </w:r>
      <w:r>
        <w:rPr>
          <w:rFonts w:ascii="Arial" w:hAnsi="Arial" w:cs="Arial"/>
          <w:color w:val="333333"/>
          <w:sz w:val="21"/>
          <w:szCs w:val="21"/>
        </w:rPr>
        <w:br/>
        <w:t>--------------------------------------------------------------------------------</w:t>
      </w:r>
      <w:r>
        <w:rPr>
          <w:rFonts w:ascii="Arial" w:hAnsi="Arial" w:cs="Arial"/>
          <w:color w:val="333333"/>
          <w:sz w:val="21"/>
          <w:szCs w:val="21"/>
        </w:rPr>
        <w:br/>
        <w:t>Copyright (c) 2012, Joyent, Inc. All rights reserved.</w:t>
      </w:r>
    </w:p>
    <w:p w14:paraId="3D96AD5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5883F59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59714A5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6A3CE28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CCC7FA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C4B407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jsonparse LICENSE (node_modules\jsonparse\LICENSE)</w:t>
      </w:r>
      <w:r>
        <w:rPr>
          <w:rFonts w:ascii="Arial" w:hAnsi="Arial" w:cs="Arial"/>
          <w:color w:val="333333"/>
          <w:sz w:val="21"/>
          <w:szCs w:val="21"/>
        </w:rPr>
        <w:br/>
        <w:t>--------------------------------------------------------------------------------</w:t>
      </w:r>
      <w:r>
        <w:rPr>
          <w:rFonts w:ascii="Arial" w:hAnsi="Arial" w:cs="Arial"/>
          <w:color w:val="333333"/>
          <w:sz w:val="21"/>
          <w:szCs w:val="21"/>
        </w:rPr>
        <w:br/>
        <w:t>The MIT License</w:t>
      </w:r>
    </w:p>
    <w:p w14:paraId="3DF480D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2012 Tim Caswell</w:t>
      </w:r>
    </w:p>
    <w:p w14:paraId="67FFF57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w:t>
      </w:r>
      <w:r>
        <w:rPr>
          <w:rStyle w:val="apple-converted-space"/>
          <w:rFonts w:ascii="Arial" w:hAnsi="Arial" w:cs="Arial"/>
          <w:color w:val="333333"/>
          <w:sz w:val="21"/>
          <w:szCs w:val="21"/>
        </w:rPr>
        <w:t> </w:t>
      </w:r>
      <w:r>
        <w:rPr>
          <w:rFonts w:ascii="Arial" w:hAnsi="Arial" w:cs="Arial"/>
          <w:color w:val="333333"/>
          <w:sz w:val="21"/>
          <w:szCs w:val="21"/>
        </w:rPr>
        <w:br/>
        <w:t>to any person obtaining a copy of this software and</w:t>
      </w:r>
      <w:r>
        <w:rPr>
          <w:rStyle w:val="apple-converted-space"/>
          <w:rFonts w:ascii="Arial" w:hAnsi="Arial" w:cs="Arial"/>
          <w:color w:val="333333"/>
          <w:sz w:val="21"/>
          <w:szCs w:val="21"/>
        </w:rPr>
        <w:t> </w:t>
      </w:r>
      <w:r>
        <w:rPr>
          <w:rFonts w:ascii="Arial" w:hAnsi="Arial" w:cs="Arial"/>
          <w:color w:val="333333"/>
          <w:sz w:val="21"/>
          <w:szCs w:val="21"/>
        </w:rPr>
        <w:br/>
        <w:t>associated documentation files (the "Software"), to</w:t>
      </w:r>
      <w:r>
        <w:rPr>
          <w:rStyle w:val="apple-converted-space"/>
          <w:rFonts w:ascii="Arial" w:hAnsi="Arial" w:cs="Arial"/>
          <w:color w:val="333333"/>
          <w:sz w:val="21"/>
          <w:szCs w:val="21"/>
        </w:rPr>
        <w:t> </w:t>
      </w:r>
      <w:r>
        <w:rPr>
          <w:rFonts w:ascii="Arial" w:hAnsi="Arial" w:cs="Arial"/>
          <w:color w:val="333333"/>
          <w:sz w:val="21"/>
          <w:szCs w:val="21"/>
        </w:rPr>
        <w:br/>
        <w:t>deal in the Software without restriction, including</w:t>
      </w:r>
      <w:r>
        <w:rPr>
          <w:rStyle w:val="apple-converted-space"/>
          <w:rFonts w:ascii="Arial" w:hAnsi="Arial" w:cs="Arial"/>
          <w:color w:val="333333"/>
          <w:sz w:val="21"/>
          <w:szCs w:val="21"/>
        </w:rPr>
        <w:t> </w:t>
      </w:r>
      <w:r>
        <w:rPr>
          <w:rFonts w:ascii="Arial" w:hAnsi="Arial" w:cs="Arial"/>
          <w:color w:val="333333"/>
          <w:sz w:val="21"/>
          <w:szCs w:val="21"/>
        </w:rPr>
        <w:br/>
        <w:t>without limitation the rights to use, copy, modify,</w:t>
      </w:r>
      <w:r>
        <w:rPr>
          <w:rStyle w:val="apple-converted-space"/>
          <w:rFonts w:ascii="Arial" w:hAnsi="Arial" w:cs="Arial"/>
          <w:color w:val="333333"/>
          <w:sz w:val="21"/>
          <w:szCs w:val="21"/>
        </w:rPr>
        <w:t> </w:t>
      </w:r>
      <w:r>
        <w:rPr>
          <w:rFonts w:ascii="Arial" w:hAnsi="Arial" w:cs="Arial"/>
          <w:color w:val="333333"/>
          <w:sz w:val="21"/>
          <w:szCs w:val="21"/>
        </w:rPr>
        <w:br/>
        <w:t>merge, publish, distribute, sublicense, and/or sell</w:t>
      </w:r>
      <w:r>
        <w:rPr>
          <w:rStyle w:val="apple-converted-space"/>
          <w:rFonts w:ascii="Arial" w:hAnsi="Arial" w:cs="Arial"/>
          <w:color w:val="333333"/>
          <w:sz w:val="21"/>
          <w:szCs w:val="21"/>
        </w:rPr>
        <w:t> </w:t>
      </w:r>
      <w:r>
        <w:rPr>
          <w:rFonts w:ascii="Arial" w:hAnsi="Arial" w:cs="Arial"/>
          <w:color w:val="333333"/>
          <w:sz w:val="21"/>
          <w:szCs w:val="21"/>
        </w:rPr>
        <w:br/>
        <w:t>copies of the Software, and to permit persons to whom</w:t>
      </w:r>
      <w:r>
        <w:rPr>
          <w:rStyle w:val="apple-converted-space"/>
          <w:rFonts w:ascii="Arial" w:hAnsi="Arial" w:cs="Arial"/>
          <w:color w:val="333333"/>
          <w:sz w:val="21"/>
          <w:szCs w:val="21"/>
        </w:rPr>
        <w:t> </w:t>
      </w:r>
      <w:r>
        <w:rPr>
          <w:rFonts w:ascii="Arial" w:hAnsi="Arial" w:cs="Arial"/>
          <w:color w:val="333333"/>
          <w:sz w:val="21"/>
          <w:szCs w:val="21"/>
        </w:rPr>
        <w:br/>
        <w:t>the Software is furnished to do so,</w:t>
      </w:r>
      <w:r>
        <w:rPr>
          <w:rStyle w:val="apple-converted-space"/>
          <w:rFonts w:ascii="Arial" w:hAnsi="Arial" w:cs="Arial"/>
          <w:color w:val="333333"/>
          <w:sz w:val="21"/>
          <w:szCs w:val="21"/>
        </w:rPr>
        <w:t> </w:t>
      </w:r>
      <w:r>
        <w:rPr>
          <w:rFonts w:ascii="Arial" w:hAnsi="Arial" w:cs="Arial"/>
          <w:color w:val="333333"/>
          <w:sz w:val="21"/>
          <w:szCs w:val="21"/>
        </w:rPr>
        <w:br/>
        <w:t>subject to the following conditions:</w:t>
      </w:r>
    </w:p>
    <w:p w14:paraId="617816D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w:t>
      </w:r>
      <w:r>
        <w:rPr>
          <w:rStyle w:val="apple-converted-space"/>
          <w:rFonts w:ascii="Arial" w:hAnsi="Arial" w:cs="Arial"/>
          <w:color w:val="333333"/>
          <w:sz w:val="21"/>
          <w:szCs w:val="21"/>
        </w:rPr>
        <w:t> </w:t>
      </w:r>
      <w:r>
        <w:rPr>
          <w:rFonts w:ascii="Arial" w:hAnsi="Arial" w:cs="Arial"/>
          <w:color w:val="333333"/>
          <w:sz w:val="21"/>
          <w:szCs w:val="21"/>
        </w:rPr>
        <w:br/>
        <w:t>shall be included in all copies or substantial portions of the Software.</w:t>
      </w:r>
    </w:p>
    <w:p w14:paraId="57111CA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SOFTWARE IS PROVIDED "AS IS", WITHOUT WARRANTY OF ANY KIND,</w:t>
      </w:r>
      <w:r>
        <w:rPr>
          <w:rStyle w:val="apple-converted-space"/>
          <w:rFonts w:ascii="Arial" w:hAnsi="Arial" w:cs="Arial"/>
          <w:color w:val="333333"/>
          <w:sz w:val="21"/>
          <w:szCs w:val="21"/>
        </w:rPr>
        <w:t> </w:t>
      </w:r>
      <w:r>
        <w:rPr>
          <w:rFonts w:ascii="Arial" w:hAnsi="Arial" w:cs="Arial"/>
          <w:color w:val="333333"/>
          <w:sz w:val="21"/>
          <w:szCs w:val="21"/>
        </w:rPr>
        <w:br/>
        <w:t>EXPRESS OR IMPLIED, INCLUDING BUT NOT LIMITED TO THE WARRANTIES</w:t>
      </w:r>
      <w:r>
        <w:rPr>
          <w:rStyle w:val="apple-converted-space"/>
          <w:rFonts w:ascii="Arial" w:hAnsi="Arial" w:cs="Arial"/>
          <w:color w:val="333333"/>
          <w:sz w:val="21"/>
          <w:szCs w:val="21"/>
        </w:rPr>
        <w:t> </w:t>
      </w:r>
      <w:r>
        <w:rPr>
          <w:rFonts w:ascii="Arial" w:hAnsi="Arial" w:cs="Arial"/>
          <w:color w:val="333333"/>
          <w:sz w:val="21"/>
          <w:szCs w:val="21"/>
        </w:rPr>
        <w:br/>
        <w:t>OF MERCHANTABILITY, FITNESS FOR A PARTICULAR PURPOSE AND NONINFRINGEMENT.</w:t>
      </w:r>
      <w:r>
        <w:rPr>
          <w:rStyle w:val="apple-converted-space"/>
          <w:rFonts w:ascii="Arial" w:hAnsi="Arial" w:cs="Arial"/>
          <w:color w:val="333333"/>
          <w:sz w:val="21"/>
          <w:szCs w:val="21"/>
        </w:rPr>
        <w:t> </w:t>
      </w:r>
      <w:r>
        <w:rPr>
          <w:rFonts w:ascii="Arial" w:hAnsi="Arial" w:cs="Arial"/>
          <w:color w:val="333333"/>
          <w:sz w:val="21"/>
          <w:szCs w:val="21"/>
        </w:rPr>
        <w:br/>
        <w:t>IN NO EVENT SHALL THE AUTHORS OR COPYRIGHT HOLDERS BE LIABLE FOR</w:t>
      </w:r>
      <w:r>
        <w:rPr>
          <w:rStyle w:val="apple-converted-space"/>
          <w:rFonts w:ascii="Arial" w:hAnsi="Arial" w:cs="Arial"/>
          <w:color w:val="333333"/>
          <w:sz w:val="21"/>
          <w:szCs w:val="21"/>
        </w:rPr>
        <w:t> </w:t>
      </w:r>
      <w:r>
        <w:rPr>
          <w:rFonts w:ascii="Arial" w:hAnsi="Arial" w:cs="Arial"/>
          <w:color w:val="333333"/>
          <w:sz w:val="21"/>
          <w:szCs w:val="21"/>
        </w:rPr>
        <w:br/>
        <w:t>ANY CLAIM, DAMAGES OR OTHER LIABILITY, WHETHER IN AN ACTION OF CONTRACT,</w:t>
      </w:r>
      <w:r>
        <w:rPr>
          <w:rStyle w:val="apple-converted-space"/>
          <w:rFonts w:ascii="Arial" w:hAnsi="Arial" w:cs="Arial"/>
          <w:color w:val="333333"/>
          <w:sz w:val="21"/>
          <w:szCs w:val="21"/>
        </w:rPr>
        <w:t> </w:t>
      </w:r>
      <w:r>
        <w:rPr>
          <w:rFonts w:ascii="Arial" w:hAnsi="Arial" w:cs="Arial"/>
          <w:color w:val="333333"/>
          <w:sz w:val="21"/>
          <w:szCs w:val="21"/>
        </w:rPr>
        <w:br/>
        <w:t>TORT OR OTHERWISE, ARISING FROM, OUT OF OR IN CONNECTION WITH THE</w:t>
      </w:r>
      <w:r>
        <w:rPr>
          <w:rStyle w:val="apple-converted-space"/>
          <w:rFonts w:ascii="Arial" w:hAnsi="Arial" w:cs="Arial"/>
          <w:color w:val="333333"/>
          <w:sz w:val="21"/>
          <w:szCs w:val="21"/>
        </w:rPr>
        <w:t> </w:t>
      </w:r>
      <w:r>
        <w:rPr>
          <w:rFonts w:ascii="Arial" w:hAnsi="Arial" w:cs="Arial"/>
          <w:color w:val="333333"/>
          <w:sz w:val="21"/>
          <w:szCs w:val="21"/>
        </w:rPr>
        <w:br/>
        <w:t>SOFTWARE OR THE USE OR OTHER DEALINGS IN THE SOFTWARE.</w:t>
      </w:r>
    </w:p>
    <w:p w14:paraId="4686329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5500D4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B1ADDC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kind-of LICENSE (node_modules\kind-of\LICENSE)</w:t>
      </w:r>
      <w:r>
        <w:rPr>
          <w:rFonts w:ascii="Arial" w:hAnsi="Arial" w:cs="Arial"/>
          <w:color w:val="333333"/>
          <w:sz w:val="21"/>
          <w:szCs w:val="21"/>
        </w:rPr>
        <w:br/>
        <w:t>--------------------------------------------------------------------------------</w:t>
      </w:r>
      <w:r>
        <w:rPr>
          <w:rFonts w:ascii="Arial" w:hAnsi="Arial" w:cs="Arial"/>
          <w:color w:val="333333"/>
          <w:sz w:val="21"/>
          <w:szCs w:val="21"/>
        </w:rPr>
        <w:br/>
        <w:t>The MIT License (MIT)</w:t>
      </w:r>
    </w:p>
    <w:p w14:paraId="20BBB60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2014-2016, Jon Schlinkert.</w:t>
      </w:r>
    </w:p>
    <w:p w14:paraId="5C41DE2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65F3D12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55AAFF2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1C0C954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9C696A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28EA62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lazy-cache LICENSE (node_modules\lazy-cache\LICENSE)</w:t>
      </w:r>
      <w:r>
        <w:rPr>
          <w:rFonts w:ascii="Arial" w:hAnsi="Arial" w:cs="Arial"/>
          <w:color w:val="333333"/>
          <w:sz w:val="21"/>
          <w:szCs w:val="21"/>
        </w:rPr>
        <w:br/>
        <w:t>--------------------------------------------------------------------------------</w:t>
      </w:r>
      <w:r>
        <w:rPr>
          <w:rFonts w:ascii="Arial" w:hAnsi="Arial" w:cs="Arial"/>
          <w:color w:val="333333"/>
          <w:sz w:val="21"/>
          <w:szCs w:val="21"/>
        </w:rPr>
        <w:br/>
        <w:t>The MIT License (MIT)</w:t>
      </w:r>
    </w:p>
    <w:p w14:paraId="7588774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2015-2016, Jon Schlinkert.</w:t>
      </w:r>
    </w:p>
    <w:p w14:paraId="0F542A6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2AEC260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407CE97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13152FC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ED7C6C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6F2A5E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lodash.isequal LICENSE (node_modules\lodash.isequal\LICENSE)</w:t>
      </w:r>
      <w:r>
        <w:rPr>
          <w:rFonts w:ascii="Arial" w:hAnsi="Arial" w:cs="Arial"/>
          <w:color w:val="333333"/>
          <w:sz w:val="21"/>
          <w:szCs w:val="21"/>
        </w:rPr>
        <w:br/>
        <w:t>--------------------------------------------------------------------------------</w:t>
      </w:r>
      <w:r>
        <w:rPr>
          <w:rFonts w:ascii="Arial" w:hAnsi="Arial" w:cs="Arial"/>
          <w:color w:val="333333"/>
          <w:sz w:val="21"/>
          <w:szCs w:val="21"/>
        </w:rPr>
        <w:br/>
        <w:t>Copyright JS Foundation and other contributors &lt;</w:t>
      </w:r>
      <w:hyperlink r:id="rId139" w:history="1">
        <w:r>
          <w:rPr>
            <w:rStyle w:val="Hyperlink"/>
            <w:rFonts w:ascii="Arial" w:hAnsi="Arial" w:cs="Arial"/>
            <w:color w:val="3572B0"/>
            <w:sz w:val="21"/>
            <w:szCs w:val="21"/>
          </w:rPr>
          <w:t>https://js.foundation/</w:t>
        </w:r>
      </w:hyperlink>
      <w:r>
        <w:rPr>
          <w:rFonts w:ascii="Arial" w:hAnsi="Arial" w:cs="Arial"/>
          <w:color w:val="333333"/>
          <w:sz w:val="21"/>
          <w:szCs w:val="21"/>
        </w:rPr>
        <w:t>&gt;</w:t>
      </w:r>
    </w:p>
    <w:p w14:paraId="45D44DD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Based on Underscore.js, copyright Jeremy Ashkenas,</w:t>
      </w:r>
      <w:r>
        <w:rPr>
          <w:rFonts w:ascii="Arial" w:hAnsi="Arial" w:cs="Arial"/>
          <w:color w:val="333333"/>
          <w:sz w:val="21"/>
          <w:szCs w:val="21"/>
        </w:rPr>
        <w:br/>
        <w:t>DocumentCloud and Investigative Reporters &amp; Editors &lt;</w:t>
      </w:r>
      <w:hyperlink r:id="rId140" w:history="1">
        <w:r>
          <w:rPr>
            <w:rStyle w:val="Hyperlink"/>
            <w:rFonts w:ascii="Arial" w:hAnsi="Arial" w:cs="Arial"/>
            <w:color w:val="3572B0"/>
            <w:sz w:val="21"/>
            <w:szCs w:val="21"/>
          </w:rPr>
          <w:t>http://underscorejs.org/</w:t>
        </w:r>
      </w:hyperlink>
      <w:r>
        <w:rPr>
          <w:rFonts w:ascii="Arial" w:hAnsi="Arial" w:cs="Arial"/>
          <w:color w:val="333333"/>
          <w:sz w:val="21"/>
          <w:szCs w:val="21"/>
        </w:rPr>
        <w:t>&gt;</w:t>
      </w:r>
    </w:p>
    <w:p w14:paraId="7CBA00C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consists of voluntary contributions made by many</w:t>
      </w:r>
      <w:r>
        <w:rPr>
          <w:rFonts w:ascii="Arial" w:hAnsi="Arial" w:cs="Arial"/>
          <w:color w:val="333333"/>
          <w:sz w:val="21"/>
          <w:szCs w:val="21"/>
        </w:rPr>
        <w:br/>
        <w:t>individuals. For exact contribution history, see the revision history</w:t>
      </w:r>
      <w:r>
        <w:rPr>
          <w:rFonts w:ascii="Arial" w:hAnsi="Arial" w:cs="Arial"/>
          <w:color w:val="333333"/>
          <w:sz w:val="21"/>
          <w:szCs w:val="21"/>
        </w:rPr>
        <w:br/>
        <w:t>available at</w:t>
      </w:r>
      <w:r>
        <w:rPr>
          <w:rStyle w:val="apple-converted-space"/>
          <w:rFonts w:ascii="Arial" w:hAnsi="Arial" w:cs="Arial"/>
          <w:color w:val="333333"/>
          <w:sz w:val="21"/>
          <w:szCs w:val="21"/>
        </w:rPr>
        <w:t> </w:t>
      </w:r>
      <w:hyperlink r:id="rId141" w:history="1">
        <w:r>
          <w:rPr>
            <w:rStyle w:val="Hyperlink"/>
            <w:rFonts w:ascii="Arial" w:hAnsi="Arial" w:cs="Arial"/>
            <w:color w:val="3572B0"/>
            <w:sz w:val="21"/>
            <w:szCs w:val="21"/>
          </w:rPr>
          <w:t>https://github.com/lodash/lodash</w:t>
        </w:r>
      </w:hyperlink>
    </w:p>
    <w:p w14:paraId="06BD82F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following license applies to all parts of this software except as</w:t>
      </w:r>
      <w:r>
        <w:rPr>
          <w:rFonts w:ascii="Arial" w:hAnsi="Arial" w:cs="Arial"/>
          <w:color w:val="333333"/>
          <w:sz w:val="21"/>
          <w:szCs w:val="21"/>
        </w:rPr>
        <w:br/>
        <w:t>documented below:</w:t>
      </w:r>
    </w:p>
    <w:p w14:paraId="2F55936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10471D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2290316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10C31BC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w:t>
      </w:r>
      <w:r>
        <w:rPr>
          <w:rFonts w:ascii="Arial" w:hAnsi="Arial" w:cs="Arial"/>
          <w:color w:val="333333"/>
          <w:sz w:val="21"/>
          <w:szCs w:val="21"/>
        </w:rPr>
        <w:br/>
        <w:t>NONINFRINGEMENT. IN NO EVENT SHALL THE AUTHORS OR COPYRIGHT HOLDERS BE</w:t>
      </w:r>
      <w:r>
        <w:rPr>
          <w:rFonts w:ascii="Arial" w:hAnsi="Arial" w:cs="Arial"/>
          <w:color w:val="333333"/>
          <w:sz w:val="21"/>
          <w:szCs w:val="21"/>
        </w:rPr>
        <w:br/>
        <w:t>LIABLE FOR ANY CLAIM, DAMAGES OR OTHER LIABILITY, WHETHER IN AN ACTION</w:t>
      </w:r>
      <w:r>
        <w:rPr>
          <w:rFonts w:ascii="Arial" w:hAnsi="Arial" w:cs="Arial"/>
          <w:color w:val="333333"/>
          <w:sz w:val="21"/>
          <w:szCs w:val="21"/>
        </w:rPr>
        <w:br/>
        <w:t>OF CONTRACT, TORT OR OTHERWISE, ARISING FROM, OUT OF OR IN CONNECTION</w:t>
      </w:r>
      <w:r>
        <w:rPr>
          <w:rFonts w:ascii="Arial" w:hAnsi="Arial" w:cs="Arial"/>
          <w:color w:val="333333"/>
          <w:sz w:val="21"/>
          <w:szCs w:val="21"/>
        </w:rPr>
        <w:br/>
        <w:t>WITH THE SOFTWARE OR THE USE OR OTHER DEALINGS IN THE SOFTWARE.</w:t>
      </w:r>
    </w:p>
    <w:p w14:paraId="280D4F7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1AF345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and related rights for sample code are waived via CC0. Sample</w:t>
      </w:r>
      <w:r>
        <w:rPr>
          <w:rFonts w:ascii="Arial" w:hAnsi="Arial" w:cs="Arial"/>
          <w:color w:val="333333"/>
          <w:sz w:val="21"/>
          <w:szCs w:val="21"/>
        </w:rPr>
        <w:br/>
        <w:t>code is defined as all source code displayed within the prose of the</w:t>
      </w:r>
      <w:r>
        <w:rPr>
          <w:rFonts w:ascii="Arial" w:hAnsi="Arial" w:cs="Arial"/>
          <w:color w:val="333333"/>
          <w:sz w:val="21"/>
          <w:szCs w:val="21"/>
        </w:rPr>
        <w:br/>
        <w:t>documentation.</w:t>
      </w:r>
    </w:p>
    <w:p w14:paraId="5978634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CC0:</w:t>
      </w:r>
      <w:r>
        <w:rPr>
          <w:rStyle w:val="apple-converted-space"/>
          <w:rFonts w:ascii="Arial" w:hAnsi="Arial" w:cs="Arial"/>
          <w:color w:val="333333"/>
          <w:sz w:val="21"/>
          <w:szCs w:val="21"/>
        </w:rPr>
        <w:t> </w:t>
      </w:r>
      <w:hyperlink r:id="rId142" w:history="1">
        <w:r>
          <w:rPr>
            <w:rStyle w:val="Hyperlink"/>
            <w:rFonts w:ascii="Arial" w:hAnsi="Arial" w:cs="Arial"/>
            <w:color w:val="3572B0"/>
            <w:sz w:val="21"/>
            <w:szCs w:val="21"/>
          </w:rPr>
          <w:t>http://creativecommons.org/publicdomain/zero/1.0/</w:t>
        </w:r>
      </w:hyperlink>
    </w:p>
    <w:p w14:paraId="7A84B52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02676F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Files located in the node_modules and vendor directories are externally</w:t>
      </w:r>
      <w:r>
        <w:rPr>
          <w:rFonts w:ascii="Arial" w:hAnsi="Arial" w:cs="Arial"/>
          <w:color w:val="333333"/>
          <w:sz w:val="21"/>
          <w:szCs w:val="21"/>
        </w:rPr>
        <w:br/>
        <w:t>maintained libraries used by this software which have their own</w:t>
      </w:r>
      <w:r>
        <w:rPr>
          <w:rFonts w:ascii="Arial" w:hAnsi="Arial" w:cs="Arial"/>
          <w:color w:val="333333"/>
          <w:sz w:val="21"/>
          <w:szCs w:val="21"/>
        </w:rPr>
        <w:br/>
        <w:t>licenses; we recommend you read them, as their terms may differ from the</w:t>
      </w:r>
      <w:r>
        <w:rPr>
          <w:rFonts w:ascii="Arial" w:hAnsi="Arial" w:cs="Arial"/>
          <w:color w:val="333333"/>
          <w:sz w:val="21"/>
          <w:szCs w:val="21"/>
        </w:rPr>
        <w:br/>
        <w:t>terms above.</w:t>
      </w:r>
    </w:p>
    <w:p w14:paraId="6EAF3E8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3FF3FA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239A58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lodash.get LICENSE (node_modules\lodash.get\LICENSE)</w:t>
      </w:r>
      <w:r>
        <w:rPr>
          <w:rFonts w:ascii="Arial" w:hAnsi="Arial" w:cs="Arial"/>
          <w:color w:val="333333"/>
          <w:sz w:val="21"/>
          <w:szCs w:val="21"/>
        </w:rPr>
        <w:br/>
        <w:t>--------------------------------------------------------------------------------</w:t>
      </w:r>
      <w:r>
        <w:rPr>
          <w:rFonts w:ascii="Arial" w:hAnsi="Arial" w:cs="Arial"/>
          <w:color w:val="333333"/>
          <w:sz w:val="21"/>
          <w:szCs w:val="21"/>
        </w:rPr>
        <w:br/>
        <w:t>Copyright jQuery Foundation and other contributors &lt;</w:t>
      </w:r>
      <w:hyperlink r:id="rId143" w:history="1">
        <w:r>
          <w:rPr>
            <w:rStyle w:val="Hyperlink"/>
            <w:rFonts w:ascii="Arial" w:hAnsi="Arial" w:cs="Arial"/>
            <w:color w:val="3572B0"/>
            <w:sz w:val="21"/>
            <w:szCs w:val="21"/>
          </w:rPr>
          <w:t>https://jquery.org/</w:t>
        </w:r>
      </w:hyperlink>
      <w:r>
        <w:rPr>
          <w:rFonts w:ascii="Arial" w:hAnsi="Arial" w:cs="Arial"/>
          <w:color w:val="333333"/>
          <w:sz w:val="21"/>
          <w:szCs w:val="21"/>
        </w:rPr>
        <w:t>&gt;</w:t>
      </w:r>
    </w:p>
    <w:p w14:paraId="789057A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Based on Underscore.js, copyright Jeremy Ashkenas,</w:t>
      </w:r>
      <w:r>
        <w:rPr>
          <w:rFonts w:ascii="Arial" w:hAnsi="Arial" w:cs="Arial"/>
          <w:color w:val="333333"/>
          <w:sz w:val="21"/>
          <w:szCs w:val="21"/>
        </w:rPr>
        <w:br/>
        <w:t>DocumentCloud and Investigative Reporters &amp; Editors &lt;</w:t>
      </w:r>
      <w:hyperlink r:id="rId144" w:history="1">
        <w:r>
          <w:rPr>
            <w:rStyle w:val="Hyperlink"/>
            <w:rFonts w:ascii="Arial" w:hAnsi="Arial" w:cs="Arial"/>
            <w:color w:val="3572B0"/>
            <w:sz w:val="21"/>
            <w:szCs w:val="21"/>
          </w:rPr>
          <w:t>http://underscorejs.org/</w:t>
        </w:r>
      </w:hyperlink>
      <w:r>
        <w:rPr>
          <w:rFonts w:ascii="Arial" w:hAnsi="Arial" w:cs="Arial"/>
          <w:color w:val="333333"/>
          <w:sz w:val="21"/>
          <w:szCs w:val="21"/>
        </w:rPr>
        <w:t>&gt;</w:t>
      </w:r>
    </w:p>
    <w:p w14:paraId="547E93A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consists of voluntary contributions made by many</w:t>
      </w:r>
      <w:r>
        <w:rPr>
          <w:rFonts w:ascii="Arial" w:hAnsi="Arial" w:cs="Arial"/>
          <w:color w:val="333333"/>
          <w:sz w:val="21"/>
          <w:szCs w:val="21"/>
        </w:rPr>
        <w:br/>
        <w:t>individuals. For exact contribution history, see the revision history</w:t>
      </w:r>
      <w:r>
        <w:rPr>
          <w:rFonts w:ascii="Arial" w:hAnsi="Arial" w:cs="Arial"/>
          <w:color w:val="333333"/>
          <w:sz w:val="21"/>
          <w:szCs w:val="21"/>
        </w:rPr>
        <w:br/>
        <w:t>available at</w:t>
      </w:r>
      <w:r>
        <w:rPr>
          <w:rStyle w:val="apple-converted-space"/>
          <w:rFonts w:ascii="Arial" w:hAnsi="Arial" w:cs="Arial"/>
          <w:color w:val="333333"/>
          <w:sz w:val="21"/>
          <w:szCs w:val="21"/>
        </w:rPr>
        <w:t> </w:t>
      </w:r>
      <w:hyperlink r:id="rId145" w:history="1">
        <w:r>
          <w:rPr>
            <w:rStyle w:val="Hyperlink"/>
            <w:rFonts w:ascii="Arial" w:hAnsi="Arial" w:cs="Arial"/>
            <w:color w:val="3572B0"/>
            <w:sz w:val="21"/>
            <w:szCs w:val="21"/>
          </w:rPr>
          <w:t>https://github.com/lodash/lodash</w:t>
        </w:r>
      </w:hyperlink>
    </w:p>
    <w:p w14:paraId="16F4630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following license applies to all parts of this software except as</w:t>
      </w:r>
      <w:r>
        <w:rPr>
          <w:rFonts w:ascii="Arial" w:hAnsi="Arial" w:cs="Arial"/>
          <w:color w:val="333333"/>
          <w:sz w:val="21"/>
          <w:szCs w:val="21"/>
        </w:rPr>
        <w:br/>
        <w:t>documented below:</w:t>
      </w:r>
    </w:p>
    <w:p w14:paraId="38882E8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B6DDE3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20F2B06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19666A1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w:t>
      </w:r>
      <w:r>
        <w:rPr>
          <w:rFonts w:ascii="Arial" w:hAnsi="Arial" w:cs="Arial"/>
          <w:color w:val="333333"/>
          <w:sz w:val="21"/>
          <w:szCs w:val="21"/>
        </w:rPr>
        <w:br/>
        <w:t>NONINFRINGEMENT. IN NO EVENT SHALL THE AUTHORS OR COPYRIGHT HOLDERS BE</w:t>
      </w:r>
      <w:r>
        <w:rPr>
          <w:rFonts w:ascii="Arial" w:hAnsi="Arial" w:cs="Arial"/>
          <w:color w:val="333333"/>
          <w:sz w:val="21"/>
          <w:szCs w:val="21"/>
        </w:rPr>
        <w:br/>
        <w:t>LIABLE FOR ANY CLAIM, DAMAGES OR OTHER LIABILITY, WHETHER IN AN ACTION</w:t>
      </w:r>
      <w:r>
        <w:rPr>
          <w:rFonts w:ascii="Arial" w:hAnsi="Arial" w:cs="Arial"/>
          <w:color w:val="333333"/>
          <w:sz w:val="21"/>
          <w:szCs w:val="21"/>
        </w:rPr>
        <w:br/>
        <w:t>OF CONTRACT, TORT OR OTHERWISE, ARISING FROM, OUT OF OR IN CONNECTION</w:t>
      </w:r>
      <w:r>
        <w:rPr>
          <w:rFonts w:ascii="Arial" w:hAnsi="Arial" w:cs="Arial"/>
          <w:color w:val="333333"/>
          <w:sz w:val="21"/>
          <w:szCs w:val="21"/>
        </w:rPr>
        <w:br/>
        <w:t>WITH THE SOFTWARE OR THE USE OR OTHER DEALINGS IN THE SOFTWARE.</w:t>
      </w:r>
    </w:p>
    <w:p w14:paraId="0901965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CF0EC6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and related rights for sample code are waived via CC0. Sample</w:t>
      </w:r>
      <w:r>
        <w:rPr>
          <w:rFonts w:ascii="Arial" w:hAnsi="Arial" w:cs="Arial"/>
          <w:color w:val="333333"/>
          <w:sz w:val="21"/>
          <w:szCs w:val="21"/>
        </w:rPr>
        <w:br/>
        <w:t>code is defined as all source code displayed within the prose of the</w:t>
      </w:r>
      <w:r>
        <w:rPr>
          <w:rFonts w:ascii="Arial" w:hAnsi="Arial" w:cs="Arial"/>
          <w:color w:val="333333"/>
          <w:sz w:val="21"/>
          <w:szCs w:val="21"/>
        </w:rPr>
        <w:br/>
        <w:t>documentation.</w:t>
      </w:r>
    </w:p>
    <w:p w14:paraId="61AA2E1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CC0:</w:t>
      </w:r>
      <w:r>
        <w:rPr>
          <w:rStyle w:val="apple-converted-space"/>
          <w:rFonts w:ascii="Arial" w:hAnsi="Arial" w:cs="Arial"/>
          <w:color w:val="333333"/>
          <w:sz w:val="21"/>
          <w:szCs w:val="21"/>
        </w:rPr>
        <w:t> </w:t>
      </w:r>
      <w:hyperlink r:id="rId146" w:history="1">
        <w:r>
          <w:rPr>
            <w:rStyle w:val="Hyperlink"/>
            <w:rFonts w:ascii="Arial" w:hAnsi="Arial" w:cs="Arial"/>
            <w:color w:val="3572B0"/>
            <w:sz w:val="21"/>
            <w:szCs w:val="21"/>
          </w:rPr>
          <w:t>http://creativecommons.org/publicdomain/zero/1.0/</w:t>
        </w:r>
      </w:hyperlink>
    </w:p>
    <w:p w14:paraId="58B7202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459D61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Files located in the node_modules and vendor directories are externally</w:t>
      </w:r>
      <w:r>
        <w:rPr>
          <w:rFonts w:ascii="Arial" w:hAnsi="Arial" w:cs="Arial"/>
          <w:color w:val="333333"/>
          <w:sz w:val="21"/>
          <w:szCs w:val="21"/>
        </w:rPr>
        <w:br/>
        <w:t>maintained libraries used by this software which have their own</w:t>
      </w:r>
      <w:r>
        <w:rPr>
          <w:rFonts w:ascii="Arial" w:hAnsi="Arial" w:cs="Arial"/>
          <w:color w:val="333333"/>
          <w:sz w:val="21"/>
          <w:szCs w:val="21"/>
        </w:rPr>
        <w:br/>
        <w:t>licenses; we recommend you read them, as their terms may differ from the</w:t>
      </w:r>
      <w:r>
        <w:rPr>
          <w:rFonts w:ascii="Arial" w:hAnsi="Arial" w:cs="Arial"/>
          <w:color w:val="333333"/>
          <w:sz w:val="21"/>
          <w:szCs w:val="21"/>
        </w:rPr>
        <w:br/>
        <w:t>terms above.</w:t>
      </w:r>
    </w:p>
    <w:p w14:paraId="0577A46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p>
    <w:p w14:paraId="59EAA7A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A2FBB1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lolex LICENSE (node_modules\lolex\LICENSE)</w:t>
      </w:r>
      <w:r>
        <w:rPr>
          <w:rFonts w:ascii="Arial" w:hAnsi="Arial" w:cs="Arial"/>
          <w:color w:val="333333"/>
          <w:sz w:val="21"/>
          <w:szCs w:val="21"/>
        </w:rPr>
        <w:br/>
        <w:t>--------------------------------------------------------------------------------</w:t>
      </w:r>
      <w:r>
        <w:rPr>
          <w:rFonts w:ascii="Arial" w:hAnsi="Arial" w:cs="Arial"/>
          <w:color w:val="333333"/>
          <w:sz w:val="21"/>
          <w:szCs w:val="21"/>
        </w:rPr>
        <w:br/>
        <w:t>Copyright (c) 2010-2014, Christian Johansen,</w:t>
      </w:r>
      <w:r>
        <w:rPr>
          <w:rStyle w:val="apple-converted-space"/>
          <w:rFonts w:ascii="Arial" w:hAnsi="Arial" w:cs="Arial"/>
          <w:color w:val="333333"/>
          <w:sz w:val="21"/>
          <w:szCs w:val="21"/>
        </w:rPr>
        <w:t> </w:t>
      </w:r>
      <w:hyperlink r:id="rId147" w:history="1">
        <w:r>
          <w:rPr>
            <w:rStyle w:val="Hyperlink"/>
            <w:rFonts w:ascii="Arial" w:hAnsi="Arial" w:cs="Arial"/>
            <w:color w:val="3572B0"/>
            <w:sz w:val="21"/>
            <w:szCs w:val="21"/>
          </w:rPr>
          <w:t>christian@cjohansen.no</w:t>
        </w:r>
      </w:hyperlink>
      <w:r>
        <w:rPr>
          <w:rFonts w:ascii="Arial" w:hAnsi="Arial" w:cs="Arial"/>
          <w:color w:val="333333"/>
          <w:sz w:val="21"/>
          <w:szCs w:val="21"/>
        </w:rPr>
        <w:t>. All rights reserved.</w:t>
      </w:r>
    </w:p>
    <w:p w14:paraId="342A3FD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 modification, are permitted provided that the following conditions are met:</w:t>
      </w:r>
    </w:p>
    <w:p w14:paraId="53E11CE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Redistributions of source code must retain the above copyright notice, this list of conditions and the following disclaimer.</w:t>
      </w:r>
    </w:p>
    <w:p w14:paraId="7E1EFAB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 Redistributions in binary form must reproduce the above copyright notice, this list of conditions and the following disclaimer in the documentation and/or other materials provided with the distribution.</w:t>
      </w:r>
    </w:p>
    <w:p w14:paraId="0586650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3. Neither the name of the copyright holder nor the names of its contributors may be used to endorse or promote products derived from this software without specific prior written permission.</w:t>
      </w:r>
    </w:p>
    <w:p w14:paraId="0FDD955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r>
        <w:rPr>
          <w:rStyle w:val="apple-converted-space"/>
          <w:rFonts w:ascii="Arial" w:hAnsi="Arial" w:cs="Arial"/>
          <w:color w:val="333333"/>
          <w:sz w:val="21"/>
          <w:szCs w:val="21"/>
        </w:rPr>
        <w:t> </w:t>
      </w:r>
      <w:r>
        <w:rPr>
          <w:rFonts w:ascii="Arial" w:hAnsi="Arial" w:cs="Arial"/>
          <w:color w:val="333333"/>
          <w:sz w:val="21"/>
          <w:szCs w:val="21"/>
        </w:rPr>
        <w:br/>
        <w:t>--------------------------------------------------------------------------------</w:t>
      </w:r>
    </w:p>
    <w:p w14:paraId="42B699A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232335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longest LICENSE (node_modules\longest\LICENSE)</w:t>
      </w:r>
      <w:r>
        <w:rPr>
          <w:rFonts w:ascii="Arial" w:hAnsi="Arial" w:cs="Arial"/>
          <w:color w:val="333333"/>
          <w:sz w:val="21"/>
          <w:szCs w:val="21"/>
        </w:rPr>
        <w:br/>
        <w:t>--------------------------------------------------------------------------------</w:t>
      </w:r>
      <w:r>
        <w:rPr>
          <w:rFonts w:ascii="Arial" w:hAnsi="Arial" w:cs="Arial"/>
          <w:color w:val="333333"/>
          <w:sz w:val="21"/>
          <w:szCs w:val="21"/>
        </w:rPr>
        <w:br/>
        <w:t>The MIT License (MIT)</w:t>
      </w:r>
    </w:p>
    <w:p w14:paraId="0AE9C63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2014-2015, Jon Schlinkert.</w:t>
      </w:r>
    </w:p>
    <w:p w14:paraId="4564F0E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C79F8F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7E505CD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r>
      <w:r>
        <w:rPr>
          <w:rFonts w:ascii="Arial" w:hAnsi="Arial" w:cs="Arial"/>
          <w:color w:val="333333"/>
          <w:sz w:val="21"/>
          <w:szCs w:val="21"/>
        </w:rPr>
        <w:lastRenderedPageBreak/>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6C077B4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611295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B6B9A4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lru-cache LICENSE (node_modules\lru-cache\LICENSE)</w:t>
      </w:r>
      <w:r>
        <w:rPr>
          <w:rFonts w:ascii="Arial" w:hAnsi="Arial" w:cs="Arial"/>
          <w:color w:val="333333"/>
          <w:sz w:val="21"/>
          <w:szCs w:val="21"/>
        </w:rPr>
        <w:br/>
        <w:t>--------------------------------------------------------------------------------</w:t>
      </w:r>
      <w:r>
        <w:rPr>
          <w:rFonts w:ascii="Arial" w:hAnsi="Arial" w:cs="Arial"/>
          <w:color w:val="333333"/>
          <w:sz w:val="21"/>
          <w:szCs w:val="21"/>
        </w:rPr>
        <w:br/>
        <w:t>The ISC License</w:t>
      </w:r>
    </w:p>
    <w:p w14:paraId="3A0ADED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Isaac Z. Schlueter and Contributors</w:t>
      </w:r>
    </w:p>
    <w:p w14:paraId="4E132B9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to use, copy, modify, and/or distribute this software for any</w:t>
      </w:r>
      <w:r>
        <w:rPr>
          <w:rFonts w:ascii="Arial" w:hAnsi="Arial" w:cs="Arial"/>
          <w:color w:val="333333"/>
          <w:sz w:val="21"/>
          <w:szCs w:val="21"/>
        </w:rPr>
        <w:br/>
        <w:t>purpose with or without fee is hereby granted, provided that the above</w:t>
      </w:r>
      <w:r>
        <w:rPr>
          <w:rFonts w:ascii="Arial" w:hAnsi="Arial" w:cs="Arial"/>
          <w:color w:val="333333"/>
          <w:sz w:val="21"/>
          <w:szCs w:val="21"/>
        </w:rPr>
        <w:br/>
        <w:t>copyright notice and this permission notice appear in all copies.</w:t>
      </w:r>
    </w:p>
    <w:p w14:paraId="507CA2D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AND THE AUTHOR DISCLAIMS ALL WARRANTIES</w:t>
      </w:r>
      <w:r>
        <w:rPr>
          <w:rFonts w:ascii="Arial" w:hAnsi="Arial" w:cs="Arial"/>
          <w:color w:val="333333"/>
          <w:sz w:val="21"/>
          <w:szCs w:val="21"/>
        </w:rPr>
        <w:br/>
        <w:t>WITH REGARD TO THIS SOFTWARE INCLUDING ALL IMPLIED WARRANTIES OF</w:t>
      </w:r>
      <w:r>
        <w:rPr>
          <w:rFonts w:ascii="Arial" w:hAnsi="Arial" w:cs="Arial"/>
          <w:color w:val="333333"/>
          <w:sz w:val="21"/>
          <w:szCs w:val="21"/>
        </w:rPr>
        <w:br/>
        <w:t>MERCHANTABILITY AND FITNESS. IN NO EVENT SHALL THE AUTHOR BE LIABLE FOR</w:t>
      </w:r>
      <w:r>
        <w:rPr>
          <w:rFonts w:ascii="Arial" w:hAnsi="Arial" w:cs="Arial"/>
          <w:color w:val="333333"/>
          <w:sz w:val="21"/>
          <w:szCs w:val="21"/>
        </w:rPr>
        <w:br/>
        <w:t>ANY SPECIAL, DIRECT, INDIRECT, OR CONSEQUENTIAL DAMAGES OR ANY DAMAGES</w:t>
      </w:r>
      <w:r>
        <w:rPr>
          <w:rFonts w:ascii="Arial" w:hAnsi="Arial" w:cs="Arial"/>
          <w:color w:val="333333"/>
          <w:sz w:val="21"/>
          <w:szCs w:val="21"/>
        </w:rPr>
        <w:br/>
        <w:t>WHATSOEVER RESULTING FROM LOSS OF USE, DATA OR PROFITS, WHETHER IN AN</w:t>
      </w:r>
      <w:r>
        <w:rPr>
          <w:rFonts w:ascii="Arial" w:hAnsi="Arial" w:cs="Arial"/>
          <w:color w:val="333333"/>
          <w:sz w:val="21"/>
          <w:szCs w:val="21"/>
        </w:rPr>
        <w:br/>
        <w:t>ACTION OF CONTRACT, NEGLIGENCE OR OTHER TORTIOUS ACTION, ARISING OUT OF OR</w:t>
      </w:r>
      <w:r>
        <w:rPr>
          <w:rFonts w:ascii="Arial" w:hAnsi="Arial" w:cs="Arial"/>
          <w:color w:val="333333"/>
          <w:sz w:val="21"/>
          <w:szCs w:val="21"/>
        </w:rPr>
        <w:br/>
        <w:t>IN CONNECTION WITH THE USE OR PERFORMANCE OF THIS SOFTWARE.</w:t>
      </w:r>
    </w:p>
    <w:p w14:paraId="587EE6A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764178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5E81F2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lout LICENSE (node_modules\lout\LICENSE)</w:t>
      </w:r>
      <w:r>
        <w:rPr>
          <w:rFonts w:ascii="Arial" w:hAnsi="Arial" w:cs="Arial"/>
          <w:color w:val="333333"/>
          <w:sz w:val="21"/>
          <w:szCs w:val="21"/>
        </w:rPr>
        <w:br/>
        <w:t>--------------------------------------------------------------------------------</w:t>
      </w:r>
      <w:r>
        <w:rPr>
          <w:rFonts w:ascii="Arial" w:hAnsi="Arial" w:cs="Arial"/>
          <w:color w:val="333333"/>
          <w:sz w:val="21"/>
          <w:szCs w:val="21"/>
        </w:rPr>
        <w:br/>
        <w:t>Copyright (c) 2012-2014, Walmart and other contributors.</w:t>
      </w:r>
      <w:r>
        <w:rPr>
          <w:rFonts w:ascii="Arial" w:hAnsi="Arial" w:cs="Arial"/>
          <w:color w:val="333333"/>
          <w:sz w:val="21"/>
          <w:szCs w:val="21"/>
        </w:rPr>
        <w:br/>
        <w:t>All rights reserved.</w:t>
      </w:r>
    </w:p>
    <w:p w14:paraId="64FF744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371CBDA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r>
      <w:r>
        <w:rPr>
          <w:rFonts w:ascii="Arial" w:hAnsi="Arial" w:cs="Arial"/>
          <w:color w:val="333333"/>
          <w:sz w:val="21"/>
          <w:szCs w:val="21"/>
        </w:rPr>
        <w:lastRenderedPageBreak/>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64A4A52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1B60C22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148" w:history="1">
        <w:r>
          <w:rPr>
            <w:rStyle w:val="Hyperlink"/>
            <w:rFonts w:ascii="Arial" w:hAnsi="Arial" w:cs="Arial"/>
            <w:color w:val="3572B0"/>
            <w:sz w:val="21"/>
            <w:szCs w:val="21"/>
          </w:rPr>
          <w:t>https://github.com/hapijs/lout/graphs/contributors</w:t>
        </w:r>
      </w:hyperlink>
    </w:p>
    <w:p w14:paraId="6A061F9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7F715F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13863A3" w14:textId="77777777" w:rsidR="005D5F8B"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machina LICENSE (node_modules\machina\LICENSE)</w:t>
      </w:r>
      <w:r>
        <w:rPr>
          <w:rFonts w:ascii="Arial" w:hAnsi="Arial" w:cs="Arial"/>
          <w:color w:val="333333"/>
          <w:sz w:val="21"/>
          <w:szCs w:val="21"/>
        </w:rPr>
        <w:br/>
        <w:t>--------------------------------------------------------------------------------</w:t>
      </w:r>
      <w:r>
        <w:rPr>
          <w:rFonts w:ascii="Arial" w:hAnsi="Arial" w:cs="Arial"/>
          <w:color w:val="333333"/>
          <w:sz w:val="21"/>
          <w:szCs w:val="21"/>
        </w:rPr>
        <w:br/>
      </w:r>
    </w:p>
    <w:p w14:paraId="21C5C4AD" w14:textId="3B16E8B4" w:rsidR="005D5F8B" w:rsidRDefault="005D5F8B"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Licensed under the MIT license</w:t>
      </w:r>
    </w:p>
    <w:p w14:paraId="2D124EFE" w14:textId="5B533283"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2011-2015 Jim Cowart (MIT License)</w:t>
      </w:r>
    </w:p>
    <w:p w14:paraId="326D2AD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w:t>
      </w:r>
      <w:r>
        <w:rPr>
          <w:rFonts w:ascii="Arial" w:hAnsi="Arial" w:cs="Arial"/>
          <w:color w:val="333333"/>
          <w:sz w:val="21"/>
          <w:szCs w:val="21"/>
        </w:rPr>
        <w:br/>
        <w:t>obtaining a copy of this software and associated documentation</w:t>
      </w:r>
      <w:r>
        <w:rPr>
          <w:rFonts w:ascii="Arial" w:hAnsi="Arial" w:cs="Arial"/>
          <w:color w:val="333333"/>
          <w:sz w:val="21"/>
          <w:szCs w:val="21"/>
        </w:rPr>
        <w:br/>
        <w:t>files (the "Software"), to deal in the Software without</w:t>
      </w:r>
      <w:r>
        <w:rPr>
          <w:rFonts w:ascii="Arial" w:hAnsi="Arial" w:cs="Arial"/>
          <w:color w:val="333333"/>
          <w:sz w:val="21"/>
          <w:szCs w:val="21"/>
        </w:rPr>
        <w:br/>
        <w:t>restriction, including without limitation the rights to use,</w:t>
      </w:r>
      <w:r>
        <w:rPr>
          <w:rFonts w:ascii="Arial" w:hAnsi="Arial" w:cs="Arial"/>
          <w:color w:val="333333"/>
          <w:sz w:val="21"/>
          <w:szCs w:val="21"/>
        </w:rPr>
        <w:br/>
        <w:t>copy, modify, merge, publish, distribute, sublicense, and/or sell</w:t>
      </w:r>
      <w:r>
        <w:rPr>
          <w:rFonts w:ascii="Arial" w:hAnsi="Arial" w:cs="Arial"/>
          <w:color w:val="333333"/>
          <w:sz w:val="21"/>
          <w:szCs w:val="21"/>
        </w:rPr>
        <w:br/>
        <w:t>copies of the Software, and to permit persons to whom the</w:t>
      </w:r>
      <w:r>
        <w:rPr>
          <w:rFonts w:ascii="Arial" w:hAnsi="Arial" w:cs="Arial"/>
          <w:color w:val="333333"/>
          <w:sz w:val="21"/>
          <w:szCs w:val="21"/>
        </w:rPr>
        <w:br/>
        <w:t>Software is furnished to do so, subject to the following</w:t>
      </w:r>
      <w:r>
        <w:rPr>
          <w:rFonts w:ascii="Arial" w:hAnsi="Arial" w:cs="Arial"/>
          <w:color w:val="333333"/>
          <w:sz w:val="21"/>
          <w:szCs w:val="21"/>
        </w:rPr>
        <w:br/>
        <w:t>conditions:</w:t>
      </w:r>
    </w:p>
    <w:p w14:paraId="21110EF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2676D3B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w:t>
      </w:r>
      <w:r>
        <w:rPr>
          <w:rFonts w:ascii="Arial" w:hAnsi="Arial" w:cs="Arial"/>
          <w:color w:val="333333"/>
          <w:sz w:val="21"/>
          <w:szCs w:val="21"/>
        </w:rPr>
        <w:br/>
        <w:t>OF MERCHANTABILITY, FITNESS FOR A PARTICULAR PURPOSE AND</w:t>
      </w:r>
      <w:r>
        <w:rPr>
          <w:rFonts w:ascii="Arial" w:hAnsi="Arial" w:cs="Arial"/>
          <w:color w:val="333333"/>
          <w:sz w:val="21"/>
          <w:szCs w:val="21"/>
        </w:rPr>
        <w:br/>
        <w:t>NONINFRINGEMENT. IN NO EVENT SHALL THE AUTHORS OR COPYRIGHT</w:t>
      </w:r>
      <w:r>
        <w:rPr>
          <w:rFonts w:ascii="Arial" w:hAnsi="Arial" w:cs="Arial"/>
          <w:color w:val="333333"/>
          <w:sz w:val="21"/>
          <w:szCs w:val="21"/>
        </w:rPr>
        <w:br/>
        <w:t>HOLDERS BE LIABLE FOR ANY CLAIM, DAMAGES OR OTHER LIABILITY,</w:t>
      </w:r>
      <w:r>
        <w:rPr>
          <w:rFonts w:ascii="Arial" w:hAnsi="Arial" w:cs="Arial"/>
          <w:color w:val="333333"/>
          <w:sz w:val="21"/>
          <w:szCs w:val="21"/>
        </w:rPr>
        <w:br/>
        <w:t>WHETHER IN AN ACTION OF CONTRACT, TORT OR OTHERWISE, ARISING</w:t>
      </w:r>
      <w:r>
        <w:rPr>
          <w:rFonts w:ascii="Arial" w:hAnsi="Arial" w:cs="Arial"/>
          <w:color w:val="333333"/>
          <w:sz w:val="21"/>
          <w:szCs w:val="21"/>
        </w:rPr>
        <w:br/>
        <w:t>FROM, OUT OF OR IN CONNECTION WITH THE SOFTWARE OR THE USE OR</w:t>
      </w:r>
      <w:r>
        <w:rPr>
          <w:rFonts w:ascii="Arial" w:hAnsi="Arial" w:cs="Arial"/>
          <w:color w:val="333333"/>
          <w:sz w:val="21"/>
          <w:szCs w:val="21"/>
        </w:rPr>
        <w:br/>
        <w:t>OTHER DEALINGS IN THE SOFTWARE.</w:t>
      </w:r>
    </w:p>
    <w:p w14:paraId="37A42A9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See</w:t>
      </w:r>
      <w:r>
        <w:rPr>
          <w:rStyle w:val="apple-converted-space"/>
          <w:rFonts w:ascii="Arial" w:hAnsi="Arial" w:cs="Arial"/>
          <w:color w:val="333333"/>
          <w:sz w:val="21"/>
          <w:szCs w:val="21"/>
        </w:rPr>
        <w:t> </w:t>
      </w:r>
      <w:hyperlink r:id="rId149" w:history="1">
        <w:r>
          <w:rPr>
            <w:rStyle w:val="Hyperlink"/>
            <w:rFonts w:ascii="Arial" w:hAnsi="Arial" w:cs="Arial"/>
            <w:color w:val="3572B0"/>
            <w:sz w:val="21"/>
            <w:szCs w:val="21"/>
          </w:rPr>
          <w:t>http://opensource.org/licenses/MIT</w:t>
        </w:r>
      </w:hyperlink>
      <w:r>
        <w:rPr>
          <w:rStyle w:val="apple-converted-space"/>
          <w:rFonts w:ascii="Arial" w:hAnsi="Arial" w:cs="Arial"/>
          <w:color w:val="333333"/>
          <w:sz w:val="21"/>
          <w:szCs w:val="21"/>
        </w:rPr>
        <w:t> </w:t>
      </w:r>
      <w:r>
        <w:rPr>
          <w:rFonts w:ascii="Arial" w:hAnsi="Arial" w:cs="Arial"/>
          <w:color w:val="333333"/>
          <w:sz w:val="21"/>
          <w:szCs w:val="21"/>
        </w:rPr>
        <w:t>for more details.</w:t>
      </w:r>
    </w:p>
    <w:p w14:paraId="3002649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Also available under GPL 2.0</w:t>
      </w:r>
      <w:r>
        <w:rPr>
          <w:rFonts w:ascii="Arial" w:hAnsi="Arial" w:cs="Arial"/>
          <w:color w:val="333333"/>
          <w:sz w:val="21"/>
          <w:szCs w:val="21"/>
        </w:rPr>
        <w:br/>
        <w:t>Copyright (c) 2011-2015 Jim Cowart (GPL-2.0 License)</w:t>
      </w:r>
    </w:p>
    <w:p w14:paraId="66D9626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program is free software; you can redistribute it and/or modify</w:t>
      </w:r>
      <w:r>
        <w:rPr>
          <w:rFonts w:ascii="Arial" w:hAnsi="Arial" w:cs="Arial"/>
          <w:color w:val="333333"/>
          <w:sz w:val="21"/>
          <w:szCs w:val="21"/>
        </w:rPr>
        <w:br/>
        <w:t>it under the terms of the GNU General Public License as published by</w:t>
      </w:r>
      <w:r>
        <w:rPr>
          <w:rFonts w:ascii="Arial" w:hAnsi="Arial" w:cs="Arial"/>
          <w:color w:val="333333"/>
          <w:sz w:val="21"/>
          <w:szCs w:val="21"/>
        </w:rPr>
        <w:br/>
        <w:t>the Free Software Foundation; either version 2 of the License, or (at</w:t>
      </w:r>
      <w:r>
        <w:rPr>
          <w:rFonts w:ascii="Arial" w:hAnsi="Arial" w:cs="Arial"/>
          <w:color w:val="333333"/>
          <w:sz w:val="21"/>
          <w:szCs w:val="21"/>
        </w:rPr>
        <w:br/>
        <w:t>your option) any later version.</w:t>
      </w:r>
    </w:p>
    <w:p w14:paraId="3CA1AF3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program is distributed in the hope that it will be useful, but</w:t>
      </w:r>
      <w:r>
        <w:rPr>
          <w:rFonts w:ascii="Arial" w:hAnsi="Arial" w:cs="Arial"/>
          <w:color w:val="333333"/>
          <w:sz w:val="21"/>
          <w:szCs w:val="21"/>
        </w:rPr>
        <w:br/>
        <w:t>WITHOUT ANY WARRANTY; without even the implied warranty of</w:t>
      </w:r>
      <w:r>
        <w:rPr>
          <w:rFonts w:ascii="Arial" w:hAnsi="Arial" w:cs="Arial"/>
          <w:color w:val="333333"/>
          <w:sz w:val="21"/>
          <w:szCs w:val="21"/>
        </w:rPr>
        <w:br/>
        <w:t>MERCHANTABILITY or FITNESS FOR A PARTICULAR PURPOSE. See the GNU</w:t>
      </w:r>
      <w:r>
        <w:rPr>
          <w:rFonts w:ascii="Arial" w:hAnsi="Arial" w:cs="Arial"/>
          <w:color w:val="333333"/>
          <w:sz w:val="21"/>
          <w:szCs w:val="21"/>
        </w:rPr>
        <w:br/>
        <w:t>General Public License for more details.</w:t>
      </w:r>
    </w:p>
    <w:p w14:paraId="21CB8CA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See</w:t>
      </w:r>
      <w:r>
        <w:rPr>
          <w:rStyle w:val="apple-converted-space"/>
          <w:rFonts w:ascii="Arial" w:hAnsi="Arial" w:cs="Arial"/>
          <w:color w:val="333333"/>
          <w:sz w:val="21"/>
          <w:szCs w:val="21"/>
        </w:rPr>
        <w:t> </w:t>
      </w:r>
      <w:hyperlink r:id="rId150" w:history="1">
        <w:r>
          <w:rPr>
            <w:rStyle w:val="Hyperlink"/>
            <w:rFonts w:ascii="Arial" w:hAnsi="Arial" w:cs="Arial"/>
            <w:color w:val="3572B0"/>
            <w:sz w:val="21"/>
            <w:szCs w:val="21"/>
          </w:rPr>
          <w:t>http://opensource.org/licenses/GPL-2.0</w:t>
        </w:r>
      </w:hyperlink>
      <w:r>
        <w:rPr>
          <w:rStyle w:val="apple-converted-space"/>
          <w:rFonts w:ascii="Arial" w:hAnsi="Arial" w:cs="Arial"/>
          <w:color w:val="333333"/>
          <w:sz w:val="21"/>
          <w:szCs w:val="21"/>
        </w:rPr>
        <w:t> </w:t>
      </w:r>
      <w:r>
        <w:rPr>
          <w:rFonts w:ascii="Arial" w:hAnsi="Arial" w:cs="Arial"/>
          <w:color w:val="333333"/>
          <w:sz w:val="21"/>
          <w:szCs w:val="21"/>
        </w:rPr>
        <w:t>for more details</w:t>
      </w:r>
    </w:p>
    <w:p w14:paraId="18DEA01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FB003D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extend function included in machina was very heavily borrowed</w:t>
      </w:r>
      <w:r>
        <w:rPr>
          <w:rFonts w:ascii="Arial" w:hAnsi="Arial" w:cs="Arial"/>
          <w:color w:val="333333"/>
          <w:sz w:val="21"/>
          <w:szCs w:val="21"/>
        </w:rPr>
        <w:br/>
        <w:t>from the backbone.js project, which can be found at</w:t>
      </w:r>
      <w:r>
        <w:rPr>
          <w:rStyle w:val="apple-converted-space"/>
          <w:rFonts w:ascii="Arial" w:hAnsi="Arial" w:cs="Arial"/>
          <w:color w:val="333333"/>
          <w:sz w:val="21"/>
          <w:szCs w:val="21"/>
        </w:rPr>
        <w:t> </w:t>
      </w:r>
      <w:hyperlink r:id="rId151" w:history="1">
        <w:r>
          <w:rPr>
            <w:rStyle w:val="Hyperlink"/>
            <w:rFonts w:ascii="Arial" w:hAnsi="Arial" w:cs="Arial"/>
            <w:color w:val="3572B0"/>
            <w:sz w:val="21"/>
            <w:szCs w:val="21"/>
          </w:rPr>
          <w:t>http://backbonejs.org</w:t>
        </w:r>
      </w:hyperlink>
      <w:r>
        <w:rPr>
          <w:rFonts w:ascii="Arial" w:hAnsi="Arial" w:cs="Arial"/>
          <w:color w:val="333333"/>
          <w:sz w:val="21"/>
          <w:szCs w:val="21"/>
        </w:rPr>
        <w:t>.</w:t>
      </w:r>
      <w:r>
        <w:rPr>
          <w:rFonts w:ascii="Arial" w:hAnsi="Arial" w:cs="Arial"/>
          <w:color w:val="333333"/>
          <w:sz w:val="21"/>
          <w:szCs w:val="21"/>
        </w:rPr>
        <w:br/>
        <w:t>Due to its origin, the backbone license is included below as well.</w:t>
      </w:r>
    </w:p>
    <w:p w14:paraId="0E8F5FF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2010-2012 Jeremy Ashkenas, DocumentCloud</w:t>
      </w:r>
    </w:p>
    <w:p w14:paraId="2D62387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w:t>
      </w:r>
      <w:r>
        <w:rPr>
          <w:rFonts w:ascii="Arial" w:hAnsi="Arial" w:cs="Arial"/>
          <w:color w:val="333333"/>
          <w:sz w:val="21"/>
          <w:szCs w:val="21"/>
        </w:rPr>
        <w:br/>
        <w:t>obtaining a copy of this software and associated documentation</w:t>
      </w:r>
      <w:r>
        <w:rPr>
          <w:rFonts w:ascii="Arial" w:hAnsi="Arial" w:cs="Arial"/>
          <w:color w:val="333333"/>
          <w:sz w:val="21"/>
          <w:szCs w:val="21"/>
        </w:rPr>
        <w:br/>
        <w:t>files (the "Software"), to deal in the Software without</w:t>
      </w:r>
      <w:r>
        <w:rPr>
          <w:rFonts w:ascii="Arial" w:hAnsi="Arial" w:cs="Arial"/>
          <w:color w:val="333333"/>
          <w:sz w:val="21"/>
          <w:szCs w:val="21"/>
        </w:rPr>
        <w:br/>
        <w:t>restriction, including without limitation the rights to use,</w:t>
      </w:r>
      <w:r>
        <w:rPr>
          <w:rFonts w:ascii="Arial" w:hAnsi="Arial" w:cs="Arial"/>
          <w:color w:val="333333"/>
          <w:sz w:val="21"/>
          <w:szCs w:val="21"/>
        </w:rPr>
        <w:br/>
        <w:t>copy, modify, merge, publish, distribute, sublicense, and/or sell</w:t>
      </w:r>
      <w:r>
        <w:rPr>
          <w:rFonts w:ascii="Arial" w:hAnsi="Arial" w:cs="Arial"/>
          <w:color w:val="333333"/>
          <w:sz w:val="21"/>
          <w:szCs w:val="21"/>
        </w:rPr>
        <w:br/>
        <w:t>copies of the Software, and to permit persons to whom the</w:t>
      </w:r>
      <w:r>
        <w:rPr>
          <w:rFonts w:ascii="Arial" w:hAnsi="Arial" w:cs="Arial"/>
          <w:color w:val="333333"/>
          <w:sz w:val="21"/>
          <w:szCs w:val="21"/>
        </w:rPr>
        <w:br/>
        <w:t>Software is furnished to do so, subject to the following</w:t>
      </w:r>
      <w:r>
        <w:rPr>
          <w:rFonts w:ascii="Arial" w:hAnsi="Arial" w:cs="Arial"/>
          <w:color w:val="333333"/>
          <w:sz w:val="21"/>
          <w:szCs w:val="21"/>
        </w:rPr>
        <w:br/>
        <w:t>conditions:</w:t>
      </w:r>
    </w:p>
    <w:p w14:paraId="2C1BFE2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48F0D88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w:t>
      </w:r>
      <w:r>
        <w:rPr>
          <w:rFonts w:ascii="Arial" w:hAnsi="Arial" w:cs="Arial"/>
          <w:color w:val="333333"/>
          <w:sz w:val="21"/>
          <w:szCs w:val="21"/>
        </w:rPr>
        <w:br/>
        <w:t>OF MERCHANTABILITY, FITNESS FOR A PARTICULAR PURPOSE AND</w:t>
      </w:r>
      <w:r>
        <w:rPr>
          <w:rFonts w:ascii="Arial" w:hAnsi="Arial" w:cs="Arial"/>
          <w:color w:val="333333"/>
          <w:sz w:val="21"/>
          <w:szCs w:val="21"/>
        </w:rPr>
        <w:br/>
        <w:t>NONINFRINGEMENT. IN NO EVENT SHALL THE AUTHORS OR COPYRIGHT</w:t>
      </w:r>
      <w:r>
        <w:rPr>
          <w:rFonts w:ascii="Arial" w:hAnsi="Arial" w:cs="Arial"/>
          <w:color w:val="333333"/>
          <w:sz w:val="21"/>
          <w:szCs w:val="21"/>
        </w:rPr>
        <w:br/>
        <w:t>HOLDERS BE LIABLE FOR ANY CLAIM, DAMAGES OR OTHER LIABILITY,</w:t>
      </w:r>
      <w:r>
        <w:rPr>
          <w:rFonts w:ascii="Arial" w:hAnsi="Arial" w:cs="Arial"/>
          <w:color w:val="333333"/>
          <w:sz w:val="21"/>
          <w:szCs w:val="21"/>
        </w:rPr>
        <w:br/>
        <w:t>WHETHER IN AN ACTION OF CONTRACT, TORT OR OTHERWISE, ARISING</w:t>
      </w:r>
      <w:r>
        <w:rPr>
          <w:rFonts w:ascii="Arial" w:hAnsi="Arial" w:cs="Arial"/>
          <w:color w:val="333333"/>
          <w:sz w:val="21"/>
          <w:szCs w:val="21"/>
        </w:rPr>
        <w:br/>
        <w:t>FROM, OUT OF OR IN CONNECTION WITH THE SOFTWARE OR THE USE OR</w:t>
      </w:r>
      <w:r>
        <w:rPr>
          <w:rFonts w:ascii="Arial" w:hAnsi="Arial" w:cs="Arial"/>
          <w:color w:val="333333"/>
          <w:sz w:val="21"/>
          <w:szCs w:val="21"/>
        </w:rPr>
        <w:br/>
        <w:t>OTHER DEALINGS IN THE SOFTWARE.</w:t>
      </w:r>
    </w:p>
    <w:p w14:paraId="5AAEC69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E06A1F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F80899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md5.js LICENSE (node_modules\md5.js\LICENSE)</w:t>
      </w:r>
      <w:r>
        <w:rPr>
          <w:rFonts w:ascii="Arial" w:hAnsi="Arial" w:cs="Arial"/>
          <w:color w:val="333333"/>
          <w:sz w:val="21"/>
          <w:szCs w:val="21"/>
        </w:rPr>
        <w:br/>
        <w:t>--------------------------------------------------------------------------------</w:t>
      </w:r>
      <w:r>
        <w:rPr>
          <w:rFonts w:ascii="Arial" w:hAnsi="Arial" w:cs="Arial"/>
          <w:color w:val="333333"/>
          <w:sz w:val="21"/>
          <w:szCs w:val="21"/>
        </w:rPr>
        <w:br/>
        <w:t>The MIT License (MIT)</w:t>
      </w:r>
    </w:p>
    <w:p w14:paraId="612C939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2016 Kirill Fomichev</w:t>
      </w:r>
    </w:p>
    <w:p w14:paraId="062616B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7E4239A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4DABA1D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r>
      <w:r>
        <w:rPr>
          <w:rFonts w:ascii="Arial" w:hAnsi="Arial" w:cs="Arial"/>
          <w:color w:val="333333"/>
          <w:sz w:val="21"/>
          <w:szCs w:val="21"/>
        </w:rPr>
        <w:lastRenderedPageBreak/>
        <w:t>OUT OF OR IN CONNECTION WITH THE SOFTWARE OR THE USE OR OTHER DEALINGS IN</w:t>
      </w:r>
      <w:r>
        <w:rPr>
          <w:rFonts w:ascii="Arial" w:hAnsi="Arial" w:cs="Arial"/>
          <w:color w:val="333333"/>
          <w:sz w:val="21"/>
          <w:szCs w:val="21"/>
        </w:rPr>
        <w:br/>
        <w:t>THE SOFTWARE.</w:t>
      </w:r>
    </w:p>
    <w:p w14:paraId="4C6BFEC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61A246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3F39D4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mime-db LICENSE (node_modules\mime-db\LICENSE)</w:t>
      </w:r>
      <w:r>
        <w:rPr>
          <w:rFonts w:ascii="Arial" w:hAnsi="Arial" w:cs="Arial"/>
          <w:color w:val="333333"/>
          <w:sz w:val="21"/>
          <w:szCs w:val="21"/>
        </w:rPr>
        <w:br/>
        <w:t>--------------------------------------------------------------------------------</w:t>
      </w:r>
    </w:p>
    <w:p w14:paraId="03E4503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MIT License (MIT)</w:t>
      </w:r>
    </w:p>
    <w:p w14:paraId="68E5BE5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Jonathan Ong</w:t>
      </w:r>
      <w:r>
        <w:rPr>
          <w:rStyle w:val="apple-converted-space"/>
          <w:rFonts w:ascii="Arial" w:hAnsi="Arial" w:cs="Arial"/>
          <w:color w:val="333333"/>
          <w:sz w:val="21"/>
          <w:szCs w:val="21"/>
        </w:rPr>
        <w:t> </w:t>
      </w:r>
      <w:hyperlink r:id="rId152" w:history="1">
        <w:r>
          <w:rPr>
            <w:rStyle w:val="Hyperlink"/>
            <w:rFonts w:ascii="Arial" w:hAnsi="Arial" w:cs="Arial"/>
            <w:color w:val="3572B0"/>
            <w:sz w:val="21"/>
            <w:szCs w:val="21"/>
          </w:rPr>
          <w:t>me@jongleberry.com</w:t>
        </w:r>
      </w:hyperlink>
    </w:p>
    <w:p w14:paraId="50C32B0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6A5774B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3824F53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7CDFC79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FF90E2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0A0B26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mime-types LICENSE (node_modules\mime-types\LICENSE)</w:t>
      </w:r>
      <w:r>
        <w:rPr>
          <w:rFonts w:ascii="Arial" w:hAnsi="Arial" w:cs="Arial"/>
          <w:color w:val="333333"/>
          <w:sz w:val="21"/>
          <w:szCs w:val="21"/>
        </w:rPr>
        <w:br/>
        <w:t>--------------------------------------------------------------------------------</w:t>
      </w:r>
      <w:r>
        <w:rPr>
          <w:rFonts w:ascii="Arial" w:hAnsi="Arial" w:cs="Arial"/>
          <w:color w:val="333333"/>
          <w:sz w:val="21"/>
          <w:szCs w:val="21"/>
        </w:rPr>
        <w:br/>
        <w:t>(The MIT License)</w:t>
      </w:r>
    </w:p>
    <w:p w14:paraId="2FE9EBA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Jonathan Ong &lt;me@</w:t>
      </w:r>
      <w:hyperlink r:id="rId153" w:history="1">
        <w:r>
          <w:rPr>
            <w:rStyle w:val="Hyperlink"/>
            <w:rFonts w:ascii="Arial" w:hAnsi="Arial" w:cs="Arial"/>
            <w:color w:val="3572B0"/>
            <w:sz w:val="21"/>
            <w:szCs w:val="21"/>
          </w:rPr>
          <w:t>jongleberry.com</w:t>
        </w:r>
      </w:hyperlink>
      <w:r>
        <w:rPr>
          <w:rFonts w:ascii="Arial" w:hAnsi="Arial" w:cs="Arial"/>
          <w:color w:val="333333"/>
          <w:sz w:val="21"/>
          <w:szCs w:val="21"/>
        </w:rPr>
        <w:t>&gt;</w:t>
      </w:r>
      <w:r>
        <w:rPr>
          <w:rFonts w:ascii="Arial" w:hAnsi="Arial" w:cs="Arial"/>
          <w:color w:val="333333"/>
          <w:sz w:val="21"/>
          <w:szCs w:val="21"/>
        </w:rPr>
        <w:br/>
        <w:t>Copyright (c) 2015 Douglas Christopher Wilson &lt;doug@</w:t>
      </w:r>
      <w:hyperlink r:id="rId154" w:history="1">
        <w:r>
          <w:rPr>
            <w:rStyle w:val="Hyperlink"/>
            <w:rFonts w:ascii="Arial" w:hAnsi="Arial" w:cs="Arial"/>
            <w:color w:val="3572B0"/>
            <w:sz w:val="21"/>
            <w:szCs w:val="21"/>
          </w:rPr>
          <w:t>somethingdoug.com</w:t>
        </w:r>
      </w:hyperlink>
      <w:r>
        <w:rPr>
          <w:rFonts w:ascii="Arial" w:hAnsi="Arial" w:cs="Arial"/>
          <w:color w:val="333333"/>
          <w:sz w:val="21"/>
          <w:szCs w:val="21"/>
        </w:rPr>
        <w:t>&gt;</w:t>
      </w:r>
    </w:p>
    <w:p w14:paraId="3C01EFE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315E84B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1217582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 NONINFRINGEMENT.</w:t>
      </w:r>
      <w:r>
        <w:rPr>
          <w:rFonts w:ascii="Arial" w:hAnsi="Arial" w:cs="Arial"/>
          <w:color w:val="333333"/>
          <w:sz w:val="21"/>
          <w:szCs w:val="21"/>
        </w:rPr>
        <w:br/>
      </w:r>
      <w:r>
        <w:rPr>
          <w:rFonts w:ascii="Arial" w:hAnsi="Arial" w:cs="Arial"/>
          <w:color w:val="333333"/>
          <w:sz w:val="21"/>
          <w:szCs w:val="21"/>
        </w:rPr>
        <w:lastRenderedPageBreak/>
        <w:t>IN NO EVENT SHALL THE AUTHORS OR COPYRIGHT HOLDERS BE LIABLE FOR ANY</w:t>
      </w:r>
      <w:r>
        <w:rPr>
          <w:rFonts w:ascii="Arial" w:hAnsi="Arial" w:cs="Arial"/>
          <w:color w:val="333333"/>
          <w:sz w:val="21"/>
          <w:szCs w:val="21"/>
        </w:rPr>
        <w:br/>
        <w:t>CLAIM, DAMAGES OR OTHER LIABILITY, WHETHER IN AN ACTION OF CONTRACT,</w:t>
      </w:r>
      <w:r>
        <w:rPr>
          <w:rFonts w:ascii="Arial" w:hAnsi="Arial" w:cs="Arial"/>
          <w:color w:val="333333"/>
          <w:sz w:val="21"/>
          <w:szCs w:val="21"/>
        </w:rPr>
        <w:br/>
        <w:t>TORT OR OTHERWISE, ARISING FROM, OUT OF OR IN CONNECTION WITH THE</w:t>
      </w:r>
      <w:r>
        <w:rPr>
          <w:rFonts w:ascii="Arial" w:hAnsi="Arial" w:cs="Arial"/>
          <w:color w:val="333333"/>
          <w:sz w:val="21"/>
          <w:szCs w:val="21"/>
        </w:rPr>
        <w:br/>
        <w:t>SOFTWARE OR THE USE OR OTHER DEALINGS IN THE SOFTWARE.</w:t>
      </w:r>
    </w:p>
    <w:p w14:paraId="249E601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AD8E62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E01A4C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minimatch LICENSE (node_modules\minimatch\LICENSE)</w:t>
      </w:r>
      <w:r>
        <w:rPr>
          <w:rFonts w:ascii="Arial" w:hAnsi="Arial" w:cs="Arial"/>
          <w:color w:val="333333"/>
          <w:sz w:val="21"/>
          <w:szCs w:val="21"/>
        </w:rPr>
        <w:br/>
        <w:t>--------------------------------------------------------------------------------</w:t>
      </w:r>
      <w:r>
        <w:rPr>
          <w:rFonts w:ascii="Arial" w:hAnsi="Arial" w:cs="Arial"/>
          <w:color w:val="333333"/>
          <w:sz w:val="21"/>
          <w:szCs w:val="21"/>
        </w:rPr>
        <w:br/>
        <w:t>The ISC License</w:t>
      </w:r>
    </w:p>
    <w:p w14:paraId="401A6A7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Isaac Z. Schlueter and Contributors</w:t>
      </w:r>
    </w:p>
    <w:p w14:paraId="50721AD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to use, copy, modify, and/or distribute this software for any</w:t>
      </w:r>
      <w:r>
        <w:rPr>
          <w:rFonts w:ascii="Arial" w:hAnsi="Arial" w:cs="Arial"/>
          <w:color w:val="333333"/>
          <w:sz w:val="21"/>
          <w:szCs w:val="21"/>
        </w:rPr>
        <w:br/>
        <w:t>purpose with or without fee is hereby granted, provided that the above</w:t>
      </w:r>
      <w:r>
        <w:rPr>
          <w:rFonts w:ascii="Arial" w:hAnsi="Arial" w:cs="Arial"/>
          <w:color w:val="333333"/>
          <w:sz w:val="21"/>
          <w:szCs w:val="21"/>
        </w:rPr>
        <w:br/>
        <w:t>copyright notice and this permission notice appear in all copies.</w:t>
      </w:r>
    </w:p>
    <w:p w14:paraId="447D516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AND THE AUTHOR DISCLAIMS ALL WARRANTIES</w:t>
      </w:r>
      <w:r>
        <w:rPr>
          <w:rFonts w:ascii="Arial" w:hAnsi="Arial" w:cs="Arial"/>
          <w:color w:val="333333"/>
          <w:sz w:val="21"/>
          <w:szCs w:val="21"/>
        </w:rPr>
        <w:br/>
        <w:t>WITH REGARD TO THIS SOFTWARE INCLUDING ALL IMPLIED WARRANTIES OF</w:t>
      </w:r>
      <w:r>
        <w:rPr>
          <w:rFonts w:ascii="Arial" w:hAnsi="Arial" w:cs="Arial"/>
          <w:color w:val="333333"/>
          <w:sz w:val="21"/>
          <w:szCs w:val="21"/>
        </w:rPr>
        <w:br/>
        <w:t>MERCHANTABILITY AND FITNESS. IN NO EVENT SHALL THE AUTHOR BE LIABLE FOR</w:t>
      </w:r>
      <w:r>
        <w:rPr>
          <w:rFonts w:ascii="Arial" w:hAnsi="Arial" w:cs="Arial"/>
          <w:color w:val="333333"/>
          <w:sz w:val="21"/>
          <w:szCs w:val="21"/>
        </w:rPr>
        <w:br/>
        <w:t>ANY SPECIAL, DIRECT, INDIRECT, OR CONSEQUENTIAL DAMAGES OR ANY DAMAGES</w:t>
      </w:r>
      <w:r>
        <w:rPr>
          <w:rFonts w:ascii="Arial" w:hAnsi="Arial" w:cs="Arial"/>
          <w:color w:val="333333"/>
          <w:sz w:val="21"/>
          <w:szCs w:val="21"/>
        </w:rPr>
        <w:br/>
        <w:t>WHATSOEVER RESULTING FROM LOSS OF USE, DATA OR PROFITS, WHETHER IN AN</w:t>
      </w:r>
      <w:r>
        <w:rPr>
          <w:rFonts w:ascii="Arial" w:hAnsi="Arial" w:cs="Arial"/>
          <w:color w:val="333333"/>
          <w:sz w:val="21"/>
          <w:szCs w:val="21"/>
        </w:rPr>
        <w:br/>
        <w:t>ACTION OF CONTRACT, NEGLIGENCE OR OTHER TORTIOUS ACTION, ARISING OUT OF OR</w:t>
      </w:r>
      <w:r>
        <w:rPr>
          <w:rFonts w:ascii="Arial" w:hAnsi="Arial" w:cs="Arial"/>
          <w:color w:val="333333"/>
          <w:sz w:val="21"/>
          <w:szCs w:val="21"/>
        </w:rPr>
        <w:br/>
        <w:t>IN CONNECTION WITH THE USE OR PERFORMANCE OF THIS SOFTWARE.</w:t>
      </w:r>
    </w:p>
    <w:p w14:paraId="16A889F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AC2001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F89EB5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micromatch LICENSE (node_modules\micromatch\LICENSE)</w:t>
      </w:r>
      <w:r>
        <w:rPr>
          <w:rFonts w:ascii="Arial" w:hAnsi="Arial" w:cs="Arial"/>
          <w:color w:val="333333"/>
          <w:sz w:val="21"/>
          <w:szCs w:val="21"/>
        </w:rPr>
        <w:br/>
        <w:t>--------------------------------------------------------------------------------</w:t>
      </w:r>
      <w:r>
        <w:rPr>
          <w:rFonts w:ascii="Arial" w:hAnsi="Arial" w:cs="Arial"/>
          <w:color w:val="333333"/>
          <w:sz w:val="21"/>
          <w:szCs w:val="21"/>
        </w:rPr>
        <w:br/>
        <w:t>The MIT License (MIT)</w:t>
      </w:r>
    </w:p>
    <w:p w14:paraId="4915330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2014-2015, Jon Schlinkert.</w:t>
      </w:r>
    </w:p>
    <w:p w14:paraId="4D54758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3C2CB26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19C4D96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2FD5494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468916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w:t>
      </w:r>
    </w:p>
    <w:p w14:paraId="5A9F75E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mkdirp LICENSE (node_modules\mkdirp\LICENSE)</w:t>
      </w:r>
      <w:r>
        <w:rPr>
          <w:rFonts w:ascii="Arial" w:hAnsi="Arial" w:cs="Arial"/>
          <w:color w:val="333333"/>
          <w:sz w:val="21"/>
          <w:szCs w:val="21"/>
        </w:rPr>
        <w:br/>
        <w:t>--------------------------------------------------------------------------------</w:t>
      </w:r>
      <w:r>
        <w:rPr>
          <w:rFonts w:ascii="Arial" w:hAnsi="Arial" w:cs="Arial"/>
          <w:color w:val="333333"/>
          <w:sz w:val="21"/>
          <w:szCs w:val="21"/>
        </w:rPr>
        <w:br/>
        <w:t>Copyright 2010 James Halliday (mail@</w:t>
      </w:r>
      <w:hyperlink r:id="rId155" w:history="1">
        <w:r>
          <w:rPr>
            <w:rStyle w:val="Hyperlink"/>
            <w:rFonts w:ascii="Arial" w:hAnsi="Arial" w:cs="Arial"/>
            <w:color w:val="3572B0"/>
            <w:sz w:val="21"/>
            <w:szCs w:val="21"/>
          </w:rPr>
          <w:t>substack.net</w:t>
        </w:r>
      </w:hyperlink>
      <w:r>
        <w:rPr>
          <w:rFonts w:ascii="Arial" w:hAnsi="Arial" w:cs="Arial"/>
          <w:color w:val="333333"/>
          <w:sz w:val="21"/>
          <w:szCs w:val="21"/>
        </w:rPr>
        <w:t>)</w:t>
      </w:r>
    </w:p>
    <w:p w14:paraId="327C374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project is free software released under the MIT/X11 license:</w:t>
      </w:r>
    </w:p>
    <w:p w14:paraId="6261766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5007746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4909755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0AE7C0A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7D7BBE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A4FC3C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moment LICENSE (node_modules\moment\LICENSE)</w:t>
      </w:r>
      <w:r>
        <w:rPr>
          <w:rFonts w:ascii="Arial" w:hAnsi="Arial" w:cs="Arial"/>
          <w:color w:val="333333"/>
          <w:sz w:val="21"/>
          <w:szCs w:val="21"/>
        </w:rPr>
        <w:br/>
        <w:t>--------------------------------------------------------------------------------</w:t>
      </w:r>
      <w:r>
        <w:rPr>
          <w:rFonts w:ascii="Arial" w:hAnsi="Arial" w:cs="Arial"/>
          <w:color w:val="333333"/>
          <w:sz w:val="21"/>
          <w:szCs w:val="21"/>
        </w:rPr>
        <w:br/>
        <w:t>Copyright (c) JS Foundation and other contributors</w:t>
      </w:r>
    </w:p>
    <w:p w14:paraId="5116EB6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w:t>
      </w:r>
      <w:r>
        <w:rPr>
          <w:rFonts w:ascii="Arial" w:hAnsi="Arial" w:cs="Arial"/>
          <w:color w:val="333333"/>
          <w:sz w:val="21"/>
          <w:szCs w:val="21"/>
        </w:rPr>
        <w:br/>
        <w:t>obtaining a copy of this software and associated documentation</w:t>
      </w:r>
      <w:r>
        <w:rPr>
          <w:rFonts w:ascii="Arial" w:hAnsi="Arial" w:cs="Arial"/>
          <w:color w:val="333333"/>
          <w:sz w:val="21"/>
          <w:szCs w:val="21"/>
        </w:rPr>
        <w:br/>
        <w:t>files (the "Software"), to deal in the Software without</w:t>
      </w:r>
      <w:r>
        <w:rPr>
          <w:rFonts w:ascii="Arial" w:hAnsi="Arial" w:cs="Arial"/>
          <w:color w:val="333333"/>
          <w:sz w:val="21"/>
          <w:szCs w:val="21"/>
        </w:rPr>
        <w:br/>
        <w:t>restriction, including without limitation the rights to use,</w:t>
      </w:r>
      <w:r>
        <w:rPr>
          <w:rFonts w:ascii="Arial" w:hAnsi="Arial" w:cs="Arial"/>
          <w:color w:val="333333"/>
          <w:sz w:val="21"/>
          <w:szCs w:val="21"/>
        </w:rPr>
        <w:br/>
        <w:t>copy, modify, merge, publish, distribute, sublicense, and/or sell</w:t>
      </w:r>
      <w:r>
        <w:rPr>
          <w:rFonts w:ascii="Arial" w:hAnsi="Arial" w:cs="Arial"/>
          <w:color w:val="333333"/>
          <w:sz w:val="21"/>
          <w:szCs w:val="21"/>
        </w:rPr>
        <w:br/>
        <w:t>copies of the Software, and to permit persons to whom the</w:t>
      </w:r>
      <w:r>
        <w:rPr>
          <w:rFonts w:ascii="Arial" w:hAnsi="Arial" w:cs="Arial"/>
          <w:color w:val="333333"/>
          <w:sz w:val="21"/>
          <w:szCs w:val="21"/>
        </w:rPr>
        <w:br/>
        <w:t>Software is furnished to do so, subject to the following</w:t>
      </w:r>
      <w:r>
        <w:rPr>
          <w:rFonts w:ascii="Arial" w:hAnsi="Arial" w:cs="Arial"/>
          <w:color w:val="333333"/>
          <w:sz w:val="21"/>
          <w:szCs w:val="21"/>
        </w:rPr>
        <w:br/>
        <w:t>conditions:</w:t>
      </w:r>
    </w:p>
    <w:p w14:paraId="7752CD0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3E8F645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w:t>
      </w:r>
      <w:r>
        <w:rPr>
          <w:rFonts w:ascii="Arial" w:hAnsi="Arial" w:cs="Arial"/>
          <w:color w:val="333333"/>
          <w:sz w:val="21"/>
          <w:szCs w:val="21"/>
        </w:rPr>
        <w:br/>
        <w:t>OF MERCHANTABILITY, FITNESS FOR A PARTICULAR PURPOSE AND</w:t>
      </w:r>
      <w:r>
        <w:rPr>
          <w:rFonts w:ascii="Arial" w:hAnsi="Arial" w:cs="Arial"/>
          <w:color w:val="333333"/>
          <w:sz w:val="21"/>
          <w:szCs w:val="21"/>
        </w:rPr>
        <w:br/>
        <w:t>NONINFRINGEMENT. IN NO EVENT SHALL THE AUTHORS OR COPYRIGHT</w:t>
      </w:r>
      <w:r>
        <w:rPr>
          <w:rFonts w:ascii="Arial" w:hAnsi="Arial" w:cs="Arial"/>
          <w:color w:val="333333"/>
          <w:sz w:val="21"/>
          <w:szCs w:val="21"/>
        </w:rPr>
        <w:br/>
        <w:t>HOLDERS BE LIABLE FOR ANY CLAIM, DAMAGES OR OTHER LIABILITY,</w:t>
      </w:r>
      <w:r>
        <w:rPr>
          <w:rFonts w:ascii="Arial" w:hAnsi="Arial" w:cs="Arial"/>
          <w:color w:val="333333"/>
          <w:sz w:val="21"/>
          <w:szCs w:val="21"/>
        </w:rPr>
        <w:br/>
        <w:t>WHETHER IN AN ACTION OF CONTRACT, TORT OR OTHERWISE, ARISING</w:t>
      </w:r>
      <w:r>
        <w:rPr>
          <w:rFonts w:ascii="Arial" w:hAnsi="Arial" w:cs="Arial"/>
          <w:color w:val="333333"/>
          <w:sz w:val="21"/>
          <w:szCs w:val="21"/>
        </w:rPr>
        <w:br/>
        <w:t>FROM, OUT OF OR IN CONNECTION WITH THE SOFTWARE OR THE USE OR</w:t>
      </w:r>
      <w:r>
        <w:rPr>
          <w:rFonts w:ascii="Arial" w:hAnsi="Arial" w:cs="Arial"/>
          <w:color w:val="333333"/>
          <w:sz w:val="21"/>
          <w:szCs w:val="21"/>
        </w:rPr>
        <w:br/>
        <w:t>OTHER DEALINGS IN THE SOFTWARE.</w:t>
      </w:r>
    </w:p>
    <w:p w14:paraId="1E0A759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24DFCF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w:t>
      </w:r>
    </w:p>
    <w:p w14:paraId="54EE8B2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ms LICENSE (node_modules\ms\</w:t>
      </w:r>
      <w:hyperlink r:id="rId156" w:history="1">
        <w:r>
          <w:rPr>
            <w:rStyle w:val="Hyperlink"/>
            <w:rFonts w:ascii="Arial" w:hAnsi="Arial" w:cs="Arial"/>
            <w:color w:val="3572B0"/>
            <w:sz w:val="21"/>
            <w:szCs w:val="21"/>
          </w:rPr>
          <w:t>LICENSE.md</w:t>
        </w:r>
      </w:hyperlink>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The MIT License (MIT)</w:t>
      </w:r>
    </w:p>
    <w:p w14:paraId="5E5C9DC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2016 Zeit, Inc.</w:t>
      </w:r>
    </w:p>
    <w:p w14:paraId="221D898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6231B64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282B223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p>
    <w:p w14:paraId="19CBFF4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20C3CB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A8181E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minimist LICENSE (node_modules\minimist\LICENSE)</w:t>
      </w:r>
      <w:r>
        <w:rPr>
          <w:rFonts w:ascii="Arial" w:hAnsi="Arial" w:cs="Arial"/>
          <w:color w:val="333333"/>
          <w:sz w:val="21"/>
          <w:szCs w:val="21"/>
        </w:rPr>
        <w:br/>
        <w:t>--------------------------------------------------------------------------------</w:t>
      </w:r>
      <w:r>
        <w:rPr>
          <w:rFonts w:ascii="Arial" w:hAnsi="Arial" w:cs="Arial"/>
          <w:color w:val="333333"/>
          <w:sz w:val="21"/>
          <w:szCs w:val="21"/>
        </w:rPr>
        <w:br/>
        <w:t>This software is released under the MIT license:</w:t>
      </w:r>
    </w:p>
    <w:p w14:paraId="05627EA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w:t>
      </w:r>
      <w:r>
        <w:rPr>
          <w:rFonts w:ascii="Arial" w:hAnsi="Arial" w:cs="Arial"/>
          <w:color w:val="333333"/>
          <w:sz w:val="21"/>
          <w:szCs w:val="21"/>
        </w:rPr>
        <w:br/>
        <w:t>this software and associated documentation files (the "Software"), to deal in</w:t>
      </w:r>
      <w:r>
        <w:rPr>
          <w:rFonts w:ascii="Arial" w:hAnsi="Arial" w:cs="Arial"/>
          <w:color w:val="333333"/>
          <w:sz w:val="21"/>
          <w:szCs w:val="21"/>
        </w:rPr>
        <w:br/>
        <w:t>the Software without restriction, including without limitation the rights to</w:t>
      </w:r>
      <w:r>
        <w:rPr>
          <w:rFonts w:ascii="Arial" w:hAnsi="Arial" w:cs="Arial"/>
          <w:color w:val="333333"/>
          <w:sz w:val="21"/>
          <w:szCs w:val="21"/>
        </w:rPr>
        <w:br/>
        <w:t>use, copy, modify, merge, publish, distribute, sublicense, and/or sell copies of</w:t>
      </w:r>
      <w:r>
        <w:rPr>
          <w:rFonts w:ascii="Arial" w:hAnsi="Arial" w:cs="Arial"/>
          <w:color w:val="333333"/>
          <w:sz w:val="21"/>
          <w:szCs w:val="21"/>
        </w:rPr>
        <w:br/>
        <w:t>the Software, and to permit persons to whom the Software is furnished to do so,</w:t>
      </w:r>
      <w:r>
        <w:rPr>
          <w:rFonts w:ascii="Arial" w:hAnsi="Arial" w:cs="Arial"/>
          <w:color w:val="333333"/>
          <w:sz w:val="21"/>
          <w:szCs w:val="21"/>
        </w:rPr>
        <w:br/>
        <w:t>subject to the following conditions:</w:t>
      </w:r>
    </w:p>
    <w:p w14:paraId="2EA265F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272DF07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 FITNESS</w:t>
      </w:r>
      <w:r>
        <w:rPr>
          <w:rFonts w:ascii="Arial" w:hAnsi="Arial" w:cs="Arial"/>
          <w:color w:val="333333"/>
          <w:sz w:val="21"/>
          <w:szCs w:val="21"/>
        </w:rPr>
        <w:br/>
        <w:t>FOR A PARTICULAR PURPOSE AND NONINFRINGEMENT. IN NO EVENT SHALL THE AUTHORS OR</w:t>
      </w:r>
      <w:r>
        <w:rPr>
          <w:rFonts w:ascii="Arial" w:hAnsi="Arial" w:cs="Arial"/>
          <w:color w:val="333333"/>
          <w:sz w:val="21"/>
          <w:szCs w:val="21"/>
        </w:rPr>
        <w:br/>
        <w:t>COPYRIGHT HOLDERS BE LIABLE FOR ANY CLAIM, DAMAGES OR OTHER LIABILITY, WHETHER</w:t>
      </w:r>
      <w:r>
        <w:rPr>
          <w:rFonts w:ascii="Arial" w:hAnsi="Arial" w:cs="Arial"/>
          <w:color w:val="333333"/>
          <w:sz w:val="21"/>
          <w:szCs w:val="21"/>
        </w:rPr>
        <w:br/>
        <w:t>IN AN ACTION OF CONTRACT, TORT OR OTHERWISE, ARISING FROM, OUT OF OR IN</w:t>
      </w:r>
      <w:r>
        <w:rPr>
          <w:rFonts w:ascii="Arial" w:hAnsi="Arial" w:cs="Arial"/>
          <w:color w:val="333333"/>
          <w:sz w:val="21"/>
          <w:szCs w:val="21"/>
        </w:rPr>
        <w:br/>
        <w:t>CONNECTION WITH THE SOFTWARE OR THE USE OR OTHER DEALINGS IN THE SOFTWARE.</w:t>
      </w:r>
    </w:p>
    <w:p w14:paraId="286F199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p>
    <w:p w14:paraId="4935823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4D1089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long LICENSE (node_modules\long\LICENSE)</w:t>
      </w:r>
      <w:r>
        <w:rPr>
          <w:rFonts w:ascii="Arial" w:hAnsi="Arial" w:cs="Arial"/>
          <w:color w:val="333333"/>
          <w:sz w:val="21"/>
          <w:szCs w:val="21"/>
        </w:rPr>
        <w:br/>
        <w:t>--------------------------------------------------------------------------------</w:t>
      </w:r>
    </w:p>
    <w:p w14:paraId="0244555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Apache License</w:t>
      </w:r>
      <w:r>
        <w:rPr>
          <w:rFonts w:ascii="Arial" w:hAnsi="Arial" w:cs="Arial"/>
          <w:color w:val="333333"/>
          <w:sz w:val="21"/>
          <w:szCs w:val="21"/>
        </w:rPr>
        <w:br/>
        <w:t>Version 2.0, January 2004</w:t>
      </w:r>
      <w:r>
        <w:rPr>
          <w:rFonts w:ascii="Arial" w:hAnsi="Arial" w:cs="Arial"/>
          <w:color w:val="333333"/>
          <w:sz w:val="21"/>
          <w:szCs w:val="21"/>
        </w:rPr>
        <w:br/>
      </w:r>
      <w:hyperlink r:id="rId157" w:history="1">
        <w:r>
          <w:rPr>
            <w:rStyle w:val="Hyperlink"/>
            <w:rFonts w:ascii="Arial" w:hAnsi="Arial" w:cs="Arial"/>
            <w:color w:val="3572B0"/>
            <w:sz w:val="21"/>
            <w:szCs w:val="21"/>
          </w:rPr>
          <w:t>http://www.apache.org/licenses/</w:t>
        </w:r>
      </w:hyperlink>
    </w:p>
    <w:p w14:paraId="1289B59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TERMS AND CONDITIONS FOR USE, REPRODUCTION, AND DISTRIBUTION</w:t>
      </w:r>
    </w:p>
    <w:p w14:paraId="4807CE9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Definitions.</w:t>
      </w:r>
    </w:p>
    <w:p w14:paraId="6E8DC0A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"License" shall mean the terms and conditions for use, reproduction,</w:t>
      </w:r>
      <w:r>
        <w:rPr>
          <w:rFonts w:ascii="Arial" w:hAnsi="Arial" w:cs="Arial"/>
          <w:color w:val="333333"/>
          <w:sz w:val="21"/>
          <w:szCs w:val="21"/>
        </w:rPr>
        <w:br/>
        <w:t>and distribution as defined by Sections 1 through 9 of this document.</w:t>
      </w:r>
    </w:p>
    <w:p w14:paraId="4F240D1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"Licensor" shall mean the copyright owner or entity authorized by</w:t>
      </w:r>
      <w:r>
        <w:rPr>
          <w:rFonts w:ascii="Arial" w:hAnsi="Arial" w:cs="Arial"/>
          <w:color w:val="333333"/>
          <w:sz w:val="21"/>
          <w:szCs w:val="21"/>
        </w:rPr>
        <w:br/>
        <w:t>the copyright owner that is granting the License.</w:t>
      </w:r>
    </w:p>
    <w:p w14:paraId="35184B4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"Legal Entity" shall mean the union of the acting entity and all</w:t>
      </w:r>
      <w:r>
        <w:rPr>
          <w:rFonts w:ascii="Arial" w:hAnsi="Arial" w:cs="Arial"/>
          <w:color w:val="333333"/>
          <w:sz w:val="21"/>
          <w:szCs w:val="21"/>
        </w:rPr>
        <w:br/>
        <w:t>other entities that control, are controlled by, or are under common</w:t>
      </w:r>
      <w:r>
        <w:rPr>
          <w:rFonts w:ascii="Arial" w:hAnsi="Arial" w:cs="Arial"/>
          <w:color w:val="333333"/>
          <w:sz w:val="21"/>
          <w:szCs w:val="21"/>
        </w:rPr>
        <w:br/>
        <w:t>control with that entity. For the purposes of this definition,</w:t>
      </w:r>
      <w:r>
        <w:rPr>
          <w:rFonts w:ascii="Arial" w:hAnsi="Arial" w:cs="Arial"/>
          <w:color w:val="333333"/>
          <w:sz w:val="21"/>
          <w:szCs w:val="21"/>
        </w:rPr>
        <w:br/>
        <w:t>"control" means (i) the power, direct or indirect, to cause the</w:t>
      </w:r>
      <w:r>
        <w:rPr>
          <w:rFonts w:ascii="Arial" w:hAnsi="Arial" w:cs="Arial"/>
          <w:color w:val="333333"/>
          <w:sz w:val="21"/>
          <w:szCs w:val="21"/>
        </w:rPr>
        <w:br/>
        <w:t>direction or management of such entity, whether by contract or</w:t>
      </w:r>
      <w:r>
        <w:rPr>
          <w:rFonts w:ascii="Arial" w:hAnsi="Arial" w:cs="Arial"/>
          <w:color w:val="333333"/>
          <w:sz w:val="21"/>
          <w:szCs w:val="21"/>
        </w:rPr>
        <w:br/>
        <w:t>otherwise, or (ii) ownership of fifty percent (50%) or more of the</w:t>
      </w:r>
      <w:r>
        <w:rPr>
          <w:rFonts w:ascii="Arial" w:hAnsi="Arial" w:cs="Arial"/>
          <w:color w:val="333333"/>
          <w:sz w:val="21"/>
          <w:szCs w:val="21"/>
        </w:rPr>
        <w:br/>
        <w:t>outstanding shares, or (iii) beneficial ownership of such entity.</w:t>
      </w:r>
    </w:p>
    <w:p w14:paraId="000CEE0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(or "Your") shall mean an individual or Legal Entity</w:t>
      </w:r>
      <w:r>
        <w:rPr>
          <w:rFonts w:ascii="Arial" w:hAnsi="Arial" w:cs="Arial"/>
          <w:color w:val="333333"/>
          <w:sz w:val="21"/>
          <w:szCs w:val="21"/>
        </w:rPr>
        <w:br/>
        <w:t>exercising permissions granted by this License.</w:t>
      </w:r>
    </w:p>
    <w:p w14:paraId="0B13AF4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"Source" form shall mean the preferred form for making modifications,</w:t>
      </w:r>
      <w:r>
        <w:rPr>
          <w:rFonts w:ascii="Arial" w:hAnsi="Arial" w:cs="Arial"/>
          <w:color w:val="333333"/>
          <w:sz w:val="21"/>
          <w:szCs w:val="21"/>
        </w:rPr>
        <w:br/>
        <w:t>including but not limited to software source code, documentation</w:t>
      </w:r>
      <w:r>
        <w:rPr>
          <w:rFonts w:ascii="Arial" w:hAnsi="Arial" w:cs="Arial"/>
          <w:color w:val="333333"/>
          <w:sz w:val="21"/>
          <w:szCs w:val="21"/>
        </w:rPr>
        <w:br/>
        <w:t>source, and configuration files.</w:t>
      </w:r>
    </w:p>
    <w:p w14:paraId="0D38D80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"Object" form shall mean any form resulting from mechanical</w:t>
      </w:r>
      <w:r>
        <w:rPr>
          <w:rFonts w:ascii="Arial" w:hAnsi="Arial" w:cs="Arial"/>
          <w:color w:val="333333"/>
          <w:sz w:val="21"/>
          <w:szCs w:val="21"/>
        </w:rPr>
        <w:br/>
        <w:t>transformation or translation of a Source form, including but</w:t>
      </w:r>
      <w:r>
        <w:rPr>
          <w:rFonts w:ascii="Arial" w:hAnsi="Arial" w:cs="Arial"/>
          <w:color w:val="333333"/>
          <w:sz w:val="21"/>
          <w:szCs w:val="21"/>
        </w:rPr>
        <w:br/>
        <w:t>not limited to compiled object code, generated documentation,</w:t>
      </w:r>
      <w:r>
        <w:rPr>
          <w:rFonts w:ascii="Arial" w:hAnsi="Arial" w:cs="Arial"/>
          <w:color w:val="333333"/>
          <w:sz w:val="21"/>
          <w:szCs w:val="21"/>
        </w:rPr>
        <w:br/>
        <w:t>and conversions to other media types.</w:t>
      </w:r>
    </w:p>
    <w:p w14:paraId="58C3FE0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"Work" shall mean the work of authorship, whether in Source or</w:t>
      </w:r>
      <w:r>
        <w:rPr>
          <w:rFonts w:ascii="Arial" w:hAnsi="Arial" w:cs="Arial"/>
          <w:color w:val="333333"/>
          <w:sz w:val="21"/>
          <w:szCs w:val="21"/>
        </w:rPr>
        <w:br/>
        <w:t>Object form, made available under the License, as indicated by a</w:t>
      </w:r>
      <w:r>
        <w:rPr>
          <w:rFonts w:ascii="Arial" w:hAnsi="Arial" w:cs="Arial"/>
          <w:color w:val="333333"/>
          <w:sz w:val="21"/>
          <w:szCs w:val="21"/>
        </w:rPr>
        <w:br/>
        <w:t>copyright notice that is included in or attached to the work</w:t>
      </w:r>
      <w:r>
        <w:rPr>
          <w:rFonts w:ascii="Arial" w:hAnsi="Arial" w:cs="Arial"/>
          <w:color w:val="333333"/>
          <w:sz w:val="21"/>
          <w:szCs w:val="21"/>
        </w:rPr>
        <w:br/>
        <w:t>(an example is provided in the Appendix below).</w:t>
      </w:r>
    </w:p>
    <w:p w14:paraId="71F5C58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"Derivative Works" shall mean any work, whether in Source or Object</w:t>
      </w:r>
      <w:r>
        <w:rPr>
          <w:rFonts w:ascii="Arial" w:hAnsi="Arial" w:cs="Arial"/>
          <w:color w:val="333333"/>
          <w:sz w:val="21"/>
          <w:szCs w:val="21"/>
        </w:rPr>
        <w:br/>
        <w:t>form, that is based on (or derived from) the Work and for which the</w:t>
      </w:r>
      <w:r>
        <w:rPr>
          <w:rFonts w:ascii="Arial" w:hAnsi="Arial" w:cs="Arial"/>
          <w:color w:val="333333"/>
          <w:sz w:val="21"/>
          <w:szCs w:val="21"/>
        </w:rPr>
        <w:br/>
        <w:t>editorial revisions, annotations, elaborations, or other modifications</w:t>
      </w:r>
      <w:r>
        <w:rPr>
          <w:rFonts w:ascii="Arial" w:hAnsi="Arial" w:cs="Arial"/>
          <w:color w:val="333333"/>
          <w:sz w:val="21"/>
          <w:szCs w:val="21"/>
        </w:rPr>
        <w:br/>
        <w:t>represent, as a whole, an original work of authorship. For the purposes</w:t>
      </w:r>
      <w:r>
        <w:rPr>
          <w:rFonts w:ascii="Arial" w:hAnsi="Arial" w:cs="Arial"/>
          <w:color w:val="333333"/>
          <w:sz w:val="21"/>
          <w:szCs w:val="21"/>
        </w:rPr>
        <w:br/>
        <w:t>of this License, Derivative Works shall not include works that remain</w:t>
      </w:r>
      <w:r>
        <w:rPr>
          <w:rFonts w:ascii="Arial" w:hAnsi="Arial" w:cs="Arial"/>
          <w:color w:val="333333"/>
          <w:sz w:val="21"/>
          <w:szCs w:val="21"/>
        </w:rPr>
        <w:br/>
        <w:t>separable from, or merely link (or bind by name) to the interfaces of,</w:t>
      </w:r>
      <w:r>
        <w:rPr>
          <w:rFonts w:ascii="Arial" w:hAnsi="Arial" w:cs="Arial"/>
          <w:color w:val="333333"/>
          <w:sz w:val="21"/>
          <w:szCs w:val="21"/>
        </w:rPr>
        <w:br/>
        <w:t>the Work and Derivative Works thereof.</w:t>
      </w:r>
    </w:p>
    <w:p w14:paraId="7CA8ACE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"Contribution" shall mean any work of authorship, including</w:t>
      </w:r>
      <w:r>
        <w:rPr>
          <w:rFonts w:ascii="Arial" w:hAnsi="Arial" w:cs="Arial"/>
          <w:color w:val="333333"/>
          <w:sz w:val="21"/>
          <w:szCs w:val="21"/>
        </w:rPr>
        <w:br/>
        <w:t>the original version of the Work and any modifications or additions</w:t>
      </w:r>
      <w:r>
        <w:rPr>
          <w:rFonts w:ascii="Arial" w:hAnsi="Arial" w:cs="Arial"/>
          <w:color w:val="333333"/>
          <w:sz w:val="21"/>
          <w:szCs w:val="21"/>
        </w:rPr>
        <w:br/>
        <w:t>to that Work or Derivative Works thereof, that is intentionally</w:t>
      </w:r>
      <w:r>
        <w:rPr>
          <w:rFonts w:ascii="Arial" w:hAnsi="Arial" w:cs="Arial"/>
          <w:color w:val="333333"/>
          <w:sz w:val="21"/>
          <w:szCs w:val="21"/>
        </w:rPr>
        <w:br/>
      </w:r>
      <w:r>
        <w:rPr>
          <w:rFonts w:ascii="Arial" w:hAnsi="Arial" w:cs="Arial"/>
          <w:color w:val="333333"/>
          <w:sz w:val="21"/>
          <w:szCs w:val="21"/>
        </w:rPr>
        <w:lastRenderedPageBreak/>
        <w:t>submitted to Licensor for inclusion in the Work by the copyright owner</w:t>
      </w:r>
      <w:r>
        <w:rPr>
          <w:rFonts w:ascii="Arial" w:hAnsi="Arial" w:cs="Arial"/>
          <w:color w:val="333333"/>
          <w:sz w:val="21"/>
          <w:szCs w:val="21"/>
        </w:rPr>
        <w:br/>
        <w:t>or by an individual or Legal Entity authorized to submit on behalf of</w:t>
      </w:r>
      <w:r>
        <w:rPr>
          <w:rFonts w:ascii="Arial" w:hAnsi="Arial" w:cs="Arial"/>
          <w:color w:val="333333"/>
          <w:sz w:val="21"/>
          <w:szCs w:val="21"/>
        </w:rPr>
        <w:br/>
        <w:t>the copyright owner. For the purposes of this definition, "submitted"</w:t>
      </w:r>
      <w:r>
        <w:rPr>
          <w:rFonts w:ascii="Arial" w:hAnsi="Arial" w:cs="Arial"/>
          <w:color w:val="333333"/>
          <w:sz w:val="21"/>
          <w:szCs w:val="21"/>
        </w:rPr>
        <w:br/>
        <w:t>means any form of electronic, verbal, or written communication sent</w:t>
      </w:r>
      <w:r>
        <w:rPr>
          <w:rFonts w:ascii="Arial" w:hAnsi="Arial" w:cs="Arial"/>
          <w:color w:val="333333"/>
          <w:sz w:val="21"/>
          <w:szCs w:val="21"/>
        </w:rPr>
        <w:br/>
        <w:t>to the Licensor or its representatives, including but not limited to</w:t>
      </w:r>
      <w:r>
        <w:rPr>
          <w:rFonts w:ascii="Arial" w:hAnsi="Arial" w:cs="Arial"/>
          <w:color w:val="333333"/>
          <w:sz w:val="21"/>
          <w:szCs w:val="21"/>
        </w:rPr>
        <w:br/>
        <w:t>communication on electronic mailing lists, source code control systems,</w:t>
      </w:r>
      <w:r>
        <w:rPr>
          <w:rFonts w:ascii="Arial" w:hAnsi="Arial" w:cs="Arial"/>
          <w:color w:val="333333"/>
          <w:sz w:val="21"/>
          <w:szCs w:val="21"/>
        </w:rPr>
        <w:br/>
        <w:t>and issue tracking systems that are managed by, or on behalf of, the</w:t>
      </w:r>
      <w:r>
        <w:rPr>
          <w:rFonts w:ascii="Arial" w:hAnsi="Arial" w:cs="Arial"/>
          <w:color w:val="333333"/>
          <w:sz w:val="21"/>
          <w:szCs w:val="21"/>
        </w:rPr>
        <w:br/>
        <w:t>Licensor for the purpose of discussing and improving the Work, but</w:t>
      </w:r>
      <w:r>
        <w:rPr>
          <w:rFonts w:ascii="Arial" w:hAnsi="Arial" w:cs="Arial"/>
          <w:color w:val="333333"/>
          <w:sz w:val="21"/>
          <w:szCs w:val="21"/>
        </w:rPr>
        <w:br/>
        <w:t>excluding communication that is conspicuously marked or otherwise</w:t>
      </w:r>
      <w:r>
        <w:rPr>
          <w:rFonts w:ascii="Arial" w:hAnsi="Arial" w:cs="Arial"/>
          <w:color w:val="333333"/>
          <w:sz w:val="21"/>
          <w:szCs w:val="21"/>
        </w:rPr>
        <w:br/>
        <w:t>designated in writing by the copyright owner as "Not a Contribution."</w:t>
      </w:r>
    </w:p>
    <w:p w14:paraId="6DFD1AE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"Contributor" shall mean Licensor and any individual or Legal Entity</w:t>
      </w:r>
      <w:r>
        <w:rPr>
          <w:rFonts w:ascii="Arial" w:hAnsi="Arial" w:cs="Arial"/>
          <w:color w:val="333333"/>
          <w:sz w:val="21"/>
          <w:szCs w:val="21"/>
        </w:rPr>
        <w:br/>
        <w:t>on behalf of whom a Contribution has been received by Licensor and</w:t>
      </w:r>
      <w:r>
        <w:rPr>
          <w:rFonts w:ascii="Arial" w:hAnsi="Arial" w:cs="Arial"/>
          <w:color w:val="333333"/>
          <w:sz w:val="21"/>
          <w:szCs w:val="21"/>
        </w:rPr>
        <w:br/>
        <w:t>subsequently incorporated within the Work.</w:t>
      </w:r>
    </w:p>
    <w:p w14:paraId="21FE617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 Grant of Copyright License. Subject to the terms and conditions of</w:t>
      </w:r>
      <w:r>
        <w:rPr>
          <w:rFonts w:ascii="Arial" w:hAnsi="Arial" w:cs="Arial"/>
          <w:color w:val="333333"/>
          <w:sz w:val="21"/>
          <w:szCs w:val="21"/>
        </w:rPr>
        <w:br/>
        <w:t>this License, each Contributor hereby grants to You a perpetual,</w:t>
      </w:r>
      <w:r>
        <w:rPr>
          <w:rFonts w:ascii="Arial" w:hAnsi="Arial" w:cs="Arial"/>
          <w:color w:val="333333"/>
          <w:sz w:val="21"/>
          <w:szCs w:val="21"/>
        </w:rPr>
        <w:br/>
        <w:t>worldwide, non-exclusive, no-charge, royalty-free, irrevocable</w:t>
      </w:r>
      <w:r>
        <w:rPr>
          <w:rFonts w:ascii="Arial" w:hAnsi="Arial" w:cs="Arial"/>
          <w:color w:val="333333"/>
          <w:sz w:val="21"/>
          <w:szCs w:val="21"/>
        </w:rPr>
        <w:br/>
        <w:t>copyright license to reproduce, prepare Derivative Works of,</w:t>
      </w:r>
      <w:r>
        <w:rPr>
          <w:rFonts w:ascii="Arial" w:hAnsi="Arial" w:cs="Arial"/>
          <w:color w:val="333333"/>
          <w:sz w:val="21"/>
          <w:szCs w:val="21"/>
        </w:rPr>
        <w:br/>
        <w:t>publicly display, publicly perform, sublicense, and distribute the</w:t>
      </w:r>
      <w:r>
        <w:rPr>
          <w:rFonts w:ascii="Arial" w:hAnsi="Arial" w:cs="Arial"/>
          <w:color w:val="333333"/>
          <w:sz w:val="21"/>
          <w:szCs w:val="21"/>
        </w:rPr>
        <w:br/>
        <w:t>Work and such Derivative Works in Source or Object form.</w:t>
      </w:r>
    </w:p>
    <w:p w14:paraId="36EEFA9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3. Grant of Patent License. Subject to the terms and conditions of</w:t>
      </w:r>
      <w:r>
        <w:rPr>
          <w:rFonts w:ascii="Arial" w:hAnsi="Arial" w:cs="Arial"/>
          <w:color w:val="333333"/>
          <w:sz w:val="21"/>
          <w:szCs w:val="21"/>
        </w:rPr>
        <w:br/>
        <w:t>this License, each Contributor hereby grants to You a perpetual,</w:t>
      </w:r>
      <w:r>
        <w:rPr>
          <w:rFonts w:ascii="Arial" w:hAnsi="Arial" w:cs="Arial"/>
          <w:color w:val="333333"/>
          <w:sz w:val="21"/>
          <w:szCs w:val="21"/>
        </w:rPr>
        <w:br/>
        <w:t>worldwide, non-exclusive, no-charge, royalty-free, irrevocable</w:t>
      </w:r>
      <w:r>
        <w:rPr>
          <w:rFonts w:ascii="Arial" w:hAnsi="Arial" w:cs="Arial"/>
          <w:color w:val="333333"/>
          <w:sz w:val="21"/>
          <w:szCs w:val="21"/>
        </w:rPr>
        <w:br/>
        <w:t>(except as stated in this section) patent license to make, have made,</w:t>
      </w:r>
      <w:r>
        <w:rPr>
          <w:rFonts w:ascii="Arial" w:hAnsi="Arial" w:cs="Arial"/>
          <w:color w:val="333333"/>
          <w:sz w:val="21"/>
          <w:szCs w:val="21"/>
        </w:rPr>
        <w:br/>
        <w:t>use, offer to sell, sell, import, and otherwise transfer the Work,</w:t>
      </w:r>
      <w:r>
        <w:rPr>
          <w:rFonts w:ascii="Arial" w:hAnsi="Arial" w:cs="Arial"/>
          <w:color w:val="333333"/>
          <w:sz w:val="21"/>
          <w:szCs w:val="21"/>
        </w:rPr>
        <w:br/>
        <w:t>where such license applies only to those patent claims licensable</w:t>
      </w:r>
      <w:r>
        <w:rPr>
          <w:rFonts w:ascii="Arial" w:hAnsi="Arial" w:cs="Arial"/>
          <w:color w:val="333333"/>
          <w:sz w:val="21"/>
          <w:szCs w:val="21"/>
        </w:rPr>
        <w:br/>
        <w:t>by such Contributor that are necessarily infringed by their</w:t>
      </w:r>
      <w:r>
        <w:rPr>
          <w:rFonts w:ascii="Arial" w:hAnsi="Arial" w:cs="Arial"/>
          <w:color w:val="333333"/>
          <w:sz w:val="21"/>
          <w:szCs w:val="21"/>
        </w:rPr>
        <w:br/>
        <w:t>Contribution(s) alone or by combination of their Contribution(s)</w:t>
      </w:r>
      <w:r>
        <w:rPr>
          <w:rFonts w:ascii="Arial" w:hAnsi="Arial" w:cs="Arial"/>
          <w:color w:val="333333"/>
          <w:sz w:val="21"/>
          <w:szCs w:val="21"/>
        </w:rPr>
        <w:br/>
        <w:t>with the Work to which such Contribution(s) was submitted. If You</w:t>
      </w:r>
      <w:r>
        <w:rPr>
          <w:rFonts w:ascii="Arial" w:hAnsi="Arial" w:cs="Arial"/>
          <w:color w:val="333333"/>
          <w:sz w:val="21"/>
          <w:szCs w:val="21"/>
        </w:rPr>
        <w:br/>
        <w:t>institute patent litigation against any entity (including a</w:t>
      </w:r>
      <w:r>
        <w:rPr>
          <w:rFonts w:ascii="Arial" w:hAnsi="Arial" w:cs="Arial"/>
          <w:color w:val="333333"/>
          <w:sz w:val="21"/>
          <w:szCs w:val="21"/>
        </w:rPr>
        <w:br/>
        <w:t>cross-claim or counterclaim in a lawsuit) alleging that the Work</w:t>
      </w:r>
      <w:r>
        <w:rPr>
          <w:rFonts w:ascii="Arial" w:hAnsi="Arial" w:cs="Arial"/>
          <w:color w:val="333333"/>
          <w:sz w:val="21"/>
          <w:szCs w:val="21"/>
        </w:rPr>
        <w:br/>
        <w:t>or a Contribution incorporated within the Work constitutes direct</w:t>
      </w:r>
      <w:r>
        <w:rPr>
          <w:rFonts w:ascii="Arial" w:hAnsi="Arial" w:cs="Arial"/>
          <w:color w:val="333333"/>
          <w:sz w:val="21"/>
          <w:szCs w:val="21"/>
        </w:rPr>
        <w:br/>
        <w:t>or contributory patent infringement, then any patent licenses</w:t>
      </w:r>
      <w:r>
        <w:rPr>
          <w:rFonts w:ascii="Arial" w:hAnsi="Arial" w:cs="Arial"/>
          <w:color w:val="333333"/>
          <w:sz w:val="21"/>
          <w:szCs w:val="21"/>
        </w:rPr>
        <w:br/>
        <w:t>granted to You under this License for that Work shall terminate</w:t>
      </w:r>
      <w:r>
        <w:rPr>
          <w:rFonts w:ascii="Arial" w:hAnsi="Arial" w:cs="Arial"/>
          <w:color w:val="333333"/>
          <w:sz w:val="21"/>
          <w:szCs w:val="21"/>
        </w:rPr>
        <w:br/>
        <w:t>as of the date such litigation is filed.</w:t>
      </w:r>
    </w:p>
    <w:p w14:paraId="090F2D5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4. Redistribution. You may reproduce and distribute copies of the</w:t>
      </w:r>
      <w:r>
        <w:rPr>
          <w:rFonts w:ascii="Arial" w:hAnsi="Arial" w:cs="Arial"/>
          <w:color w:val="333333"/>
          <w:sz w:val="21"/>
          <w:szCs w:val="21"/>
        </w:rPr>
        <w:br/>
        <w:t>Work or Derivative Works thereof in any medium, with or without</w:t>
      </w:r>
      <w:r>
        <w:rPr>
          <w:rFonts w:ascii="Arial" w:hAnsi="Arial" w:cs="Arial"/>
          <w:color w:val="333333"/>
          <w:sz w:val="21"/>
          <w:szCs w:val="21"/>
        </w:rPr>
        <w:br/>
        <w:t>modifications, and in Source or Object form, provided that You</w:t>
      </w:r>
      <w:r>
        <w:rPr>
          <w:rFonts w:ascii="Arial" w:hAnsi="Arial" w:cs="Arial"/>
          <w:color w:val="333333"/>
          <w:sz w:val="21"/>
          <w:szCs w:val="21"/>
        </w:rPr>
        <w:br/>
        <w:t>meet the following conditions:</w:t>
      </w:r>
    </w:p>
    <w:p w14:paraId="264B6A4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 You must give any other recipients of the Work or</w:t>
      </w:r>
      <w:r>
        <w:rPr>
          <w:rFonts w:ascii="Arial" w:hAnsi="Arial" w:cs="Arial"/>
          <w:color w:val="333333"/>
          <w:sz w:val="21"/>
          <w:szCs w:val="21"/>
        </w:rPr>
        <w:br/>
        <w:t>Derivative Works a copy of this License; and</w:t>
      </w:r>
    </w:p>
    <w:p w14:paraId="3639E3F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(b) You must cause any modified files to carry prominent notices</w:t>
      </w:r>
      <w:r>
        <w:rPr>
          <w:rFonts w:ascii="Arial" w:hAnsi="Arial" w:cs="Arial"/>
          <w:color w:val="333333"/>
          <w:sz w:val="21"/>
          <w:szCs w:val="21"/>
        </w:rPr>
        <w:br/>
        <w:t>stating that You changed the files; and</w:t>
      </w:r>
    </w:p>
    <w:p w14:paraId="65EA517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 You must retain, in the Source form of any Derivative Works</w:t>
      </w:r>
      <w:r>
        <w:rPr>
          <w:rFonts w:ascii="Arial" w:hAnsi="Arial" w:cs="Arial"/>
          <w:color w:val="333333"/>
          <w:sz w:val="21"/>
          <w:szCs w:val="21"/>
        </w:rPr>
        <w:br/>
        <w:t>that You distribute, all copyright, patent, trademark, and</w:t>
      </w:r>
      <w:r>
        <w:rPr>
          <w:rFonts w:ascii="Arial" w:hAnsi="Arial" w:cs="Arial"/>
          <w:color w:val="333333"/>
          <w:sz w:val="21"/>
          <w:szCs w:val="21"/>
        </w:rPr>
        <w:br/>
        <w:t>attribution notices from the Source form of the Work,</w:t>
      </w:r>
      <w:r>
        <w:rPr>
          <w:rFonts w:ascii="Arial" w:hAnsi="Arial" w:cs="Arial"/>
          <w:color w:val="333333"/>
          <w:sz w:val="21"/>
          <w:szCs w:val="21"/>
        </w:rPr>
        <w:br/>
        <w:t>excluding those notices that do not pertain to any part of</w:t>
      </w:r>
      <w:r>
        <w:rPr>
          <w:rFonts w:ascii="Arial" w:hAnsi="Arial" w:cs="Arial"/>
          <w:color w:val="333333"/>
          <w:sz w:val="21"/>
          <w:szCs w:val="21"/>
        </w:rPr>
        <w:br/>
        <w:t>the Derivative Works; and</w:t>
      </w:r>
    </w:p>
    <w:p w14:paraId="694435E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(d) If the Work includes a "NOTICE" text file as part of its</w:t>
      </w:r>
      <w:r>
        <w:rPr>
          <w:rFonts w:ascii="Arial" w:hAnsi="Arial" w:cs="Arial"/>
          <w:color w:val="333333"/>
          <w:sz w:val="21"/>
          <w:szCs w:val="21"/>
        </w:rPr>
        <w:br/>
        <w:t>distribution, then any Derivative Works that You distribute must</w:t>
      </w:r>
      <w:r>
        <w:rPr>
          <w:rFonts w:ascii="Arial" w:hAnsi="Arial" w:cs="Arial"/>
          <w:color w:val="333333"/>
          <w:sz w:val="21"/>
          <w:szCs w:val="21"/>
        </w:rPr>
        <w:br/>
        <w:t>include a readable copy of the attribution notices contained</w:t>
      </w:r>
      <w:r>
        <w:rPr>
          <w:rFonts w:ascii="Arial" w:hAnsi="Arial" w:cs="Arial"/>
          <w:color w:val="333333"/>
          <w:sz w:val="21"/>
          <w:szCs w:val="21"/>
        </w:rPr>
        <w:br/>
        <w:t>within such NOTICE file, excluding those notices that do not</w:t>
      </w:r>
      <w:r>
        <w:rPr>
          <w:rFonts w:ascii="Arial" w:hAnsi="Arial" w:cs="Arial"/>
          <w:color w:val="333333"/>
          <w:sz w:val="21"/>
          <w:szCs w:val="21"/>
        </w:rPr>
        <w:br/>
        <w:t>pertain to any part of the Derivative Works, in at least one</w:t>
      </w:r>
      <w:r>
        <w:rPr>
          <w:rFonts w:ascii="Arial" w:hAnsi="Arial" w:cs="Arial"/>
          <w:color w:val="333333"/>
          <w:sz w:val="21"/>
          <w:szCs w:val="21"/>
        </w:rPr>
        <w:br/>
        <w:t>of the following places: within a NOTICE text file distributed</w:t>
      </w:r>
      <w:r>
        <w:rPr>
          <w:rFonts w:ascii="Arial" w:hAnsi="Arial" w:cs="Arial"/>
          <w:color w:val="333333"/>
          <w:sz w:val="21"/>
          <w:szCs w:val="21"/>
        </w:rPr>
        <w:br/>
        <w:t>as part of the Derivative Works; within the Source form or</w:t>
      </w:r>
      <w:r>
        <w:rPr>
          <w:rFonts w:ascii="Arial" w:hAnsi="Arial" w:cs="Arial"/>
          <w:color w:val="333333"/>
          <w:sz w:val="21"/>
          <w:szCs w:val="21"/>
        </w:rPr>
        <w:br/>
        <w:t>documentation, if provided along with the Derivative Works; or,</w:t>
      </w:r>
      <w:r>
        <w:rPr>
          <w:rFonts w:ascii="Arial" w:hAnsi="Arial" w:cs="Arial"/>
          <w:color w:val="333333"/>
          <w:sz w:val="21"/>
          <w:szCs w:val="21"/>
        </w:rPr>
        <w:br/>
        <w:t>within a display generated by the Derivative Works, if and</w:t>
      </w:r>
      <w:r>
        <w:rPr>
          <w:rFonts w:ascii="Arial" w:hAnsi="Arial" w:cs="Arial"/>
          <w:color w:val="333333"/>
          <w:sz w:val="21"/>
          <w:szCs w:val="21"/>
        </w:rPr>
        <w:br/>
        <w:t>wherever such third-party notices normally appear. The contents</w:t>
      </w:r>
      <w:r>
        <w:rPr>
          <w:rFonts w:ascii="Arial" w:hAnsi="Arial" w:cs="Arial"/>
          <w:color w:val="333333"/>
          <w:sz w:val="21"/>
          <w:szCs w:val="21"/>
        </w:rPr>
        <w:br/>
        <w:t>of the NOTICE file are for informational purposes only and</w:t>
      </w:r>
      <w:r>
        <w:rPr>
          <w:rFonts w:ascii="Arial" w:hAnsi="Arial" w:cs="Arial"/>
          <w:color w:val="333333"/>
          <w:sz w:val="21"/>
          <w:szCs w:val="21"/>
        </w:rPr>
        <w:br/>
        <w:t>do not modify the License. You may add Your own attribution</w:t>
      </w:r>
      <w:r>
        <w:rPr>
          <w:rFonts w:ascii="Arial" w:hAnsi="Arial" w:cs="Arial"/>
          <w:color w:val="333333"/>
          <w:sz w:val="21"/>
          <w:szCs w:val="21"/>
        </w:rPr>
        <w:br/>
        <w:t>notices within Derivative Works that You distribute, alongside</w:t>
      </w:r>
      <w:r>
        <w:rPr>
          <w:rFonts w:ascii="Arial" w:hAnsi="Arial" w:cs="Arial"/>
          <w:color w:val="333333"/>
          <w:sz w:val="21"/>
          <w:szCs w:val="21"/>
        </w:rPr>
        <w:br/>
        <w:t>or as an addendum to the NOTICE text from the Work, provided</w:t>
      </w:r>
      <w:r>
        <w:rPr>
          <w:rFonts w:ascii="Arial" w:hAnsi="Arial" w:cs="Arial"/>
          <w:color w:val="333333"/>
          <w:sz w:val="21"/>
          <w:szCs w:val="21"/>
        </w:rPr>
        <w:br/>
        <w:t>that such additional attribution notices cannot be construed</w:t>
      </w:r>
      <w:r>
        <w:rPr>
          <w:rFonts w:ascii="Arial" w:hAnsi="Arial" w:cs="Arial"/>
          <w:color w:val="333333"/>
          <w:sz w:val="21"/>
          <w:szCs w:val="21"/>
        </w:rPr>
        <w:br/>
        <w:t>as modifying the License.</w:t>
      </w:r>
    </w:p>
    <w:p w14:paraId="78D5639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may add Your own copyright statement to Your modifications and</w:t>
      </w:r>
      <w:r>
        <w:rPr>
          <w:rFonts w:ascii="Arial" w:hAnsi="Arial" w:cs="Arial"/>
          <w:color w:val="333333"/>
          <w:sz w:val="21"/>
          <w:szCs w:val="21"/>
        </w:rPr>
        <w:br/>
        <w:t>may provide additional or different license terms and conditions</w:t>
      </w:r>
      <w:r>
        <w:rPr>
          <w:rFonts w:ascii="Arial" w:hAnsi="Arial" w:cs="Arial"/>
          <w:color w:val="333333"/>
          <w:sz w:val="21"/>
          <w:szCs w:val="21"/>
        </w:rPr>
        <w:br/>
        <w:t>for use, reproduction, or distribution of Your modifications, or</w:t>
      </w:r>
      <w:r>
        <w:rPr>
          <w:rFonts w:ascii="Arial" w:hAnsi="Arial" w:cs="Arial"/>
          <w:color w:val="333333"/>
          <w:sz w:val="21"/>
          <w:szCs w:val="21"/>
        </w:rPr>
        <w:br/>
        <w:t>for any such Derivative Works as a whole, provided Your use,</w:t>
      </w:r>
      <w:r>
        <w:rPr>
          <w:rFonts w:ascii="Arial" w:hAnsi="Arial" w:cs="Arial"/>
          <w:color w:val="333333"/>
          <w:sz w:val="21"/>
          <w:szCs w:val="21"/>
        </w:rPr>
        <w:br/>
        <w:t>reproduction, and distribution of the Work otherwise complies with</w:t>
      </w:r>
      <w:r>
        <w:rPr>
          <w:rFonts w:ascii="Arial" w:hAnsi="Arial" w:cs="Arial"/>
          <w:color w:val="333333"/>
          <w:sz w:val="21"/>
          <w:szCs w:val="21"/>
        </w:rPr>
        <w:br/>
        <w:t>the conditions stated in this License.</w:t>
      </w:r>
    </w:p>
    <w:p w14:paraId="2D5A954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5. Submission of Contributions. Unless You explicitly state otherwise,</w:t>
      </w:r>
      <w:r>
        <w:rPr>
          <w:rFonts w:ascii="Arial" w:hAnsi="Arial" w:cs="Arial"/>
          <w:color w:val="333333"/>
          <w:sz w:val="21"/>
          <w:szCs w:val="21"/>
        </w:rPr>
        <w:br/>
        <w:t>any Contribution intentionally submitted for inclusion in the Work</w:t>
      </w:r>
      <w:r>
        <w:rPr>
          <w:rFonts w:ascii="Arial" w:hAnsi="Arial" w:cs="Arial"/>
          <w:color w:val="333333"/>
          <w:sz w:val="21"/>
          <w:szCs w:val="21"/>
        </w:rPr>
        <w:br/>
        <w:t>by You to the Licensor shall be under the terms and conditions of</w:t>
      </w:r>
      <w:r>
        <w:rPr>
          <w:rFonts w:ascii="Arial" w:hAnsi="Arial" w:cs="Arial"/>
          <w:color w:val="333333"/>
          <w:sz w:val="21"/>
          <w:szCs w:val="21"/>
        </w:rPr>
        <w:br/>
        <w:t>this License, without any additional terms or conditions.</w:t>
      </w:r>
      <w:r>
        <w:rPr>
          <w:rFonts w:ascii="Arial" w:hAnsi="Arial" w:cs="Arial"/>
          <w:color w:val="333333"/>
          <w:sz w:val="21"/>
          <w:szCs w:val="21"/>
        </w:rPr>
        <w:br/>
        <w:t>Notwithstanding the above, nothing herein shall supersede or modify</w:t>
      </w:r>
      <w:r>
        <w:rPr>
          <w:rFonts w:ascii="Arial" w:hAnsi="Arial" w:cs="Arial"/>
          <w:color w:val="333333"/>
          <w:sz w:val="21"/>
          <w:szCs w:val="21"/>
        </w:rPr>
        <w:br/>
        <w:t>the terms of any separate license agreement you may have executed</w:t>
      </w:r>
      <w:r>
        <w:rPr>
          <w:rFonts w:ascii="Arial" w:hAnsi="Arial" w:cs="Arial"/>
          <w:color w:val="333333"/>
          <w:sz w:val="21"/>
          <w:szCs w:val="21"/>
        </w:rPr>
        <w:br/>
        <w:t>with Licensor regarding such Contributions.</w:t>
      </w:r>
    </w:p>
    <w:p w14:paraId="071DEE0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6. Trademarks. This License does not grant permission to use the trade</w:t>
      </w:r>
      <w:r>
        <w:rPr>
          <w:rFonts w:ascii="Arial" w:hAnsi="Arial" w:cs="Arial"/>
          <w:color w:val="333333"/>
          <w:sz w:val="21"/>
          <w:szCs w:val="21"/>
        </w:rPr>
        <w:br/>
        <w:t>names, trademarks, service marks, or product names of the Licensor,</w:t>
      </w:r>
      <w:r>
        <w:rPr>
          <w:rFonts w:ascii="Arial" w:hAnsi="Arial" w:cs="Arial"/>
          <w:color w:val="333333"/>
          <w:sz w:val="21"/>
          <w:szCs w:val="21"/>
        </w:rPr>
        <w:br/>
        <w:t>except as required for reasonable and customary use in describing the</w:t>
      </w:r>
      <w:r>
        <w:rPr>
          <w:rFonts w:ascii="Arial" w:hAnsi="Arial" w:cs="Arial"/>
          <w:color w:val="333333"/>
          <w:sz w:val="21"/>
          <w:szCs w:val="21"/>
        </w:rPr>
        <w:br/>
        <w:t>origin of the Work and reproducing the content of the NOTICE file.</w:t>
      </w:r>
    </w:p>
    <w:p w14:paraId="2242757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7. Disclaimer of Warranty. Unless required by applicable law or</w:t>
      </w:r>
      <w:r>
        <w:rPr>
          <w:rFonts w:ascii="Arial" w:hAnsi="Arial" w:cs="Arial"/>
          <w:color w:val="333333"/>
          <w:sz w:val="21"/>
          <w:szCs w:val="21"/>
        </w:rPr>
        <w:br/>
        <w:t>agreed to in writing, Licensor provides the Work (and each</w:t>
      </w:r>
      <w:r>
        <w:rPr>
          <w:rFonts w:ascii="Arial" w:hAnsi="Arial" w:cs="Arial"/>
          <w:color w:val="333333"/>
          <w:sz w:val="21"/>
          <w:szCs w:val="21"/>
        </w:rPr>
        <w:br/>
        <w:t>Contributor provides its Contributions) on an "AS IS" BASIS,</w:t>
      </w:r>
      <w:r>
        <w:rPr>
          <w:rFonts w:ascii="Arial" w:hAnsi="Arial" w:cs="Arial"/>
          <w:color w:val="333333"/>
          <w:sz w:val="21"/>
          <w:szCs w:val="21"/>
        </w:rPr>
        <w:br/>
        <w:t>WITHOUT WARRANTIES OR CONDITIONS OF ANY KIND, either express or</w:t>
      </w:r>
      <w:r>
        <w:rPr>
          <w:rFonts w:ascii="Arial" w:hAnsi="Arial" w:cs="Arial"/>
          <w:color w:val="333333"/>
          <w:sz w:val="21"/>
          <w:szCs w:val="21"/>
        </w:rPr>
        <w:br/>
        <w:t>implied, including, without limitation, any warranties or conditions</w:t>
      </w:r>
      <w:r>
        <w:rPr>
          <w:rFonts w:ascii="Arial" w:hAnsi="Arial" w:cs="Arial"/>
          <w:color w:val="333333"/>
          <w:sz w:val="21"/>
          <w:szCs w:val="21"/>
        </w:rPr>
        <w:br/>
        <w:t>of TITLE, NON-INFRINGEMENT, MERCHANTABILITY, or FITNESS FOR A</w:t>
      </w:r>
      <w:r>
        <w:rPr>
          <w:rFonts w:ascii="Arial" w:hAnsi="Arial" w:cs="Arial"/>
          <w:color w:val="333333"/>
          <w:sz w:val="21"/>
          <w:szCs w:val="21"/>
        </w:rPr>
        <w:br/>
        <w:t>PARTICULAR PURPOSE. You are solely responsible for determining the</w:t>
      </w:r>
      <w:r>
        <w:rPr>
          <w:rFonts w:ascii="Arial" w:hAnsi="Arial" w:cs="Arial"/>
          <w:color w:val="333333"/>
          <w:sz w:val="21"/>
          <w:szCs w:val="21"/>
        </w:rPr>
        <w:br/>
        <w:t>appropriateness of using or redistributing the Work and assume any</w:t>
      </w:r>
      <w:r>
        <w:rPr>
          <w:rFonts w:ascii="Arial" w:hAnsi="Arial" w:cs="Arial"/>
          <w:color w:val="333333"/>
          <w:sz w:val="21"/>
          <w:szCs w:val="21"/>
        </w:rPr>
        <w:br/>
        <w:t>risks associated with Your exercise of permissions under this License.</w:t>
      </w:r>
    </w:p>
    <w:p w14:paraId="6AA0282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8. Limitation of Liability. In no event and under no legal theory,</w:t>
      </w:r>
      <w:r>
        <w:rPr>
          <w:rFonts w:ascii="Arial" w:hAnsi="Arial" w:cs="Arial"/>
          <w:color w:val="333333"/>
          <w:sz w:val="21"/>
          <w:szCs w:val="21"/>
        </w:rPr>
        <w:br/>
        <w:t>whether in tort (including negligence), contract, or otherwise,</w:t>
      </w:r>
      <w:r>
        <w:rPr>
          <w:rFonts w:ascii="Arial" w:hAnsi="Arial" w:cs="Arial"/>
          <w:color w:val="333333"/>
          <w:sz w:val="21"/>
          <w:szCs w:val="21"/>
        </w:rPr>
        <w:br/>
        <w:t>unless required by applicable law (such as deliberate and grossly</w:t>
      </w:r>
      <w:r>
        <w:rPr>
          <w:rFonts w:ascii="Arial" w:hAnsi="Arial" w:cs="Arial"/>
          <w:color w:val="333333"/>
          <w:sz w:val="21"/>
          <w:szCs w:val="21"/>
        </w:rPr>
        <w:br/>
        <w:t>negligent acts) or agreed to in writing, shall any Contributor be</w:t>
      </w:r>
      <w:r>
        <w:rPr>
          <w:rFonts w:ascii="Arial" w:hAnsi="Arial" w:cs="Arial"/>
          <w:color w:val="333333"/>
          <w:sz w:val="21"/>
          <w:szCs w:val="21"/>
        </w:rPr>
        <w:br/>
        <w:t>liable to You for damages, including any direct, indirect, special,</w:t>
      </w:r>
      <w:r>
        <w:rPr>
          <w:rFonts w:ascii="Arial" w:hAnsi="Arial" w:cs="Arial"/>
          <w:color w:val="333333"/>
          <w:sz w:val="21"/>
          <w:szCs w:val="21"/>
        </w:rPr>
        <w:br/>
        <w:t>incidental, or consequential damages of any character arising as a</w:t>
      </w:r>
      <w:r>
        <w:rPr>
          <w:rFonts w:ascii="Arial" w:hAnsi="Arial" w:cs="Arial"/>
          <w:color w:val="333333"/>
          <w:sz w:val="21"/>
          <w:szCs w:val="21"/>
        </w:rPr>
        <w:br/>
        <w:t>result of this License or out of the use or inability to use the</w:t>
      </w:r>
      <w:r>
        <w:rPr>
          <w:rFonts w:ascii="Arial" w:hAnsi="Arial" w:cs="Arial"/>
          <w:color w:val="333333"/>
          <w:sz w:val="21"/>
          <w:szCs w:val="21"/>
        </w:rPr>
        <w:br/>
        <w:t>Work (including but not limited to damages for loss of goodwill,</w:t>
      </w:r>
      <w:r>
        <w:rPr>
          <w:rFonts w:ascii="Arial" w:hAnsi="Arial" w:cs="Arial"/>
          <w:color w:val="333333"/>
          <w:sz w:val="21"/>
          <w:szCs w:val="21"/>
        </w:rPr>
        <w:br/>
      </w:r>
      <w:r>
        <w:rPr>
          <w:rFonts w:ascii="Arial" w:hAnsi="Arial" w:cs="Arial"/>
          <w:color w:val="333333"/>
          <w:sz w:val="21"/>
          <w:szCs w:val="21"/>
        </w:rPr>
        <w:lastRenderedPageBreak/>
        <w:t>work stoppage, computer failure or malfunction, or any and all</w:t>
      </w:r>
      <w:r>
        <w:rPr>
          <w:rFonts w:ascii="Arial" w:hAnsi="Arial" w:cs="Arial"/>
          <w:color w:val="333333"/>
          <w:sz w:val="21"/>
          <w:szCs w:val="21"/>
        </w:rPr>
        <w:br/>
        <w:t>other commercial damages or losses), even if such Contributor</w:t>
      </w:r>
      <w:r>
        <w:rPr>
          <w:rFonts w:ascii="Arial" w:hAnsi="Arial" w:cs="Arial"/>
          <w:color w:val="333333"/>
          <w:sz w:val="21"/>
          <w:szCs w:val="21"/>
        </w:rPr>
        <w:br/>
        <w:t>has been advised of the possibility of such damages.</w:t>
      </w:r>
    </w:p>
    <w:p w14:paraId="1D31FBB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9. Accepting Warranty or Additional Liability. While redistributing</w:t>
      </w:r>
      <w:r>
        <w:rPr>
          <w:rFonts w:ascii="Arial" w:hAnsi="Arial" w:cs="Arial"/>
          <w:color w:val="333333"/>
          <w:sz w:val="21"/>
          <w:szCs w:val="21"/>
        </w:rPr>
        <w:br/>
        <w:t>the Work or Derivative Works thereof, You may choose to offer,</w:t>
      </w:r>
      <w:r>
        <w:rPr>
          <w:rFonts w:ascii="Arial" w:hAnsi="Arial" w:cs="Arial"/>
          <w:color w:val="333333"/>
          <w:sz w:val="21"/>
          <w:szCs w:val="21"/>
        </w:rPr>
        <w:br/>
        <w:t>and charge a fee for, acceptance of support, warranty, indemnity,</w:t>
      </w:r>
      <w:r>
        <w:rPr>
          <w:rFonts w:ascii="Arial" w:hAnsi="Arial" w:cs="Arial"/>
          <w:color w:val="333333"/>
          <w:sz w:val="21"/>
          <w:szCs w:val="21"/>
        </w:rPr>
        <w:br/>
        <w:t>or other liability obligations and/or rights consistent with this</w:t>
      </w:r>
      <w:r>
        <w:rPr>
          <w:rFonts w:ascii="Arial" w:hAnsi="Arial" w:cs="Arial"/>
          <w:color w:val="333333"/>
          <w:sz w:val="21"/>
          <w:szCs w:val="21"/>
        </w:rPr>
        <w:br/>
        <w:t>License. However, in accepting such obligations, You may act only</w:t>
      </w:r>
      <w:r>
        <w:rPr>
          <w:rFonts w:ascii="Arial" w:hAnsi="Arial" w:cs="Arial"/>
          <w:color w:val="333333"/>
          <w:sz w:val="21"/>
          <w:szCs w:val="21"/>
        </w:rPr>
        <w:br/>
        <w:t>on Your own behalf and on Your sole responsibility, not on behalf</w:t>
      </w:r>
      <w:r>
        <w:rPr>
          <w:rFonts w:ascii="Arial" w:hAnsi="Arial" w:cs="Arial"/>
          <w:color w:val="333333"/>
          <w:sz w:val="21"/>
          <w:szCs w:val="21"/>
        </w:rPr>
        <w:br/>
        <w:t>of any other Contributor, and only if You agree to indemnify,</w:t>
      </w:r>
      <w:r>
        <w:rPr>
          <w:rFonts w:ascii="Arial" w:hAnsi="Arial" w:cs="Arial"/>
          <w:color w:val="333333"/>
          <w:sz w:val="21"/>
          <w:szCs w:val="21"/>
        </w:rPr>
        <w:br/>
        <w:t>defend, and hold each Contributor harmless for any liability</w:t>
      </w:r>
      <w:r>
        <w:rPr>
          <w:rFonts w:ascii="Arial" w:hAnsi="Arial" w:cs="Arial"/>
          <w:color w:val="333333"/>
          <w:sz w:val="21"/>
          <w:szCs w:val="21"/>
        </w:rPr>
        <w:br/>
        <w:t>incurred by, or claims asserted against, such Contributor by reason</w:t>
      </w:r>
      <w:r>
        <w:rPr>
          <w:rFonts w:ascii="Arial" w:hAnsi="Arial" w:cs="Arial"/>
          <w:color w:val="333333"/>
          <w:sz w:val="21"/>
          <w:szCs w:val="21"/>
        </w:rPr>
        <w:br/>
        <w:t>of your accepting any such warranty or additional liability.</w:t>
      </w:r>
    </w:p>
    <w:p w14:paraId="2191C21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END OF TERMS AND CONDITIONS</w:t>
      </w:r>
    </w:p>
    <w:p w14:paraId="6FCFD1C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APPENDIX: How to apply the Apache License to your work.</w:t>
      </w:r>
    </w:p>
    <w:p w14:paraId="12B0C9C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apply the Apache License to your work, attach the following</w:t>
      </w:r>
      <w:r>
        <w:rPr>
          <w:rFonts w:ascii="Arial" w:hAnsi="Arial" w:cs="Arial"/>
          <w:color w:val="333333"/>
          <w:sz w:val="21"/>
          <w:szCs w:val="21"/>
        </w:rPr>
        <w:br/>
        <w:t>boilerplate notice, with the fields enclosed by brackets "[]"</w:t>
      </w:r>
      <w:r>
        <w:rPr>
          <w:rFonts w:ascii="Arial" w:hAnsi="Arial" w:cs="Arial"/>
          <w:color w:val="333333"/>
          <w:sz w:val="21"/>
          <w:szCs w:val="21"/>
        </w:rPr>
        <w:br/>
        <w:t>replaced with your own identifying information. (Don't include</w:t>
      </w:r>
      <w:r>
        <w:rPr>
          <w:rFonts w:ascii="Arial" w:hAnsi="Arial" w:cs="Arial"/>
          <w:color w:val="333333"/>
          <w:sz w:val="21"/>
          <w:szCs w:val="21"/>
        </w:rPr>
        <w:br/>
        <w:t>the brackets!) The text should be enclosed in the appropriate</w:t>
      </w:r>
      <w:r>
        <w:rPr>
          <w:rFonts w:ascii="Arial" w:hAnsi="Arial" w:cs="Arial"/>
          <w:color w:val="333333"/>
          <w:sz w:val="21"/>
          <w:szCs w:val="21"/>
        </w:rPr>
        <w:br/>
        <w:t>comment syntax for the file format. We also recommend that a</w:t>
      </w:r>
      <w:r>
        <w:rPr>
          <w:rFonts w:ascii="Arial" w:hAnsi="Arial" w:cs="Arial"/>
          <w:color w:val="333333"/>
          <w:sz w:val="21"/>
          <w:szCs w:val="21"/>
        </w:rPr>
        <w:br/>
        <w:t>file or class name and description of purpose be included on the</w:t>
      </w:r>
      <w:r>
        <w:rPr>
          <w:rFonts w:ascii="Arial" w:hAnsi="Arial" w:cs="Arial"/>
          <w:color w:val="333333"/>
          <w:sz w:val="21"/>
          <w:szCs w:val="21"/>
        </w:rPr>
        <w:br/>
        <w:t>same "printed page" as the copyright notice for easier</w:t>
      </w:r>
      <w:r>
        <w:rPr>
          <w:rFonts w:ascii="Arial" w:hAnsi="Arial" w:cs="Arial"/>
          <w:color w:val="333333"/>
          <w:sz w:val="21"/>
          <w:szCs w:val="21"/>
        </w:rPr>
        <w:br/>
        <w:t>identification within third-party archives.</w:t>
      </w:r>
    </w:p>
    <w:p w14:paraId="233A314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[yyyy] [name of copyright owner]</w:t>
      </w:r>
    </w:p>
    <w:p w14:paraId="0A8099E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Licensed under the Apache License, Version 2.0 (the "License");</w:t>
      </w:r>
      <w:r>
        <w:rPr>
          <w:rFonts w:ascii="Arial" w:hAnsi="Arial" w:cs="Arial"/>
          <w:color w:val="333333"/>
          <w:sz w:val="21"/>
          <w:szCs w:val="21"/>
        </w:rPr>
        <w:br/>
        <w:t>you may not use this file except in compliance with the License.</w:t>
      </w:r>
      <w:r>
        <w:rPr>
          <w:rFonts w:ascii="Arial" w:hAnsi="Arial" w:cs="Arial"/>
          <w:color w:val="333333"/>
          <w:sz w:val="21"/>
          <w:szCs w:val="21"/>
        </w:rPr>
        <w:br/>
        <w:t>You may obtain a copy of the License at</w:t>
      </w:r>
    </w:p>
    <w:p w14:paraId="029C0B9B" w14:textId="77777777" w:rsidR="00000C26" w:rsidRDefault="00AB6AA4" w:rsidP="00000C26">
      <w:pPr>
        <w:pStyle w:val="NormalWeb"/>
        <w:shd w:val="clear" w:color="auto" w:fill="FFFFFF"/>
        <w:spacing w:before="150" w:beforeAutospacing="0" w:after="0" w:afterAutospacing="0"/>
        <w:rPr>
          <w:rFonts w:ascii="Arial" w:hAnsi="Arial" w:cs="Arial"/>
          <w:color w:val="333333"/>
          <w:sz w:val="21"/>
          <w:szCs w:val="21"/>
        </w:rPr>
      </w:pPr>
      <w:hyperlink r:id="rId158" w:history="1">
        <w:r w:rsidR="00000C26">
          <w:rPr>
            <w:rStyle w:val="Hyperlink"/>
            <w:rFonts w:ascii="Arial" w:hAnsi="Arial" w:cs="Arial"/>
            <w:color w:val="3572B0"/>
            <w:sz w:val="21"/>
            <w:szCs w:val="21"/>
          </w:rPr>
          <w:t>http://www.apache.org/licenses/LICENSE-2.0</w:t>
        </w:r>
      </w:hyperlink>
    </w:p>
    <w:p w14:paraId="3775FBF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Unless required by applicable law or agreed to in writing, software</w:t>
      </w:r>
      <w:r>
        <w:rPr>
          <w:rFonts w:ascii="Arial" w:hAnsi="Arial" w:cs="Arial"/>
          <w:color w:val="333333"/>
          <w:sz w:val="21"/>
          <w:szCs w:val="21"/>
        </w:rPr>
        <w:br/>
        <w:t>distributed under the License is distributed on an "AS IS" BASIS,</w:t>
      </w:r>
      <w:r>
        <w:rPr>
          <w:rFonts w:ascii="Arial" w:hAnsi="Arial" w:cs="Arial"/>
          <w:color w:val="333333"/>
          <w:sz w:val="21"/>
          <w:szCs w:val="21"/>
        </w:rPr>
        <w:br/>
        <w:t>WITHOUT WARRANTIES OR CONDITIONS OF ANY KIND, either express or implied.</w:t>
      </w:r>
      <w:r>
        <w:rPr>
          <w:rFonts w:ascii="Arial" w:hAnsi="Arial" w:cs="Arial"/>
          <w:color w:val="333333"/>
          <w:sz w:val="21"/>
          <w:szCs w:val="21"/>
        </w:rPr>
        <w:br/>
        <w:t>See the License for the specific language governing permissions and</w:t>
      </w:r>
      <w:r>
        <w:rPr>
          <w:rFonts w:ascii="Arial" w:hAnsi="Arial" w:cs="Arial"/>
          <w:color w:val="333333"/>
          <w:sz w:val="21"/>
          <w:szCs w:val="21"/>
        </w:rPr>
        <w:br/>
        <w:t>limitations under the License.</w:t>
      </w:r>
    </w:p>
    <w:p w14:paraId="4451327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A08EA7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318F4F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lodash LICENSE (node_modules\lodash\LICENSE)</w:t>
      </w:r>
      <w:r>
        <w:rPr>
          <w:rFonts w:ascii="Arial" w:hAnsi="Arial" w:cs="Arial"/>
          <w:color w:val="333333"/>
          <w:sz w:val="21"/>
          <w:szCs w:val="21"/>
        </w:rPr>
        <w:br/>
        <w:t>--------------------------------------------------------------------------------</w:t>
      </w:r>
      <w:r>
        <w:rPr>
          <w:rFonts w:ascii="Arial" w:hAnsi="Arial" w:cs="Arial"/>
          <w:color w:val="333333"/>
          <w:sz w:val="21"/>
          <w:szCs w:val="21"/>
        </w:rPr>
        <w:br/>
        <w:t>Copyright JS Foundation and other contributors &lt;</w:t>
      </w:r>
      <w:hyperlink r:id="rId159" w:history="1">
        <w:r>
          <w:rPr>
            <w:rStyle w:val="Hyperlink"/>
            <w:rFonts w:ascii="Arial" w:hAnsi="Arial" w:cs="Arial"/>
            <w:color w:val="3572B0"/>
            <w:sz w:val="21"/>
            <w:szCs w:val="21"/>
          </w:rPr>
          <w:t>https://js.foundation/</w:t>
        </w:r>
      </w:hyperlink>
      <w:r>
        <w:rPr>
          <w:rFonts w:ascii="Arial" w:hAnsi="Arial" w:cs="Arial"/>
          <w:color w:val="333333"/>
          <w:sz w:val="21"/>
          <w:szCs w:val="21"/>
        </w:rPr>
        <w:t>&gt;</w:t>
      </w:r>
    </w:p>
    <w:p w14:paraId="2F7B424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Based on Underscore.js, copyright Jeremy Ashkenas,</w:t>
      </w:r>
      <w:r>
        <w:rPr>
          <w:rFonts w:ascii="Arial" w:hAnsi="Arial" w:cs="Arial"/>
          <w:color w:val="333333"/>
          <w:sz w:val="21"/>
          <w:szCs w:val="21"/>
        </w:rPr>
        <w:br/>
        <w:t>DocumentCloud and Investigative Reporters &amp; Editors &lt;</w:t>
      </w:r>
      <w:hyperlink r:id="rId160" w:history="1">
        <w:r>
          <w:rPr>
            <w:rStyle w:val="Hyperlink"/>
            <w:rFonts w:ascii="Arial" w:hAnsi="Arial" w:cs="Arial"/>
            <w:color w:val="3572B0"/>
            <w:sz w:val="21"/>
            <w:szCs w:val="21"/>
          </w:rPr>
          <w:t>http://underscorejs.org/</w:t>
        </w:r>
      </w:hyperlink>
      <w:r>
        <w:rPr>
          <w:rFonts w:ascii="Arial" w:hAnsi="Arial" w:cs="Arial"/>
          <w:color w:val="333333"/>
          <w:sz w:val="21"/>
          <w:szCs w:val="21"/>
        </w:rPr>
        <w:t>&gt;</w:t>
      </w:r>
    </w:p>
    <w:p w14:paraId="26AAC31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consists of voluntary contributions made by many</w:t>
      </w:r>
      <w:r>
        <w:rPr>
          <w:rFonts w:ascii="Arial" w:hAnsi="Arial" w:cs="Arial"/>
          <w:color w:val="333333"/>
          <w:sz w:val="21"/>
          <w:szCs w:val="21"/>
        </w:rPr>
        <w:br/>
        <w:t>individuals. For exact contribution history, see the revision history</w:t>
      </w:r>
      <w:r>
        <w:rPr>
          <w:rFonts w:ascii="Arial" w:hAnsi="Arial" w:cs="Arial"/>
          <w:color w:val="333333"/>
          <w:sz w:val="21"/>
          <w:szCs w:val="21"/>
        </w:rPr>
        <w:br/>
        <w:t>available at</w:t>
      </w:r>
      <w:r>
        <w:rPr>
          <w:rStyle w:val="apple-converted-space"/>
          <w:rFonts w:ascii="Arial" w:hAnsi="Arial" w:cs="Arial"/>
          <w:color w:val="333333"/>
          <w:sz w:val="21"/>
          <w:szCs w:val="21"/>
        </w:rPr>
        <w:t> </w:t>
      </w:r>
      <w:hyperlink r:id="rId161" w:history="1">
        <w:r>
          <w:rPr>
            <w:rStyle w:val="Hyperlink"/>
            <w:rFonts w:ascii="Arial" w:hAnsi="Arial" w:cs="Arial"/>
            <w:color w:val="3572B0"/>
            <w:sz w:val="21"/>
            <w:szCs w:val="21"/>
          </w:rPr>
          <w:t>https://github.com/lodash/lodash</w:t>
        </w:r>
      </w:hyperlink>
    </w:p>
    <w:p w14:paraId="000AF14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following license applies to all parts of this software except as</w:t>
      </w:r>
      <w:r>
        <w:rPr>
          <w:rFonts w:ascii="Arial" w:hAnsi="Arial" w:cs="Arial"/>
          <w:color w:val="333333"/>
          <w:sz w:val="21"/>
          <w:szCs w:val="21"/>
        </w:rPr>
        <w:br/>
        <w:t>documented below:</w:t>
      </w:r>
    </w:p>
    <w:p w14:paraId="3ED79CF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0AD9DF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4F91622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1770053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w:t>
      </w:r>
      <w:r>
        <w:rPr>
          <w:rFonts w:ascii="Arial" w:hAnsi="Arial" w:cs="Arial"/>
          <w:color w:val="333333"/>
          <w:sz w:val="21"/>
          <w:szCs w:val="21"/>
        </w:rPr>
        <w:br/>
        <w:t>NONINFRINGEMENT. IN NO EVENT SHALL THE AUTHORS OR COPYRIGHT HOLDERS BE</w:t>
      </w:r>
      <w:r>
        <w:rPr>
          <w:rFonts w:ascii="Arial" w:hAnsi="Arial" w:cs="Arial"/>
          <w:color w:val="333333"/>
          <w:sz w:val="21"/>
          <w:szCs w:val="21"/>
        </w:rPr>
        <w:br/>
        <w:t>LIABLE FOR ANY CLAIM, DAMAGES OR OTHER LIABILITY, WHETHER IN AN ACTION</w:t>
      </w:r>
      <w:r>
        <w:rPr>
          <w:rFonts w:ascii="Arial" w:hAnsi="Arial" w:cs="Arial"/>
          <w:color w:val="333333"/>
          <w:sz w:val="21"/>
          <w:szCs w:val="21"/>
        </w:rPr>
        <w:br/>
        <w:t>OF CONTRACT, TORT OR OTHERWISE, ARISING FROM, OUT OF OR IN CONNECTION</w:t>
      </w:r>
      <w:r>
        <w:rPr>
          <w:rFonts w:ascii="Arial" w:hAnsi="Arial" w:cs="Arial"/>
          <w:color w:val="333333"/>
          <w:sz w:val="21"/>
          <w:szCs w:val="21"/>
        </w:rPr>
        <w:br/>
        <w:t>WITH THE SOFTWARE OR THE USE OR OTHER DEALINGS IN THE SOFTWARE.</w:t>
      </w:r>
    </w:p>
    <w:p w14:paraId="3F857AB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EC1362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and related rights for sample code are waived via CC0. Sample</w:t>
      </w:r>
      <w:r>
        <w:rPr>
          <w:rFonts w:ascii="Arial" w:hAnsi="Arial" w:cs="Arial"/>
          <w:color w:val="333333"/>
          <w:sz w:val="21"/>
          <w:szCs w:val="21"/>
        </w:rPr>
        <w:br/>
        <w:t>code is defined as all source code displayed within the prose of the</w:t>
      </w:r>
      <w:r>
        <w:rPr>
          <w:rFonts w:ascii="Arial" w:hAnsi="Arial" w:cs="Arial"/>
          <w:color w:val="333333"/>
          <w:sz w:val="21"/>
          <w:szCs w:val="21"/>
        </w:rPr>
        <w:br/>
        <w:t>documentation.</w:t>
      </w:r>
    </w:p>
    <w:p w14:paraId="5547BCE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CC0:</w:t>
      </w:r>
      <w:r>
        <w:rPr>
          <w:rStyle w:val="apple-converted-space"/>
          <w:rFonts w:ascii="Arial" w:hAnsi="Arial" w:cs="Arial"/>
          <w:color w:val="333333"/>
          <w:sz w:val="21"/>
          <w:szCs w:val="21"/>
        </w:rPr>
        <w:t> </w:t>
      </w:r>
      <w:hyperlink r:id="rId162" w:history="1">
        <w:r>
          <w:rPr>
            <w:rStyle w:val="Hyperlink"/>
            <w:rFonts w:ascii="Arial" w:hAnsi="Arial" w:cs="Arial"/>
            <w:color w:val="3572B0"/>
            <w:sz w:val="21"/>
            <w:szCs w:val="21"/>
          </w:rPr>
          <w:t>http://creativecommons.org/publicdomain/zero/1.0/</w:t>
        </w:r>
      </w:hyperlink>
    </w:p>
    <w:p w14:paraId="3C25D27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208DB9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Files located in the node_modules and vendor directories are externally</w:t>
      </w:r>
      <w:r>
        <w:rPr>
          <w:rFonts w:ascii="Arial" w:hAnsi="Arial" w:cs="Arial"/>
          <w:color w:val="333333"/>
          <w:sz w:val="21"/>
          <w:szCs w:val="21"/>
        </w:rPr>
        <w:br/>
        <w:t>maintained libraries used by this software which have their own</w:t>
      </w:r>
      <w:r>
        <w:rPr>
          <w:rFonts w:ascii="Arial" w:hAnsi="Arial" w:cs="Arial"/>
          <w:color w:val="333333"/>
          <w:sz w:val="21"/>
          <w:szCs w:val="21"/>
        </w:rPr>
        <w:br/>
        <w:t>licenses; we recommend you read them, as their terms may differ from the</w:t>
      </w:r>
      <w:r>
        <w:rPr>
          <w:rFonts w:ascii="Arial" w:hAnsi="Arial" w:cs="Arial"/>
          <w:color w:val="333333"/>
          <w:sz w:val="21"/>
          <w:szCs w:val="21"/>
        </w:rPr>
        <w:br/>
        <w:t>terms above.</w:t>
      </w:r>
    </w:p>
    <w:p w14:paraId="78DC924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0E3D17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EE83DE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negotiator LICENSE (node_modules\negotiator\LICENSE)</w:t>
      </w:r>
      <w:r>
        <w:rPr>
          <w:rFonts w:ascii="Arial" w:hAnsi="Arial" w:cs="Arial"/>
          <w:color w:val="333333"/>
          <w:sz w:val="21"/>
          <w:szCs w:val="21"/>
        </w:rPr>
        <w:br/>
        <w:t>--------------------------------------------------------------------------------</w:t>
      </w:r>
      <w:r>
        <w:rPr>
          <w:rFonts w:ascii="Arial" w:hAnsi="Arial" w:cs="Arial"/>
          <w:color w:val="333333"/>
          <w:sz w:val="21"/>
          <w:szCs w:val="21"/>
        </w:rPr>
        <w:br/>
        <w:t>(The MIT License)</w:t>
      </w:r>
    </w:p>
    <w:p w14:paraId="2E9C18D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2012-2014 Federico Romero</w:t>
      </w:r>
      <w:r>
        <w:rPr>
          <w:rFonts w:ascii="Arial" w:hAnsi="Arial" w:cs="Arial"/>
          <w:color w:val="333333"/>
          <w:sz w:val="21"/>
          <w:szCs w:val="21"/>
        </w:rPr>
        <w:br/>
        <w:t>Copyright (c) 2012-2014 Isaac Z. Schlueter</w:t>
      </w:r>
      <w:r>
        <w:rPr>
          <w:rFonts w:ascii="Arial" w:hAnsi="Arial" w:cs="Arial"/>
          <w:color w:val="333333"/>
          <w:sz w:val="21"/>
          <w:szCs w:val="21"/>
        </w:rPr>
        <w:br/>
        <w:t>Copyright (c) 2014-2015 Douglas Christopher Wilson</w:t>
      </w:r>
    </w:p>
    <w:p w14:paraId="3572D4F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r>
      <w:r>
        <w:rPr>
          <w:rFonts w:ascii="Arial" w:hAnsi="Arial" w:cs="Arial"/>
          <w:color w:val="333333"/>
          <w:sz w:val="21"/>
          <w:szCs w:val="21"/>
        </w:rPr>
        <w:lastRenderedPageBreak/>
        <w:t>permit persons to whom the Software is furnished to do so, subject to</w:t>
      </w:r>
      <w:r>
        <w:rPr>
          <w:rFonts w:ascii="Arial" w:hAnsi="Arial" w:cs="Arial"/>
          <w:color w:val="333333"/>
          <w:sz w:val="21"/>
          <w:szCs w:val="21"/>
        </w:rPr>
        <w:br/>
        <w:t>the following conditions:</w:t>
      </w:r>
    </w:p>
    <w:p w14:paraId="1161CDA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701BF83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 NONINFRINGEMENT.</w:t>
      </w:r>
      <w:r>
        <w:rPr>
          <w:rFonts w:ascii="Arial" w:hAnsi="Arial" w:cs="Arial"/>
          <w:color w:val="333333"/>
          <w:sz w:val="21"/>
          <w:szCs w:val="21"/>
        </w:rPr>
        <w:br/>
        <w:t>IN NO EVENT SHALL THE AUTHORS OR COPYRIGHT HOLDERS BE LIABLE FOR ANY</w:t>
      </w:r>
      <w:r>
        <w:rPr>
          <w:rFonts w:ascii="Arial" w:hAnsi="Arial" w:cs="Arial"/>
          <w:color w:val="333333"/>
          <w:sz w:val="21"/>
          <w:szCs w:val="21"/>
        </w:rPr>
        <w:br/>
        <w:t>CLAIM, DAMAGES OR OTHER LIABILITY, WHETHER IN AN ACTION OF CONTRACT,</w:t>
      </w:r>
      <w:r>
        <w:rPr>
          <w:rFonts w:ascii="Arial" w:hAnsi="Arial" w:cs="Arial"/>
          <w:color w:val="333333"/>
          <w:sz w:val="21"/>
          <w:szCs w:val="21"/>
        </w:rPr>
        <w:br/>
        <w:t>TORT OR OTHERWISE, ARISING FROM, OUT OF OR IN CONNECTION WITH THE</w:t>
      </w:r>
      <w:r>
        <w:rPr>
          <w:rFonts w:ascii="Arial" w:hAnsi="Arial" w:cs="Arial"/>
          <w:color w:val="333333"/>
          <w:sz w:val="21"/>
          <w:szCs w:val="21"/>
        </w:rPr>
        <w:br/>
        <w:t>SOFTWARE OR THE USE OR OTHER DEALINGS IN THE SOFTWARE.</w:t>
      </w:r>
    </w:p>
    <w:p w14:paraId="7C0DCFF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8F0E25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A1DC7AA" w14:textId="77777777" w:rsidR="00C23A08"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node-forge LICENSE (node_modules\node-forge\LICENSE)</w:t>
      </w:r>
      <w:r>
        <w:rPr>
          <w:rFonts w:ascii="Arial" w:hAnsi="Arial" w:cs="Arial"/>
          <w:color w:val="333333"/>
          <w:sz w:val="21"/>
          <w:szCs w:val="21"/>
        </w:rPr>
        <w:br/>
        <w:t>--------------------------------------------------------------------------------</w:t>
      </w:r>
      <w:r>
        <w:rPr>
          <w:rFonts w:ascii="Arial" w:hAnsi="Arial" w:cs="Arial"/>
          <w:color w:val="333333"/>
          <w:sz w:val="21"/>
          <w:szCs w:val="21"/>
        </w:rPr>
        <w:br/>
      </w:r>
    </w:p>
    <w:p w14:paraId="03C44AAC" w14:textId="1C71687A" w:rsidR="00C23A08" w:rsidRDefault="00C23A08"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Licensed under the BSD license.</w:t>
      </w:r>
    </w:p>
    <w:p w14:paraId="0C2918AD" w14:textId="6381C08A"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may use the Forge project under the terms of either the BSD License or the</w:t>
      </w:r>
      <w:r>
        <w:rPr>
          <w:rFonts w:ascii="Arial" w:hAnsi="Arial" w:cs="Arial"/>
          <w:color w:val="333333"/>
          <w:sz w:val="21"/>
          <w:szCs w:val="21"/>
        </w:rPr>
        <w:br/>
        <w:t>GNU General Public License (GPL) Version 2.</w:t>
      </w:r>
    </w:p>
    <w:p w14:paraId="1FA4673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BSD License is recommended for most projects. It is simple and easy to</w:t>
      </w:r>
      <w:r>
        <w:rPr>
          <w:rFonts w:ascii="Arial" w:hAnsi="Arial" w:cs="Arial"/>
          <w:color w:val="333333"/>
          <w:sz w:val="21"/>
          <w:szCs w:val="21"/>
        </w:rPr>
        <w:br/>
        <w:t>understand and it places almost no restrictions on what you can do with the</w:t>
      </w:r>
      <w:r>
        <w:rPr>
          <w:rFonts w:ascii="Arial" w:hAnsi="Arial" w:cs="Arial"/>
          <w:color w:val="333333"/>
          <w:sz w:val="21"/>
          <w:szCs w:val="21"/>
        </w:rPr>
        <w:br/>
        <w:t>Forge project.</w:t>
      </w:r>
    </w:p>
    <w:p w14:paraId="0119401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the GPL suits your project better you are also free to use Forge under</w:t>
      </w:r>
      <w:r>
        <w:rPr>
          <w:rFonts w:ascii="Arial" w:hAnsi="Arial" w:cs="Arial"/>
          <w:color w:val="333333"/>
          <w:sz w:val="21"/>
          <w:szCs w:val="21"/>
        </w:rPr>
        <w:br/>
        <w:t>that license.</w:t>
      </w:r>
    </w:p>
    <w:p w14:paraId="40BC7D4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don't have to do anything special to choose one license or the other and</w:t>
      </w:r>
      <w:r>
        <w:rPr>
          <w:rFonts w:ascii="Arial" w:hAnsi="Arial" w:cs="Arial"/>
          <w:color w:val="333333"/>
          <w:sz w:val="21"/>
          <w:szCs w:val="21"/>
        </w:rPr>
        <w:br/>
        <w:t>you don't have to notify anyone which license you are using. You are free to</w:t>
      </w:r>
      <w:r>
        <w:rPr>
          <w:rFonts w:ascii="Arial" w:hAnsi="Arial" w:cs="Arial"/>
          <w:color w:val="333333"/>
          <w:sz w:val="21"/>
          <w:szCs w:val="21"/>
        </w:rPr>
        <w:br/>
        <w:t>use this project in commercial projects as long as the copyright header is</w:t>
      </w:r>
      <w:r>
        <w:rPr>
          <w:rFonts w:ascii="Arial" w:hAnsi="Arial" w:cs="Arial"/>
          <w:color w:val="333333"/>
          <w:sz w:val="21"/>
          <w:szCs w:val="21"/>
        </w:rPr>
        <w:br/>
        <w:t>left intact.</w:t>
      </w:r>
    </w:p>
    <w:p w14:paraId="1A1F2593" w14:textId="126A09D9"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 are a commercial entity and use this set of libraries in your</w:t>
      </w:r>
      <w:r>
        <w:rPr>
          <w:rFonts w:ascii="Arial" w:hAnsi="Arial" w:cs="Arial"/>
          <w:color w:val="333333"/>
          <w:sz w:val="21"/>
          <w:szCs w:val="21"/>
        </w:rPr>
        <w:br/>
        <w:t>commercial software then reasonable payment to Digital Bazaar, if you can</w:t>
      </w:r>
      <w:r>
        <w:rPr>
          <w:rFonts w:ascii="Arial" w:hAnsi="Arial" w:cs="Arial"/>
          <w:color w:val="333333"/>
          <w:sz w:val="21"/>
          <w:szCs w:val="21"/>
        </w:rPr>
        <w:br/>
        <w:t>afford it, is not required but is expected and would be appreciated. If this</w:t>
      </w:r>
      <w:r>
        <w:rPr>
          <w:rFonts w:ascii="Arial" w:hAnsi="Arial" w:cs="Arial"/>
          <w:color w:val="333333"/>
          <w:sz w:val="21"/>
          <w:szCs w:val="21"/>
        </w:rPr>
        <w:br/>
        <w:t>library saves you time, then it's saving you money. The cost of developing</w:t>
      </w:r>
      <w:r w:rsidR="003B72A4">
        <w:rPr>
          <w:rFonts w:ascii="Arial" w:hAnsi="Arial" w:cs="Arial"/>
          <w:color w:val="333333"/>
          <w:sz w:val="21"/>
          <w:szCs w:val="21"/>
        </w:rPr>
        <w:br/>
      </w:r>
      <w:r>
        <w:rPr>
          <w:rFonts w:ascii="Arial" w:hAnsi="Arial" w:cs="Arial"/>
          <w:color w:val="333333"/>
          <w:sz w:val="21"/>
          <w:szCs w:val="21"/>
        </w:rPr>
        <w:t>the Forge software was on the order of several hundred hours and tens of</w:t>
      </w:r>
      <w:r>
        <w:rPr>
          <w:rFonts w:ascii="Arial" w:hAnsi="Arial" w:cs="Arial"/>
          <w:color w:val="333333"/>
          <w:sz w:val="21"/>
          <w:szCs w:val="21"/>
        </w:rPr>
        <w:br/>
        <w:t>thousands of dollars. We are attempting to strike a balance between helping</w:t>
      </w:r>
      <w:r>
        <w:rPr>
          <w:rFonts w:ascii="Arial" w:hAnsi="Arial" w:cs="Arial"/>
          <w:color w:val="333333"/>
          <w:sz w:val="21"/>
          <w:szCs w:val="21"/>
        </w:rPr>
        <w:br/>
        <w:t>the development community while not being taken advantage of by lucrative</w:t>
      </w:r>
      <w:r>
        <w:rPr>
          <w:rFonts w:ascii="Arial" w:hAnsi="Arial" w:cs="Arial"/>
          <w:color w:val="333333"/>
          <w:sz w:val="21"/>
          <w:szCs w:val="21"/>
        </w:rPr>
        <w:br/>
        <w:t>commercial entities for our efforts.</w:t>
      </w:r>
    </w:p>
    <w:p w14:paraId="37F1455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New BSD License (3-clause)</w:t>
      </w:r>
      <w:r>
        <w:rPr>
          <w:rFonts w:ascii="Arial" w:hAnsi="Arial" w:cs="Arial"/>
          <w:color w:val="333333"/>
          <w:sz w:val="21"/>
          <w:szCs w:val="21"/>
        </w:rPr>
        <w:br/>
        <w:t>Copyright (c) 2010, Digital Bazaar, Inc.</w:t>
      </w:r>
      <w:r>
        <w:rPr>
          <w:rFonts w:ascii="Arial" w:hAnsi="Arial" w:cs="Arial"/>
          <w:color w:val="333333"/>
          <w:sz w:val="21"/>
          <w:szCs w:val="21"/>
        </w:rPr>
        <w:br/>
        <w:t>All rights reserved.</w:t>
      </w:r>
    </w:p>
    <w:p w14:paraId="3DFE7C7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r>
      <w:r>
        <w:rPr>
          <w:rFonts w:ascii="Arial" w:hAnsi="Arial" w:cs="Arial"/>
          <w:color w:val="333333"/>
          <w:sz w:val="21"/>
          <w:szCs w:val="21"/>
        </w:rPr>
        <w:lastRenderedPageBreak/>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Neither the name of Digital Bazaar, Inc. nor the</w:t>
      </w:r>
      <w:r>
        <w:rPr>
          <w:rFonts w:ascii="Arial" w:hAnsi="Arial" w:cs="Arial"/>
          <w:color w:val="333333"/>
          <w:sz w:val="21"/>
          <w:szCs w:val="21"/>
        </w:rPr>
        <w:br/>
        <w:t>names of its contributors may be used to endorse or promote products</w:t>
      </w:r>
      <w:r>
        <w:rPr>
          <w:rFonts w:ascii="Arial" w:hAnsi="Arial" w:cs="Arial"/>
          <w:color w:val="333333"/>
          <w:sz w:val="21"/>
          <w:szCs w:val="21"/>
        </w:rPr>
        <w:br/>
        <w:t>derived from this software without specific prior written permission.</w:t>
      </w:r>
    </w:p>
    <w:p w14:paraId="66F8C05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DIGITAL BAZAAR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6691C24C" w14:textId="6A07356D" w:rsidR="00000C26" w:rsidRDefault="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w:t>
      </w:r>
    </w:p>
    <w:p w14:paraId="00D7BB9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F43A15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node-amqp-encoder LICENSE (node_modules\node-amqp-encoder\LICENSE)</w:t>
      </w:r>
      <w:r>
        <w:rPr>
          <w:rFonts w:ascii="Arial" w:hAnsi="Arial" w:cs="Arial"/>
          <w:color w:val="333333"/>
          <w:sz w:val="21"/>
          <w:szCs w:val="21"/>
        </w:rPr>
        <w:br/>
        <w:t>--------------------------------------------------------------------------------</w:t>
      </w:r>
      <w:r>
        <w:rPr>
          <w:rFonts w:ascii="Arial" w:hAnsi="Arial" w:cs="Arial"/>
          <w:color w:val="333333"/>
          <w:sz w:val="21"/>
          <w:szCs w:val="21"/>
        </w:rPr>
        <w:br/>
        <w:t>The MIT License (MIT)</w:t>
      </w:r>
    </w:p>
    <w:p w14:paraId="10913D2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 Michael Lanzetta</w:t>
      </w:r>
    </w:p>
    <w:p w14:paraId="2EE3EF8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796949F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5747517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p>
    <w:p w14:paraId="660DEA4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3EE14C4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439341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21"/>
          <w:szCs w:val="21"/>
        </w:rPr>
        <w:br/>
        <w:t>node-int64 LICENSE (node_modules\node-int64\LICENSE)</w:t>
      </w:r>
      <w:r>
        <w:rPr>
          <w:rFonts w:ascii="Arial" w:hAnsi="Arial" w:cs="Arial"/>
          <w:color w:val="333333"/>
          <w:sz w:val="21"/>
          <w:szCs w:val="21"/>
        </w:rPr>
        <w:br/>
        <w:t>--------------------------------------------------------------------------------</w:t>
      </w:r>
      <w:r>
        <w:rPr>
          <w:rFonts w:ascii="Arial" w:hAnsi="Arial" w:cs="Arial"/>
          <w:color w:val="333333"/>
          <w:sz w:val="21"/>
          <w:szCs w:val="21"/>
        </w:rPr>
        <w:br/>
        <w:t>Copyright (c) 2014 Robert Kieffer</w:t>
      </w:r>
    </w:p>
    <w:p w14:paraId="019105F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339EAED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69A7683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56551A9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9E9317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21ADD8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node-windows LICENSE (node_modules\node-windows\LICENSE)</w:t>
      </w:r>
      <w:r>
        <w:rPr>
          <w:rFonts w:ascii="Arial" w:hAnsi="Arial" w:cs="Arial"/>
          <w:color w:val="333333"/>
          <w:sz w:val="21"/>
          <w:szCs w:val="21"/>
        </w:rPr>
        <w:br/>
        <w:t>--------------------------------------------------------------------------------</w:t>
      </w:r>
      <w:r>
        <w:rPr>
          <w:rFonts w:ascii="Arial" w:hAnsi="Arial" w:cs="Arial"/>
          <w:color w:val="333333"/>
          <w:sz w:val="21"/>
          <w:szCs w:val="21"/>
        </w:rPr>
        <w:br/>
        <w:t>NSSM and sudowin are the copyrights of their respective owners. No license ships with NSSM,</w:t>
      </w:r>
      <w:r>
        <w:rPr>
          <w:rFonts w:ascii="Arial" w:hAnsi="Arial" w:cs="Arial"/>
          <w:color w:val="333333"/>
          <w:sz w:val="21"/>
          <w:szCs w:val="21"/>
        </w:rPr>
        <w:br/>
        <w:t>but it can be found at</w:t>
      </w:r>
      <w:r>
        <w:rPr>
          <w:rStyle w:val="apple-converted-space"/>
          <w:rFonts w:ascii="Arial" w:hAnsi="Arial" w:cs="Arial"/>
          <w:color w:val="333333"/>
          <w:sz w:val="21"/>
          <w:szCs w:val="21"/>
        </w:rPr>
        <w:t> </w:t>
      </w:r>
      <w:hyperlink r:id="rId163" w:history="1">
        <w:r>
          <w:rPr>
            <w:rStyle w:val="Hyperlink"/>
            <w:rFonts w:ascii="Arial" w:hAnsi="Arial" w:cs="Arial"/>
            <w:color w:val="3572B0"/>
            <w:sz w:val="21"/>
            <w:szCs w:val="21"/>
          </w:rPr>
          <w:t>http://nssm.cc</w:t>
        </w:r>
      </w:hyperlink>
      <w:r>
        <w:rPr>
          <w:rFonts w:ascii="Arial" w:hAnsi="Arial" w:cs="Arial"/>
          <w:color w:val="333333"/>
          <w:sz w:val="21"/>
          <w:szCs w:val="21"/>
        </w:rPr>
        <w:t>. sudowin is a BSD license.</w:t>
      </w:r>
    </w:p>
    <w:p w14:paraId="7BB121D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All other scripts are Copyright (c) Corey Butler under an MIT license.</w:t>
      </w:r>
    </w:p>
    <w:p w14:paraId="556D005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1B3CAF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MIT License)</w:t>
      </w:r>
    </w:p>
    <w:p w14:paraId="797E8E7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2012 Corey Butler &amp;lt;corey@</w:t>
      </w:r>
      <w:hyperlink r:id="rId164" w:history="1">
        <w:r>
          <w:rPr>
            <w:rStyle w:val="Hyperlink"/>
            <w:rFonts w:ascii="Arial" w:hAnsi="Arial" w:cs="Arial"/>
            <w:color w:val="3572B0"/>
            <w:sz w:val="21"/>
            <w:szCs w:val="21"/>
          </w:rPr>
          <w:t>coreybutler.com</w:t>
        </w:r>
      </w:hyperlink>
      <w:r>
        <w:rPr>
          <w:rFonts w:ascii="Arial" w:hAnsi="Arial" w:cs="Arial"/>
          <w:color w:val="333333"/>
          <w:sz w:val="21"/>
          <w:szCs w:val="21"/>
        </w:rPr>
        <w:t>&amp;gt;</w:t>
      </w:r>
    </w:p>
    <w:p w14:paraId="072C6D8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4E72CF7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258D4ED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 NONINFRINGEMENT.</w:t>
      </w:r>
      <w:r>
        <w:rPr>
          <w:rFonts w:ascii="Arial" w:hAnsi="Arial" w:cs="Arial"/>
          <w:color w:val="333333"/>
          <w:sz w:val="21"/>
          <w:szCs w:val="21"/>
        </w:rPr>
        <w:br/>
        <w:t>IN NO EVENT SHALL THE AUTHORS OR COPYRIGHT HOLDERS BE LIABLE FOR ANY</w:t>
      </w:r>
      <w:r>
        <w:rPr>
          <w:rFonts w:ascii="Arial" w:hAnsi="Arial" w:cs="Arial"/>
          <w:color w:val="333333"/>
          <w:sz w:val="21"/>
          <w:szCs w:val="21"/>
        </w:rPr>
        <w:br/>
        <w:t>CLAIM, DAMAGES OR OTHER LIABILITY, WHETHER IN AN ACTION OF CONTRACT,</w:t>
      </w:r>
      <w:r>
        <w:rPr>
          <w:rFonts w:ascii="Arial" w:hAnsi="Arial" w:cs="Arial"/>
          <w:color w:val="333333"/>
          <w:sz w:val="21"/>
          <w:szCs w:val="21"/>
        </w:rPr>
        <w:br/>
        <w:t>TORT OR OTHERWISE, ARISING FROM, OUT OF OR IN CONNECTION WITH THE</w:t>
      </w:r>
      <w:r>
        <w:rPr>
          <w:rFonts w:ascii="Arial" w:hAnsi="Arial" w:cs="Arial"/>
          <w:color w:val="333333"/>
          <w:sz w:val="21"/>
          <w:szCs w:val="21"/>
        </w:rPr>
        <w:br/>
      </w:r>
      <w:r>
        <w:rPr>
          <w:rFonts w:ascii="Arial" w:hAnsi="Arial" w:cs="Arial"/>
          <w:color w:val="333333"/>
          <w:sz w:val="21"/>
          <w:szCs w:val="21"/>
        </w:rPr>
        <w:lastRenderedPageBreak/>
        <w:t>SOFTWARE OR THE USE OR OTHER DEALINGS IN THE SOFTWARE.</w:t>
      </w:r>
      <w:r>
        <w:rPr>
          <w:rFonts w:ascii="Arial" w:hAnsi="Arial" w:cs="Arial"/>
          <w:color w:val="333333"/>
          <w:sz w:val="21"/>
          <w:szCs w:val="21"/>
        </w:rPr>
        <w:br/>
        <w:t>--------------------------------------------------------------------------------</w:t>
      </w:r>
    </w:p>
    <w:p w14:paraId="39163C5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5158BD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node-uuid LICENSE (node_modules\node-uuid\</w:t>
      </w:r>
      <w:hyperlink r:id="rId165" w:history="1">
        <w:r>
          <w:rPr>
            <w:rStyle w:val="Hyperlink"/>
            <w:rFonts w:ascii="Arial" w:hAnsi="Arial" w:cs="Arial"/>
            <w:color w:val="3572B0"/>
            <w:sz w:val="21"/>
            <w:szCs w:val="21"/>
          </w:rPr>
          <w:t>LICENSE.md</w:t>
        </w:r>
      </w:hyperlink>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The MIT License (MIT)</w:t>
      </w:r>
    </w:p>
    <w:p w14:paraId="46A3178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2010-2012 Robert Kieffer</w:t>
      </w:r>
    </w:p>
    <w:p w14:paraId="79C9FD5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5507E88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2B6FCC9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p>
    <w:p w14:paraId="7B07D4D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67DAAE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E12358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node-netstat UNLICENSE (node_modules\node-netstat\UNLICENSE)</w:t>
      </w:r>
      <w:r>
        <w:rPr>
          <w:rFonts w:ascii="Arial" w:hAnsi="Arial" w:cs="Arial"/>
          <w:color w:val="333333"/>
          <w:sz w:val="21"/>
          <w:szCs w:val="21"/>
        </w:rPr>
        <w:br/>
        <w:t>--------------------------------------------------------------------------------</w:t>
      </w:r>
      <w:r>
        <w:rPr>
          <w:rFonts w:ascii="Arial" w:hAnsi="Arial" w:cs="Arial"/>
          <w:color w:val="333333"/>
          <w:sz w:val="21"/>
          <w:szCs w:val="21"/>
        </w:rPr>
        <w:br/>
        <w:t>This is free and unencumbered software released into the public domain.</w:t>
      </w:r>
    </w:p>
    <w:p w14:paraId="2B9DA07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Anyone is free to copy, modify, publish, use, compile, sell, or</w:t>
      </w:r>
      <w:r>
        <w:rPr>
          <w:rFonts w:ascii="Arial" w:hAnsi="Arial" w:cs="Arial"/>
          <w:color w:val="333333"/>
          <w:sz w:val="21"/>
          <w:szCs w:val="21"/>
        </w:rPr>
        <w:br/>
        <w:t>distribute this software, either in source code form or as a compiled</w:t>
      </w:r>
      <w:r>
        <w:rPr>
          <w:rFonts w:ascii="Arial" w:hAnsi="Arial" w:cs="Arial"/>
          <w:color w:val="333333"/>
          <w:sz w:val="21"/>
          <w:szCs w:val="21"/>
        </w:rPr>
        <w:br/>
        <w:t>binary, for any purpose, commercial or non-commercial, and by any</w:t>
      </w:r>
      <w:r>
        <w:rPr>
          <w:rFonts w:ascii="Arial" w:hAnsi="Arial" w:cs="Arial"/>
          <w:color w:val="333333"/>
          <w:sz w:val="21"/>
          <w:szCs w:val="21"/>
        </w:rPr>
        <w:br/>
        <w:t>means.</w:t>
      </w:r>
    </w:p>
    <w:p w14:paraId="5921D63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jurisdictions that recognize copyright laws, the author or authors</w:t>
      </w:r>
      <w:r>
        <w:rPr>
          <w:rFonts w:ascii="Arial" w:hAnsi="Arial" w:cs="Arial"/>
          <w:color w:val="333333"/>
          <w:sz w:val="21"/>
          <w:szCs w:val="21"/>
        </w:rPr>
        <w:br/>
        <w:t>of this software dedicate any and all copyright interest in the</w:t>
      </w:r>
      <w:r>
        <w:rPr>
          <w:rFonts w:ascii="Arial" w:hAnsi="Arial" w:cs="Arial"/>
          <w:color w:val="333333"/>
          <w:sz w:val="21"/>
          <w:szCs w:val="21"/>
        </w:rPr>
        <w:br/>
        <w:t>software to the public domain. We make this dedication for the benefit</w:t>
      </w:r>
      <w:r>
        <w:rPr>
          <w:rFonts w:ascii="Arial" w:hAnsi="Arial" w:cs="Arial"/>
          <w:color w:val="333333"/>
          <w:sz w:val="21"/>
          <w:szCs w:val="21"/>
        </w:rPr>
        <w:br/>
        <w:t>of the public at large and to the detriment of our heirs and</w:t>
      </w:r>
      <w:r>
        <w:rPr>
          <w:rFonts w:ascii="Arial" w:hAnsi="Arial" w:cs="Arial"/>
          <w:color w:val="333333"/>
          <w:sz w:val="21"/>
          <w:szCs w:val="21"/>
        </w:rPr>
        <w:br/>
        <w:t>successors. We intend this dedication to be an overt act of</w:t>
      </w:r>
      <w:r>
        <w:rPr>
          <w:rFonts w:ascii="Arial" w:hAnsi="Arial" w:cs="Arial"/>
          <w:color w:val="333333"/>
          <w:sz w:val="21"/>
          <w:szCs w:val="21"/>
        </w:rPr>
        <w:br/>
        <w:t>relinquishment in perpetuity of all present and future rights to this</w:t>
      </w:r>
      <w:r>
        <w:rPr>
          <w:rFonts w:ascii="Arial" w:hAnsi="Arial" w:cs="Arial"/>
          <w:color w:val="333333"/>
          <w:sz w:val="21"/>
          <w:szCs w:val="21"/>
        </w:rPr>
        <w:br/>
        <w:t>software under copyright law.</w:t>
      </w:r>
    </w:p>
    <w:p w14:paraId="0222CAE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 NONINFRINGEMENT.</w:t>
      </w:r>
      <w:r>
        <w:rPr>
          <w:rFonts w:ascii="Arial" w:hAnsi="Arial" w:cs="Arial"/>
          <w:color w:val="333333"/>
          <w:sz w:val="21"/>
          <w:szCs w:val="21"/>
        </w:rPr>
        <w:br/>
        <w:t>IN NO EVENT SHALL THE AUTHORS BE LIABLE FOR ANY CLAIM, DAMAGES OR</w:t>
      </w:r>
      <w:r>
        <w:rPr>
          <w:rFonts w:ascii="Arial" w:hAnsi="Arial" w:cs="Arial"/>
          <w:color w:val="333333"/>
          <w:sz w:val="21"/>
          <w:szCs w:val="21"/>
        </w:rPr>
        <w:br/>
        <w:t>OTHER LIABILITY, WHETHER IN AN ACTION OF CONTRACT, TORT OR OTHERWISE,</w:t>
      </w:r>
      <w:r>
        <w:rPr>
          <w:rFonts w:ascii="Arial" w:hAnsi="Arial" w:cs="Arial"/>
          <w:color w:val="333333"/>
          <w:sz w:val="21"/>
          <w:szCs w:val="21"/>
        </w:rPr>
        <w:br/>
      </w:r>
      <w:r>
        <w:rPr>
          <w:rFonts w:ascii="Arial" w:hAnsi="Arial" w:cs="Arial"/>
          <w:color w:val="333333"/>
          <w:sz w:val="21"/>
          <w:szCs w:val="21"/>
        </w:rPr>
        <w:lastRenderedPageBreak/>
        <w:t>ARISING FROM, OUT OF OR IN CONNECTION WITH THE SOFTWARE OR THE USE OR</w:t>
      </w:r>
      <w:r>
        <w:rPr>
          <w:rFonts w:ascii="Arial" w:hAnsi="Arial" w:cs="Arial"/>
          <w:color w:val="333333"/>
          <w:sz w:val="21"/>
          <w:szCs w:val="21"/>
        </w:rPr>
        <w:br/>
        <w:t>OTHER DEALINGS IN THE SOFTWARE.</w:t>
      </w:r>
    </w:p>
    <w:p w14:paraId="0BCFB7A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For more information, please refer to &lt;</w:t>
      </w:r>
      <w:hyperlink r:id="rId166" w:history="1">
        <w:r>
          <w:rPr>
            <w:rStyle w:val="Hyperlink"/>
            <w:rFonts w:ascii="Arial" w:hAnsi="Arial" w:cs="Arial"/>
            <w:color w:val="3572B0"/>
            <w:sz w:val="21"/>
            <w:szCs w:val="21"/>
          </w:rPr>
          <w:t>http://unlicense.org/</w:t>
        </w:r>
      </w:hyperlink>
      <w:r>
        <w:rPr>
          <w:rFonts w:ascii="Arial" w:hAnsi="Arial" w:cs="Arial"/>
          <w:color w:val="333333"/>
          <w:sz w:val="21"/>
          <w:szCs w:val="21"/>
        </w:rPr>
        <w:t>&gt;</w:t>
      </w:r>
      <w:r>
        <w:rPr>
          <w:rFonts w:ascii="Arial" w:hAnsi="Arial" w:cs="Arial"/>
          <w:color w:val="333333"/>
          <w:sz w:val="21"/>
          <w:szCs w:val="21"/>
        </w:rPr>
        <w:br/>
        <w:t>--------------------------------------------------------------------------------</w:t>
      </w:r>
    </w:p>
    <w:p w14:paraId="3AC41A3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02E9D7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nodejs-websocket LICENSE (node_modules\nodejs-websocket\LICENSE)</w:t>
      </w:r>
      <w:r>
        <w:rPr>
          <w:rFonts w:ascii="Arial" w:hAnsi="Arial" w:cs="Arial"/>
          <w:color w:val="333333"/>
          <w:sz w:val="21"/>
          <w:szCs w:val="21"/>
        </w:rPr>
        <w:br/>
        <w:t>--------------------------------------------------------------------------------</w:t>
      </w:r>
      <w:r>
        <w:rPr>
          <w:rFonts w:ascii="Arial" w:hAnsi="Arial" w:cs="Arial"/>
          <w:color w:val="333333"/>
          <w:sz w:val="21"/>
          <w:szCs w:val="21"/>
        </w:rPr>
        <w:br/>
        <w:t>The MIT License (MIT)</w:t>
      </w:r>
    </w:p>
    <w:p w14:paraId="675AD11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Guilherme Souza</w:t>
      </w:r>
    </w:p>
    <w:p w14:paraId="22134AE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592E201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599202D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r>
        <w:rPr>
          <w:rFonts w:ascii="Arial" w:hAnsi="Arial" w:cs="Arial"/>
          <w:color w:val="333333"/>
          <w:sz w:val="21"/>
          <w:szCs w:val="21"/>
        </w:rPr>
        <w:br/>
        <w:t>--------------------------------------------------------------------------------</w:t>
      </w:r>
    </w:p>
    <w:p w14:paraId="518324C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F26D51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normalize-path LICENSE (node_modules\normalize-path\LICENSE)</w:t>
      </w:r>
      <w:r>
        <w:rPr>
          <w:rFonts w:ascii="Arial" w:hAnsi="Arial" w:cs="Arial"/>
          <w:color w:val="333333"/>
          <w:sz w:val="21"/>
          <w:szCs w:val="21"/>
        </w:rPr>
        <w:br/>
        <w:t>--------------------------------------------------------------------------------</w:t>
      </w:r>
      <w:r>
        <w:rPr>
          <w:rFonts w:ascii="Arial" w:hAnsi="Arial" w:cs="Arial"/>
          <w:color w:val="333333"/>
          <w:sz w:val="21"/>
          <w:szCs w:val="21"/>
        </w:rPr>
        <w:br/>
        <w:t>The MIT License (MIT)</w:t>
      </w:r>
    </w:p>
    <w:p w14:paraId="7FCA85C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2014-2015, Jon Schlinkert.</w:t>
      </w:r>
    </w:p>
    <w:p w14:paraId="177C52F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1787451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3B7347A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r>
      <w:r>
        <w:rPr>
          <w:rFonts w:ascii="Arial" w:hAnsi="Arial" w:cs="Arial"/>
          <w:color w:val="333333"/>
          <w:sz w:val="21"/>
          <w:szCs w:val="21"/>
        </w:rPr>
        <w:lastRenderedPageBreak/>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5090642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E5FE70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02E680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oauth-sign LICENSE (node_modules\oauth-sign\LICENSE)</w:t>
      </w:r>
      <w:r>
        <w:rPr>
          <w:rFonts w:ascii="Arial" w:hAnsi="Arial" w:cs="Arial"/>
          <w:color w:val="333333"/>
          <w:sz w:val="21"/>
          <w:szCs w:val="21"/>
        </w:rPr>
        <w:br/>
        <w:t>--------------------------------------------------------------------------------</w:t>
      </w:r>
      <w:r>
        <w:rPr>
          <w:rFonts w:ascii="Arial" w:hAnsi="Arial" w:cs="Arial"/>
          <w:color w:val="333333"/>
          <w:sz w:val="21"/>
          <w:szCs w:val="21"/>
        </w:rPr>
        <w:br/>
        <w:t>Apache License</w:t>
      </w:r>
    </w:p>
    <w:p w14:paraId="1F59E41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Version 2.0, January 2004</w:t>
      </w:r>
    </w:p>
    <w:p w14:paraId="5690BA8C" w14:textId="77777777" w:rsidR="00000C26" w:rsidRDefault="00AB6AA4" w:rsidP="00000C26">
      <w:pPr>
        <w:pStyle w:val="NormalWeb"/>
        <w:shd w:val="clear" w:color="auto" w:fill="FFFFFF"/>
        <w:spacing w:before="150" w:beforeAutospacing="0" w:after="0" w:afterAutospacing="0"/>
        <w:rPr>
          <w:rFonts w:ascii="Arial" w:hAnsi="Arial" w:cs="Arial"/>
          <w:color w:val="333333"/>
          <w:sz w:val="21"/>
          <w:szCs w:val="21"/>
        </w:rPr>
      </w:pPr>
      <w:hyperlink r:id="rId167" w:history="1">
        <w:r w:rsidR="00000C26">
          <w:rPr>
            <w:rStyle w:val="Hyperlink"/>
            <w:rFonts w:ascii="Arial" w:hAnsi="Arial" w:cs="Arial"/>
            <w:color w:val="3572B0"/>
            <w:sz w:val="21"/>
            <w:szCs w:val="21"/>
          </w:rPr>
          <w:t>http://www.apache.org/licenses/</w:t>
        </w:r>
      </w:hyperlink>
    </w:p>
    <w:p w14:paraId="0951656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TERMS AND CONDITIONS FOR USE, REPRODUCTION, AND DISTRIBUTION</w:t>
      </w:r>
    </w:p>
    <w:p w14:paraId="12ACD4E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Definitions.</w:t>
      </w:r>
    </w:p>
    <w:p w14:paraId="0B704E4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"License" shall mean the terms and conditions for use, reproduction, and distribution as defined by Sections 1 through 9 of this document.</w:t>
      </w:r>
    </w:p>
    <w:p w14:paraId="6E77C1A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"Licensor" shall mean the copyright owner or entity authorized by the copyright owner that is granting the License.</w:t>
      </w:r>
    </w:p>
    <w:p w14:paraId="034CDE9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37030B7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(or "Your") shall mean an individual or Legal Entity exercising permissions granted by this License.</w:t>
      </w:r>
    </w:p>
    <w:p w14:paraId="0ADB7CD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"Source" form shall mean the preferred form for making modifications, including but not limited to software source code, documentation source, and configuration files.</w:t>
      </w:r>
    </w:p>
    <w:p w14:paraId="2151462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"Object" form shall mean any form resulting from mechanical transformation or translation of a Source form, including but not limited to compiled object code, generated documentation, and conversions to other media types.</w:t>
      </w:r>
    </w:p>
    <w:p w14:paraId="45FE392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"Work" shall mean the work of authorship, whether in Source or Object form, made available under the License, as indicated by a copyright notice that is included in or attached to the work (an example is provided in the Appendix below).</w:t>
      </w:r>
    </w:p>
    <w:p w14:paraId="44E2D92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4DB21E3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w:t>
      </w:r>
      <w:r>
        <w:rPr>
          <w:rFonts w:ascii="Arial" w:hAnsi="Arial" w:cs="Arial"/>
          <w:color w:val="333333"/>
          <w:sz w:val="21"/>
          <w:szCs w:val="21"/>
        </w:rPr>
        <w:lastRenderedPageBreak/>
        <w:t>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453DE46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"Contributor" shall mean Licensor and any individual or Legal Entity on behalf of whom a Contribution has been received by Licensor and subsequently incorporated within the Work.</w:t>
      </w:r>
    </w:p>
    <w:p w14:paraId="7270BEC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6A54A7D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4CB70C1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4. Redistribution. You may reproduce and distribute copies of the Work or Derivative Works thereof in any medium, with or without modifications, and in Source or Object form, provided that You meet the following conditions:</w:t>
      </w:r>
    </w:p>
    <w:p w14:paraId="255892C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must give any other recipients of the Work or Derivative Works a copy of this License; and</w:t>
      </w:r>
    </w:p>
    <w:p w14:paraId="520462E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must cause any modified files to carry prominent notices stating that You changed the files; and</w:t>
      </w:r>
    </w:p>
    <w:p w14:paraId="0D539DC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5BD97F7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41FACDD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4DB7AF5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1ACF38B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1AC055B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5FA644D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8ACF99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END OF TERMS AND CONDITIONS</w:t>
      </w:r>
      <w:r>
        <w:rPr>
          <w:rFonts w:ascii="Arial" w:hAnsi="Arial" w:cs="Arial"/>
          <w:color w:val="333333"/>
          <w:sz w:val="21"/>
          <w:szCs w:val="21"/>
        </w:rPr>
        <w:br/>
        <w:t>--------------------------------------------------------------------------------</w:t>
      </w:r>
    </w:p>
    <w:p w14:paraId="6EF0539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4C304F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object-assign license (node_modules\object-assign\license)</w:t>
      </w:r>
      <w:r>
        <w:rPr>
          <w:rFonts w:ascii="Arial" w:hAnsi="Arial" w:cs="Arial"/>
          <w:color w:val="333333"/>
          <w:sz w:val="21"/>
          <w:szCs w:val="21"/>
        </w:rPr>
        <w:br/>
        <w:t>--------------------------------------------------------------------------------</w:t>
      </w:r>
      <w:r>
        <w:rPr>
          <w:rFonts w:ascii="Arial" w:hAnsi="Arial" w:cs="Arial"/>
          <w:color w:val="333333"/>
          <w:sz w:val="21"/>
          <w:szCs w:val="21"/>
        </w:rPr>
        <w:br/>
        <w:t>The MIT License (MIT)</w:t>
      </w:r>
    </w:p>
    <w:p w14:paraId="18A189F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Sindre Sorhus &lt;sindresorhus@</w:t>
      </w:r>
      <w:hyperlink r:id="rId168" w:history="1">
        <w:r>
          <w:rPr>
            <w:rStyle w:val="Hyperlink"/>
            <w:rFonts w:ascii="Arial" w:hAnsi="Arial" w:cs="Arial"/>
            <w:color w:val="3572B0"/>
            <w:sz w:val="21"/>
            <w:szCs w:val="21"/>
          </w:rPr>
          <w:t>gmail.com</w:t>
        </w:r>
      </w:hyperlink>
      <w:r>
        <w:rPr>
          <w:rFonts w:ascii="Arial" w:hAnsi="Arial" w:cs="Arial"/>
          <w:color w:val="333333"/>
          <w:sz w:val="21"/>
          <w:szCs w:val="21"/>
        </w:rPr>
        <w:t>&gt; (</w:t>
      </w:r>
      <w:hyperlink r:id="rId169" w:history="1">
        <w:r>
          <w:rPr>
            <w:rStyle w:val="Hyperlink"/>
            <w:rFonts w:ascii="Arial" w:hAnsi="Arial" w:cs="Arial"/>
            <w:color w:val="3572B0"/>
            <w:sz w:val="21"/>
            <w:szCs w:val="21"/>
          </w:rPr>
          <w:t>sindresorhus.com</w:t>
        </w:r>
      </w:hyperlink>
      <w:r>
        <w:rPr>
          <w:rFonts w:ascii="Arial" w:hAnsi="Arial" w:cs="Arial"/>
          <w:color w:val="333333"/>
          <w:sz w:val="21"/>
          <w:szCs w:val="21"/>
        </w:rPr>
        <w:t>)</w:t>
      </w:r>
    </w:p>
    <w:p w14:paraId="0836783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2CAF75C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6246474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3D2975E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p>
    <w:p w14:paraId="7A9C726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EDE040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object.omit LICENSE (node_modules\object.omit\LICENSE)</w:t>
      </w:r>
      <w:r>
        <w:rPr>
          <w:rFonts w:ascii="Arial" w:hAnsi="Arial" w:cs="Arial"/>
          <w:color w:val="333333"/>
          <w:sz w:val="21"/>
          <w:szCs w:val="21"/>
        </w:rPr>
        <w:br/>
        <w:t>--------------------------------------------------------------------------------</w:t>
      </w:r>
      <w:r>
        <w:rPr>
          <w:rFonts w:ascii="Arial" w:hAnsi="Arial" w:cs="Arial"/>
          <w:color w:val="333333"/>
          <w:sz w:val="21"/>
          <w:szCs w:val="21"/>
        </w:rPr>
        <w:br/>
        <w:t>The MIT License (MIT)</w:t>
      </w:r>
    </w:p>
    <w:p w14:paraId="064D715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2014-2016, Jon Schlinkert</w:t>
      </w:r>
    </w:p>
    <w:p w14:paraId="6400CBB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0D93705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6C4A6D8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7E59F59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C30932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E8B0B0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optimist LICENSE (node_modules\optimist\LICENSE)</w:t>
      </w:r>
      <w:r>
        <w:rPr>
          <w:rFonts w:ascii="Arial" w:hAnsi="Arial" w:cs="Arial"/>
          <w:color w:val="333333"/>
          <w:sz w:val="21"/>
          <w:szCs w:val="21"/>
        </w:rPr>
        <w:br/>
        <w:t>--------------------------------------------------------------------------------</w:t>
      </w:r>
      <w:r>
        <w:rPr>
          <w:rFonts w:ascii="Arial" w:hAnsi="Arial" w:cs="Arial"/>
          <w:color w:val="333333"/>
          <w:sz w:val="21"/>
          <w:szCs w:val="21"/>
        </w:rPr>
        <w:br/>
        <w:t>Copyright 2010 James Halliday (mail@</w:t>
      </w:r>
      <w:hyperlink r:id="rId170" w:history="1">
        <w:r>
          <w:rPr>
            <w:rStyle w:val="Hyperlink"/>
            <w:rFonts w:ascii="Arial" w:hAnsi="Arial" w:cs="Arial"/>
            <w:color w:val="3572B0"/>
            <w:sz w:val="21"/>
            <w:szCs w:val="21"/>
          </w:rPr>
          <w:t>substack.net</w:t>
        </w:r>
      </w:hyperlink>
      <w:r>
        <w:rPr>
          <w:rFonts w:ascii="Arial" w:hAnsi="Arial" w:cs="Arial"/>
          <w:color w:val="333333"/>
          <w:sz w:val="21"/>
          <w:szCs w:val="21"/>
        </w:rPr>
        <w:t>)</w:t>
      </w:r>
    </w:p>
    <w:p w14:paraId="4732D1A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project is free software released under the MIT/X11 license:</w:t>
      </w:r>
    </w:p>
    <w:p w14:paraId="03A2B44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13EB379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41BFE13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792EBFA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p>
    <w:p w14:paraId="117B8C5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BC3A64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ono LICENSE (node_modules\ono\LICENSE)</w:t>
      </w:r>
      <w:r>
        <w:rPr>
          <w:rFonts w:ascii="Arial" w:hAnsi="Arial" w:cs="Arial"/>
          <w:color w:val="333333"/>
          <w:sz w:val="21"/>
          <w:szCs w:val="21"/>
        </w:rPr>
        <w:br/>
        <w:t>--------------------------------------------------------------------------------</w:t>
      </w:r>
      <w:r>
        <w:rPr>
          <w:rFonts w:ascii="Arial" w:hAnsi="Arial" w:cs="Arial"/>
          <w:color w:val="333333"/>
          <w:sz w:val="21"/>
          <w:szCs w:val="21"/>
        </w:rPr>
        <w:br/>
        <w:t>The MIT License (MIT)</w:t>
      </w:r>
    </w:p>
    <w:p w14:paraId="2BCE758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 James Messinger</w:t>
      </w:r>
    </w:p>
    <w:p w14:paraId="2A800C1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0D5DC4B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614FCCC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4D7018F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w:t>
      </w:r>
    </w:p>
    <w:p w14:paraId="607B267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F80199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once LICENSE (node_modules\once\LICENSE)</w:t>
      </w:r>
      <w:r>
        <w:rPr>
          <w:rFonts w:ascii="Arial" w:hAnsi="Arial" w:cs="Arial"/>
          <w:color w:val="333333"/>
          <w:sz w:val="21"/>
          <w:szCs w:val="21"/>
        </w:rPr>
        <w:br/>
        <w:t>--------------------------------------------------------------------------------</w:t>
      </w:r>
      <w:r>
        <w:rPr>
          <w:rFonts w:ascii="Arial" w:hAnsi="Arial" w:cs="Arial"/>
          <w:color w:val="333333"/>
          <w:sz w:val="21"/>
          <w:szCs w:val="21"/>
        </w:rPr>
        <w:br/>
        <w:t>The ISC License</w:t>
      </w:r>
    </w:p>
    <w:p w14:paraId="2062BF0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Isaac Z. Schlueter and Contributors</w:t>
      </w:r>
    </w:p>
    <w:p w14:paraId="07481FA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to use, copy, modify, and/or distribute this software for any</w:t>
      </w:r>
      <w:r>
        <w:rPr>
          <w:rFonts w:ascii="Arial" w:hAnsi="Arial" w:cs="Arial"/>
          <w:color w:val="333333"/>
          <w:sz w:val="21"/>
          <w:szCs w:val="21"/>
        </w:rPr>
        <w:br/>
        <w:t>purpose with or without fee is hereby granted, provided that the above</w:t>
      </w:r>
      <w:r>
        <w:rPr>
          <w:rFonts w:ascii="Arial" w:hAnsi="Arial" w:cs="Arial"/>
          <w:color w:val="333333"/>
          <w:sz w:val="21"/>
          <w:szCs w:val="21"/>
        </w:rPr>
        <w:br/>
        <w:t>copyright notice and this permission notice appear in all copies.</w:t>
      </w:r>
    </w:p>
    <w:p w14:paraId="74F4146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AND THE AUTHOR DISCLAIMS ALL WARRANTIES</w:t>
      </w:r>
      <w:r>
        <w:rPr>
          <w:rFonts w:ascii="Arial" w:hAnsi="Arial" w:cs="Arial"/>
          <w:color w:val="333333"/>
          <w:sz w:val="21"/>
          <w:szCs w:val="21"/>
        </w:rPr>
        <w:br/>
        <w:t>WITH REGARD TO THIS SOFTWARE INCLUDING ALL IMPLIED WARRANTIES OF</w:t>
      </w:r>
      <w:r>
        <w:rPr>
          <w:rFonts w:ascii="Arial" w:hAnsi="Arial" w:cs="Arial"/>
          <w:color w:val="333333"/>
          <w:sz w:val="21"/>
          <w:szCs w:val="21"/>
        </w:rPr>
        <w:br/>
        <w:t>MERCHANTABILITY AND FITNESS. IN NO EVENT SHALL THE AUTHOR BE LIABLE FOR</w:t>
      </w:r>
      <w:r>
        <w:rPr>
          <w:rFonts w:ascii="Arial" w:hAnsi="Arial" w:cs="Arial"/>
          <w:color w:val="333333"/>
          <w:sz w:val="21"/>
          <w:szCs w:val="21"/>
        </w:rPr>
        <w:br/>
        <w:t>ANY SPECIAL, DIRECT, INDIRECT, OR CONSEQUENTIAL DAMAGES OR ANY DAMAGES</w:t>
      </w:r>
      <w:r>
        <w:rPr>
          <w:rFonts w:ascii="Arial" w:hAnsi="Arial" w:cs="Arial"/>
          <w:color w:val="333333"/>
          <w:sz w:val="21"/>
          <w:szCs w:val="21"/>
        </w:rPr>
        <w:br/>
        <w:t>WHATSOEVER RESULTING FROM LOSS OF USE, DATA OR PROFITS, WHETHER IN AN</w:t>
      </w:r>
      <w:r>
        <w:rPr>
          <w:rFonts w:ascii="Arial" w:hAnsi="Arial" w:cs="Arial"/>
          <w:color w:val="333333"/>
          <w:sz w:val="21"/>
          <w:szCs w:val="21"/>
        </w:rPr>
        <w:br/>
        <w:t>ACTION OF CONTRACT, NEGLIGENCE OR OTHER TORTIOUS ACTION, ARISING OUT OF OR</w:t>
      </w:r>
      <w:r>
        <w:rPr>
          <w:rFonts w:ascii="Arial" w:hAnsi="Arial" w:cs="Arial"/>
          <w:color w:val="333333"/>
          <w:sz w:val="21"/>
          <w:szCs w:val="21"/>
        </w:rPr>
        <w:br/>
        <w:t>IN CONNECTION WITH THE USE OR PERFORMANCE OF THIS SOFTWARE.</w:t>
      </w:r>
    </w:p>
    <w:p w14:paraId="52BF841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83C3E8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A3698E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oppsy LICENSE (node_modules\oppsy\LICENSE)</w:t>
      </w:r>
      <w:r>
        <w:rPr>
          <w:rFonts w:ascii="Arial" w:hAnsi="Arial" w:cs="Arial"/>
          <w:color w:val="333333"/>
          <w:sz w:val="21"/>
          <w:szCs w:val="21"/>
        </w:rPr>
        <w:br/>
      </w:r>
      <w:r>
        <w:rPr>
          <w:rFonts w:ascii="Arial" w:hAnsi="Arial" w:cs="Arial"/>
          <w:color w:val="333333"/>
          <w:sz w:val="21"/>
          <w:szCs w:val="21"/>
        </w:rPr>
        <w:lastRenderedPageBreak/>
        <w:t>--------------------------------------------------------------------------------</w:t>
      </w:r>
      <w:r>
        <w:rPr>
          <w:rFonts w:ascii="Arial" w:hAnsi="Arial" w:cs="Arial"/>
          <w:color w:val="333333"/>
          <w:sz w:val="21"/>
          <w:szCs w:val="21"/>
        </w:rPr>
        <w:br/>
        <w:t>Copyright (c) 2015, Project contributors.</w:t>
      </w:r>
      <w:r>
        <w:rPr>
          <w:rFonts w:ascii="Arial" w:hAnsi="Arial" w:cs="Arial"/>
          <w:color w:val="333333"/>
          <w:sz w:val="21"/>
          <w:szCs w:val="21"/>
        </w:rPr>
        <w:br/>
        <w:t>All rights reserved.</w:t>
      </w:r>
    </w:p>
    <w:p w14:paraId="7B94BF0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1471DCC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6F2F280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7F1FE37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171" w:history="1">
        <w:r>
          <w:rPr>
            <w:rStyle w:val="Hyperlink"/>
            <w:rFonts w:ascii="Arial" w:hAnsi="Arial" w:cs="Arial"/>
            <w:color w:val="3572B0"/>
            <w:sz w:val="21"/>
            <w:szCs w:val="21"/>
          </w:rPr>
          <w:t>https://github.com/hapijs/hapi/graphs/contributors</w:t>
        </w:r>
      </w:hyperlink>
      <w:r>
        <w:rPr>
          <w:rFonts w:ascii="Arial" w:hAnsi="Arial" w:cs="Arial"/>
          <w:color w:val="333333"/>
          <w:sz w:val="21"/>
          <w:szCs w:val="21"/>
        </w:rPr>
        <w:br/>
        <w:t>Portions of this project were initially based on the Yahoo! Inc. Postmile project,</w:t>
      </w:r>
      <w:r>
        <w:rPr>
          <w:rFonts w:ascii="Arial" w:hAnsi="Arial" w:cs="Arial"/>
          <w:color w:val="333333"/>
          <w:sz w:val="21"/>
          <w:szCs w:val="21"/>
        </w:rPr>
        <w:br/>
        <w:t>published at</w:t>
      </w:r>
      <w:r>
        <w:rPr>
          <w:rStyle w:val="apple-converted-space"/>
          <w:rFonts w:ascii="Arial" w:hAnsi="Arial" w:cs="Arial"/>
          <w:color w:val="333333"/>
          <w:sz w:val="21"/>
          <w:szCs w:val="21"/>
        </w:rPr>
        <w:t> </w:t>
      </w:r>
      <w:hyperlink r:id="rId172" w:history="1">
        <w:r>
          <w:rPr>
            <w:rStyle w:val="Hyperlink"/>
            <w:rFonts w:ascii="Arial" w:hAnsi="Arial" w:cs="Arial"/>
            <w:color w:val="3572B0"/>
            <w:sz w:val="21"/>
            <w:szCs w:val="21"/>
          </w:rPr>
          <w:t>https://github.com/yahoo/postmile</w:t>
        </w:r>
      </w:hyperlink>
      <w:r>
        <w:rPr>
          <w:rFonts w:ascii="Arial" w:hAnsi="Arial" w:cs="Arial"/>
          <w:color w:val="333333"/>
          <w:sz w:val="21"/>
          <w:szCs w:val="21"/>
        </w:rPr>
        <w:t>.</w:t>
      </w:r>
    </w:p>
    <w:p w14:paraId="05674D4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70CD4B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24A541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parse-glob LICENSE (node_modules\parse-glob\LICENSE)</w:t>
      </w:r>
      <w:r>
        <w:rPr>
          <w:rFonts w:ascii="Arial" w:hAnsi="Arial" w:cs="Arial"/>
          <w:color w:val="333333"/>
          <w:sz w:val="21"/>
          <w:szCs w:val="21"/>
        </w:rPr>
        <w:br/>
        <w:t>--------------------------------------------------------------------------------</w:t>
      </w:r>
      <w:r>
        <w:rPr>
          <w:rFonts w:ascii="Arial" w:hAnsi="Arial" w:cs="Arial"/>
          <w:color w:val="333333"/>
          <w:sz w:val="21"/>
          <w:szCs w:val="21"/>
        </w:rPr>
        <w:br/>
        <w:t>The MIT License (MIT)</w:t>
      </w:r>
    </w:p>
    <w:p w14:paraId="2888D2B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 Jon Schlinkert.</w:t>
      </w:r>
    </w:p>
    <w:p w14:paraId="24099B8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1F9FDE4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531F6D5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77B3504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51B257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D79C55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parseqs LICENSE (node_modules\parseqs\LICENSE)</w:t>
      </w:r>
      <w:r>
        <w:rPr>
          <w:rFonts w:ascii="Arial" w:hAnsi="Arial" w:cs="Arial"/>
          <w:color w:val="333333"/>
          <w:sz w:val="21"/>
          <w:szCs w:val="21"/>
        </w:rPr>
        <w:br/>
        <w:t>--------------------------------------------------------------------------------</w:t>
      </w:r>
      <w:r>
        <w:rPr>
          <w:rFonts w:ascii="Arial" w:hAnsi="Arial" w:cs="Arial"/>
          <w:color w:val="333333"/>
          <w:sz w:val="21"/>
          <w:szCs w:val="21"/>
        </w:rPr>
        <w:br/>
        <w:t>The MIT License (MIT)</w:t>
      </w:r>
    </w:p>
    <w:p w14:paraId="739546E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 Gal Koren</w:t>
      </w:r>
    </w:p>
    <w:p w14:paraId="40CE7FC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D0A0B5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15617B4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57C2D32B" w14:textId="77777777" w:rsidR="00000C26" w:rsidRPr="00CA085C"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CA085C">
        <w:rPr>
          <w:rFonts w:ascii="Arial" w:hAnsi="Arial" w:cs="Arial"/>
          <w:color w:val="333333"/>
          <w:sz w:val="21"/>
          <w:szCs w:val="21"/>
          <w:lang w:val="fr-FR"/>
        </w:rPr>
        <w:t>--------------------------------------------------------------------------------</w:t>
      </w:r>
    </w:p>
    <w:p w14:paraId="682BEEF0" w14:textId="77777777" w:rsidR="00000C26" w:rsidRPr="00CA085C"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CA085C">
        <w:rPr>
          <w:rFonts w:ascii="Arial" w:hAnsi="Arial" w:cs="Arial"/>
          <w:color w:val="333333"/>
          <w:sz w:val="21"/>
          <w:szCs w:val="21"/>
          <w:lang w:val="fr-FR"/>
        </w:rPr>
        <w:t> </w:t>
      </w:r>
    </w:p>
    <w:p w14:paraId="787A509D" w14:textId="77777777" w:rsidR="00000C26" w:rsidRPr="00CA085C"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CA085C">
        <w:rPr>
          <w:rFonts w:ascii="Arial" w:hAnsi="Arial" w:cs="Arial"/>
          <w:color w:val="333333"/>
          <w:sz w:val="21"/>
          <w:szCs w:val="21"/>
          <w:lang w:val="fr-FR"/>
        </w:rPr>
        <w:t>--------------------------------------------------------------------------------</w:t>
      </w:r>
      <w:r w:rsidRPr="00CA085C">
        <w:rPr>
          <w:rFonts w:ascii="Arial" w:hAnsi="Arial" w:cs="Arial"/>
          <w:color w:val="333333"/>
          <w:sz w:val="21"/>
          <w:szCs w:val="21"/>
          <w:lang w:val="fr-FR"/>
        </w:rPr>
        <w:br/>
        <w:t>parseuri LICENSE (node_modules\parseuri\LICENSE)</w:t>
      </w:r>
      <w:r w:rsidRPr="00CA085C">
        <w:rPr>
          <w:rFonts w:ascii="Arial" w:hAnsi="Arial" w:cs="Arial"/>
          <w:color w:val="333333"/>
          <w:sz w:val="21"/>
          <w:szCs w:val="21"/>
          <w:lang w:val="fr-FR"/>
        </w:rPr>
        <w:br/>
        <w:t>--------------------------------------------------------------------------------</w:t>
      </w:r>
      <w:r w:rsidRPr="00CA085C">
        <w:rPr>
          <w:rFonts w:ascii="Arial" w:hAnsi="Arial" w:cs="Arial"/>
          <w:color w:val="333333"/>
          <w:sz w:val="21"/>
          <w:szCs w:val="21"/>
          <w:lang w:val="fr-FR"/>
        </w:rPr>
        <w:br/>
        <w:t>The MIT License (MIT)</w:t>
      </w:r>
    </w:p>
    <w:p w14:paraId="077398A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Gal Koren</w:t>
      </w:r>
    </w:p>
    <w:p w14:paraId="78B46E8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3D00F06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68149F9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7A3AAEA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84B3E3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99EC66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path-exists license (node_modules\path-exists\license)</w:t>
      </w:r>
      <w:r>
        <w:rPr>
          <w:rFonts w:ascii="Arial" w:hAnsi="Arial" w:cs="Arial"/>
          <w:color w:val="333333"/>
          <w:sz w:val="21"/>
          <w:szCs w:val="21"/>
        </w:rPr>
        <w:br/>
        <w:t>--------------------------------------------------------------------------------</w:t>
      </w:r>
      <w:r>
        <w:rPr>
          <w:rFonts w:ascii="Arial" w:hAnsi="Arial" w:cs="Arial"/>
          <w:color w:val="333333"/>
          <w:sz w:val="21"/>
          <w:szCs w:val="21"/>
        </w:rPr>
        <w:br/>
        <w:t>The MIT License (MIT)</w:t>
      </w:r>
    </w:p>
    <w:p w14:paraId="1B2F4CDE" w14:textId="77777777" w:rsidR="00000C26" w:rsidRPr="001E1C0F" w:rsidRDefault="00000C26" w:rsidP="00000C26">
      <w:pPr>
        <w:pStyle w:val="NormalWeb"/>
        <w:shd w:val="clear" w:color="auto" w:fill="FFFFFF"/>
        <w:spacing w:before="150" w:beforeAutospacing="0" w:after="0" w:afterAutospacing="0"/>
        <w:rPr>
          <w:rFonts w:ascii="Arial" w:hAnsi="Arial" w:cs="Arial"/>
          <w:color w:val="333333"/>
          <w:sz w:val="21"/>
          <w:szCs w:val="21"/>
          <w:lang w:val="de-DE"/>
        </w:rPr>
      </w:pPr>
      <w:r w:rsidRPr="001E1C0F">
        <w:rPr>
          <w:rFonts w:ascii="Arial" w:hAnsi="Arial" w:cs="Arial"/>
          <w:color w:val="333333"/>
          <w:sz w:val="21"/>
          <w:szCs w:val="21"/>
          <w:lang w:val="de-DE"/>
        </w:rPr>
        <w:t>Copyright (c) Sindre Sorhus &lt;sindresorhus@</w:t>
      </w:r>
      <w:hyperlink r:id="rId173" w:history="1">
        <w:r w:rsidRPr="001E1C0F">
          <w:rPr>
            <w:rStyle w:val="Hyperlink"/>
            <w:rFonts w:ascii="Arial" w:hAnsi="Arial" w:cs="Arial"/>
            <w:color w:val="3572B0"/>
            <w:sz w:val="21"/>
            <w:szCs w:val="21"/>
            <w:lang w:val="de-DE"/>
          </w:rPr>
          <w:t>gmail.com</w:t>
        </w:r>
      </w:hyperlink>
      <w:r w:rsidRPr="001E1C0F">
        <w:rPr>
          <w:rFonts w:ascii="Arial" w:hAnsi="Arial" w:cs="Arial"/>
          <w:color w:val="333333"/>
          <w:sz w:val="21"/>
          <w:szCs w:val="21"/>
          <w:lang w:val="de-DE"/>
        </w:rPr>
        <w:t>&gt; (</w:t>
      </w:r>
      <w:hyperlink r:id="rId174" w:history="1">
        <w:r w:rsidRPr="001E1C0F">
          <w:rPr>
            <w:rStyle w:val="Hyperlink"/>
            <w:rFonts w:ascii="Arial" w:hAnsi="Arial" w:cs="Arial"/>
            <w:color w:val="3572B0"/>
            <w:sz w:val="21"/>
            <w:szCs w:val="21"/>
            <w:lang w:val="de-DE"/>
          </w:rPr>
          <w:t>sindresorhus.com</w:t>
        </w:r>
      </w:hyperlink>
      <w:r w:rsidRPr="001E1C0F">
        <w:rPr>
          <w:rFonts w:ascii="Arial" w:hAnsi="Arial" w:cs="Arial"/>
          <w:color w:val="333333"/>
          <w:sz w:val="21"/>
          <w:szCs w:val="21"/>
          <w:lang w:val="de-DE"/>
        </w:rPr>
        <w:t>)</w:t>
      </w:r>
    </w:p>
    <w:p w14:paraId="00A4B18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93A2E9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581A9F2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1057FB2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A4BB1A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4EC533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pinkie license (node_modules\pinkie\license)</w:t>
      </w:r>
      <w:r>
        <w:rPr>
          <w:rFonts w:ascii="Arial" w:hAnsi="Arial" w:cs="Arial"/>
          <w:color w:val="333333"/>
          <w:sz w:val="21"/>
          <w:szCs w:val="21"/>
        </w:rPr>
        <w:br/>
        <w:t>--------------------------------------------------------------------------------</w:t>
      </w:r>
      <w:r>
        <w:rPr>
          <w:rFonts w:ascii="Arial" w:hAnsi="Arial" w:cs="Arial"/>
          <w:color w:val="333333"/>
          <w:sz w:val="21"/>
          <w:szCs w:val="21"/>
        </w:rPr>
        <w:br/>
        <w:t>The MIT License (MIT)</w:t>
      </w:r>
    </w:p>
    <w:p w14:paraId="5941AAF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Vsevolod Strukchinsky &lt;floatdrop@</w:t>
      </w:r>
      <w:hyperlink r:id="rId175" w:history="1">
        <w:r>
          <w:rPr>
            <w:rStyle w:val="Hyperlink"/>
            <w:rFonts w:ascii="Arial" w:hAnsi="Arial" w:cs="Arial"/>
            <w:color w:val="3572B0"/>
            <w:sz w:val="21"/>
            <w:szCs w:val="21"/>
          </w:rPr>
          <w:t>gmail.com</w:t>
        </w:r>
      </w:hyperlink>
      <w:r>
        <w:rPr>
          <w:rFonts w:ascii="Arial" w:hAnsi="Arial" w:cs="Arial"/>
          <w:color w:val="333333"/>
          <w:sz w:val="21"/>
          <w:szCs w:val="21"/>
        </w:rPr>
        <w:t>&gt; (</w:t>
      </w:r>
      <w:hyperlink r:id="rId176" w:history="1">
        <w:r>
          <w:rPr>
            <w:rStyle w:val="Hyperlink"/>
            <w:rFonts w:ascii="Arial" w:hAnsi="Arial" w:cs="Arial"/>
            <w:color w:val="3572B0"/>
            <w:sz w:val="21"/>
            <w:szCs w:val="21"/>
          </w:rPr>
          <w:t>github.com/floatdrop</w:t>
        </w:r>
      </w:hyperlink>
      <w:r>
        <w:rPr>
          <w:rFonts w:ascii="Arial" w:hAnsi="Arial" w:cs="Arial"/>
          <w:color w:val="333333"/>
          <w:sz w:val="21"/>
          <w:szCs w:val="21"/>
        </w:rPr>
        <w:t>)</w:t>
      </w:r>
    </w:p>
    <w:p w14:paraId="4747B55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2504C9F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43C59A4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0EBD0F9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60C776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74DE9A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path-is-absolute license (node_modules\path-is-absolute\license)</w:t>
      </w:r>
      <w:r>
        <w:rPr>
          <w:rFonts w:ascii="Arial" w:hAnsi="Arial" w:cs="Arial"/>
          <w:color w:val="333333"/>
          <w:sz w:val="21"/>
          <w:szCs w:val="21"/>
        </w:rPr>
        <w:br/>
        <w:t>--------------------------------------------------------------------------------</w:t>
      </w:r>
      <w:r>
        <w:rPr>
          <w:rFonts w:ascii="Arial" w:hAnsi="Arial" w:cs="Arial"/>
          <w:color w:val="333333"/>
          <w:sz w:val="21"/>
          <w:szCs w:val="21"/>
        </w:rPr>
        <w:br/>
        <w:t>The MIT License (MIT)</w:t>
      </w:r>
    </w:p>
    <w:p w14:paraId="7308DAAB" w14:textId="77777777" w:rsidR="00000C26" w:rsidRPr="001E1C0F" w:rsidRDefault="00000C26" w:rsidP="00000C26">
      <w:pPr>
        <w:pStyle w:val="NormalWeb"/>
        <w:shd w:val="clear" w:color="auto" w:fill="FFFFFF"/>
        <w:spacing w:before="150" w:beforeAutospacing="0" w:after="0" w:afterAutospacing="0"/>
        <w:rPr>
          <w:rFonts w:ascii="Arial" w:hAnsi="Arial" w:cs="Arial"/>
          <w:color w:val="333333"/>
          <w:sz w:val="21"/>
          <w:szCs w:val="21"/>
          <w:lang w:val="de-DE"/>
        </w:rPr>
      </w:pPr>
      <w:r w:rsidRPr="001E1C0F">
        <w:rPr>
          <w:rFonts w:ascii="Arial" w:hAnsi="Arial" w:cs="Arial"/>
          <w:color w:val="333333"/>
          <w:sz w:val="21"/>
          <w:szCs w:val="21"/>
          <w:lang w:val="de-DE"/>
        </w:rPr>
        <w:t>Copyright (c) Sindre Sorhus &lt;sindresorhus@</w:t>
      </w:r>
      <w:hyperlink r:id="rId177" w:history="1">
        <w:r w:rsidRPr="001E1C0F">
          <w:rPr>
            <w:rStyle w:val="Hyperlink"/>
            <w:rFonts w:ascii="Arial" w:hAnsi="Arial" w:cs="Arial"/>
            <w:color w:val="3572B0"/>
            <w:sz w:val="21"/>
            <w:szCs w:val="21"/>
            <w:lang w:val="de-DE"/>
          </w:rPr>
          <w:t>gmail.com</w:t>
        </w:r>
      </w:hyperlink>
      <w:r w:rsidRPr="001E1C0F">
        <w:rPr>
          <w:rFonts w:ascii="Arial" w:hAnsi="Arial" w:cs="Arial"/>
          <w:color w:val="333333"/>
          <w:sz w:val="21"/>
          <w:szCs w:val="21"/>
          <w:lang w:val="de-DE"/>
        </w:rPr>
        <w:t>&gt; (</w:t>
      </w:r>
      <w:hyperlink r:id="rId178" w:history="1">
        <w:r w:rsidRPr="001E1C0F">
          <w:rPr>
            <w:rStyle w:val="Hyperlink"/>
            <w:rFonts w:ascii="Arial" w:hAnsi="Arial" w:cs="Arial"/>
            <w:color w:val="3572B0"/>
            <w:sz w:val="21"/>
            <w:szCs w:val="21"/>
            <w:lang w:val="de-DE"/>
          </w:rPr>
          <w:t>sindresorhus.com</w:t>
        </w:r>
      </w:hyperlink>
      <w:r w:rsidRPr="001E1C0F">
        <w:rPr>
          <w:rFonts w:ascii="Arial" w:hAnsi="Arial" w:cs="Arial"/>
          <w:color w:val="333333"/>
          <w:sz w:val="21"/>
          <w:szCs w:val="21"/>
          <w:lang w:val="de-DE"/>
        </w:rPr>
        <w:t>)</w:t>
      </w:r>
    </w:p>
    <w:p w14:paraId="35B9C4C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32BE436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482BD89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55204E4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368C41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537008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pinkie-promise license (node_modules\pinkie-promise\license)</w:t>
      </w:r>
      <w:r>
        <w:rPr>
          <w:rFonts w:ascii="Arial" w:hAnsi="Arial" w:cs="Arial"/>
          <w:color w:val="333333"/>
          <w:sz w:val="21"/>
          <w:szCs w:val="21"/>
        </w:rPr>
        <w:br/>
        <w:t>--------------------------------------------------------------------------------</w:t>
      </w:r>
      <w:r>
        <w:rPr>
          <w:rFonts w:ascii="Arial" w:hAnsi="Arial" w:cs="Arial"/>
          <w:color w:val="333333"/>
          <w:sz w:val="21"/>
          <w:szCs w:val="21"/>
        </w:rPr>
        <w:br/>
        <w:t>The MIT License (MIT)</w:t>
      </w:r>
    </w:p>
    <w:p w14:paraId="5A1BAC3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Vsevolod Strukchinsky &lt;floatdrop@</w:t>
      </w:r>
      <w:hyperlink r:id="rId179" w:history="1">
        <w:r>
          <w:rPr>
            <w:rStyle w:val="Hyperlink"/>
            <w:rFonts w:ascii="Arial" w:hAnsi="Arial" w:cs="Arial"/>
            <w:color w:val="3572B0"/>
            <w:sz w:val="21"/>
            <w:szCs w:val="21"/>
          </w:rPr>
          <w:t>gmail.com</w:t>
        </w:r>
      </w:hyperlink>
      <w:r>
        <w:rPr>
          <w:rFonts w:ascii="Arial" w:hAnsi="Arial" w:cs="Arial"/>
          <w:color w:val="333333"/>
          <w:sz w:val="21"/>
          <w:szCs w:val="21"/>
        </w:rPr>
        <w:t>&gt; (</w:t>
      </w:r>
      <w:hyperlink r:id="rId180" w:history="1">
        <w:r>
          <w:rPr>
            <w:rStyle w:val="Hyperlink"/>
            <w:rFonts w:ascii="Arial" w:hAnsi="Arial" w:cs="Arial"/>
            <w:color w:val="3572B0"/>
            <w:sz w:val="21"/>
            <w:szCs w:val="21"/>
          </w:rPr>
          <w:t>github.com/floatdrop</w:t>
        </w:r>
      </w:hyperlink>
      <w:r>
        <w:rPr>
          <w:rFonts w:ascii="Arial" w:hAnsi="Arial" w:cs="Arial"/>
          <w:color w:val="333333"/>
          <w:sz w:val="21"/>
          <w:szCs w:val="21"/>
        </w:rPr>
        <w:t>)</w:t>
      </w:r>
    </w:p>
    <w:p w14:paraId="72AA489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09AFB2C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346B5CA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15CF62D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010A87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A1B40C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preserve LICENSE (node_modules\preserve\LICENSE)</w:t>
      </w:r>
      <w:r>
        <w:rPr>
          <w:rFonts w:ascii="Arial" w:hAnsi="Arial" w:cs="Arial"/>
          <w:color w:val="333333"/>
          <w:sz w:val="21"/>
          <w:szCs w:val="21"/>
        </w:rPr>
        <w:br/>
        <w:t>--------------------------------------------------------------------------------</w:t>
      </w:r>
      <w:r>
        <w:rPr>
          <w:rFonts w:ascii="Arial" w:hAnsi="Arial" w:cs="Arial"/>
          <w:color w:val="333333"/>
          <w:sz w:val="21"/>
          <w:szCs w:val="21"/>
        </w:rPr>
        <w:br/>
        <w:t>The MIT License (MIT)</w:t>
      </w:r>
    </w:p>
    <w:p w14:paraId="72902B6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2014-2015, Jon Schlinkert.</w:t>
      </w:r>
    </w:p>
    <w:p w14:paraId="1FDE72A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w:t>
      </w:r>
      <w:r>
        <w:rPr>
          <w:rFonts w:ascii="Arial" w:hAnsi="Arial" w:cs="Arial"/>
          <w:color w:val="333333"/>
          <w:sz w:val="21"/>
          <w:szCs w:val="21"/>
        </w:rPr>
        <w:br/>
        <w:t>obtaining a copy of this software and associated documentation</w:t>
      </w:r>
      <w:r>
        <w:rPr>
          <w:rFonts w:ascii="Arial" w:hAnsi="Arial" w:cs="Arial"/>
          <w:color w:val="333333"/>
          <w:sz w:val="21"/>
          <w:szCs w:val="21"/>
        </w:rPr>
        <w:br/>
        <w:t>files (the "Software"), to deal in the Software without</w:t>
      </w:r>
      <w:r>
        <w:rPr>
          <w:rFonts w:ascii="Arial" w:hAnsi="Arial" w:cs="Arial"/>
          <w:color w:val="333333"/>
          <w:sz w:val="21"/>
          <w:szCs w:val="21"/>
        </w:rPr>
        <w:br/>
        <w:t>restriction, including without limitation the rights to use,</w:t>
      </w:r>
      <w:r>
        <w:rPr>
          <w:rFonts w:ascii="Arial" w:hAnsi="Arial" w:cs="Arial"/>
          <w:color w:val="333333"/>
          <w:sz w:val="21"/>
          <w:szCs w:val="21"/>
        </w:rPr>
        <w:br/>
        <w:t>copy, modify, merge, publish, distribute, sublicense, and/or sell</w:t>
      </w:r>
      <w:r>
        <w:rPr>
          <w:rFonts w:ascii="Arial" w:hAnsi="Arial" w:cs="Arial"/>
          <w:color w:val="333333"/>
          <w:sz w:val="21"/>
          <w:szCs w:val="21"/>
        </w:rPr>
        <w:br/>
        <w:t>copies of the Software, and to permit persons to whom the</w:t>
      </w:r>
      <w:r>
        <w:rPr>
          <w:rFonts w:ascii="Arial" w:hAnsi="Arial" w:cs="Arial"/>
          <w:color w:val="333333"/>
          <w:sz w:val="21"/>
          <w:szCs w:val="21"/>
        </w:rPr>
        <w:br/>
        <w:t>Software is furnished to do so, subject to the following</w:t>
      </w:r>
      <w:r>
        <w:rPr>
          <w:rFonts w:ascii="Arial" w:hAnsi="Arial" w:cs="Arial"/>
          <w:color w:val="333333"/>
          <w:sz w:val="21"/>
          <w:szCs w:val="21"/>
        </w:rPr>
        <w:br/>
        <w:t>conditions:</w:t>
      </w:r>
    </w:p>
    <w:p w14:paraId="33E12EE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60D25E7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w:t>
      </w:r>
      <w:r>
        <w:rPr>
          <w:rFonts w:ascii="Arial" w:hAnsi="Arial" w:cs="Arial"/>
          <w:color w:val="333333"/>
          <w:sz w:val="21"/>
          <w:szCs w:val="21"/>
        </w:rPr>
        <w:br/>
        <w:t>OF MERCHANTABILITY, FITNESS FOR A PARTICULAR PURPOSE AND</w:t>
      </w:r>
      <w:r>
        <w:rPr>
          <w:rFonts w:ascii="Arial" w:hAnsi="Arial" w:cs="Arial"/>
          <w:color w:val="333333"/>
          <w:sz w:val="21"/>
          <w:szCs w:val="21"/>
        </w:rPr>
        <w:br/>
        <w:t>NONINFRINGEMENT. IN NO EVENT SHALL THE AUTHORS OR COPYRIGHT</w:t>
      </w:r>
      <w:r>
        <w:rPr>
          <w:rFonts w:ascii="Arial" w:hAnsi="Arial" w:cs="Arial"/>
          <w:color w:val="333333"/>
          <w:sz w:val="21"/>
          <w:szCs w:val="21"/>
        </w:rPr>
        <w:br/>
        <w:t>HOLDERS BE LIABLE FOR ANY CLAIM, DAMAGES OR OTHER LIABILITY,</w:t>
      </w:r>
      <w:r>
        <w:rPr>
          <w:rFonts w:ascii="Arial" w:hAnsi="Arial" w:cs="Arial"/>
          <w:color w:val="333333"/>
          <w:sz w:val="21"/>
          <w:szCs w:val="21"/>
        </w:rPr>
        <w:br/>
        <w:t>WHETHER IN AN ACTION OF CONTRACT, TORT OR OTHERWISE, ARISING</w:t>
      </w:r>
      <w:r>
        <w:rPr>
          <w:rFonts w:ascii="Arial" w:hAnsi="Arial" w:cs="Arial"/>
          <w:color w:val="333333"/>
          <w:sz w:val="21"/>
          <w:szCs w:val="21"/>
        </w:rPr>
        <w:br/>
        <w:t>FROM, OUT OF OR IN CONNECTION WITH THE SOFTWARE OR THE USE OR</w:t>
      </w:r>
      <w:r>
        <w:rPr>
          <w:rFonts w:ascii="Arial" w:hAnsi="Arial" w:cs="Arial"/>
          <w:color w:val="333333"/>
          <w:sz w:val="21"/>
          <w:szCs w:val="21"/>
        </w:rPr>
        <w:br/>
        <w:t>OTHER DEALINGS IN THE SOFTWARE.</w:t>
      </w:r>
    </w:p>
    <w:p w14:paraId="017FCF2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F3BF58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A46D90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pretty-bytes license (node_modules\pretty-bytes\license)</w:t>
      </w:r>
      <w:r>
        <w:rPr>
          <w:rFonts w:ascii="Arial" w:hAnsi="Arial" w:cs="Arial"/>
          <w:color w:val="333333"/>
          <w:sz w:val="21"/>
          <w:szCs w:val="21"/>
        </w:rPr>
        <w:br/>
        <w:t>--------------------------------------------------------------------------------</w:t>
      </w:r>
      <w:r>
        <w:rPr>
          <w:rFonts w:ascii="Arial" w:hAnsi="Arial" w:cs="Arial"/>
          <w:color w:val="333333"/>
          <w:sz w:val="21"/>
          <w:szCs w:val="21"/>
        </w:rPr>
        <w:br/>
        <w:t>The MIT License (MIT)</w:t>
      </w:r>
    </w:p>
    <w:p w14:paraId="6B014549" w14:textId="77777777" w:rsidR="00000C26" w:rsidRPr="001E1C0F" w:rsidRDefault="00000C26" w:rsidP="00000C26">
      <w:pPr>
        <w:pStyle w:val="NormalWeb"/>
        <w:shd w:val="clear" w:color="auto" w:fill="FFFFFF"/>
        <w:spacing w:before="150" w:beforeAutospacing="0" w:after="0" w:afterAutospacing="0"/>
        <w:rPr>
          <w:rFonts w:ascii="Arial" w:hAnsi="Arial" w:cs="Arial"/>
          <w:color w:val="333333"/>
          <w:sz w:val="21"/>
          <w:szCs w:val="21"/>
          <w:lang w:val="de-DE"/>
        </w:rPr>
      </w:pPr>
      <w:r w:rsidRPr="001E1C0F">
        <w:rPr>
          <w:rFonts w:ascii="Arial" w:hAnsi="Arial" w:cs="Arial"/>
          <w:color w:val="333333"/>
          <w:sz w:val="21"/>
          <w:szCs w:val="21"/>
          <w:lang w:val="de-DE"/>
        </w:rPr>
        <w:t>Copyright (c) Sindre Sorhus &lt;sindresorhus@</w:t>
      </w:r>
      <w:hyperlink r:id="rId181" w:history="1">
        <w:r w:rsidRPr="001E1C0F">
          <w:rPr>
            <w:rStyle w:val="Hyperlink"/>
            <w:rFonts w:ascii="Arial" w:hAnsi="Arial" w:cs="Arial"/>
            <w:color w:val="3572B0"/>
            <w:sz w:val="21"/>
            <w:szCs w:val="21"/>
            <w:lang w:val="de-DE"/>
          </w:rPr>
          <w:t>gmail.com</w:t>
        </w:r>
      </w:hyperlink>
      <w:r w:rsidRPr="001E1C0F">
        <w:rPr>
          <w:rFonts w:ascii="Arial" w:hAnsi="Arial" w:cs="Arial"/>
          <w:color w:val="333333"/>
          <w:sz w:val="21"/>
          <w:szCs w:val="21"/>
          <w:lang w:val="de-DE"/>
        </w:rPr>
        <w:t>&gt; (</w:t>
      </w:r>
      <w:hyperlink r:id="rId182" w:history="1">
        <w:r w:rsidRPr="001E1C0F">
          <w:rPr>
            <w:rStyle w:val="Hyperlink"/>
            <w:rFonts w:ascii="Arial" w:hAnsi="Arial" w:cs="Arial"/>
            <w:color w:val="3572B0"/>
            <w:sz w:val="21"/>
            <w:szCs w:val="21"/>
            <w:lang w:val="de-DE"/>
          </w:rPr>
          <w:t>sindresorhus.com</w:t>
        </w:r>
      </w:hyperlink>
      <w:r w:rsidRPr="001E1C0F">
        <w:rPr>
          <w:rFonts w:ascii="Arial" w:hAnsi="Arial" w:cs="Arial"/>
          <w:color w:val="333333"/>
          <w:sz w:val="21"/>
          <w:szCs w:val="21"/>
          <w:lang w:val="de-DE"/>
        </w:rPr>
        <w:t>)</w:t>
      </w:r>
    </w:p>
    <w:p w14:paraId="2ACBF23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6D17E2A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above copyright notice and this permission notice shall be included in</w:t>
      </w:r>
      <w:r>
        <w:rPr>
          <w:rFonts w:ascii="Arial" w:hAnsi="Arial" w:cs="Arial"/>
          <w:color w:val="333333"/>
          <w:sz w:val="21"/>
          <w:szCs w:val="21"/>
        </w:rPr>
        <w:br/>
        <w:t>all copies or substantial portions of the Software.</w:t>
      </w:r>
    </w:p>
    <w:p w14:paraId="485EDCC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7A47F26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52AC01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418239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LICENSE (node_modules\protobufjs\LICENSE)</w:t>
      </w:r>
      <w:r>
        <w:rPr>
          <w:rFonts w:ascii="Arial" w:hAnsi="Arial" w:cs="Arial"/>
          <w:color w:val="333333"/>
          <w:sz w:val="21"/>
          <w:szCs w:val="21"/>
        </w:rPr>
        <w:br/>
        <w:t>--------------------------------------------------------------------------------</w:t>
      </w:r>
      <w:r>
        <w:rPr>
          <w:rFonts w:ascii="Arial" w:hAnsi="Arial" w:cs="Arial"/>
          <w:color w:val="333333"/>
          <w:sz w:val="21"/>
          <w:szCs w:val="21"/>
        </w:rPr>
        <w:br/>
        <w:t>This license applies to all parts of protobuf.js except those files</w:t>
      </w:r>
      <w:r>
        <w:rPr>
          <w:rFonts w:ascii="Arial" w:hAnsi="Arial" w:cs="Arial"/>
          <w:color w:val="333333"/>
          <w:sz w:val="21"/>
          <w:szCs w:val="21"/>
        </w:rPr>
        <w:br/>
        <w:t>either explicitly including or referencing a different license or</w:t>
      </w:r>
      <w:r>
        <w:rPr>
          <w:rFonts w:ascii="Arial" w:hAnsi="Arial" w:cs="Arial"/>
          <w:color w:val="333333"/>
          <w:sz w:val="21"/>
          <w:szCs w:val="21"/>
        </w:rPr>
        <w:br/>
        <w:t>located in a directory containing a different LICENSE file.</w:t>
      </w:r>
    </w:p>
    <w:p w14:paraId="6D19837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6D6180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2016, Daniel Wirtz All rights reserved.</w:t>
      </w:r>
    </w:p>
    <w:p w14:paraId="5E6447E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w:t>
      </w:r>
      <w:r>
        <w:rPr>
          <w:rFonts w:ascii="Arial" w:hAnsi="Arial" w:cs="Arial"/>
          <w:color w:val="333333"/>
          <w:sz w:val="21"/>
          <w:szCs w:val="21"/>
        </w:rPr>
        <w:br/>
        <w:t>met:</w:t>
      </w:r>
    </w:p>
    <w:p w14:paraId="4827BC8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Neither the name of its author, nor the names of its contributors</w:t>
      </w:r>
      <w:r>
        <w:rPr>
          <w:rFonts w:ascii="Arial" w:hAnsi="Arial" w:cs="Arial"/>
          <w:color w:val="333333"/>
          <w:sz w:val="21"/>
          <w:szCs w:val="21"/>
        </w:rPr>
        <w:br/>
        <w:t>may be used to endorse or promote products derived from this software</w:t>
      </w:r>
      <w:r>
        <w:rPr>
          <w:rFonts w:ascii="Arial" w:hAnsi="Arial" w:cs="Arial"/>
          <w:color w:val="333333"/>
          <w:sz w:val="21"/>
          <w:szCs w:val="21"/>
        </w:rPr>
        <w:br/>
        <w:t>without specific prior written permission.</w:t>
      </w:r>
    </w:p>
    <w:p w14:paraId="3777EBF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w:t>
      </w:r>
      <w:r>
        <w:rPr>
          <w:rFonts w:ascii="Arial" w:hAnsi="Arial" w:cs="Arial"/>
          <w:color w:val="333333"/>
          <w:sz w:val="21"/>
          <w:szCs w:val="21"/>
        </w:rPr>
        <w:br/>
        <w:t>"AS IS" AND ANY EXPRESS OR IMPLIED WARRANTIES, INCLUDING, BUT NOT</w:t>
      </w:r>
      <w:r>
        <w:rPr>
          <w:rFonts w:ascii="Arial" w:hAnsi="Arial" w:cs="Arial"/>
          <w:color w:val="333333"/>
          <w:sz w:val="21"/>
          <w:szCs w:val="21"/>
        </w:rPr>
        <w:br/>
        <w:t>LIMITED TO, THE IMPLIED WARRANTIES OF MERCHANTABILITY AND FITNESS FOR</w:t>
      </w:r>
      <w:r>
        <w:rPr>
          <w:rFonts w:ascii="Arial" w:hAnsi="Arial" w:cs="Arial"/>
          <w:color w:val="333333"/>
          <w:sz w:val="21"/>
          <w:szCs w:val="21"/>
        </w:rPr>
        <w:br/>
        <w:t>A PARTICULAR PURPOSE ARE DISCLAIMED. IN NO EVENT SHALL THE COPYRIGHT</w:t>
      </w:r>
      <w:r>
        <w:rPr>
          <w:rFonts w:ascii="Arial" w:hAnsi="Arial" w:cs="Arial"/>
          <w:color w:val="333333"/>
          <w:sz w:val="21"/>
          <w:szCs w:val="21"/>
        </w:rPr>
        <w:br/>
        <w:t>OWNER OR CONTRIBUTORS BE LIABLE FOR ANY DIRECT, INDIRECT, INCIDENTAL,</w:t>
      </w:r>
      <w:r>
        <w:rPr>
          <w:rFonts w:ascii="Arial" w:hAnsi="Arial" w:cs="Arial"/>
          <w:color w:val="333333"/>
          <w:sz w:val="21"/>
          <w:szCs w:val="21"/>
        </w:rPr>
        <w:br/>
        <w:t>SPECIAL, EXEMPLARY, OR CONSEQUENTIAL DAMAGES (INCLUDING, BUT NOT</w:t>
      </w:r>
      <w:r>
        <w:rPr>
          <w:rFonts w:ascii="Arial" w:hAnsi="Arial" w:cs="Arial"/>
          <w:color w:val="333333"/>
          <w:sz w:val="21"/>
          <w:szCs w:val="21"/>
        </w:rPr>
        <w:br/>
        <w:t>LIMITED TO, PROCUREMENT OF SUBSTITUTE GOODS OR SERVICES; LOSS OF USE,</w:t>
      </w:r>
      <w:r>
        <w:rPr>
          <w:rFonts w:ascii="Arial" w:hAnsi="Arial" w:cs="Arial"/>
          <w:color w:val="333333"/>
          <w:sz w:val="21"/>
          <w:szCs w:val="21"/>
        </w:rPr>
        <w:br/>
        <w:t>DATA, OR PROFITS; OR BUSINESS INTERRUPTION) HOWEVER CAUSED AND ON ANY</w:t>
      </w:r>
      <w:r>
        <w:rPr>
          <w:rFonts w:ascii="Arial" w:hAnsi="Arial" w:cs="Arial"/>
          <w:color w:val="333333"/>
          <w:sz w:val="21"/>
          <w:szCs w:val="21"/>
        </w:rPr>
        <w:br/>
        <w:t>THEORY OF LIABILITY, WHETHER IN CONTRACT, STRICT LIABILITY, OR TORT</w:t>
      </w:r>
      <w:r>
        <w:rPr>
          <w:rFonts w:ascii="Arial" w:hAnsi="Arial" w:cs="Arial"/>
          <w:color w:val="333333"/>
          <w:sz w:val="21"/>
          <w:szCs w:val="21"/>
        </w:rPr>
        <w:br/>
        <w:t>(INCLUDING NEGLIGENCE OR OTHERWISE) ARISING IN ANY WAY OUT OF THE USE</w:t>
      </w:r>
      <w:r>
        <w:rPr>
          <w:rFonts w:ascii="Arial" w:hAnsi="Arial" w:cs="Arial"/>
          <w:color w:val="333333"/>
          <w:sz w:val="21"/>
          <w:szCs w:val="21"/>
        </w:rPr>
        <w:br/>
        <w:t>OF THIS SOFTWARE, EVEN IF ADVISED OF THE POSSIBILITY OF SUCH DAMAGE.</w:t>
      </w:r>
    </w:p>
    <w:p w14:paraId="0EA5598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86832E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Code generated by the command line utilities is owned by the owner</w:t>
      </w:r>
      <w:r>
        <w:rPr>
          <w:rFonts w:ascii="Arial" w:hAnsi="Arial" w:cs="Arial"/>
          <w:color w:val="333333"/>
          <w:sz w:val="21"/>
          <w:szCs w:val="21"/>
        </w:rPr>
        <w:br/>
        <w:t>of the input file used when generating it. This code is not</w:t>
      </w:r>
      <w:r>
        <w:rPr>
          <w:rFonts w:ascii="Arial" w:hAnsi="Arial" w:cs="Arial"/>
          <w:color w:val="333333"/>
          <w:sz w:val="21"/>
          <w:szCs w:val="21"/>
        </w:rPr>
        <w:br/>
        <w:t>standalone and requires a support library to be linked with it. This</w:t>
      </w:r>
      <w:r>
        <w:rPr>
          <w:rFonts w:ascii="Arial" w:hAnsi="Arial" w:cs="Arial"/>
          <w:color w:val="333333"/>
          <w:sz w:val="21"/>
          <w:szCs w:val="21"/>
        </w:rPr>
        <w:br/>
        <w:t>support library is itself covered by the above license.</w:t>
      </w:r>
    </w:p>
    <w:p w14:paraId="5074F3B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p>
    <w:p w14:paraId="31B5ED9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B67E82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pseudomap LICENSE (node_modules\pseudomap\LICENSE)</w:t>
      </w:r>
      <w:r>
        <w:rPr>
          <w:rFonts w:ascii="Arial" w:hAnsi="Arial" w:cs="Arial"/>
          <w:color w:val="333333"/>
          <w:sz w:val="21"/>
          <w:szCs w:val="21"/>
        </w:rPr>
        <w:br/>
        <w:t>--------------------------------------------------------------------------------</w:t>
      </w:r>
      <w:r>
        <w:rPr>
          <w:rFonts w:ascii="Arial" w:hAnsi="Arial" w:cs="Arial"/>
          <w:color w:val="333333"/>
          <w:sz w:val="21"/>
          <w:szCs w:val="21"/>
        </w:rPr>
        <w:br/>
        <w:t>The ISC License</w:t>
      </w:r>
    </w:p>
    <w:p w14:paraId="4C432D5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Isaac Z. Schlueter and Contributors</w:t>
      </w:r>
    </w:p>
    <w:p w14:paraId="48301DE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to use, copy, modify, and/or distribute this software for any</w:t>
      </w:r>
      <w:r>
        <w:rPr>
          <w:rFonts w:ascii="Arial" w:hAnsi="Arial" w:cs="Arial"/>
          <w:color w:val="333333"/>
          <w:sz w:val="21"/>
          <w:szCs w:val="21"/>
        </w:rPr>
        <w:br/>
        <w:t>purpose with or without fee is hereby granted, provided that the above</w:t>
      </w:r>
      <w:r>
        <w:rPr>
          <w:rFonts w:ascii="Arial" w:hAnsi="Arial" w:cs="Arial"/>
          <w:color w:val="333333"/>
          <w:sz w:val="21"/>
          <w:szCs w:val="21"/>
        </w:rPr>
        <w:br/>
        <w:t>copyright notice and this permission notice appear in all copies.</w:t>
      </w:r>
    </w:p>
    <w:p w14:paraId="78F80DF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AND THE AUTHOR DISCLAIMS ALL WARRANTIES</w:t>
      </w:r>
      <w:r>
        <w:rPr>
          <w:rFonts w:ascii="Arial" w:hAnsi="Arial" w:cs="Arial"/>
          <w:color w:val="333333"/>
          <w:sz w:val="21"/>
          <w:szCs w:val="21"/>
        </w:rPr>
        <w:br/>
        <w:t>WITH REGARD TO THIS SOFTWARE INCLUDING ALL IMPLIED WARRANTIES OF</w:t>
      </w:r>
      <w:r>
        <w:rPr>
          <w:rFonts w:ascii="Arial" w:hAnsi="Arial" w:cs="Arial"/>
          <w:color w:val="333333"/>
          <w:sz w:val="21"/>
          <w:szCs w:val="21"/>
        </w:rPr>
        <w:br/>
        <w:t>MERCHANTABILITY AND FITNESS. IN NO EVENT SHALL THE AUTHOR BE LIABLE FOR</w:t>
      </w:r>
      <w:r>
        <w:rPr>
          <w:rFonts w:ascii="Arial" w:hAnsi="Arial" w:cs="Arial"/>
          <w:color w:val="333333"/>
          <w:sz w:val="21"/>
          <w:szCs w:val="21"/>
        </w:rPr>
        <w:br/>
        <w:t>ANY SPECIAL, DIRECT, INDIRECT, OR CONSEQUENTIAL DAMAGES OR ANY DAMAGES</w:t>
      </w:r>
      <w:r>
        <w:rPr>
          <w:rFonts w:ascii="Arial" w:hAnsi="Arial" w:cs="Arial"/>
          <w:color w:val="333333"/>
          <w:sz w:val="21"/>
          <w:szCs w:val="21"/>
        </w:rPr>
        <w:br/>
        <w:t>WHATSOEVER RESULTING FROM LOSS OF USE, DATA OR PROFITS, WHETHER IN AN</w:t>
      </w:r>
      <w:r>
        <w:rPr>
          <w:rFonts w:ascii="Arial" w:hAnsi="Arial" w:cs="Arial"/>
          <w:color w:val="333333"/>
          <w:sz w:val="21"/>
          <w:szCs w:val="21"/>
        </w:rPr>
        <w:br/>
        <w:t>ACTION OF CONTRACT, NEGLIGENCE OR OTHER TORTIOUS ACTION, ARISING OUT OF OR</w:t>
      </w:r>
      <w:r>
        <w:rPr>
          <w:rFonts w:ascii="Arial" w:hAnsi="Arial" w:cs="Arial"/>
          <w:color w:val="333333"/>
          <w:sz w:val="21"/>
          <w:szCs w:val="21"/>
        </w:rPr>
        <w:br/>
        <w:t>IN CONNECTION WITH THE USE OR PERFORMANCE OF THIS SOFTWARE.</w:t>
      </w:r>
    </w:p>
    <w:p w14:paraId="5F3BCD6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4432C1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FFFB2D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parsejson LICENSE (node_modules\parsejson\LICENSE)</w:t>
      </w:r>
      <w:r>
        <w:rPr>
          <w:rFonts w:ascii="Arial" w:hAnsi="Arial" w:cs="Arial"/>
          <w:color w:val="333333"/>
          <w:sz w:val="21"/>
          <w:szCs w:val="21"/>
        </w:rPr>
        <w:br/>
        <w:t>--------------------------------------------------------------------------------</w:t>
      </w:r>
      <w:r>
        <w:rPr>
          <w:rFonts w:ascii="Arial" w:hAnsi="Arial" w:cs="Arial"/>
          <w:color w:val="333333"/>
          <w:sz w:val="21"/>
          <w:szCs w:val="21"/>
        </w:rPr>
        <w:br/>
        <w:t>The MIT License (MIT)</w:t>
      </w:r>
    </w:p>
    <w:p w14:paraId="3F7BDFC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 Gal Koren</w:t>
      </w:r>
    </w:p>
    <w:p w14:paraId="0E45C0A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24FB64F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5B5DED7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3D6CBB5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F5CA84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0B0FFF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pump LICENSE (node_modules\pump\LICENSE)</w:t>
      </w:r>
      <w:r>
        <w:rPr>
          <w:rFonts w:ascii="Arial" w:hAnsi="Arial" w:cs="Arial"/>
          <w:color w:val="333333"/>
          <w:sz w:val="21"/>
          <w:szCs w:val="21"/>
        </w:rPr>
        <w:br/>
      </w:r>
      <w:r>
        <w:rPr>
          <w:rFonts w:ascii="Arial" w:hAnsi="Arial" w:cs="Arial"/>
          <w:color w:val="333333"/>
          <w:sz w:val="21"/>
          <w:szCs w:val="21"/>
        </w:rPr>
        <w:lastRenderedPageBreak/>
        <w:t>--------------------------------------------------------------------------------</w:t>
      </w:r>
      <w:r>
        <w:rPr>
          <w:rFonts w:ascii="Arial" w:hAnsi="Arial" w:cs="Arial"/>
          <w:color w:val="333333"/>
          <w:sz w:val="21"/>
          <w:szCs w:val="21"/>
        </w:rPr>
        <w:br/>
        <w:t>The MIT License (MIT)</w:t>
      </w:r>
    </w:p>
    <w:p w14:paraId="5159765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Mathias Buus</w:t>
      </w:r>
    </w:p>
    <w:p w14:paraId="701D8A9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385AE2C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11B9D19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r>
        <w:rPr>
          <w:rFonts w:ascii="Arial" w:hAnsi="Arial" w:cs="Arial"/>
          <w:color w:val="333333"/>
          <w:sz w:val="21"/>
          <w:szCs w:val="21"/>
        </w:rPr>
        <w:br/>
        <w:t>--------------------------------------------------------------------------------</w:t>
      </w:r>
    </w:p>
    <w:p w14:paraId="20A97E2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1591C7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process-nextick-args license (node_modules\process-nextick-args\</w:t>
      </w:r>
      <w:hyperlink r:id="rId183" w:history="1">
        <w:r>
          <w:rPr>
            <w:rStyle w:val="Hyperlink"/>
            <w:rFonts w:ascii="Arial" w:hAnsi="Arial" w:cs="Arial"/>
            <w:color w:val="3572B0"/>
            <w:sz w:val="21"/>
            <w:szCs w:val="21"/>
          </w:rPr>
          <w:t>license.md</w:t>
        </w:r>
      </w:hyperlink>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 Copyright (c) 2015 Calvin Metcalf</w:t>
      </w:r>
    </w:p>
    <w:p w14:paraId="72A5146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20DCA0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260D4BE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p>
    <w:p w14:paraId="6726E94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AD0911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E5A73E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pumpify LICENSE (node_modules\pumpify\LICENSE)</w:t>
      </w:r>
      <w:r>
        <w:rPr>
          <w:rFonts w:ascii="Arial" w:hAnsi="Arial" w:cs="Arial"/>
          <w:color w:val="333333"/>
          <w:sz w:val="21"/>
          <w:szCs w:val="21"/>
        </w:rPr>
        <w:br/>
        <w:t>--------------------------------------------------------------------------------</w:t>
      </w:r>
      <w:r>
        <w:rPr>
          <w:rFonts w:ascii="Arial" w:hAnsi="Arial" w:cs="Arial"/>
          <w:color w:val="333333"/>
          <w:sz w:val="21"/>
          <w:szCs w:val="21"/>
        </w:rPr>
        <w:br/>
        <w:t>The MIT License (MIT)</w:t>
      </w:r>
    </w:p>
    <w:p w14:paraId="3F1D0AE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Copyright (c) 2014 Mathias Buus</w:t>
      </w:r>
    </w:p>
    <w:p w14:paraId="583843A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0187D0D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5264391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r>
        <w:rPr>
          <w:rFonts w:ascii="Arial" w:hAnsi="Arial" w:cs="Arial"/>
          <w:color w:val="333333"/>
          <w:sz w:val="21"/>
          <w:szCs w:val="21"/>
        </w:rPr>
        <w:br/>
        <w:t>--------------------------------------------------------------------------------</w:t>
      </w:r>
    </w:p>
    <w:p w14:paraId="69EE6DB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AF4B6C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qs LICENSE (node_modules\qs\LICENSE)</w:t>
      </w:r>
      <w:r>
        <w:rPr>
          <w:rFonts w:ascii="Arial" w:hAnsi="Arial" w:cs="Arial"/>
          <w:color w:val="333333"/>
          <w:sz w:val="21"/>
          <w:szCs w:val="21"/>
        </w:rPr>
        <w:br/>
        <w:t>--------------------------------------------------------------------------------</w:t>
      </w:r>
      <w:r>
        <w:rPr>
          <w:rFonts w:ascii="Arial" w:hAnsi="Arial" w:cs="Arial"/>
          <w:color w:val="333333"/>
          <w:sz w:val="21"/>
          <w:szCs w:val="21"/>
        </w:rPr>
        <w:br/>
        <w:t>Copyright (c) 2014 Nathan LaFreniere and other contributors.</w:t>
      </w:r>
      <w:r>
        <w:rPr>
          <w:rFonts w:ascii="Arial" w:hAnsi="Arial" w:cs="Arial"/>
          <w:color w:val="333333"/>
          <w:sz w:val="21"/>
          <w:szCs w:val="21"/>
        </w:rPr>
        <w:br/>
        <w:t>All rights reserved.</w:t>
      </w:r>
    </w:p>
    <w:p w14:paraId="19162A8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026A0BF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39596F1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3707FBA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184" w:history="1">
        <w:r>
          <w:rPr>
            <w:rStyle w:val="Hyperlink"/>
            <w:rFonts w:ascii="Arial" w:hAnsi="Arial" w:cs="Arial"/>
            <w:color w:val="3572B0"/>
            <w:sz w:val="21"/>
            <w:szCs w:val="21"/>
          </w:rPr>
          <w:t>https://github.com/hapijs/qs/graphs/contributors</w:t>
        </w:r>
      </w:hyperlink>
    </w:p>
    <w:p w14:paraId="484E4A4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p>
    <w:p w14:paraId="7E835A8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033FE3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randomatic LICENSE (node_modules\randomatic\LICENSE)</w:t>
      </w:r>
      <w:r>
        <w:rPr>
          <w:rFonts w:ascii="Arial" w:hAnsi="Arial" w:cs="Arial"/>
          <w:color w:val="333333"/>
          <w:sz w:val="21"/>
          <w:szCs w:val="21"/>
        </w:rPr>
        <w:br/>
        <w:t>--------------------------------------------------------------------------------</w:t>
      </w:r>
      <w:r>
        <w:rPr>
          <w:rFonts w:ascii="Arial" w:hAnsi="Arial" w:cs="Arial"/>
          <w:color w:val="333333"/>
          <w:sz w:val="21"/>
          <w:szCs w:val="21"/>
        </w:rPr>
        <w:br/>
        <w:t>The MIT License (MIT)</w:t>
      </w:r>
    </w:p>
    <w:p w14:paraId="35ACB82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2013-2016, Jon Schlinkert</w:t>
      </w:r>
    </w:p>
    <w:p w14:paraId="3E22B6F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54D318E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416EF53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58C2FC2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B50399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FBE0C0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pkg-up license (node_modules\pkg-up\license)</w:t>
      </w:r>
      <w:r>
        <w:rPr>
          <w:rFonts w:ascii="Arial" w:hAnsi="Arial" w:cs="Arial"/>
          <w:color w:val="333333"/>
          <w:sz w:val="21"/>
          <w:szCs w:val="21"/>
        </w:rPr>
        <w:br/>
        <w:t>--------------------------------------------------------------------------------</w:t>
      </w:r>
      <w:r>
        <w:rPr>
          <w:rFonts w:ascii="Arial" w:hAnsi="Arial" w:cs="Arial"/>
          <w:color w:val="333333"/>
          <w:sz w:val="21"/>
          <w:szCs w:val="21"/>
        </w:rPr>
        <w:br/>
        <w:t>The MIT License (MIT)</w:t>
      </w:r>
    </w:p>
    <w:p w14:paraId="18E04EE6" w14:textId="77777777" w:rsidR="00000C26" w:rsidRPr="001E1C0F" w:rsidRDefault="00000C26" w:rsidP="00000C26">
      <w:pPr>
        <w:pStyle w:val="NormalWeb"/>
        <w:shd w:val="clear" w:color="auto" w:fill="FFFFFF"/>
        <w:spacing w:before="150" w:beforeAutospacing="0" w:after="0" w:afterAutospacing="0"/>
        <w:rPr>
          <w:rFonts w:ascii="Arial" w:hAnsi="Arial" w:cs="Arial"/>
          <w:color w:val="333333"/>
          <w:sz w:val="21"/>
          <w:szCs w:val="21"/>
          <w:lang w:val="de-DE"/>
        </w:rPr>
      </w:pPr>
      <w:r w:rsidRPr="001E1C0F">
        <w:rPr>
          <w:rFonts w:ascii="Arial" w:hAnsi="Arial" w:cs="Arial"/>
          <w:color w:val="333333"/>
          <w:sz w:val="21"/>
          <w:szCs w:val="21"/>
          <w:lang w:val="de-DE"/>
        </w:rPr>
        <w:t>Copyright (c) Sindre Sorhus &lt;sindresorhus@</w:t>
      </w:r>
      <w:hyperlink r:id="rId185" w:history="1">
        <w:r w:rsidRPr="001E1C0F">
          <w:rPr>
            <w:rStyle w:val="Hyperlink"/>
            <w:rFonts w:ascii="Arial" w:hAnsi="Arial" w:cs="Arial"/>
            <w:color w:val="3572B0"/>
            <w:sz w:val="21"/>
            <w:szCs w:val="21"/>
            <w:lang w:val="de-DE"/>
          </w:rPr>
          <w:t>gmail.com</w:t>
        </w:r>
      </w:hyperlink>
      <w:r w:rsidRPr="001E1C0F">
        <w:rPr>
          <w:rFonts w:ascii="Arial" w:hAnsi="Arial" w:cs="Arial"/>
          <w:color w:val="333333"/>
          <w:sz w:val="21"/>
          <w:szCs w:val="21"/>
          <w:lang w:val="de-DE"/>
        </w:rPr>
        <w:t>&gt; (</w:t>
      </w:r>
      <w:hyperlink r:id="rId186" w:history="1">
        <w:r w:rsidRPr="001E1C0F">
          <w:rPr>
            <w:rStyle w:val="Hyperlink"/>
            <w:rFonts w:ascii="Arial" w:hAnsi="Arial" w:cs="Arial"/>
            <w:color w:val="3572B0"/>
            <w:sz w:val="21"/>
            <w:szCs w:val="21"/>
            <w:lang w:val="de-DE"/>
          </w:rPr>
          <w:t>sindresorhus.com</w:t>
        </w:r>
      </w:hyperlink>
      <w:r w:rsidRPr="001E1C0F">
        <w:rPr>
          <w:rFonts w:ascii="Arial" w:hAnsi="Arial" w:cs="Arial"/>
          <w:color w:val="333333"/>
          <w:sz w:val="21"/>
          <w:szCs w:val="21"/>
          <w:lang w:val="de-DE"/>
        </w:rPr>
        <w:t>)</w:t>
      </w:r>
    </w:p>
    <w:p w14:paraId="703F85A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FF8198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7BF9695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2A4C6D5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p>
    <w:p w14:paraId="510B074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F223D5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readable-stream LICENSE (node_modules\readable-stream\LICENSE)</w:t>
      </w:r>
      <w:r>
        <w:rPr>
          <w:rFonts w:ascii="Arial" w:hAnsi="Arial" w:cs="Arial"/>
          <w:color w:val="333333"/>
          <w:sz w:val="21"/>
          <w:szCs w:val="21"/>
        </w:rPr>
        <w:br/>
        <w:t>--------------------------------------------------------------------------------</w:t>
      </w:r>
      <w:r>
        <w:rPr>
          <w:rFonts w:ascii="Arial" w:hAnsi="Arial" w:cs="Arial"/>
          <w:color w:val="333333"/>
          <w:sz w:val="21"/>
          <w:szCs w:val="21"/>
        </w:rPr>
        <w:br/>
        <w:t>Node.js is licensed for use as follows:</w:t>
      </w:r>
    </w:p>
    <w:p w14:paraId="4F987F6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Copyright Node.js contributors. All rights reserved.</w:t>
      </w:r>
    </w:p>
    <w:p w14:paraId="285BBCB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w:t>
      </w:r>
      <w:r>
        <w:rPr>
          <w:rFonts w:ascii="Arial" w:hAnsi="Arial" w:cs="Arial"/>
          <w:color w:val="333333"/>
          <w:sz w:val="21"/>
          <w:szCs w:val="21"/>
        </w:rPr>
        <w:br/>
        <w:t>deal in the Software without restriction, including without limitation the</w:t>
      </w:r>
      <w:r>
        <w:rPr>
          <w:rFonts w:ascii="Arial" w:hAnsi="Arial" w:cs="Arial"/>
          <w:color w:val="333333"/>
          <w:sz w:val="21"/>
          <w:szCs w:val="21"/>
        </w:rPr>
        <w:br/>
        <w:t>rights to use, copy, modify, merge, publish, distribute, sublicense, and/or</w:t>
      </w:r>
      <w:r>
        <w:rPr>
          <w:rFonts w:ascii="Arial" w:hAnsi="Arial" w:cs="Arial"/>
          <w:color w:val="333333"/>
          <w:sz w:val="21"/>
          <w:szCs w:val="21"/>
        </w:rPr>
        <w:br/>
        <w:t>sell copies of the Software, and to permit persons to whom the Software is</w:t>
      </w:r>
      <w:r>
        <w:rPr>
          <w:rFonts w:ascii="Arial" w:hAnsi="Arial" w:cs="Arial"/>
          <w:color w:val="333333"/>
          <w:sz w:val="21"/>
          <w:szCs w:val="21"/>
        </w:rPr>
        <w:br/>
        <w:t>furnished to do so, subject to the following conditions:</w:t>
      </w:r>
    </w:p>
    <w:p w14:paraId="626300A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0B1D20E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w:t>
      </w:r>
      <w:r>
        <w:rPr>
          <w:rFonts w:ascii="Arial" w:hAnsi="Arial" w:cs="Arial"/>
          <w:color w:val="333333"/>
          <w:sz w:val="21"/>
          <w:szCs w:val="21"/>
        </w:rPr>
        <w:br/>
        <w:t>FROM, OUT OF OR IN CONNECTION WITH THE SOFTWARE OR THE USE OR OTHER DEALINGS</w:t>
      </w:r>
      <w:r>
        <w:rPr>
          <w:rFonts w:ascii="Arial" w:hAnsi="Arial" w:cs="Arial"/>
          <w:color w:val="333333"/>
          <w:sz w:val="21"/>
          <w:szCs w:val="21"/>
        </w:rPr>
        <w:br/>
        <w:t>IN THE SOFTWARE.</w:t>
      </w:r>
      <w:r>
        <w:rPr>
          <w:rFonts w:ascii="Arial" w:hAnsi="Arial" w:cs="Arial"/>
          <w:color w:val="333333"/>
          <w:sz w:val="21"/>
          <w:szCs w:val="21"/>
        </w:rPr>
        <w:br/>
        <w:t>"""</w:t>
      </w:r>
    </w:p>
    <w:p w14:paraId="7782DDC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license applies to parts of Node.js originating from the</w:t>
      </w:r>
      <w:r>
        <w:rPr>
          <w:rFonts w:ascii="Arial" w:hAnsi="Arial" w:cs="Arial"/>
          <w:color w:val="333333"/>
          <w:sz w:val="21"/>
          <w:szCs w:val="21"/>
        </w:rPr>
        <w:br/>
      </w:r>
      <w:hyperlink r:id="rId187" w:history="1">
        <w:r>
          <w:rPr>
            <w:rStyle w:val="Hyperlink"/>
            <w:rFonts w:ascii="Arial" w:hAnsi="Arial" w:cs="Arial"/>
            <w:color w:val="3572B0"/>
            <w:sz w:val="21"/>
            <w:szCs w:val="21"/>
          </w:rPr>
          <w:t>https://github.com/joyent/node</w:t>
        </w:r>
      </w:hyperlink>
      <w:r>
        <w:rPr>
          <w:rStyle w:val="apple-converted-space"/>
          <w:rFonts w:ascii="Arial" w:hAnsi="Arial" w:cs="Arial"/>
          <w:color w:val="333333"/>
          <w:sz w:val="21"/>
          <w:szCs w:val="21"/>
        </w:rPr>
        <w:t> </w:t>
      </w:r>
      <w:r>
        <w:rPr>
          <w:rFonts w:ascii="Arial" w:hAnsi="Arial" w:cs="Arial"/>
          <w:color w:val="333333"/>
          <w:sz w:val="21"/>
          <w:szCs w:val="21"/>
        </w:rPr>
        <w:t>repository:</w:t>
      </w:r>
    </w:p>
    <w:p w14:paraId="72841D0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Copyright Joyent, Inc. and other Node contributors. All rights reserved.</w:t>
      </w:r>
      <w:r>
        <w:rPr>
          <w:rFonts w:ascii="Arial" w:hAnsi="Arial" w:cs="Arial"/>
          <w:color w:val="333333"/>
          <w:sz w:val="21"/>
          <w:szCs w:val="21"/>
        </w:rPr>
        <w:br/>
        <w:t>Permission is hereby granted, free of charge, to any person obtaining a copy</w:t>
      </w:r>
      <w:r>
        <w:rPr>
          <w:rFonts w:ascii="Arial" w:hAnsi="Arial" w:cs="Arial"/>
          <w:color w:val="333333"/>
          <w:sz w:val="21"/>
          <w:szCs w:val="21"/>
        </w:rPr>
        <w:br/>
        <w:t>of this software and associated documentation files (the "Software"), to</w:t>
      </w:r>
      <w:r>
        <w:rPr>
          <w:rFonts w:ascii="Arial" w:hAnsi="Arial" w:cs="Arial"/>
          <w:color w:val="333333"/>
          <w:sz w:val="21"/>
          <w:szCs w:val="21"/>
        </w:rPr>
        <w:br/>
        <w:t>deal in the Software without restriction, including without limitation the</w:t>
      </w:r>
      <w:r>
        <w:rPr>
          <w:rFonts w:ascii="Arial" w:hAnsi="Arial" w:cs="Arial"/>
          <w:color w:val="333333"/>
          <w:sz w:val="21"/>
          <w:szCs w:val="21"/>
        </w:rPr>
        <w:br/>
        <w:t>rights to use, copy, modify, merge, publish, distribute, sublicense, and/or</w:t>
      </w:r>
      <w:r>
        <w:rPr>
          <w:rFonts w:ascii="Arial" w:hAnsi="Arial" w:cs="Arial"/>
          <w:color w:val="333333"/>
          <w:sz w:val="21"/>
          <w:szCs w:val="21"/>
        </w:rPr>
        <w:br/>
        <w:t>sell copies of the Software, and to permit persons to whom the Software is</w:t>
      </w:r>
      <w:r>
        <w:rPr>
          <w:rFonts w:ascii="Arial" w:hAnsi="Arial" w:cs="Arial"/>
          <w:color w:val="333333"/>
          <w:sz w:val="21"/>
          <w:szCs w:val="21"/>
        </w:rPr>
        <w:br/>
        <w:t>furnished to do so, subject to the following conditions:</w:t>
      </w:r>
    </w:p>
    <w:p w14:paraId="515A4C5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102E90E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w:t>
      </w:r>
      <w:r>
        <w:rPr>
          <w:rFonts w:ascii="Arial" w:hAnsi="Arial" w:cs="Arial"/>
          <w:color w:val="333333"/>
          <w:sz w:val="21"/>
          <w:szCs w:val="21"/>
        </w:rPr>
        <w:br/>
        <w:t>FROM, OUT OF OR IN CONNECTION WITH THE SOFTWARE OR THE USE OR OTHER DEALINGS</w:t>
      </w:r>
      <w:r>
        <w:rPr>
          <w:rFonts w:ascii="Arial" w:hAnsi="Arial" w:cs="Arial"/>
          <w:color w:val="333333"/>
          <w:sz w:val="21"/>
          <w:szCs w:val="21"/>
        </w:rPr>
        <w:br/>
        <w:t>IN THE SOFTWARE.</w:t>
      </w:r>
      <w:r>
        <w:rPr>
          <w:rFonts w:ascii="Arial" w:hAnsi="Arial" w:cs="Arial"/>
          <w:color w:val="333333"/>
          <w:sz w:val="21"/>
          <w:szCs w:val="21"/>
        </w:rPr>
        <w:br/>
        <w:t>"""</w:t>
      </w:r>
    </w:p>
    <w:p w14:paraId="6578A5D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p>
    <w:p w14:paraId="607FC38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07C433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readdirp LICENSE (node_modules\readdirp\LICENSE)</w:t>
      </w:r>
      <w:r>
        <w:rPr>
          <w:rFonts w:ascii="Arial" w:hAnsi="Arial" w:cs="Arial"/>
          <w:color w:val="333333"/>
          <w:sz w:val="21"/>
          <w:szCs w:val="21"/>
        </w:rPr>
        <w:br/>
        <w:t>--------------------------------------------------------------------------------</w:t>
      </w:r>
      <w:r>
        <w:rPr>
          <w:rFonts w:ascii="Arial" w:hAnsi="Arial" w:cs="Arial"/>
          <w:color w:val="333333"/>
          <w:sz w:val="21"/>
          <w:szCs w:val="21"/>
        </w:rPr>
        <w:br/>
        <w:t>This software is released under the MIT license:</w:t>
      </w:r>
    </w:p>
    <w:p w14:paraId="5A2B91E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2012-2015 Thorsten Lorenz</w:t>
      </w:r>
    </w:p>
    <w:p w14:paraId="5488836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w:t>
      </w:r>
      <w:r>
        <w:rPr>
          <w:rFonts w:ascii="Arial" w:hAnsi="Arial" w:cs="Arial"/>
          <w:color w:val="333333"/>
          <w:sz w:val="21"/>
          <w:szCs w:val="21"/>
        </w:rPr>
        <w:br/>
        <w:t>this software and associated documentation files (the "Software"), to deal in</w:t>
      </w:r>
      <w:r>
        <w:rPr>
          <w:rFonts w:ascii="Arial" w:hAnsi="Arial" w:cs="Arial"/>
          <w:color w:val="333333"/>
          <w:sz w:val="21"/>
          <w:szCs w:val="21"/>
        </w:rPr>
        <w:br/>
        <w:t>the Software without restriction, including without limitation the rights to</w:t>
      </w:r>
      <w:r>
        <w:rPr>
          <w:rFonts w:ascii="Arial" w:hAnsi="Arial" w:cs="Arial"/>
          <w:color w:val="333333"/>
          <w:sz w:val="21"/>
          <w:szCs w:val="21"/>
        </w:rPr>
        <w:br/>
        <w:t>use, copy, modify, merge, publish, distribute, sublicense, and/or sell copies of</w:t>
      </w:r>
      <w:r>
        <w:rPr>
          <w:rFonts w:ascii="Arial" w:hAnsi="Arial" w:cs="Arial"/>
          <w:color w:val="333333"/>
          <w:sz w:val="21"/>
          <w:szCs w:val="21"/>
        </w:rPr>
        <w:br/>
        <w:t>the Software, and to permit persons to whom the Software is furnished to do so,</w:t>
      </w:r>
      <w:r>
        <w:rPr>
          <w:rFonts w:ascii="Arial" w:hAnsi="Arial" w:cs="Arial"/>
          <w:color w:val="333333"/>
          <w:sz w:val="21"/>
          <w:szCs w:val="21"/>
        </w:rPr>
        <w:br/>
        <w:t>subject to the following conditions:</w:t>
      </w:r>
    </w:p>
    <w:p w14:paraId="14272E9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3E33149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 FITNESS</w:t>
      </w:r>
      <w:r>
        <w:rPr>
          <w:rFonts w:ascii="Arial" w:hAnsi="Arial" w:cs="Arial"/>
          <w:color w:val="333333"/>
          <w:sz w:val="21"/>
          <w:szCs w:val="21"/>
        </w:rPr>
        <w:br/>
        <w:t>FOR A PARTICULAR PURPOSE AND NONINFRINGEMENT. IN NO EVENT SHALL THE AUTHORS OR</w:t>
      </w:r>
      <w:r>
        <w:rPr>
          <w:rFonts w:ascii="Arial" w:hAnsi="Arial" w:cs="Arial"/>
          <w:color w:val="333333"/>
          <w:sz w:val="21"/>
          <w:szCs w:val="21"/>
        </w:rPr>
        <w:br/>
        <w:t>COPYRIGHT HOLDERS BE LIABLE FOR ANY CLAIM, DAMAGES OR OTHER LIABILITY, WHETHER</w:t>
      </w:r>
      <w:r>
        <w:rPr>
          <w:rFonts w:ascii="Arial" w:hAnsi="Arial" w:cs="Arial"/>
          <w:color w:val="333333"/>
          <w:sz w:val="21"/>
          <w:szCs w:val="21"/>
        </w:rPr>
        <w:br/>
        <w:t>IN AN ACTION OF CONTRACT, TORT OR OTHERWISE, ARISING FROM, OUT OF OR IN</w:t>
      </w:r>
      <w:r>
        <w:rPr>
          <w:rFonts w:ascii="Arial" w:hAnsi="Arial" w:cs="Arial"/>
          <w:color w:val="333333"/>
          <w:sz w:val="21"/>
          <w:szCs w:val="21"/>
        </w:rPr>
        <w:br/>
        <w:t>CONNECTION WITH THE SOFTWARE OR THE USE OR OTHER DEALINGS IN THE SOFTWARE.</w:t>
      </w:r>
    </w:p>
    <w:p w14:paraId="48A9FED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CA215A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124C30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regex-cache LICENSE (node_modules\regex-cache\LICENSE)</w:t>
      </w:r>
      <w:r>
        <w:rPr>
          <w:rFonts w:ascii="Arial" w:hAnsi="Arial" w:cs="Arial"/>
          <w:color w:val="333333"/>
          <w:sz w:val="21"/>
          <w:szCs w:val="21"/>
        </w:rPr>
        <w:br/>
        <w:t>--------------------------------------------------------------------------------</w:t>
      </w:r>
      <w:r>
        <w:rPr>
          <w:rFonts w:ascii="Arial" w:hAnsi="Arial" w:cs="Arial"/>
          <w:color w:val="333333"/>
          <w:sz w:val="21"/>
          <w:szCs w:val="21"/>
        </w:rPr>
        <w:br/>
        <w:t>The MIT License (MIT)</w:t>
      </w:r>
    </w:p>
    <w:p w14:paraId="6A5B32A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2015-2016, Jon Schlinkert.</w:t>
      </w:r>
    </w:p>
    <w:p w14:paraId="47B2BFE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2F77EFB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2733CBD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r>
      <w:r>
        <w:rPr>
          <w:rFonts w:ascii="Arial" w:hAnsi="Arial" w:cs="Arial"/>
          <w:color w:val="333333"/>
          <w:sz w:val="21"/>
          <w:szCs w:val="21"/>
        </w:rPr>
        <w:lastRenderedPageBreak/>
        <w:t>OUT OF OR IN CONNECTION WITH THE SOFTWARE OR THE USE OR OTHER DEALINGS IN</w:t>
      </w:r>
      <w:r>
        <w:rPr>
          <w:rFonts w:ascii="Arial" w:hAnsi="Arial" w:cs="Arial"/>
          <w:color w:val="333333"/>
          <w:sz w:val="21"/>
          <w:szCs w:val="21"/>
        </w:rPr>
        <w:br/>
        <w:t>THE SOFTWARE.</w:t>
      </w:r>
    </w:p>
    <w:p w14:paraId="091FF63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A34455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253D88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repeat-string LICENSE (node_modules\repeat-string\LICENSE)</w:t>
      </w:r>
      <w:r>
        <w:rPr>
          <w:rFonts w:ascii="Arial" w:hAnsi="Arial" w:cs="Arial"/>
          <w:color w:val="333333"/>
          <w:sz w:val="21"/>
          <w:szCs w:val="21"/>
        </w:rPr>
        <w:br/>
        <w:t>--------------------------------------------------------------------------------</w:t>
      </w:r>
      <w:r>
        <w:rPr>
          <w:rFonts w:ascii="Arial" w:hAnsi="Arial" w:cs="Arial"/>
          <w:color w:val="333333"/>
          <w:sz w:val="21"/>
          <w:szCs w:val="21"/>
        </w:rPr>
        <w:br/>
        <w:t>The MIT License (MIT)</w:t>
      </w:r>
    </w:p>
    <w:p w14:paraId="55A7151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2014-2016, Jon Schlinkert.</w:t>
      </w:r>
    </w:p>
    <w:p w14:paraId="05E160A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3246018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42B61CA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5F75B60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1D57E2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655031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right-align LICENSE (node_modules\right-align\LICENSE)</w:t>
      </w:r>
      <w:r>
        <w:rPr>
          <w:rFonts w:ascii="Arial" w:hAnsi="Arial" w:cs="Arial"/>
          <w:color w:val="333333"/>
          <w:sz w:val="21"/>
          <w:szCs w:val="21"/>
        </w:rPr>
        <w:br/>
        <w:t>--------------------------------------------------------------------------------</w:t>
      </w:r>
      <w:r>
        <w:rPr>
          <w:rFonts w:ascii="Arial" w:hAnsi="Arial" w:cs="Arial"/>
          <w:color w:val="333333"/>
          <w:sz w:val="21"/>
          <w:szCs w:val="21"/>
        </w:rPr>
        <w:br/>
        <w:t>The MIT License (MIT)</w:t>
      </w:r>
    </w:p>
    <w:p w14:paraId="7665802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 Jon Schlinkert.</w:t>
      </w:r>
    </w:p>
    <w:p w14:paraId="2EF1FB0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1437676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2C868E9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r>
      <w:r>
        <w:rPr>
          <w:rFonts w:ascii="Arial" w:hAnsi="Arial" w:cs="Arial"/>
          <w:color w:val="333333"/>
          <w:sz w:val="21"/>
          <w:szCs w:val="21"/>
        </w:rPr>
        <w:lastRenderedPageBreak/>
        <w:t>OUT OF OR IN CONNECTION WITH THE SOFTWARE OR THE USE OR OTHER DEALINGS IN</w:t>
      </w:r>
      <w:r>
        <w:rPr>
          <w:rFonts w:ascii="Arial" w:hAnsi="Arial" w:cs="Arial"/>
          <w:color w:val="333333"/>
          <w:sz w:val="21"/>
          <w:szCs w:val="21"/>
        </w:rPr>
        <w:br/>
        <w:t>THE SOFTWARE.</w:t>
      </w:r>
    </w:p>
    <w:p w14:paraId="41183AB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990BFB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116BAE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samsam LICENSE (node_modules\samsam\LICENSE)</w:t>
      </w:r>
      <w:r>
        <w:rPr>
          <w:rFonts w:ascii="Arial" w:hAnsi="Arial" w:cs="Arial"/>
          <w:color w:val="333333"/>
          <w:sz w:val="21"/>
          <w:szCs w:val="21"/>
        </w:rPr>
        <w:br/>
        <w:t>--------------------------------------------------------------------------------</w:t>
      </w:r>
      <w:r>
        <w:rPr>
          <w:rFonts w:ascii="Arial" w:hAnsi="Arial" w:cs="Arial"/>
          <w:color w:val="333333"/>
          <w:sz w:val="21"/>
          <w:szCs w:val="21"/>
        </w:rPr>
        <w:br/>
        <w:t>(The BSD License)</w:t>
      </w:r>
    </w:p>
    <w:p w14:paraId="000CDBF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2010-2012, Christian Johansen,</w:t>
      </w:r>
      <w:r>
        <w:rPr>
          <w:rStyle w:val="apple-converted-space"/>
          <w:rFonts w:ascii="Arial" w:hAnsi="Arial" w:cs="Arial"/>
          <w:color w:val="333333"/>
          <w:sz w:val="21"/>
          <w:szCs w:val="21"/>
        </w:rPr>
        <w:t> </w:t>
      </w:r>
      <w:hyperlink r:id="rId188" w:history="1">
        <w:r>
          <w:rPr>
            <w:rStyle w:val="Hyperlink"/>
            <w:rFonts w:ascii="Arial" w:hAnsi="Arial" w:cs="Arial"/>
            <w:color w:val="3572B0"/>
            <w:sz w:val="21"/>
            <w:szCs w:val="21"/>
          </w:rPr>
          <w:t>christian@cjohansen.no</w:t>
        </w:r>
      </w:hyperlink>
      <w:r>
        <w:rPr>
          <w:rStyle w:val="apple-converted-space"/>
          <w:rFonts w:ascii="Arial" w:hAnsi="Arial" w:cs="Arial"/>
          <w:color w:val="333333"/>
          <w:sz w:val="21"/>
          <w:szCs w:val="21"/>
        </w:rPr>
        <w:t> </w:t>
      </w:r>
      <w:r>
        <w:rPr>
          <w:rFonts w:ascii="Arial" w:hAnsi="Arial" w:cs="Arial"/>
          <w:color w:val="333333"/>
          <w:sz w:val="21"/>
          <w:szCs w:val="21"/>
        </w:rPr>
        <w:t>and</w:t>
      </w:r>
      <w:r>
        <w:rPr>
          <w:rFonts w:ascii="Arial" w:hAnsi="Arial" w:cs="Arial"/>
          <w:color w:val="333333"/>
          <w:sz w:val="21"/>
          <w:szCs w:val="21"/>
        </w:rPr>
        <w:br/>
        <w:t>August Lilleaas,</w:t>
      </w:r>
      <w:r>
        <w:rPr>
          <w:rStyle w:val="apple-converted-space"/>
          <w:rFonts w:ascii="Arial" w:hAnsi="Arial" w:cs="Arial"/>
          <w:color w:val="333333"/>
          <w:sz w:val="21"/>
          <w:szCs w:val="21"/>
        </w:rPr>
        <w:t> </w:t>
      </w:r>
      <w:hyperlink r:id="rId189" w:history="1">
        <w:r>
          <w:rPr>
            <w:rStyle w:val="Hyperlink"/>
            <w:rFonts w:ascii="Arial" w:hAnsi="Arial" w:cs="Arial"/>
            <w:color w:val="3572B0"/>
            <w:sz w:val="21"/>
            <w:szCs w:val="21"/>
          </w:rPr>
          <w:t>august.lilleaas@gmail.com</w:t>
        </w:r>
      </w:hyperlink>
      <w:r>
        <w:rPr>
          <w:rFonts w:ascii="Arial" w:hAnsi="Arial" w:cs="Arial"/>
          <w:color w:val="333333"/>
          <w:sz w:val="21"/>
          <w:szCs w:val="21"/>
        </w:rPr>
        <w:t>. All rights reserved.</w:t>
      </w:r>
    </w:p>
    <w:p w14:paraId="085FD82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 modification,</w:t>
      </w:r>
      <w:r>
        <w:rPr>
          <w:rFonts w:ascii="Arial" w:hAnsi="Arial" w:cs="Arial"/>
          <w:color w:val="333333"/>
          <w:sz w:val="21"/>
          <w:szCs w:val="21"/>
        </w:rPr>
        <w:br/>
        <w:t>are permitted provided that the following conditions are met:</w:t>
      </w:r>
    </w:p>
    <w:p w14:paraId="5FF4B50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 notice,</w:t>
      </w:r>
      <w:r>
        <w:rPr>
          <w:rFonts w:ascii="Arial" w:hAnsi="Arial" w:cs="Arial"/>
          <w:color w:val="333333"/>
          <w:sz w:val="21"/>
          <w:szCs w:val="21"/>
        </w:rPr>
        <w:br/>
        <w:t>this list of conditions and the following disclaimer.</w:t>
      </w:r>
      <w:r>
        <w:rPr>
          <w:rFonts w:ascii="Arial" w:hAnsi="Arial" w:cs="Arial"/>
          <w:color w:val="333333"/>
          <w:sz w:val="21"/>
          <w:szCs w:val="21"/>
        </w:rPr>
        <w:br/>
        <w:t>* Redistributions in binary form must reproduce the above copyright notice,</w:t>
      </w:r>
      <w:r>
        <w:rPr>
          <w:rFonts w:ascii="Arial" w:hAnsi="Arial" w:cs="Arial"/>
          <w:color w:val="333333"/>
          <w:sz w:val="21"/>
          <w:szCs w:val="21"/>
        </w:rPr>
        <w:br/>
        <w:t>this list of conditions and the following disclaimer in the documentation</w:t>
      </w:r>
      <w:r>
        <w:rPr>
          <w:rFonts w:ascii="Arial" w:hAnsi="Arial" w:cs="Arial"/>
          <w:color w:val="333333"/>
          <w:sz w:val="21"/>
          <w:szCs w:val="21"/>
        </w:rPr>
        <w:br/>
        <w:t>and/or other materials provided with the distribution.</w:t>
      </w:r>
      <w:r>
        <w:rPr>
          <w:rFonts w:ascii="Arial" w:hAnsi="Arial" w:cs="Arial"/>
          <w:color w:val="333333"/>
          <w:sz w:val="21"/>
          <w:szCs w:val="21"/>
        </w:rPr>
        <w:br/>
        <w:t>* Neither the name of Christian Johansen nor the names of his contributors</w:t>
      </w:r>
      <w:r>
        <w:rPr>
          <w:rFonts w:ascii="Arial" w:hAnsi="Arial" w:cs="Arial"/>
          <w:color w:val="333333"/>
          <w:sz w:val="21"/>
          <w:szCs w:val="21"/>
        </w:rPr>
        <w:br/>
        <w:t>may be used to endorse or promote products derived from this software</w:t>
      </w:r>
      <w:r>
        <w:rPr>
          <w:rFonts w:ascii="Arial" w:hAnsi="Arial" w:cs="Arial"/>
          <w:color w:val="333333"/>
          <w:sz w:val="21"/>
          <w:szCs w:val="21"/>
        </w:rPr>
        <w:br/>
        <w:t>without specific prior written permission.</w:t>
      </w:r>
    </w:p>
    <w:p w14:paraId="49D09E2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 OR CONTRIBUTORS BE LIABLE</w:t>
      </w:r>
      <w:r>
        <w:rPr>
          <w:rFonts w:ascii="Arial" w:hAnsi="Arial" w:cs="Arial"/>
          <w:color w:val="333333"/>
          <w:sz w:val="21"/>
          <w:szCs w:val="21"/>
        </w:rPr>
        <w:br/>
        <w:t>FOR ANY DIRECT, INDIRECT, INCIDENTAL, SPECIAL, EXEMPLARY, OR CONSEQUENTIAL</w:t>
      </w:r>
      <w:r>
        <w:rPr>
          <w:rFonts w:ascii="Arial" w:hAnsi="Arial" w:cs="Arial"/>
          <w:color w:val="333333"/>
          <w:sz w:val="21"/>
          <w:szCs w:val="21"/>
        </w:rPr>
        <w:br/>
        <w:t>DAMAGES (INCLUDING, BUT NOT LIMITED TO, PROCUREMENT OF SUBSTITUTE GOODS OR</w:t>
      </w:r>
      <w:r>
        <w:rPr>
          <w:rFonts w:ascii="Arial" w:hAnsi="Arial" w:cs="Arial"/>
          <w:color w:val="333333"/>
          <w:sz w:val="21"/>
          <w:szCs w:val="21"/>
        </w:rPr>
        <w:br/>
        <w:t>SERVICES; LOSS OF USE, DATA, OR PROFITS; OR BUSINESS INTERRUPTION) HOWEVER</w:t>
      </w:r>
      <w:r>
        <w:rPr>
          <w:rFonts w:ascii="Arial" w:hAnsi="Arial" w:cs="Arial"/>
          <w:color w:val="333333"/>
          <w:sz w:val="21"/>
          <w:szCs w:val="21"/>
        </w:rPr>
        <w:br/>
        <w:t>CAUSED AND ON ANY THEORY OF LIABILITY, WHETHER IN CONTRACT, STRICT LIABILITY,</w:t>
      </w:r>
      <w:r>
        <w:rPr>
          <w:rFonts w:ascii="Arial" w:hAnsi="Arial" w:cs="Arial"/>
          <w:color w:val="333333"/>
          <w:sz w:val="21"/>
          <w:szCs w:val="21"/>
        </w:rPr>
        <w:br/>
        <w:t>OR TORT (INCLUDING NEGLIGENCE OR OTHERWISE) ARISING IN ANY WAY OUT OF THE USE OF</w:t>
      </w:r>
      <w:r>
        <w:rPr>
          <w:rFonts w:ascii="Arial" w:hAnsi="Arial" w:cs="Arial"/>
          <w:color w:val="333333"/>
          <w:sz w:val="21"/>
          <w:szCs w:val="21"/>
        </w:rPr>
        <w:br/>
        <w:t>THIS SOFTWARE, EVEN IF ADVISED OF THE POSSIBILITY OF SUCH DAMAGE.</w:t>
      </w:r>
    </w:p>
    <w:p w14:paraId="63502E0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602F06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9CC7C4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sax LICENSE (node_modules\sax\LICENSE)</w:t>
      </w:r>
      <w:r>
        <w:rPr>
          <w:rFonts w:ascii="Arial" w:hAnsi="Arial" w:cs="Arial"/>
          <w:color w:val="333333"/>
          <w:sz w:val="21"/>
          <w:szCs w:val="21"/>
        </w:rPr>
        <w:br/>
        <w:t>--------------------------------------------------------------------------------</w:t>
      </w:r>
      <w:r>
        <w:rPr>
          <w:rFonts w:ascii="Arial" w:hAnsi="Arial" w:cs="Arial"/>
          <w:color w:val="333333"/>
          <w:sz w:val="21"/>
          <w:szCs w:val="21"/>
        </w:rPr>
        <w:br/>
        <w:t>Copyright (c) Isaac Z. Schlueter ("Author")</w:t>
      </w:r>
      <w:r>
        <w:rPr>
          <w:rFonts w:ascii="Arial" w:hAnsi="Arial" w:cs="Arial"/>
          <w:color w:val="333333"/>
          <w:sz w:val="21"/>
          <w:szCs w:val="21"/>
        </w:rPr>
        <w:br/>
        <w:t>All rights reserved.</w:t>
      </w:r>
    </w:p>
    <w:p w14:paraId="04C95F4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BSD License</w:t>
      </w:r>
    </w:p>
    <w:p w14:paraId="3C580CD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w:t>
      </w:r>
      <w:r>
        <w:rPr>
          <w:rFonts w:ascii="Arial" w:hAnsi="Arial" w:cs="Arial"/>
          <w:color w:val="333333"/>
          <w:sz w:val="21"/>
          <w:szCs w:val="21"/>
        </w:rPr>
        <w:br/>
        <w:t>are met:</w:t>
      </w:r>
    </w:p>
    <w:p w14:paraId="18F07D5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1. Redistributions of source code must retain the above copyright</w:t>
      </w:r>
      <w:r>
        <w:rPr>
          <w:rFonts w:ascii="Arial" w:hAnsi="Arial" w:cs="Arial"/>
          <w:color w:val="333333"/>
          <w:sz w:val="21"/>
          <w:szCs w:val="21"/>
        </w:rPr>
        <w:br/>
        <w:t>notice, this list of conditions and the following disclaimer.</w:t>
      </w:r>
    </w:p>
    <w:p w14:paraId="5D05ADD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p>
    <w:p w14:paraId="3DEB5AF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AUTHOR AND CONTRIBUTORS ``AS IS'' AND</w:t>
      </w:r>
      <w:r>
        <w:rPr>
          <w:rFonts w:ascii="Arial" w:hAnsi="Arial" w:cs="Arial"/>
          <w:color w:val="333333"/>
          <w:sz w:val="21"/>
          <w:szCs w:val="21"/>
        </w:rPr>
        <w:br/>
        <w:t>ANY EXPRESS OR IMPLIED WARRANTIES, INCLUDING, BUT NOT LIMITED TO, THE</w:t>
      </w:r>
      <w:r>
        <w:rPr>
          <w:rFonts w:ascii="Arial" w:hAnsi="Arial" w:cs="Arial"/>
          <w:color w:val="333333"/>
          <w:sz w:val="21"/>
          <w:szCs w:val="21"/>
        </w:rPr>
        <w:br/>
        <w:t>IMPLIED WARRANTIES OF MERCHANTABILITY AND FITNESS FOR A PARTICULAR</w:t>
      </w:r>
      <w:r>
        <w:rPr>
          <w:rFonts w:ascii="Arial" w:hAnsi="Arial" w:cs="Arial"/>
          <w:color w:val="333333"/>
          <w:sz w:val="21"/>
          <w:szCs w:val="21"/>
        </w:rPr>
        <w:br/>
        <w:t>PURPOSE ARE DISCLAIMED. IN NO EVENT SHALL THE AUTHOR OR CONTRIBUTORS</w:t>
      </w:r>
      <w:r>
        <w:rPr>
          <w:rFonts w:ascii="Arial" w:hAnsi="Arial" w:cs="Arial"/>
          <w:color w:val="333333"/>
          <w:sz w:val="21"/>
          <w:szCs w:val="21"/>
        </w:rPr>
        <w:br/>
        <w:t>BE LIABLE FOR ANY DIRECT, INDIRECT, INCIDENTAL, SPECIAL, EXEMPLARY, OR</w:t>
      </w:r>
      <w:r>
        <w:rPr>
          <w:rFonts w:ascii="Arial" w:hAnsi="Arial" w:cs="Arial"/>
          <w:color w:val="333333"/>
          <w:sz w:val="21"/>
          <w:szCs w:val="21"/>
        </w:rPr>
        <w:br/>
        <w:t>CONSEQUENTIAL DAMAGES (INCLUDING, BUT NOT LIMITED TO, PROCUREMENT OF</w:t>
      </w:r>
      <w:r>
        <w:rPr>
          <w:rFonts w:ascii="Arial" w:hAnsi="Arial" w:cs="Arial"/>
          <w:color w:val="333333"/>
          <w:sz w:val="21"/>
          <w:szCs w:val="21"/>
        </w:rPr>
        <w:br/>
        <w:t>SUBSTITUTE GOODS OR SERVICES; LOSS OF USE, DATA, OR PROFITS; OR</w:t>
      </w:r>
      <w:r>
        <w:rPr>
          <w:rFonts w:ascii="Arial" w:hAnsi="Arial" w:cs="Arial"/>
          <w:color w:val="333333"/>
          <w:sz w:val="21"/>
          <w:szCs w:val="21"/>
        </w:rPr>
        <w:br/>
        <w:t>BUSINESS INTERRUPTION) HOWEVER CAUSED AND ON ANY THEORY OF LIABILITY,</w:t>
      </w:r>
      <w:r>
        <w:rPr>
          <w:rFonts w:ascii="Arial" w:hAnsi="Arial" w:cs="Arial"/>
          <w:color w:val="333333"/>
          <w:sz w:val="21"/>
          <w:szCs w:val="21"/>
        </w:rPr>
        <w:br/>
        <w:t>WHETHER IN CONTRACT, STRICT LIABILITY, OR TORT (INCLUDING NEGLIGENCE</w:t>
      </w:r>
      <w:r>
        <w:rPr>
          <w:rFonts w:ascii="Arial" w:hAnsi="Arial" w:cs="Arial"/>
          <w:color w:val="333333"/>
          <w:sz w:val="21"/>
          <w:szCs w:val="21"/>
        </w:rPr>
        <w:br/>
        <w:t>OR OTHERWISE) ARISING IN ANY WAY OUT OF THE USE OF THIS SOFTWARE, EVEN</w:t>
      </w:r>
      <w:r>
        <w:rPr>
          <w:rFonts w:ascii="Arial" w:hAnsi="Arial" w:cs="Arial"/>
          <w:color w:val="333333"/>
          <w:sz w:val="21"/>
          <w:szCs w:val="21"/>
        </w:rPr>
        <w:br/>
        <w:t>IF ADVISED OF THE POSSIBILITY OF SUCH DAMAGE.</w:t>
      </w:r>
    </w:p>
    <w:p w14:paraId="090D763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The file "examples/strict.dtd" is licensed by the W3C and used according</w:t>
      </w:r>
      <w:r>
        <w:rPr>
          <w:rFonts w:ascii="Arial" w:hAnsi="Arial" w:cs="Arial"/>
          <w:color w:val="333333"/>
          <w:sz w:val="21"/>
          <w:szCs w:val="21"/>
        </w:rPr>
        <w:br/>
        <w:t>to the terms of the W3C SOFTWARE NOTICE AND LICENSE. See LICENSE-W3C.html</w:t>
      </w:r>
      <w:r>
        <w:rPr>
          <w:rFonts w:ascii="Arial" w:hAnsi="Arial" w:cs="Arial"/>
          <w:color w:val="333333"/>
          <w:sz w:val="21"/>
          <w:szCs w:val="21"/>
        </w:rPr>
        <w:br/>
        <w:t>for details.</w:t>
      </w:r>
    </w:p>
    <w:p w14:paraId="647E116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36F417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E2F34E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scooter LICENSE (node_modules\scooter\LICENSE)</w:t>
      </w:r>
      <w:r>
        <w:rPr>
          <w:rFonts w:ascii="Arial" w:hAnsi="Arial" w:cs="Arial"/>
          <w:color w:val="333333"/>
          <w:sz w:val="21"/>
          <w:szCs w:val="21"/>
        </w:rPr>
        <w:br/>
        <w:t>--------------------------------------------------------------------------------</w:t>
      </w:r>
      <w:r>
        <w:rPr>
          <w:rFonts w:ascii="Arial" w:hAnsi="Arial" w:cs="Arial"/>
          <w:color w:val="333333"/>
          <w:sz w:val="21"/>
          <w:szCs w:val="21"/>
        </w:rPr>
        <w:br/>
        <w:t>Copyright (c) 2013-2014, Walmart and other contributors.</w:t>
      </w:r>
      <w:r>
        <w:rPr>
          <w:rFonts w:ascii="Arial" w:hAnsi="Arial" w:cs="Arial"/>
          <w:color w:val="333333"/>
          <w:sz w:val="21"/>
          <w:szCs w:val="21"/>
        </w:rPr>
        <w:br/>
        <w:t>All rights reserved.</w:t>
      </w:r>
    </w:p>
    <w:p w14:paraId="240DE82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4490C0D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r>
      <w:r>
        <w:rPr>
          <w:rFonts w:ascii="Arial" w:hAnsi="Arial" w:cs="Arial"/>
          <w:color w:val="333333"/>
          <w:sz w:val="21"/>
          <w:szCs w:val="21"/>
        </w:rPr>
        <w:lastRenderedPageBreak/>
        <w:t>(INCLUDING NEGLIGENCE OR OTHERWISE) ARISING IN ANY WAY OUT OF THE USE OF THIS</w:t>
      </w:r>
      <w:r>
        <w:rPr>
          <w:rFonts w:ascii="Arial" w:hAnsi="Arial" w:cs="Arial"/>
          <w:color w:val="333333"/>
          <w:sz w:val="21"/>
          <w:szCs w:val="21"/>
        </w:rPr>
        <w:br/>
        <w:t>SOFTWARE, EVEN IF ADVISED OF THE POSSIBILITY OF SUCH DAMAGE.</w:t>
      </w:r>
    </w:p>
    <w:p w14:paraId="0043D92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45EF1C4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190" w:history="1">
        <w:r>
          <w:rPr>
            <w:rStyle w:val="Hyperlink"/>
            <w:rFonts w:ascii="Arial" w:hAnsi="Arial" w:cs="Arial"/>
            <w:color w:val="3572B0"/>
            <w:sz w:val="21"/>
            <w:szCs w:val="21"/>
          </w:rPr>
          <w:t>https://github.com/hapijs/scooter/graphs/contributors</w:t>
        </w:r>
      </w:hyperlink>
    </w:p>
    <w:p w14:paraId="011C27C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02F0C0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7ED69B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semver LICENSE (node_modules\semver\LICENSE)</w:t>
      </w:r>
      <w:r>
        <w:rPr>
          <w:rFonts w:ascii="Arial" w:hAnsi="Arial" w:cs="Arial"/>
          <w:color w:val="333333"/>
          <w:sz w:val="21"/>
          <w:szCs w:val="21"/>
        </w:rPr>
        <w:br/>
        <w:t>--------------------------------------------------------------------------------</w:t>
      </w:r>
      <w:r>
        <w:rPr>
          <w:rFonts w:ascii="Arial" w:hAnsi="Arial" w:cs="Arial"/>
          <w:color w:val="333333"/>
          <w:sz w:val="21"/>
          <w:szCs w:val="21"/>
        </w:rPr>
        <w:br/>
        <w:t>The ISC License</w:t>
      </w:r>
    </w:p>
    <w:p w14:paraId="09FDA2E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Isaac Z. Schlueter and Contributors</w:t>
      </w:r>
    </w:p>
    <w:p w14:paraId="625E6A9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to use, copy, modify, and/or distribute this software for any</w:t>
      </w:r>
      <w:r>
        <w:rPr>
          <w:rFonts w:ascii="Arial" w:hAnsi="Arial" w:cs="Arial"/>
          <w:color w:val="333333"/>
          <w:sz w:val="21"/>
          <w:szCs w:val="21"/>
        </w:rPr>
        <w:br/>
        <w:t>purpose with or without fee is hereby granted, provided that the above</w:t>
      </w:r>
      <w:r>
        <w:rPr>
          <w:rFonts w:ascii="Arial" w:hAnsi="Arial" w:cs="Arial"/>
          <w:color w:val="333333"/>
          <w:sz w:val="21"/>
          <w:szCs w:val="21"/>
        </w:rPr>
        <w:br/>
        <w:t>copyright notice and this permission notice appear in all copies.</w:t>
      </w:r>
    </w:p>
    <w:p w14:paraId="5B2B102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AND THE AUTHOR DISCLAIMS ALL WARRANTIES</w:t>
      </w:r>
      <w:r>
        <w:rPr>
          <w:rFonts w:ascii="Arial" w:hAnsi="Arial" w:cs="Arial"/>
          <w:color w:val="333333"/>
          <w:sz w:val="21"/>
          <w:szCs w:val="21"/>
        </w:rPr>
        <w:br/>
        <w:t>WITH REGARD TO THIS SOFTWARE INCLUDING ALL IMPLIED WARRANTIES OF</w:t>
      </w:r>
      <w:r>
        <w:rPr>
          <w:rFonts w:ascii="Arial" w:hAnsi="Arial" w:cs="Arial"/>
          <w:color w:val="333333"/>
          <w:sz w:val="21"/>
          <w:szCs w:val="21"/>
        </w:rPr>
        <w:br/>
        <w:t>MERCHANTABILITY AND FITNESS. IN NO EVENT SHALL THE AUTHOR BE LIABLE FOR</w:t>
      </w:r>
      <w:r>
        <w:rPr>
          <w:rFonts w:ascii="Arial" w:hAnsi="Arial" w:cs="Arial"/>
          <w:color w:val="333333"/>
          <w:sz w:val="21"/>
          <w:szCs w:val="21"/>
        </w:rPr>
        <w:br/>
        <w:t>ANY SPECIAL, DIRECT, INDIRECT, OR CONSEQUENTIAL DAMAGES OR ANY DAMAGES</w:t>
      </w:r>
      <w:r>
        <w:rPr>
          <w:rFonts w:ascii="Arial" w:hAnsi="Arial" w:cs="Arial"/>
          <w:color w:val="333333"/>
          <w:sz w:val="21"/>
          <w:szCs w:val="21"/>
        </w:rPr>
        <w:br/>
        <w:t>WHATSOEVER RESULTING FROM LOSS OF USE, DATA OR PROFITS, WHETHER IN AN</w:t>
      </w:r>
      <w:r>
        <w:rPr>
          <w:rFonts w:ascii="Arial" w:hAnsi="Arial" w:cs="Arial"/>
          <w:color w:val="333333"/>
          <w:sz w:val="21"/>
          <w:szCs w:val="21"/>
        </w:rPr>
        <w:br/>
        <w:t>ACTION OF CONTRACT, NEGLIGENCE OR OTHER TORTIOUS ACTION, ARISING OUT OF OR</w:t>
      </w:r>
      <w:r>
        <w:rPr>
          <w:rFonts w:ascii="Arial" w:hAnsi="Arial" w:cs="Arial"/>
          <w:color w:val="333333"/>
          <w:sz w:val="21"/>
          <w:szCs w:val="21"/>
        </w:rPr>
        <w:br/>
        <w:t>IN CONNECTION WITH THE USE OR PERFORMANCE OF THIS SOFTWARE.</w:t>
      </w:r>
    </w:p>
    <w:p w14:paraId="1E18B29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4882AB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6DA87F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sinon LICENSE (node_modules\sinon\LICENSE)</w:t>
      </w:r>
      <w:r>
        <w:rPr>
          <w:rFonts w:ascii="Arial" w:hAnsi="Arial" w:cs="Arial"/>
          <w:color w:val="333333"/>
          <w:sz w:val="21"/>
          <w:szCs w:val="21"/>
        </w:rPr>
        <w:br/>
        <w:t>--------------------------------------------------------------------------------</w:t>
      </w:r>
      <w:r>
        <w:rPr>
          <w:rFonts w:ascii="Arial" w:hAnsi="Arial" w:cs="Arial"/>
          <w:color w:val="333333"/>
          <w:sz w:val="21"/>
          <w:szCs w:val="21"/>
        </w:rPr>
        <w:br/>
        <w:t>(The BSD License)</w:t>
      </w:r>
    </w:p>
    <w:p w14:paraId="689FDDE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2010-2014, Christian Johansen,</w:t>
      </w:r>
      <w:r>
        <w:rPr>
          <w:rStyle w:val="apple-converted-space"/>
          <w:rFonts w:ascii="Arial" w:hAnsi="Arial" w:cs="Arial"/>
          <w:color w:val="333333"/>
          <w:sz w:val="21"/>
          <w:szCs w:val="21"/>
        </w:rPr>
        <w:t> </w:t>
      </w:r>
      <w:hyperlink r:id="rId191" w:history="1">
        <w:r>
          <w:rPr>
            <w:rStyle w:val="Hyperlink"/>
            <w:rFonts w:ascii="Arial" w:hAnsi="Arial" w:cs="Arial"/>
            <w:color w:val="3572B0"/>
            <w:sz w:val="21"/>
            <w:szCs w:val="21"/>
          </w:rPr>
          <w:t>christian@cjohansen.no</w:t>
        </w:r>
      </w:hyperlink>
      <w:r>
        <w:rPr>
          <w:rFonts w:ascii="Arial" w:hAnsi="Arial" w:cs="Arial"/>
          <w:color w:val="333333"/>
          <w:sz w:val="21"/>
          <w:szCs w:val="21"/>
        </w:rPr>
        <w:br/>
        <w:t>All rights reserved.</w:t>
      </w:r>
    </w:p>
    <w:p w14:paraId="5810134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 modification,</w:t>
      </w:r>
      <w:r>
        <w:rPr>
          <w:rFonts w:ascii="Arial" w:hAnsi="Arial" w:cs="Arial"/>
          <w:color w:val="333333"/>
          <w:sz w:val="21"/>
          <w:szCs w:val="21"/>
        </w:rPr>
        <w:br/>
        <w:t>are permitted provided that the following conditions are met:</w:t>
      </w:r>
    </w:p>
    <w:p w14:paraId="7BC12F8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 notice,</w:t>
      </w:r>
      <w:r>
        <w:rPr>
          <w:rFonts w:ascii="Arial" w:hAnsi="Arial" w:cs="Arial"/>
          <w:color w:val="333333"/>
          <w:sz w:val="21"/>
          <w:szCs w:val="21"/>
        </w:rPr>
        <w:br/>
        <w:t>this list of conditions and the following disclaimer.</w:t>
      </w:r>
      <w:r>
        <w:rPr>
          <w:rFonts w:ascii="Arial" w:hAnsi="Arial" w:cs="Arial"/>
          <w:color w:val="333333"/>
          <w:sz w:val="21"/>
          <w:szCs w:val="21"/>
        </w:rPr>
        <w:br/>
        <w:t>* Redistributions in binary form must reproduce the above copyright notice,</w:t>
      </w:r>
      <w:r>
        <w:rPr>
          <w:rFonts w:ascii="Arial" w:hAnsi="Arial" w:cs="Arial"/>
          <w:color w:val="333333"/>
          <w:sz w:val="21"/>
          <w:szCs w:val="21"/>
        </w:rPr>
        <w:br/>
        <w:t>this list of conditions and the following disclaimer in the documentation</w:t>
      </w:r>
      <w:r>
        <w:rPr>
          <w:rFonts w:ascii="Arial" w:hAnsi="Arial" w:cs="Arial"/>
          <w:color w:val="333333"/>
          <w:sz w:val="21"/>
          <w:szCs w:val="21"/>
        </w:rPr>
        <w:br/>
        <w:t>and/or other materials provided with the distribution.</w:t>
      </w:r>
      <w:r>
        <w:rPr>
          <w:rFonts w:ascii="Arial" w:hAnsi="Arial" w:cs="Arial"/>
          <w:color w:val="333333"/>
          <w:sz w:val="21"/>
          <w:szCs w:val="21"/>
        </w:rPr>
        <w:br/>
        <w:t>* Neither the name of Christian Johansen nor the names of his contributors</w:t>
      </w:r>
      <w:r>
        <w:rPr>
          <w:rFonts w:ascii="Arial" w:hAnsi="Arial" w:cs="Arial"/>
          <w:color w:val="333333"/>
          <w:sz w:val="21"/>
          <w:szCs w:val="21"/>
        </w:rPr>
        <w:br/>
        <w:t>may be used to endorse or promote products derived from this software</w:t>
      </w:r>
      <w:r>
        <w:rPr>
          <w:rFonts w:ascii="Arial" w:hAnsi="Arial" w:cs="Arial"/>
          <w:color w:val="333333"/>
          <w:sz w:val="21"/>
          <w:szCs w:val="21"/>
        </w:rPr>
        <w:br/>
        <w:t>without specific prior written permission.</w:t>
      </w:r>
    </w:p>
    <w:p w14:paraId="3D498E4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r>
      <w:r>
        <w:rPr>
          <w:rFonts w:ascii="Arial" w:hAnsi="Arial" w:cs="Arial"/>
          <w:color w:val="333333"/>
          <w:sz w:val="21"/>
          <w:szCs w:val="21"/>
        </w:rPr>
        <w:lastRenderedPageBreak/>
        <w:t>DISCLAIMED. IN NO EVENT SHALL THE COPYRIGHT HOLDER OR CONTRIBUTORS BE LIABLE</w:t>
      </w:r>
      <w:r>
        <w:rPr>
          <w:rFonts w:ascii="Arial" w:hAnsi="Arial" w:cs="Arial"/>
          <w:color w:val="333333"/>
          <w:sz w:val="21"/>
          <w:szCs w:val="21"/>
        </w:rPr>
        <w:br/>
        <w:t>FOR ANY DIRECT, INDIRECT, INCIDENTAL, SPECIAL, EXEMPLARY, OR CONSEQUENTIAL</w:t>
      </w:r>
      <w:r>
        <w:rPr>
          <w:rFonts w:ascii="Arial" w:hAnsi="Arial" w:cs="Arial"/>
          <w:color w:val="333333"/>
          <w:sz w:val="21"/>
          <w:szCs w:val="21"/>
        </w:rPr>
        <w:br/>
        <w:t>DAMAGES (INCLUDING, BUT NOT LIMITED TO, PROCUREMENT OF SUBSTITUTE GOODS OR</w:t>
      </w:r>
      <w:r>
        <w:rPr>
          <w:rFonts w:ascii="Arial" w:hAnsi="Arial" w:cs="Arial"/>
          <w:color w:val="333333"/>
          <w:sz w:val="21"/>
          <w:szCs w:val="21"/>
        </w:rPr>
        <w:br/>
        <w:t>SERVICES; LOSS OF USE, DATA, OR PROFITS; OR BUSINESS INTERRUPTION) HOWEVER</w:t>
      </w:r>
      <w:r>
        <w:rPr>
          <w:rFonts w:ascii="Arial" w:hAnsi="Arial" w:cs="Arial"/>
          <w:color w:val="333333"/>
          <w:sz w:val="21"/>
          <w:szCs w:val="21"/>
        </w:rPr>
        <w:br/>
        <w:t>CAUSED AND ON ANY THEORY OF LIABILITY, WHETHER IN CONTRACT, STRICT LIABILITY,</w:t>
      </w:r>
      <w:r>
        <w:rPr>
          <w:rFonts w:ascii="Arial" w:hAnsi="Arial" w:cs="Arial"/>
          <w:color w:val="333333"/>
          <w:sz w:val="21"/>
          <w:szCs w:val="21"/>
        </w:rPr>
        <w:br/>
        <w:t>OR TORT (INCLUDING NEGLIGENCE OR OTHERWISE) ARISING IN ANY WAY OUT OF THE USE OF</w:t>
      </w:r>
      <w:r>
        <w:rPr>
          <w:rFonts w:ascii="Arial" w:hAnsi="Arial" w:cs="Arial"/>
          <w:color w:val="333333"/>
          <w:sz w:val="21"/>
          <w:szCs w:val="21"/>
        </w:rPr>
        <w:br/>
        <w:t>THIS SOFTWARE, EVEN IF ADVISED OF THE POSSIBILITY OF SUCH DAMAGE.</w:t>
      </w:r>
    </w:p>
    <w:p w14:paraId="49E54A2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C59E79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016ABF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r>
      <w:hyperlink r:id="rId192" w:history="1">
        <w:r>
          <w:rPr>
            <w:rStyle w:val="Hyperlink"/>
            <w:rFonts w:ascii="Arial" w:hAnsi="Arial" w:cs="Arial"/>
            <w:color w:val="3572B0"/>
            <w:sz w:val="21"/>
            <w:szCs w:val="21"/>
          </w:rPr>
          <w:t>socket.io</w:t>
        </w:r>
      </w:hyperlink>
      <w:r>
        <w:rPr>
          <w:rFonts w:ascii="Arial" w:hAnsi="Arial" w:cs="Arial"/>
          <w:color w:val="333333"/>
          <w:sz w:val="21"/>
          <w:szCs w:val="21"/>
        </w:rPr>
        <w:t>-client LICENSE (node_modules\</w:t>
      </w:r>
      <w:hyperlink r:id="rId193" w:history="1">
        <w:r>
          <w:rPr>
            <w:rStyle w:val="Hyperlink"/>
            <w:rFonts w:ascii="Arial" w:hAnsi="Arial" w:cs="Arial"/>
            <w:color w:val="3572B0"/>
            <w:sz w:val="21"/>
            <w:szCs w:val="21"/>
          </w:rPr>
          <w:t>socket.io</w:t>
        </w:r>
      </w:hyperlink>
      <w:r>
        <w:rPr>
          <w:rFonts w:ascii="Arial" w:hAnsi="Arial" w:cs="Arial"/>
          <w:color w:val="333333"/>
          <w:sz w:val="21"/>
          <w:szCs w:val="21"/>
        </w:rPr>
        <w:t>-client\LICENSE)</w:t>
      </w:r>
      <w:r>
        <w:rPr>
          <w:rFonts w:ascii="Arial" w:hAnsi="Arial" w:cs="Arial"/>
          <w:color w:val="333333"/>
          <w:sz w:val="21"/>
          <w:szCs w:val="21"/>
        </w:rPr>
        <w:br/>
        <w:t>--------------------------------------------------------------------------------</w:t>
      </w:r>
      <w:r>
        <w:rPr>
          <w:rFonts w:ascii="Arial" w:hAnsi="Arial" w:cs="Arial"/>
          <w:color w:val="333333"/>
          <w:sz w:val="21"/>
          <w:szCs w:val="21"/>
        </w:rPr>
        <w:br/>
        <w:t>The MIT License (MIT)</w:t>
      </w:r>
    </w:p>
    <w:p w14:paraId="20D0761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Guillermo Rauch</w:t>
      </w:r>
    </w:p>
    <w:p w14:paraId="784FACF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23AA902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6169636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r>
        <w:rPr>
          <w:rFonts w:ascii="Arial" w:hAnsi="Arial" w:cs="Arial"/>
          <w:color w:val="333333"/>
          <w:sz w:val="21"/>
          <w:szCs w:val="21"/>
        </w:rPr>
        <w:br/>
        <w:t>--------------------------------------------------------------------------------</w:t>
      </w:r>
    </w:p>
    <w:p w14:paraId="2317B04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ED2544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r>
      <w:hyperlink r:id="rId194" w:history="1">
        <w:r>
          <w:rPr>
            <w:rStyle w:val="Hyperlink"/>
            <w:rFonts w:ascii="Arial" w:hAnsi="Arial" w:cs="Arial"/>
            <w:color w:val="3572B0"/>
            <w:sz w:val="21"/>
            <w:szCs w:val="21"/>
          </w:rPr>
          <w:t>socket.io</w:t>
        </w:r>
      </w:hyperlink>
      <w:r>
        <w:rPr>
          <w:rFonts w:ascii="Arial" w:hAnsi="Arial" w:cs="Arial"/>
          <w:color w:val="333333"/>
          <w:sz w:val="21"/>
          <w:szCs w:val="21"/>
        </w:rPr>
        <w:t>-adapter LICENSE (node_modules\</w:t>
      </w:r>
      <w:hyperlink r:id="rId195" w:history="1">
        <w:r>
          <w:rPr>
            <w:rStyle w:val="Hyperlink"/>
            <w:rFonts w:ascii="Arial" w:hAnsi="Arial" w:cs="Arial"/>
            <w:color w:val="3572B0"/>
            <w:sz w:val="21"/>
            <w:szCs w:val="21"/>
          </w:rPr>
          <w:t>socket.io</w:t>
        </w:r>
      </w:hyperlink>
      <w:r>
        <w:rPr>
          <w:rFonts w:ascii="Arial" w:hAnsi="Arial" w:cs="Arial"/>
          <w:color w:val="333333"/>
          <w:sz w:val="21"/>
          <w:szCs w:val="21"/>
        </w:rPr>
        <w:t>-adapter\LICENSE)</w:t>
      </w:r>
      <w:r>
        <w:rPr>
          <w:rFonts w:ascii="Arial" w:hAnsi="Arial" w:cs="Arial"/>
          <w:color w:val="333333"/>
          <w:sz w:val="21"/>
          <w:szCs w:val="21"/>
        </w:rPr>
        <w:br/>
        <w:t>--------------------------------------------------------------------------------</w:t>
      </w:r>
      <w:r>
        <w:rPr>
          <w:rFonts w:ascii="Arial" w:hAnsi="Arial" w:cs="Arial"/>
          <w:color w:val="333333"/>
          <w:sz w:val="21"/>
          <w:szCs w:val="21"/>
        </w:rPr>
        <w:br/>
        <w:t>(The MIT License)</w:t>
      </w:r>
    </w:p>
    <w:p w14:paraId="45F91D3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Guillermo Rauch &lt;guillermo@</w:t>
      </w:r>
      <w:hyperlink r:id="rId196" w:history="1">
        <w:r>
          <w:rPr>
            <w:rStyle w:val="Hyperlink"/>
            <w:rFonts w:ascii="Arial" w:hAnsi="Arial" w:cs="Arial"/>
            <w:color w:val="3572B0"/>
            <w:sz w:val="21"/>
            <w:szCs w:val="21"/>
          </w:rPr>
          <w:t>learnboost.com</w:t>
        </w:r>
      </w:hyperlink>
      <w:r>
        <w:rPr>
          <w:rFonts w:ascii="Arial" w:hAnsi="Arial" w:cs="Arial"/>
          <w:color w:val="333333"/>
          <w:sz w:val="21"/>
          <w:szCs w:val="21"/>
        </w:rPr>
        <w:t>&gt;</w:t>
      </w:r>
    </w:p>
    <w:p w14:paraId="00E36C0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w:t>
      </w:r>
      <w:r>
        <w:rPr>
          <w:rFonts w:ascii="Arial" w:hAnsi="Arial" w:cs="Arial"/>
          <w:color w:val="333333"/>
          <w:sz w:val="21"/>
          <w:szCs w:val="21"/>
        </w:rPr>
        <w:br/>
        <w:t>this software and associated documentation files (the 'Software'), to deal in</w:t>
      </w:r>
      <w:r>
        <w:rPr>
          <w:rFonts w:ascii="Arial" w:hAnsi="Arial" w:cs="Arial"/>
          <w:color w:val="333333"/>
          <w:sz w:val="21"/>
          <w:szCs w:val="21"/>
        </w:rPr>
        <w:br/>
        <w:t>the Software without restriction, including without limitation the rights to</w:t>
      </w:r>
      <w:r>
        <w:rPr>
          <w:rFonts w:ascii="Arial" w:hAnsi="Arial" w:cs="Arial"/>
          <w:color w:val="333333"/>
          <w:sz w:val="21"/>
          <w:szCs w:val="21"/>
        </w:rPr>
        <w:br/>
        <w:t>use, copy, modify, merge, publish, distribute, sublicense, and/or sell copies of</w:t>
      </w:r>
      <w:r>
        <w:rPr>
          <w:rFonts w:ascii="Arial" w:hAnsi="Arial" w:cs="Arial"/>
          <w:color w:val="333333"/>
          <w:sz w:val="21"/>
          <w:szCs w:val="21"/>
        </w:rPr>
        <w:br/>
        <w:t>the Software, and to permit persons to whom the Software is furnished to do so,</w:t>
      </w:r>
      <w:r>
        <w:rPr>
          <w:rFonts w:ascii="Arial" w:hAnsi="Arial" w:cs="Arial"/>
          <w:color w:val="333333"/>
          <w:sz w:val="21"/>
          <w:szCs w:val="21"/>
        </w:rPr>
        <w:br/>
        <w:t>subject to the following conditions:</w:t>
      </w:r>
    </w:p>
    <w:p w14:paraId="2FB40B3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above copyright notice and this permission notice shall be included in all</w:t>
      </w:r>
      <w:r>
        <w:rPr>
          <w:rFonts w:ascii="Arial" w:hAnsi="Arial" w:cs="Arial"/>
          <w:color w:val="333333"/>
          <w:sz w:val="21"/>
          <w:szCs w:val="21"/>
        </w:rPr>
        <w:br/>
        <w:t>copies or substantial portions of the Software.</w:t>
      </w:r>
    </w:p>
    <w:p w14:paraId="291FA33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 FITNESS</w:t>
      </w:r>
      <w:r>
        <w:rPr>
          <w:rFonts w:ascii="Arial" w:hAnsi="Arial" w:cs="Arial"/>
          <w:color w:val="333333"/>
          <w:sz w:val="21"/>
          <w:szCs w:val="21"/>
        </w:rPr>
        <w:br/>
        <w:t>FOR A PARTICULAR PURPOSE AND NONINFRINGEMENT. IN NO EVENT SHALL THE AUTHORS OR</w:t>
      </w:r>
      <w:r>
        <w:rPr>
          <w:rFonts w:ascii="Arial" w:hAnsi="Arial" w:cs="Arial"/>
          <w:color w:val="333333"/>
          <w:sz w:val="21"/>
          <w:szCs w:val="21"/>
        </w:rPr>
        <w:br/>
        <w:t>COPYRIGHT HOLDERS BE LIABLE FOR ANY CLAIM, DAMAGES OR OTHER LIABILITY, WHETHER</w:t>
      </w:r>
      <w:r>
        <w:rPr>
          <w:rFonts w:ascii="Arial" w:hAnsi="Arial" w:cs="Arial"/>
          <w:color w:val="333333"/>
          <w:sz w:val="21"/>
          <w:szCs w:val="21"/>
        </w:rPr>
        <w:br/>
        <w:t>IN AN ACTION OF CONTRACT, TORT OR OTHERWISE, ARISING FROM, OUT OF OR IN</w:t>
      </w:r>
      <w:r>
        <w:rPr>
          <w:rFonts w:ascii="Arial" w:hAnsi="Arial" w:cs="Arial"/>
          <w:color w:val="333333"/>
          <w:sz w:val="21"/>
          <w:szCs w:val="21"/>
        </w:rPr>
        <w:br/>
        <w:t>CONNECTION WITH THE SOFTWARE OR THE USE OR OTHER DEALINGS IN THE SOFTWARE.</w:t>
      </w:r>
    </w:p>
    <w:p w14:paraId="3DC6211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4F0E50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88E57F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sinon-as-promised LICENSE (node_modules\sinon-as-promised\LICENSE)</w:t>
      </w:r>
      <w:r>
        <w:rPr>
          <w:rFonts w:ascii="Arial" w:hAnsi="Arial" w:cs="Arial"/>
          <w:color w:val="333333"/>
          <w:sz w:val="21"/>
          <w:szCs w:val="21"/>
        </w:rPr>
        <w:br/>
        <w:t>--------------------------------------------------------------------------------</w:t>
      </w:r>
      <w:r>
        <w:rPr>
          <w:rFonts w:ascii="Arial" w:hAnsi="Arial" w:cs="Arial"/>
          <w:color w:val="333333"/>
          <w:sz w:val="21"/>
          <w:szCs w:val="21"/>
        </w:rPr>
        <w:br/>
        <w:t>The MIT License (MIT)</w:t>
      </w:r>
    </w:p>
    <w:p w14:paraId="67D086B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Ben Drucker</w:t>
      </w:r>
    </w:p>
    <w:p w14:paraId="45CC6C2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E5ECA7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258957E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r>
        <w:rPr>
          <w:rFonts w:ascii="Arial" w:hAnsi="Arial" w:cs="Arial"/>
          <w:color w:val="333333"/>
          <w:sz w:val="21"/>
          <w:szCs w:val="21"/>
        </w:rPr>
        <w:br/>
        <w:t>--------------------------------------------------------------------------------</w:t>
      </w:r>
    </w:p>
    <w:p w14:paraId="20FED0C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A9C262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sntp LICENSE (node_modules\sntp\LICENSE)</w:t>
      </w:r>
      <w:r>
        <w:rPr>
          <w:rFonts w:ascii="Arial" w:hAnsi="Arial" w:cs="Arial"/>
          <w:color w:val="333333"/>
          <w:sz w:val="21"/>
          <w:szCs w:val="21"/>
        </w:rPr>
        <w:br/>
        <w:t>--------------------------------------------------------------------------------</w:t>
      </w:r>
      <w:r>
        <w:rPr>
          <w:rFonts w:ascii="Arial" w:hAnsi="Arial" w:cs="Arial"/>
          <w:color w:val="333333"/>
          <w:sz w:val="21"/>
          <w:szCs w:val="21"/>
        </w:rPr>
        <w:br/>
        <w:t>Copyright (c) 2012-2014, Eran Hammer and other contributors.</w:t>
      </w:r>
      <w:r>
        <w:rPr>
          <w:rFonts w:ascii="Arial" w:hAnsi="Arial" w:cs="Arial"/>
          <w:color w:val="333333"/>
          <w:sz w:val="21"/>
          <w:szCs w:val="21"/>
        </w:rPr>
        <w:br/>
        <w:t>All rights reserved.</w:t>
      </w:r>
    </w:p>
    <w:p w14:paraId="03717BE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r>
      <w:r>
        <w:rPr>
          <w:rFonts w:ascii="Arial" w:hAnsi="Arial" w:cs="Arial"/>
          <w:color w:val="333333"/>
          <w:sz w:val="21"/>
          <w:szCs w:val="21"/>
        </w:rPr>
        <w:lastRenderedPageBreak/>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33ABAB9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5BE32CD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353C955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197" w:history="1">
        <w:r>
          <w:rPr>
            <w:rStyle w:val="Hyperlink"/>
            <w:rFonts w:ascii="Arial" w:hAnsi="Arial" w:cs="Arial"/>
            <w:color w:val="3572B0"/>
            <w:sz w:val="21"/>
            <w:szCs w:val="21"/>
          </w:rPr>
          <w:t>https://github.com/hueniverse/sntp/graphs/contributors</w:t>
        </w:r>
      </w:hyperlink>
    </w:p>
    <w:p w14:paraId="703A04E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CDA9A4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95EAFB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r>
      <w:hyperlink r:id="rId198" w:history="1">
        <w:r>
          <w:rPr>
            <w:rStyle w:val="Hyperlink"/>
            <w:rFonts w:ascii="Arial" w:hAnsi="Arial" w:cs="Arial"/>
            <w:color w:val="3572B0"/>
            <w:sz w:val="21"/>
            <w:szCs w:val="21"/>
          </w:rPr>
          <w:t>socket.io</w:t>
        </w:r>
      </w:hyperlink>
      <w:r>
        <w:rPr>
          <w:rFonts w:ascii="Arial" w:hAnsi="Arial" w:cs="Arial"/>
          <w:color w:val="333333"/>
          <w:sz w:val="21"/>
          <w:szCs w:val="21"/>
        </w:rPr>
        <w:t>-parser LICENSE (node_modules\</w:t>
      </w:r>
      <w:hyperlink r:id="rId199" w:history="1">
        <w:r>
          <w:rPr>
            <w:rStyle w:val="Hyperlink"/>
            <w:rFonts w:ascii="Arial" w:hAnsi="Arial" w:cs="Arial"/>
            <w:color w:val="3572B0"/>
            <w:sz w:val="21"/>
            <w:szCs w:val="21"/>
          </w:rPr>
          <w:t>socket.io</w:t>
        </w:r>
      </w:hyperlink>
      <w:r>
        <w:rPr>
          <w:rFonts w:ascii="Arial" w:hAnsi="Arial" w:cs="Arial"/>
          <w:color w:val="333333"/>
          <w:sz w:val="21"/>
          <w:szCs w:val="21"/>
        </w:rPr>
        <w:t>-parser\LICENSE)</w:t>
      </w:r>
      <w:r>
        <w:rPr>
          <w:rFonts w:ascii="Arial" w:hAnsi="Arial" w:cs="Arial"/>
          <w:color w:val="333333"/>
          <w:sz w:val="21"/>
          <w:szCs w:val="21"/>
        </w:rPr>
        <w:br/>
        <w:t>--------------------------------------------------------------------------------</w:t>
      </w:r>
      <w:r>
        <w:rPr>
          <w:rFonts w:ascii="Arial" w:hAnsi="Arial" w:cs="Arial"/>
          <w:color w:val="333333"/>
          <w:sz w:val="21"/>
          <w:szCs w:val="21"/>
        </w:rPr>
        <w:br/>
        <w:t>(The MIT License)</w:t>
      </w:r>
    </w:p>
    <w:p w14:paraId="7088431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Guillermo Rauch &lt;guillermo@</w:t>
      </w:r>
      <w:hyperlink r:id="rId200" w:history="1">
        <w:r>
          <w:rPr>
            <w:rStyle w:val="Hyperlink"/>
            <w:rFonts w:ascii="Arial" w:hAnsi="Arial" w:cs="Arial"/>
            <w:color w:val="3572B0"/>
            <w:sz w:val="21"/>
            <w:szCs w:val="21"/>
          </w:rPr>
          <w:t>learnboost.com</w:t>
        </w:r>
      </w:hyperlink>
      <w:r>
        <w:rPr>
          <w:rFonts w:ascii="Arial" w:hAnsi="Arial" w:cs="Arial"/>
          <w:color w:val="333333"/>
          <w:sz w:val="21"/>
          <w:szCs w:val="21"/>
        </w:rPr>
        <w:t>&gt;</w:t>
      </w:r>
    </w:p>
    <w:p w14:paraId="3683B9D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w:t>
      </w:r>
      <w:r>
        <w:rPr>
          <w:rFonts w:ascii="Arial" w:hAnsi="Arial" w:cs="Arial"/>
          <w:color w:val="333333"/>
          <w:sz w:val="21"/>
          <w:szCs w:val="21"/>
        </w:rPr>
        <w:br/>
        <w:t>this software and associated documentation files (the 'Software'), to deal in</w:t>
      </w:r>
      <w:r>
        <w:rPr>
          <w:rFonts w:ascii="Arial" w:hAnsi="Arial" w:cs="Arial"/>
          <w:color w:val="333333"/>
          <w:sz w:val="21"/>
          <w:szCs w:val="21"/>
        </w:rPr>
        <w:br/>
        <w:t>the Software without restriction, including without limitation the rights to</w:t>
      </w:r>
      <w:r>
        <w:rPr>
          <w:rFonts w:ascii="Arial" w:hAnsi="Arial" w:cs="Arial"/>
          <w:color w:val="333333"/>
          <w:sz w:val="21"/>
          <w:szCs w:val="21"/>
        </w:rPr>
        <w:br/>
        <w:t>use, copy, modify, merge, publish, distribute, sublicense, and/or sell copies of</w:t>
      </w:r>
      <w:r>
        <w:rPr>
          <w:rFonts w:ascii="Arial" w:hAnsi="Arial" w:cs="Arial"/>
          <w:color w:val="333333"/>
          <w:sz w:val="21"/>
          <w:szCs w:val="21"/>
        </w:rPr>
        <w:br/>
        <w:t>the Software, and to permit persons to whom the Software is furnished to do so,</w:t>
      </w:r>
      <w:r>
        <w:rPr>
          <w:rFonts w:ascii="Arial" w:hAnsi="Arial" w:cs="Arial"/>
          <w:color w:val="333333"/>
          <w:sz w:val="21"/>
          <w:szCs w:val="21"/>
        </w:rPr>
        <w:br/>
        <w:t>subject to the following conditions:</w:t>
      </w:r>
    </w:p>
    <w:p w14:paraId="767DC60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5222A84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 FITNESS</w:t>
      </w:r>
      <w:r>
        <w:rPr>
          <w:rFonts w:ascii="Arial" w:hAnsi="Arial" w:cs="Arial"/>
          <w:color w:val="333333"/>
          <w:sz w:val="21"/>
          <w:szCs w:val="21"/>
        </w:rPr>
        <w:br/>
        <w:t>FOR A PARTICULAR PURPOSE AND NONINFRINGEMENT. IN NO EVENT SHALL THE AUTHORS OR</w:t>
      </w:r>
      <w:r>
        <w:rPr>
          <w:rFonts w:ascii="Arial" w:hAnsi="Arial" w:cs="Arial"/>
          <w:color w:val="333333"/>
          <w:sz w:val="21"/>
          <w:szCs w:val="21"/>
        </w:rPr>
        <w:br/>
        <w:t>COPYRIGHT HOLDERS BE LIABLE FOR ANY CLAIM, DAMAGES OR OTHER LIABILITY, WHETHER</w:t>
      </w:r>
      <w:r>
        <w:rPr>
          <w:rFonts w:ascii="Arial" w:hAnsi="Arial" w:cs="Arial"/>
          <w:color w:val="333333"/>
          <w:sz w:val="21"/>
          <w:szCs w:val="21"/>
        </w:rPr>
        <w:br/>
        <w:t>IN AN ACTION OF CONTRACT, TORT OR OTHERWISE, ARISING FROM, OUT OF OR IN</w:t>
      </w:r>
      <w:r>
        <w:rPr>
          <w:rFonts w:ascii="Arial" w:hAnsi="Arial" w:cs="Arial"/>
          <w:color w:val="333333"/>
          <w:sz w:val="21"/>
          <w:szCs w:val="21"/>
        </w:rPr>
        <w:br/>
        <w:t>CONNECTION WITH THE SOFTWARE OR THE USE OR OTHER DEALINGS IN THE SOFTWARE.</w:t>
      </w:r>
    </w:p>
    <w:p w14:paraId="169D719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p>
    <w:p w14:paraId="311BC5F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1863DD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sprintf-js LICENSE (node_modules\sprintf-js\LICENSE)</w:t>
      </w:r>
      <w:r>
        <w:rPr>
          <w:rFonts w:ascii="Arial" w:hAnsi="Arial" w:cs="Arial"/>
          <w:color w:val="333333"/>
          <w:sz w:val="21"/>
          <w:szCs w:val="21"/>
        </w:rPr>
        <w:br/>
        <w:t>--------------------------------------------------------------------------------</w:t>
      </w:r>
      <w:r>
        <w:rPr>
          <w:rFonts w:ascii="Arial" w:hAnsi="Arial" w:cs="Arial"/>
          <w:color w:val="333333"/>
          <w:sz w:val="21"/>
          <w:szCs w:val="21"/>
        </w:rPr>
        <w:br/>
        <w:t>Copyright (c) 2007-2014, Alexandru Marasteanu &lt;hello [at) alexei (dot] ro&gt;</w:t>
      </w:r>
      <w:r>
        <w:rPr>
          <w:rFonts w:ascii="Arial" w:hAnsi="Arial" w:cs="Arial"/>
          <w:color w:val="333333"/>
          <w:sz w:val="21"/>
          <w:szCs w:val="21"/>
        </w:rPr>
        <w:br/>
        <w:t>All rights reserved.</w:t>
      </w:r>
    </w:p>
    <w:p w14:paraId="66003CC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Neither the name of this software nor the names of its contributors may be</w:t>
      </w:r>
      <w:r>
        <w:rPr>
          <w:rFonts w:ascii="Arial" w:hAnsi="Arial" w:cs="Arial"/>
          <w:color w:val="333333"/>
          <w:sz w:val="21"/>
          <w:szCs w:val="21"/>
        </w:rPr>
        <w:br/>
        <w:t>used to endorse or promote products derived from this software without</w:t>
      </w:r>
      <w:r>
        <w:rPr>
          <w:rFonts w:ascii="Arial" w:hAnsi="Arial" w:cs="Arial"/>
          <w:color w:val="333333"/>
          <w:sz w:val="21"/>
          <w:szCs w:val="21"/>
        </w:rPr>
        <w:br/>
        <w:t>specific prior written permission.</w:t>
      </w:r>
    </w:p>
    <w:p w14:paraId="32284A9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AUTHORS OR COPYRIGHT HOLDERS BE LIABLE FOR</w:t>
      </w:r>
      <w:r>
        <w:rPr>
          <w:rFonts w:ascii="Arial" w:hAnsi="Arial" w:cs="Arial"/>
          <w:color w:val="333333"/>
          <w:sz w:val="21"/>
          <w:szCs w:val="21"/>
        </w:rPr>
        <w:br/>
        <w:t>ANY 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4EC1D0A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C6E7C0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599A8F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sshpk LICENSE (node_modules\sshpk\LICENSE)</w:t>
      </w:r>
      <w:r>
        <w:rPr>
          <w:rFonts w:ascii="Arial" w:hAnsi="Arial" w:cs="Arial"/>
          <w:color w:val="333333"/>
          <w:sz w:val="21"/>
          <w:szCs w:val="21"/>
        </w:rPr>
        <w:br/>
        <w:t>--------------------------------------------------------------------------------</w:t>
      </w:r>
      <w:r>
        <w:rPr>
          <w:rFonts w:ascii="Arial" w:hAnsi="Arial" w:cs="Arial"/>
          <w:color w:val="333333"/>
          <w:sz w:val="21"/>
          <w:szCs w:val="21"/>
        </w:rPr>
        <w:br/>
        <w:t>Copyright Joyent, Inc. All rights reserved.</w:t>
      </w:r>
      <w:r>
        <w:rPr>
          <w:rFonts w:ascii="Arial" w:hAnsi="Arial" w:cs="Arial"/>
          <w:color w:val="333333"/>
          <w:sz w:val="21"/>
          <w:szCs w:val="21"/>
        </w:rPr>
        <w:br/>
        <w:t>Permission is hereby granted, free of charge, to any person obtaining a copy</w:t>
      </w:r>
      <w:r>
        <w:rPr>
          <w:rFonts w:ascii="Arial" w:hAnsi="Arial" w:cs="Arial"/>
          <w:color w:val="333333"/>
          <w:sz w:val="21"/>
          <w:szCs w:val="21"/>
        </w:rPr>
        <w:br/>
        <w:t>of this software and associated documentation files (the "Software"), to</w:t>
      </w:r>
      <w:r>
        <w:rPr>
          <w:rFonts w:ascii="Arial" w:hAnsi="Arial" w:cs="Arial"/>
          <w:color w:val="333333"/>
          <w:sz w:val="21"/>
          <w:szCs w:val="21"/>
        </w:rPr>
        <w:br/>
        <w:t>deal in the Software without restriction, including without limitation the</w:t>
      </w:r>
      <w:r>
        <w:rPr>
          <w:rFonts w:ascii="Arial" w:hAnsi="Arial" w:cs="Arial"/>
          <w:color w:val="333333"/>
          <w:sz w:val="21"/>
          <w:szCs w:val="21"/>
        </w:rPr>
        <w:br/>
        <w:t>rights to use, copy, modify, merge, publish, distribute, sublicense, and/or</w:t>
      </w:r>
      <w:r>
        <w:rPr>
          <w:rFonts w:ascii="Arial" w:hAnsi="Arial" w:cs="Arial"/>
          <w:color w:val="333333"/>
          <w:sz w:val="21"/>
          <w:szCs w:val="21"/>
        </w:rPr>
        <w:br/>
        <w:t>sell copies of the Software, and to permit persons to whom the Software is</w:t>
      </w:r>
      <w:r>
        <w:rPr>
          <w:rFonts w:ascii="Arial" w:hAnsi="Arial" w:cs="Arial"/>
          <w:color w:val="333333"/>
          <w:sz w:val="21"/>
          <w:szCs w:val="21"/>
        </w:rPr>
        <w:br/>
        <w:t>furnished to do so, subject to the following conditions:</w:t>
      </w:r>
    </w:p>
    <w:p w14:paraId="62F4901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5B493D5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r>
      <w:r>
        <w:rPr>
          <w:rFonts w:ascii="Arial" w:hAnsi="Arial" w:cs="Arial"/>
          <w:color w:val="333333"/>
          <w:sz w:val="21"/>
          <w:szCs w:val="21"/>
        </w:rPr>
        <w:lastRenderedPageBreak/>
        <w:t>AUTHORS OR COPYRIGHT HOLDERS BE LIABLE FOR ANY CLAIM, DAMAGES OR OTHER</w:t>
      </w:r>
      <w:r>
        <w:rPr>
          <w:rFonts w:ascii="Arial" w:hAnsi="Arial" w:cs="Arial"/>
          <w:color w:val="333333"/>
          <w:sz w:val="21"/>
          <w:szCs w:val="21"/>
        </w:rPr>
        <w:br/>
        <w:t>LIABILITY, WHETHER IN AN ACTION OF CONTRACT, TORT OR OTHERWISE, ARISING</w:t>
      </w:r>
      <w:r>
        <w:rPr>
          <w:rFonts w:ascii="Arial" w:hAnsi="Arial" w:cs="Arial"/>
          <w:color w:val="333333"/>
          <w:sz w:val="21"/>
          <w:szCs w:val="21"/>
        </w:rPr>
        <w:br/>
        <w:t>FROM, OUT OF OR IN CONNECTION WITH THE SOFTWARE OR THE USE OR OTHER DEALINGS</w:t>
      </w:r>
      <w:r>
        <w:rPr>
          <w:rFonts w:ascii="Arial" w:hAnsi="Arial" w:cs="Arial"/>
          <w:color w:val="333333"/>
          <w:sz w:val="21"/>
          <w:szCs w:val="21"/>
        </w:rPr>
        <w:br/>
        <w:t>IN THE SOFTWARE.</w:t>
      </w:r>
    </w:p>
    <w:p w14:paraId="23C405A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219D4F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40B3CB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stack-trace License (node_modules\stack-trace\License)</w:t>
      </w:r>
      <w:r>
        <w:rPr>
          <w:rFonts w:ascii="Arial" w:hAnsi="Arial" w:cs="Arial"/>
          <w:color w:val="333333"/>
          <w:sz w:val="21"/>
          <w:szCs w:val="21"/>
        </w:rPr>
        <w:br/>
        <w:t>--------------------------------------------------------------------------------</w:t>
      </w:r>
      <w:r>
        <w:rPr>
          <w:rFonts w:ascii="Arial" w:hAnsi="Arial" w:cs="Arial"/>
          <w:color w:val="333333"/>
          <w:sz w:val="21"/>
          <w:szCs w:val="21"/>
        </w:rPr>
        <w:br/>
        <w:t>Copyright (c) 2011 Felix Geisendörfer (felix@</w:t>
      </w:r>
      <w:hyperlink r:id="rId201" w:history="1">
        <w:r>
          <w:rPr>
            <w:rStyle w:val="Hyperlink"/>
            <w:rFonts w:ascii="Arial" w:hAnsi="Arial" w:cs="Arial"/>
            <w:color w:val="3572B0"/>
            <w:sz w:val="21"/>
            <w:szCs w:val="21"/>
          </w:rPr>
          <w:t>debuggable.com</w:t>
        </w:r>
      </w:hyperlink>
      <w:r>
        <w:rPr>
          <w:rFonts w:ascii="Arial" w:hAnsi="Arial" w:cs="Arial"/>
          <w:color w:val="333333"/>
          <w:sz w:val="21"/>
          <w:szCs w:val="21"/>
        </w:rPr>
        <w:t>)</w:t>
      </w:r>
    </w:p>
    <w:p w14:paraId="5E258C3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6181730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3E27755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0ACE611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A70070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6C95BB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stately.js MIT-LICENSE (node_modules\stately.js\MIT-LICENSE.txt)</w:t>
      </w:r>
      <w:r>
        <w:rPr>
          <w:rFonts w:ascii="Arial" w:hAnsi="Arial" w:cs="Arial"/>
          <w:color w:val="333333"/>
          <w:sz w:val="21"/>
          <w:szCs w:val="21"/>
        </w:rPr>
        <w:br/>
        <w:t>--------------------------------------------------------------------------------</w:t>
      </w:r>
      <w:r>
        <w:rPr>
          <w:rFonts w:ascii="Arial" w:hAnsi="Arial" w:cs="Arial"/>
          <w:color w:val="333333"/>
          <w:sz w:val="21"/>
          <w:szCs w:val="21"/>
        </w:rPr>
        <w:br/>
        <w:t>Copyright (c) 2012 Florian Schäfer,</w:t>
      </w:r>
      <w:r>
        <w:rPr>
          <w:rStyle w:val="apple-converted-space"/>
          <w:rFonts w:ascii="Arial" w:hAnsi="Arial" w:cs="Arial"/>
          <w:color w:val="333333"/>
          <w:sz w:val="21"/>
          <w:szCs w:val="21"/>
        </w:rPr>
        <w:t> </w:t>
      </w:r>
      <w:hyperlink r:id="rId202" w:history="1">
        <w:r>
          <w:rPr>
            <w:rStyle w:val="Hyperlink"/>
            <w:rFonts w:ascii="Arial" w:hAnsi="Arial" w:cs="Arial"/>
            <w:color w:val="3572B0"/>
            <w:sz w:val="21"/>
            <w:szCs w:val="21"/>
          </w:rPr>
          <w:t>http://github.com/fschaefer</w:t>
        </w:r>
      </w:hyperlink>
    </w:p>
    <w:p w14:paraId="15CFAD8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5B41FE0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0DBAF31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w:t>
      </w:r>
      <w:r>
        <w:rPr>
          <w:rFonts w:ascii="Arial" w:hAnsi="Arial" w:cs="Arial"/>
          <w:color w:val="333333"/>
          <w:sz w:val="21"/>
          <w:szCs w:val="21"/>
        </w:rPr>
        <w:br/>
        <w:t>NONINFRINGEMENT. IN NO EVENT SHALL THE AUTHORS OR COPYRIGHT HOLDERS BE</w:t>
      </w:r>
      <w:r>
        <w:rPr>
          <w:rFonts w:ascii="Arial" w:hAnsi="Arial" w:cs="Arial"/>
          <w:color w:val="333333"/>
          <w:sz w:val="21"/>
          <w:szCs w:val="21"/>
        </w:rPr>
        <w:br/>
        <w:t>LIABLE FOR ANY CLAIM, DAMAGES OR OTHER LIABILITY, WHETHER IN AN ACTION</w:t>
      </w:r>
      <w:r>
        <w:rPr>
          <w:rFonts w:ascii="Arial" w:hAnsi="Arial" w:cs="Arial"/>
          <w:color w:val="333333"/>
          <w:sz w:val="21"/>
          <w:szCs w:val="21"/>
        </w:rPr>
        <w:br/>
      </w:r>
      <w:r>
        <w:rPr>
          <w:rFonts w:ascii="Arial" w:hAnsi="Arial" w:cs="Arial"/>
          <w:color w:val="333333"/>
          <w:sz w:val="21"/>
          <w:szCs w:val="21"/>
        </w:rPr>
        <w:lastRenderedPageBreak/>
        <w:t>OF CONTRACT, TORT OR OTHERWISE, ARISING FROM, OUT OF OR IN CONNECTION</w:t>
      </w:r>
      <w:r>
        <w:rPr>
          <w:rFonts w:ascii="Arial" w:hAnsi="Arial" w:cs="Arial"/>
          <w:color w:val="333333"/>
          <w:sz w:val="21"/>
          <w:szCs w:val="21"/>
        </w:rPr>
        <w:br/>
        <w:t>WITH THE SOFTWARE OR THE USE OR OTHER DEALINGS IN THE SOFTWARE.</w:t>
      </w:r>
    </w:p>
    <w:p w14:paraId="580B803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C42517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73BFE6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stream-shift LICENSE (node_modules\stream-shift\LICENSE)</w:t>
      </w:r>
      <w:r>
        <w:rPr>
          <w:rFonts w:ascii="Arial" w:hAnsi="Arial" w:cs="Arial"/>
          <w:color w:val="333333"/>
          <w:sz w:val="21"/>
          <w:szCs w:val="21"/>
        </w:rPr>
        <w:br/>
        <w:t>--------------------------------------------------------------------------------</w:t>
      </w:r>
      <w:r>
        <w:rPr>
          <w:rFonts w:ascii="Arial" w:hAnsi="Arial" w:cs="Arial"/>
          <w:color w:val="333333"/>
          <w:sz w:val="21"/>
          <w:szCs w:val="21"/>
        </w:rPr>
        <w:br/>
        <w:t>The MIT License (MIT)</w:t>
      </w:r>
    </w:p>
    <w:p w14:paraId="439B636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2016 Mathias Buus</w:t>
      </w:r>
    </w:p>
    <w:p w14:paraId="3B42144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7111C7A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5225514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7CABAAC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0C408B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B8EF55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stream-buffers UNLICENSE (node_modules\stream-buffers\UNLICENSE)</w:t>
      </w:r>
      <w:r>
        <w:rPr>
          <w:rFonts w:ascii="Arial" w:hAnsi="Arial" w:cs="Arial"/>
          <w:color w:val="333333"/>
          <w:sz w:val="21"/>
          <w:szCs w:val="21"/>
        </w:rPr>
        <w:br/>
        <w:t>--------------------------------------------------------------------------------</w:t>
      </w:r>
      <w:r>
        <w:rPr>
          <w:rFonts w:ascii="Arial" w:hAnsi="Arial" w:cs="Arial"/>
          <w:color w:val="333333"/>
          <w:sz w:val="21"/>
          <w:szCs w:val="21"/>
        </w:rPr>
        <w:br/>
        <w:t>This is free and unencumbered software released into the public domain.</w:t>
      </w:r>
    </w:p>
    <w:p w14:paraId="166833C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Anyone is free to copy, modify, publish, use, compile, sell, or</w:t>
      </w:r>
      <w:r>
        <w:rPr>
          <w:rFonts w:ascii="Arial" w:hAnsi="Arial" w:cs="Arial"/>
          <w:color w:val="333333"/>
          <w:sz w:val="21"/>
          <w:szCs w:val="21"/>
        </w:rPr>
        <w:br/>
        <w:t>distribute this software, either in source code form or as a compiled</w:t>
      </w:r>
      <w:r>
        <w:rPr>
          <w:rFonts w:ascii="Arial" w:hAnsi="Arial" w:cs="Arial"/>
          <w:color w:val="333333"/>
          <w:sz w:val="21"/>
          <w:szCs w:val="21"/>
        </w:rPr>
        <w:br/>
        <w:t>binary, for any purpose, commercial or non-commercial, and by any</w:t>
      </w:r>
      <w:r>
        <w:rPr>
          <w:rFonts w:ascii="Arial" w:hAnsi="Arial" w:cs="Arial"/>
          <w:color w:val="333333"/>
          <w:sz w:val="21"/>
          <w:szCs w:val="21"/>
        </w:rPr>
        <w:br/>
        <w:t>means.</w:t>
      </w:r>
    </w:p>
    <w:p w14:paraId="3696185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jurisdictions that recognize copyright laws, the author or authors</w:t>
      </w:r>
      <w:r>
        <w:rPr>
          <w:rFonts w:ascii="Arial" w:hAnsi="Arial" w:cs="Arial"/>
          <w:color w:val="333333"/>
          <w:sz w:val="21"/>
          <w:szCs w:val="21"/>
        </w:rPr>
        <w:br/>
        <w:t>of this software dedicate any and all copyright interest in the</w:t>
      </w:r>
      <w:r>
        <w:rPr>
          <w:rFonts w:ascii="Arial" w:hAnsi="Arial" w:cs="Arial"/>
          <w:color w:val="333333"/>
          <w:sz w:val="21"/>
          <w:szCs w:val="21"/>
        </w:rPr>
        <w:br/>
        <w:t>software to the public domain. We make this dedication for the benefit</w:t>
      </w:r>
      <w:r>
        <w:rPr>
          <w:rFonts w:ascii="Arial" w:hAnsi="Arial" w:cs="Arial"/>
          <w:color w:val="333333"/>
          <w:sz w:val="21"/>
          <w:szCs w:val="21"/>
        </w:rPr>
        <w:br/>
        <w:t>of the public at large and to the detriment of our heirs and</w:t>
      </w:r>
      <w:r>
        <w:rPr>
          <w:rFonts w:ascii="Arial" w:hAnsi="Arial" w:cs="Arial"/>
          <w:color w:val="333333"/>
          <w:sz w:val="21"/>
          <w:szCs w:val="21"/>
        </w:rPr>
        <w:br/>
        <w:t>successors. We intend this dedication to be an overt act of</w:t>
      </w:r>
      <w:r>
        <w:rPr>
          <w:rFonts w:ascii="Arial" w:hAnsi="Arial" w:cs="Arial"/>
          <w:color w:val="333333"/>
          <w:sz w:val="21"/>
          <w:szCs w:val="21"/>
        </w:rPr>
        <w:br/>
        <w:t>relinquishment in perpetuity of all present and future rights to this</w:t>
      </w:r>
      <w:r>
        <w:rPr>
          <w:rFonts w:ascii="Arial" w:hAnsi="Arial" w:cs="Arial"/>
          <w:color w:val="333333"/>
          <w:sz w:val="21"/>
          <w:szCs w:val="21"/>
        </w:rPr>
        <w:br/>
        <w:t>software under copyright law.</w:t>
      </w:r>
    </w:p>
    <w:p w14:paraId="3731191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 NONINFRINGEMENT.</w:t>
      </w:r>
      <w:r>
        <w:rPr>
          <w:rFonts w:ascii="Arial" w:hAnsi="Arial" w:cs="Arial"/>
          <w:color w:val="333333"/>
          <w:sz w:val="21"/>
          <w:szCs w:val="21"/>
        </w:rPr>
        <w:br/>
        <w:t>IN NO EVENT SHALL THE AUTHORS BE LIABLE FOR ANY CLAIM, DAMAGES OR</w:t>
      </w:r>
      <w:r>
        <w:rPr>
          <w:rFonts w:ascii="Arial" w:hAnsi="Arial" w:cs="Arial"/>
          <w:color w:val="333333"/>
          <w:sz w:val="21"/>
          <w:szCs w:val="21"/>
        </w:rPr>
        <w:br/>
      </w:r>
      <w:r>
        <w:rPr>
          <w:rFonts w:ascii="Arial" w:hAnsi="Arial" w:cs="Arial"/>
          <w:color w:val="333333"/>
          <w:sz w:val="21"/>
          <w:szCs w:val="21"/>
        </w:rPr>
        <w:lastRenderedPageBreak/>
        <w:t>OTHER LIABILITY, WHETHER IN AN ACTION OF CONTRACT, TORT OR OTHERWISE,</w:t>
      </w:r>
      <w:r>
        <w:rPr>
          <w:rFonts w:ascii="Arial" w:hAnsi="Arial" w:cs="Arial"/>
          <w:color w:val="333333"/>
          <w:sz w:val="21"/>
          <w:szCs w:val="21"/>
        </w:rPr>
        <w:br/>
        <w:t>ARISING FROM, OUT OF OR IN CONNECTION WITH THE SOFTWARE OR THE USE OR</w:t>
      </w:r>
      <w:r>
        <w:rPr>
          <w:rFonts w:ascii="Arial" w:hAnsi="Arial" w:cs="Arial"/>
          <w:color w:val="333333"/>
          <w:sz w:val="21"/>
          <w:szCs w:val="21"/>
        </w:rPr>
        <w:br/>
        <w:t>OTHER DEALINGS IN THE SOFTWARE.</w:t>
      </w:r>
    </w:p>
    <w:p w14:paraId="719CBD3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For more information, please refer to &lt;</w:t>
      </w:r>
      <w:hyperlink r:id="rId203" w:history="1">
        <w:r>
          <w:rPr>
            <w:rStyle w:val="Hyperlink"/>
            <w:rFonts w:ascii="Arial" w:hAnsi="Arial" w:cs="Arial"/>
            <w:color w:val="3572B0"/>
            <w:sz w:val="21"/>
            <w:szCs w:val="21"/>
          </w:rPr>
          <w:t>http://unlicense.org/</w:t>
        </w:r>
      </w:hyperlink>
      <w:r>
        <w:rPr>
          <w:rFonts w:ascii="Arial" w:hAnsi="Arial" w:cs="Arial"/>
          <w:color w:val="333333"/>
          <w:sz w:val="21"/>
          <w:szCs w:val="21"/>
        </w:rPr>
        <w:t>&gt;</w:t>
      </w:r>
      <w:r>
        <w:rPr>
          <w:rFonts w:ascii="Arial" w:hAnsi="Arial" w:cs="Arial"/>
          <w:color w:val="333333"/>
          <w:sz w:val="21"/>
          <w:szCs w:val="21"/>
        </w:rPr>
        <w:br/>
        <w:t>--------------------------------------------------------------------------------</w:t>
      </w:r>
    </w:p>
    <w:p w14:paraId="25136E0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570B90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stringstream LICENSE (node_modules\stringstream\LICENSE.txt)</w:t>
      </w:r>
      <w:r>
        <w:rPr>
          <w:rFonts w:ascii="Arial" w:hAnsi="Arial" w:cs="Arial"/>
          <w:color w:val="333333"/>
          <w:sz w:val="21"/>
          <w:szCs w:val="21"/>
        </w:rPr>
        <w:br/>
        <w:t>--------------------------------------------------------------------------------</w:t>
      </w:r>
      <w:r>
        <w:rPr>
          <w:rFonts w:ascii="Arial" w:hAnsi="Arial" w:cs="Arial"/>
          <w:color w:val="333333"/>
          <w:sz w:val="21"/>
          <w:szCs w:val="21"/>
        </w:rPr>
        <w:br/>
        <w:t>Copyright (c) 2012 Michael Hart (</w:t>
      </w:r>
      <w:hyperlink r:id="rId204" w:history="1">
        <w:r>
          <w:rPr>
            <w:rStyle w:val="Hyperlink"/>
            <w:rFonts w:ascii="Arial" w:hAnsi="Arial" w:cs="Arial"/>
            <w:color w:val="3572B0"/>
            <w:sz w:val="21"/>
            <w:szCs w:val="21"/>
          </w:rPr>
          <w:t>michael.hart.au</w:t>
        </w:r>
      </w:hyperlink>
      <w:r>
        <w:rPr>
          <w:rFonts w:ascii="Arial" w:hAnsi="Arial" w:cs="Arial"/>
          <w:color w:val="333333"/>
          <w:sz w:val="21"/>
          <w:szCs w:val="21"/>
        </w:rPr>
        <w:t>@</w:t>
      </w:r>
      <w:hyperlink r:id="rId205" w:history="1">
        <w:r>
          <w:rPr>
            <w:rStyle w:val="Hyperlink"/>
            <w:rFonts w:ascii="Arial" w:hAnsi="Arial" w:cs="Arial"/>
            <w:color w:val="3572B0"/>
            <w:sz w:val="21"/>
            <w:szCs w:val="21"/>
          </w:rPr>
          <w:t>gmail.com</w:t>
        </w:r>
      </w:hyperlink>
      <w:r>
        <w:rPr>
          <w:rFonts w:ascii="Arial" w:hAnsi="Arial" w:cs="Arial"/>
          <w:color w:val="333333"/>
          <w:sz w:val="21"/>
          <w:szCs w:val="21"/>
        </w:rPr>
        <w:t>)</w:t>
      </w:r>
    </w:p>
    <w:p w14:paraId="0076AA5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w:t>
      </w:r>
      <w:r>
        <w:rPr>
          <w:rFonts w:ascii="Arial" w:hAnsi="Arial" w:cs="Arial"/>
          <w:color w:val="333333"/>
          <w:sz w:val="21"/>
          <w:szCs w:val="21"/>
        </w:rPr>
        <w:br/>
        <w:t>obtaining a copy of this software and associated documentation</w:t>
      </w:r>
      <w:r>
        <w:rPr>
          <w:rFonts w:ascii="Arial" w:hAnsi="Arial" w:cs="Arial"/>
          <w:color w:val="333333"/>
          <w:sz w:val="21"/>
          <w:szCs w:val="21"/>
        </w:rPr>
        <w:br/>
        <w:t>files (the "Software"), to deal in the Software without</w:t>
      </w:r>
      <w:r>
        <w:rPr>
          <w:rFonts w:ascii="Arial" w:hAnsi="Arial" w:cs="Arial"/>
          <w:color w:val="333333"/>
          <w:sz w:val="21"/>
          <w:szCs w:val="21"/>
        </w:rPr>
        <w:br/>
        <w:t>restriction, including without limitation the rights to use,</w:t>
      </w:r>
      <w:r>
        <w:rPr>
          <w:rFonts w:ascii="Arial" w:hAnsi="Arial" w:cs="Arial"/>
          <w:color w:val="333333"/>
          <w:sz w:val="21"/>
          <w:szCs w:val="21"/>
        </w:rPr>
        <w:br/>
        <w:t>copy, modify, merge, publish, distribute, sublicense, and/or sell</w:t>
      </w:r>
      <w:r>
        <w:rPr>
          <w:rFonts w:ascii="Arial" w:hAnsi="Arial" w:cs="Arial"/>
          <w:color w:val="333333"/>
          <w:sz w:val="21"/>
          <w:szCs w:val="21"/>
        </w:rPr>
        <w:br/>
        <w:t>copies of the Software, and to permit persons to whom the</w:t>
      </w:r>
      <w:r>
        <w:rPr>
          <w:rFonts w:ascii="Arial" w:hAnsi="Arial" w:cs="Arial"/>
          <w:color w:val="333333"/>
          <w:sz w:val="21"/>
          <w:szCs w:val="21"/>
        </w:rPr>
        <w:br/>
        <w:t>Software is furnished to do so, subject to the following</w:t>
      </w:r>
      <w:r>
        <w:rPr>
          <w:rFonts w:ascii="Arial" w:hAnsi="Arial" w:cs="Arial"/>
          <w:color w:val="333333"/>
          <w:sz w:val="21"/>
          <w:szCs w:val="21"/>
        </w:rPr>
        <w:br/>
        <w:t>conditions:</w:t>
      </w:r>
    </w:p>
    <w:p w14:paraId="6370B39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75A5F98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w:t>
      </w:r>
      <w:r>
        <w:rPr>
          <w:rFonts w:ascii="Arial" w:hAnsi="Arial" w:cs="Arial"/>
          <w:color w:val="333333"/>
          <w:sz w:val="21"/>
          <w:szCs w:val="21"/>
        </w:rPr>
        <w:br/>
        <w:t>OF MERCHANTABILITY, FITNESS FOR A PARTICULAR PURPOSE AND</w:t>
      </w:r>
      <w:r>
        <w:rPr>
          <w:rFonts w:ascii="Arial" w:hAnsi="Arial" w:cs="Arial"/>
          <w:color w:val="333333"/>
          <w:sz w:val="21"/>
          <w:szCs w:val="21"/>
        </w:rPr>
        <w:br/>
        <w:t>NONINFRINGEMENT. IN NO EVENT SHALL THE AUTHORS OR COPYRIGHT</w:t>
      </w:r>
      <w:r>
        <w:rPr>
          <w:rFonts w:ascii="Arial" w:hAnsi="Arial" w:cs="Arial"/>
          <w:color w:val="333333"/>
          <w:sz w:val="21"/>
          <w:szCs w:val="21"/>
        </w:rPr>
        <w:br/>
        <w:t>HOLDERS BE LIABLE FOR ANY CLAIM, DAMAGES OR OTHER LIABILITY,</w:t>
      </w:r>
      <w:r>
        <w:rPr>
          <w:rFonts w:ascii="Arial" w:hAnsi="Arial" w:cs="Arial"/>
          <w:color w:val="333333"/>
          <w:sz w:val="21"/>
          <w:szCs w:val="21"/>
        </w:rPr>
        <w:br/>
        <w:t>WHETHER IN AN ACTION OF CONTRACT, TORT OR OTHERWISE, ARISING</w:t>
      </w:r>
      <w:r>
        <w:rPr>
          <w:rFonts w:ascii="Arial" w:hAnsi="Arial" w:cs="Arial"/>
          <w:color w:val="333333"/>
          <w:sz w:val="21"/>
          <w:szCs w:val="21"/>
        </w:rPr>
        <w:br/>
        <w:t>FROM, OUT OF OR IN CONNECTION WITH THE SOFTWARE OR THE USE OR</w:t>
      </w:r>
      <w:r>
        <w:rPr>
          <w:rFonts w:ascii="Arial" w:hAnsi="Arial" w:cs="Arial"/>
          <w:color w:val="333333"/>
          <w:sz w:val="21"/>
          <w:szCs w:val="21"/>
        </w:rPr>
        <w:br/>
        <w:t>OTHER DEALINGS IN THE SOFTWARE.</w:t>
      </w:r>
    </w:p>
    <w:p w14:paraId="7B6371C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11104A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4EC9CB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string_decoder LICENSE (node_modules\string_decoder\LICENSE)</w:t>
      </w:r>
      <w:r>
        <w:rPr>
          <w:rFonts w:ascii="Arial" w:hAnsi="Arial" w:cs="Arial"/>
          <w:color w:val="333333"/>
          <w:sz w:val="21"/>
          <w:szCs w:val="21"/>
        </w:rPr>
        <w:br/>
        <w:t>--------------------------------------------------------------------------------</w:t>
      </w:r>
      <w:r>
        <w:rPr>
          <w:rFonts w:ascii="Arial" w:hAnsi="Arial" w:cs="Arial"/>
          <w:color w:val="333333"/>
          <w:sz w:val="21"/>
          <w:szCs w:val="21"/>
        </w:rPr>
        <w:br/>
        <w:t>Copyright Joyent, Inc. and other Node contributors.</w:t>
      </w:r>
    </w:p>
    <w:p w14:paraId="3445D43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w:t>
      </w:r>
      <w:r>
        <w:rPr>
          <w:rFonts w:ascii="Arial" w:hAnsi="Arial" w:cs="Arial"/>
          <w:color w:val="333333"/>
          <w:sz w:val="21"/>
          <w:szCs w:val="21"/>
        </w:rPr>
        <w:br/>
        <w:t>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 permit</w:t>
      </w:r>
      <w:r>
        <w:rPr>
          <w:rFonts w:ascii="Arial" w:hAnsi="Arial" w:cs="Arial"/>
          <w:color w:val="333333"/>
          <w:sz w:val="21"/>
          <w:szCs w:val="21"/>
        </w:rPr>
        <w:br/>
        <w:t>persons to whom the Software is furnished to do so, subject to the</w:t>
      </w:r>
      <w:r>
        <w:rPr>
          <w:rFonts w:ascii="Arial" w:hAnsi="Arial" w:cs="Arial"/>
          <w:color w:val="333333"/>
          <w:sz w:val="21"/>
          <w:szCs w:val="21"/>
        </w:rPr>
        <w:br/>
        <w:t>following conditions:</w:t>
      </w:r>
    </w:p>
    <w:p w14:paraId="75EB9FB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w:t>
      </w:r>
      <w:r>
        <w:rPr>
          <w:rFonts w:ascii="Arial" w:hAnsi="Arial" w:cs="Arial"/>
          <w:color w:val="333333"/>
          <w:sz w:val="21"/>
          <w:szCs w:val="21"/>
        </w:rPr>
        <w:br/>
        <w:t>in all copies or substantial portions of the Software.</w:t>
      </w:r>
    </w:p>
    <w:p w14:paraId="6B5A355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w:t>
      </w:r>
      <w:r>
        <w:rPr>
          <w:rFonts w:ascii="Arial" w:hAnsi="Arial" w:cs="Arial"/>
          <w:color w:val="333333"/>
          <w:sz w:val="21"/>
          <w:szCs w:val="21"/>
        </w:rPr>
        <w:br/>
        <w:t>OR IMPLIED, INCLUDING BUT NOT LIMITED TO THE WARRANTIES OF</w:t>
      </w:r>
      <w:r>
        <w:rPr>
          <w:rFonts w:ascii="Arial" w:hAnsi="Arial" w:cs="Arial"/>
          <w:color w:val="333333"/>
          <w:sz w:val="21"/>
          <w:szCs w:val="21"/>
        </w:rPr>
        <w:br/>
        <w:t>MERCHANTABILITY, FITNESS FOR A PARTICULAR PURPOSE AND NONINFRINGEMENT. IN</w:t>
      </w:r>
      <w:r>
        <w:rPr>
          <w:rFonts w:ascii="Arial" w:hAnsi="Arial" w:cs="Arial"/>
          <w:color w:val="333333"/>
          <w:sz w:val="21"/>
          <w:szCs w:val="21"/>
        </w:rPr>
        <w:br/>
      </w:r>
      <w:r>
        <w:rPr>
          <w:rFonts w:ascii="Arial" w:hAnsi="Arial" w:cs="Arial"/>
          <w:color w:val="333333"/>
          <w:sz w:val="21"/>
          <w:szCs w:val="21"/>
        </w:rPr>
        <w:lastRenderedPageBreak/>
        <w:t>NO EVENT SHALL THE AUTHORS OR COPYRIGHT HOLDERS BE LIABLE FOR ANY CLAIM,</w:t>
      </w:r>
      <w:r>
        <w:rPr>
          <w:rFonts w:ascii="Arial" w:hAnsi="Arial" w:cs="Arial"/>
          <w:color w:val="333333"/>
          <w:sz w:val="21"/>
          <w:szCs w:val="21"/>
        </w:rPr>
        <w:br/>
        <w:t>DAMAGES OR OTHER LIABILITY, WHETHER IN AN ACTION OF CONTRACT, TORT OR</w:t>
      </w:r>
      <w:r>
        <w:rPr>
          <w:rFonts w:ascii="Arial" w:hAnsi="Arial" w:cs="Arial"/>
          <w:color w:val="333333"/>
          <w:sz w:val="21"/>
          <w:szCs w:val="21"/>
        </w:rPr>
        <w:br/>
        <w:t>OTHERWISE, ARISING FROM, OUT OF OR IN CONNECTION WITH THE SOFTWARE OR THE</w:t>
      </w:r>
      <w:r>
        <w:rPr>
          <w:rFonts w:ascii="Arial" w:hAnsi="Arial" w:cs="Arial"/>
          <w:color w:val="333333"/>
          <w:sz w:val="21"/>
          <w:szCs w:val="21"/>
        </w:rPr>
        <w:br/>
        <w:t>USE OR OTHER DEALINGS IN THE SOFTWARE.</w:t>
      </w:r>
    </w:p>
    <w:p w14:paraId="7EBD6E7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443FB6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F0FE04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strip-ansi license (node_modules\strip-ansi\license)</w:t>
      </w:r>
      <w:r>
        <w:rPr>
          <w:rFonts w:ascii="Arial" w:hAnsi="Arial" w:cs="Arial"/>
          <w:color w:val="333333"/>
          <w:sz w:val="21"/>
          <w:szCs w:val="21"/>
        </w:rPr>
        <w:br/>
        <w:t>--------------------------------------------------------------------------------</w:t>
      </w:r>
      <w:r>
        <w:rPr>
          <w:rFonts w:ascii="Arial" w:hAnsi="Arial" w:cs="Arial"/>
          <w:color w:val="333333"/>
          <w:sz w:val="21"/>
          <w:szCs w:val="21"/>
        </w:rPr>
        <w:br/>
        <w:t>The MIT License (MIT)</w:t>
      </w:r>
    </w:p>
    <w:p w14:paraId="1F1CD3E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Sindre Sorhus &lt;sindresorhus@</w:t>
      </w:r>
      <w:hyperlink r:id="rId206" w:history="1">
        <w:r>
          <w:rPr>
            <w:rStyle w:val="Hyperlink"/>
            <w:rFonts w:ascii="Arial" w:hAnsi="Arial" w:cs="Arial"/>
            <w:color w:val="3572B0"/>
            <w:sz w:val="21"/>
            <w:szCs w:val="21"/>
          </w:rPr>
          <w:t>gmail.com</w:t>
        </w:r>
      </w:hyperlink>
      <w:r>
        <w:rPr>
          <w:rFonts w:ascii="Arial" w:hAnsi="Arial" w:cs="Arial"/>
          <w:color w:val="333333"/>
          <w:sz w:val="21"/>
          <w:szCs w:val="21"/>
        </w:rPr>
        <w:t>&gt; (</w:t>
      </w:r>
      <w:hyperlink r:id="rId207" w:history="1">
        <w:r>
          <w:rPr>
            <w:rStyle w:val="Hyperlink"/>
            <w:rFonts w:ascii="Arial" w:hAnsi="Arial" w:cs="Arial"/>
            <w:color w:val="3572B0"/>
            <w:sz w:val="21"/>
            <w:szCs w:val="21"/>
          </w:rPr>
          <w:t>sindresorhus.com</w:t>
        </w:r>
      </w:hyperlink>
      <w:r>
        <w:rPr>
          <w:rFonts w:ascii="Arial" w:hAnsi="Arial" w:cs="Arial"/>
          <w:color w:val="333333"/>
          <w:sz w:val="21"/>
          <w:szCs w:val="21"/>
        </w:rPr>
        <w:t>)</w:t>
      </w:r>
    </w:p>
    <w:p w14:paraId="2FFAD89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553896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30CBBE0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13465C4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D4DDC3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F050E9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repeat-element LICENSE (node_modules\repeat-element\LICENSE)</w:t>
      </w:r>
      <w:r>
        <w:rPr>
          <w:rFonts w:ascii="Arial" w:hAnsi="Arial" w:cs="Arial"/>
          <w:color w:val="333333"/>
          <w:sz w:val="21"/>
          <w:szCs w:val="21"/>
        </w:rPr>
        <w:br/>
        <w:t>--------------------------------------------------------------------------------</w:t>
      </w:r>
      <w:r>
        <w:rPr>
          <w:rFonts w:ascii="Arial" w:hAnsi="Arial" w:cs="Arial"/>
          <w:color w:val="333333"/>
          <w:sz w:val="21"/>
          <w:szCs w:val="21"/>
        </w:rPr>
        <w:br/>
        <w:t>The MIT License (MIT)</w:t>
      </w:r>
    </w:p>
    <w:p w14:paraId="000D284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 Jon Schlinkert</w:t>
      </w:r>
    </w:p>
    <w:p w14:paraId="13CDC2B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57B2D6E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02EBDBF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r>
      <w:r>
        <w:rPr>
          <w:rFonts w:ascii="Arial" w:hAnsi="Arial" w:cs="Arial"/>
          <w:color w:val="333333"/>
          <w:sz w:val="21"/>
          <w:szCs w:val="21"/>
        </w:rPr>
        <w:lastRenderedPageBreak/>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2D627E4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692503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61B4AB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r>
      <w:hyperlink r:id="rId208" w:history="1">
        <w:r>
          <w:rPr>
            <w:rStyle w:val="Hyperlink"/>
            <w:rFonts w:ascii="Arial" w:hAnsi="Arial" w:cs="Arial"/>
            <w:color w:val="3572B0"/>
            <w:sz w:val="21"/>
            <w:szCs w:val="21"/>
          </w:rPr>
          <w:t>socket.io</w:t>
        </w:r>
      </w:hyperlink>
      <w:r>
        <w:rPr>
          <w:rStyle w:val="apple-converted-space"/>
          <w:rFonts w:ascii="Arial" w:hAnsi="Arial" w:cs="Arial"/>
          <w:color w:val="333333"/>
          <w:sz w:val="21"/>
          <w:szCs w:val="21"/>
        </w:rPr>
        <w:t> </w:t>
      </w:r>
      <w:r>
        <w:rPr>
          <w:rFonts w:ascii="Arial" w:hAnsi="Arial" w:cs="Arial"/>
          <w:color w:val="333333"/>
          <w:sz w:val="21"/>
          <w:szCs w:val="21"/>
        </w:rPr>
        <w:t>LICENSE (node_modules\</w:t>
      </w:r>
      <w:hyperlink r:id="rId209" w:history="1">
        <w:r>
          <w:rPr>
            <w:rStyle w:val="Hyperlink"/>
            <w:rFonts w:ascii="Arial" w:hAnsi="Arial" w:cs="Arial"/>
            <w:color w:val="3572B0"/>
            <w:sz w:val="21"/>
            <w:szCs w:val="21"/>
          </w:rPr>
          <w:t>socket.io</w:t>
        </w:r>
      </w:hyperlink>
      <w:r>
        <w:rPr>
          <w:rFonts w:ascii="Arial" w:hAnsi="Arial" w:cs="Arial"/>
          <w:color w:val="333333"/>
          <w:sz w:val="21"/>
          <w:szCs w:val="21"/>
        </w:rPr>
        <w:t>\LICENSE)</w:t>
      </w:r>
      <w:r>
        <w:rPr>
          <w:rFonts w:ascii="Arial" w:hAnsi="Arial" w:cs="Arial"/>
          <w:color w:val="333333"/>
          <w:sz w:val="21"/>
          <w:szCs w:val="21"/>
        </w:rPr>
        <w:br/>
        <w:t>--------------------------------------------------------------------------------</w:t>
      </w:r>
      <w:r>
        <w:rPr>
          <w:rFonts w:ascii="Arial" w:hAnsi="Arial" w:cs="Arial"/>
          <w:color w:val="333333"/>
          <w:sz w:val="21"/>
          <w:szCs w:val="21"/>
        </w:rPr>
        <w:br/>
        <w:t>(The MIT License)</w:t>
      </w:r>
    </w:p>
    <w:p w14:paraId="000DD29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2014-2016 Automattic &lt;dev@</w:t>
      </w:r>
      <w:hyperlink r:id="rId210" w:history="1">
        <w:r>
          <w:rPr>
            <w:rStyle w:val="Hyperlink"/>
            <w:rFonts w:ascii="Arial" w:hAnsi="Arial" w:cs="Arial"/>
            <w:color w:val="3572B0"/>
            <w:sz w:val="21"/>
            <w:szCs w:val="21"/>
          </w:rPr>
          <w:t>cloudup.com</w:t>
        </w:r>
      </w:hyperlink>
      <w:r>
        <w:rPr>
          <w:rFonts w:ascii="Arial" w:hAnsi="Arial" w:cs="Arial"/>
          <w:color w:val="333333"/>
          <w:sz w:val="21"/>
          <w:szCs w:val="21"/>
        </w:rPr>
        <w:t>&gt;</w:t>
      </w:r>
    </w:p>
    <w:p w14:paraId="2D55376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393B8C5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3C83BAE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 NONINFRINGEMENT.</w:t>
      </w:r>
      <w:r>
        <w:rPr>
          <w:rFonts w:ascii="Arial" w:hAnsi="Arial" w:cs="Arial"/>
          <w:color w:val="333333"/>
          <w:sz w:val="21"/>
          <w:szCs w:val="21"/>
        </w:rPr>
        <w:br/>
        <w:t>IN NO EVENT SHALL THE AUTHORS OR COPYRIGHT HOLDERS BE LIABLE FOR ANY</w:t>
      </w:r>
      <w:r>
        <w:rPr>
          <w:rFonts w:ascii="Arial" w:hAnsi="Arial" w:cs="Arial"/>
          <w:color w:val="333333"/>
          <w:sz w:val="21"/>
          <w:szCs w:val="21"/>
        </w:rPr>
        <w:br/>
        <w:t>CLAIM, DAMAGES OR OTHER LIABILITY, WHETHER IN AN ACTION OF CONTRACT,</w:t>
      </w:r>
      <w:r>
        <w:rPr>
          <w:rFonts w:ascii="Arial" w:hAnsi="Arial" w:cs="Arial"/>
          <w:color w:val="333333"/>
          <w:sz w:val="21"/>
          <w:szCs w:val="21"/>
        </w:rPr>
        <w:br/>
        <w:t>TORT OR OTHERWISE, ARISING FROM, OUT OF OR IN CONNECTION WITH THE</w:t>
      </w:r>
      <w:r>
        <w:rPr>
          <w:rFonts w:ascii="Arial" w:hAnsi="Arial" w:cs="Arial"/>
          <w:color w:val="333333"/>
          <w:sz w:val="21"/>
          <w:szCs w:val="21"/>
        </w:rPr>
        <w:br/>
        <w:t>SOFTWARE OR THE USE OR OTHER DEALINGS IN THE SOFTWARE.</w:t>
      </w:r>
    </w:p>
    <w:p w14:paraId="24A4F1F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6E3CC0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C17EC7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supports-color license (node_modules\supports-color\license)</w:t>
      </w:r>
      <w:r>
        <w:rPr>
          <w:rFonts w:ascii="Arial" w:hAnsi="Arial" w:cs="Arial"/>
          <w:color w:val="333333"/>
          <w:sz w:val="21"/>
          <w:szCs w:val="21"/>
        </w:rPr>
        <w:br/>
        <w:t>--------------------------------------------------------------------------------</w:t>
      </w:r>
      <w:r>
        <w:rPr>
          <w:rFonts w:ascii="Arial" w:hAnsi="Arial" w:cs="Arial"/>
          <w:color w:val="333333"/>
          <w:sz w:val="21"/>
          <w:szCs w:val="21"/>
        </w:rPr>
        <w:br/>
        <w:t>The MIT License (MIT)</w:t>
      </w:r>
    </w:p>
    <w:p w14:paraId="4CD72742" w14:textId="77777777" w:rsidR="00000C26" w:rsidRPr="0077598D" w:rsidRDefault="00000C26" w:rsidP="00000C26">
      <w:pPr>
        <w:pStyle w:val="NormalWeb"/>
        <w:shd w:val="clear" w:color="auto" w:fill="FFFFFF"/>
        <w:spacing w:before="150" w:beforeAutospacing="0" w:after="0" w:afterAutospacing="0"/>
        <w:rPr>
          <w:rFonts w:ascii="Arial" w:hAnsi="Arial" w:cs="Arial"/>
          <w:color w:val="333333"/>
          <w:sz w:val="21"/>
          <w:szCs w:val="21"/>
          <w:lang w:val="de-DE"/>
        </w:rPr>
      </w:pPr>
      <w:r w:rsidRPr="0077598D">
        <w:rPr>
          <w:rFonts w:ascii="Arial" w:hAnsi="Arial" w:cs="Arial"/>
          <w:color w:val="333333"/>
          <w:sz w:val="21"/>
          <w:szCs w:val="21"/>
          <w:lang w:val="de-DE"/>
        </w:rPr>
        <w:t>Copyright (c) Sindre Sorhus &lt;sindresorhus@</w:t>
      </w:r>
      <w:hyperlink r:id="rId211" w:history="1">
        <w:r w:rsidRPr="0077598D">
          <w:rPr>
            <w:rStyle w:val="Hyperlink"/>
            <w:rFonts w:ascii="Arial" w:hAnsi="Arial" w:cs="Arial"/>
            <w:color w:val="3572B0"/>
            <w:sz w:val="21"/>
            <w:szCs w:val="21"/>
            <w:lang w:val="de-DE"/>
          </w:rPr>
          <w:t>gmail.com</w:t>
        </w:r>
      </w:hyperlink>
      <w:r w:rsidRPr="0077598D">
        <w:rPr>
          <w:rFonts w:ascii="Arial" w:hAnsi="Arial" w:cs="Arial"/>
          <w:color w:val="333333"/>
          <w:sz w:val="21"/>
          <w:szCs w:val="21"/>
          <w:lang w:val="de-DE"/>
        </w:rPr>
        <w:t>&gt; (</w:t>
      </w:r>
      <w:hyperlink r:id="rId212" w:history="1">
        <w:r w:rsidRPr="0077598D">
          <w:rPr>
            <w:rStyle w:val="Hyperlink"/>
            <w:rFonts w:ascii="Arial" w:hAnsi="Arial" w:cs="Arial"/>
            <w:color w:val="3572B0"/>
            <w:sz w:val="21"/>
            <w:szCs w:val="21"/>
            <w:lang w:val="de-DE"/>
          </w:rPr>
          <w:t>sindresorhus.com</w:t>
        </w:r>
      </w:hyperlink>
      <w:r w:rsidRPr="0077598D">
        <w:rPr>
          <w:rFonts w:ascii="Arial" w:hAnsi="Arial" w:cs="Arial"/>
          <w:color w:val="333333"/>
          <w:sz w:val="21"/>
          <w:szCs w:val="21"/>
          <w:lang w:val="de-DE"/>
        </w:rPr>
        <w:t>)</w:t>
      </w:r>
    </w:p>
    <w:p w14:paraId="7509F83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1A8590F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1116DB7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r>
      <w:r>
        <w:rPr>
          <w:rFonts w:ascii="Arial" w:hAnsi="Arial" w:cs="Arial"/>
          <w:color w:val="333333"/>
          <w:sz w:val="21"/>
          <w:szCs w:val="21"/>
        </w:rPr>
        <w:lastRenderedPageBreak/>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34ED997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A24C65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FD9D13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swagger-methods LICENSE (node_modules\swagger-methods\LICENSE)</w:t>
      </w:r>
      <w:r>
        <w:rPr>
          <w:rFonts w:ascii="Arial" w:hAnsi="Arial" w:cs="Arial"/>
          <w:color w:val="333333"/>
          <w:sz w:val="21"/>
          <w:szCs w:val="21"/>
        </w:rPr>
        <w:br/>
        <w:t>--------------------------------------------------------------------------------</w:t>
      </w:r>
      <w:r>
        <w:rPr>
          <w:rFonts w:ascii="Arial" w:hAnsi="Arial" w:cs="Arial"/>
          <w:color w:val="333333"/>
          <w:sz w:val="21"/>
          <w:szCs w:val="21"/>
        </w:rPr>
        <w:br/>
        <w:t>The MIT License (MIT)</w:t>
      </w:r>
    </w:p>
    <w:p w14:paraId="323C347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 James Messinger</w:t>
      </w:r>
    </w:p>
    <w:p w14:paraId="4AB5EBB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020723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37CAA4A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741BCAD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940DBE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841832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swagger-parser LICENSE (node_modules\swagger-parser\LICENSE)</w:t>
      </w:r>
      <w:r>
        <w:rPr>
          <w:rFonts w:ascii="Arial" w:hAnsi="Arial" w:cs="Arial"/>
          <w:color w:val="333333"/>
          <w:sz w:val="21"/>
          <w:szCs w:val="21"/>
        </w:rPr>
        <w:br/>
        <w:t>--------------------------------------------------------------------------------</w:t>
      </w:r>
      <w:r>
        <w:rPr>
          <w:rFonts w:ascii="Arial" w:hAnsi="Arial" w:cs="Arial"/>
          <w:color w:val="333333"/>
          <w:sz w:val="21"/>
          <w:szCs w:val="21"/>
        </w:rPr>
        <w:br/>
        <w:t>The MIT License (MIT)</w:t>
      </w:r>
    </w:p>
    <w:p w14:paraId="0450BB7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 James Messinger</w:t>
      </w:r>
    </w:p>
    <w:p w14:paraId="2834B7D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097DBDB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37E43D6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r>
      <w:r>
        <w:rPr>
          <w:rFonts w:ascii="Arial" w:hAnsi="Arial" w:cs="Arial"/>
          <w:color w:val="333333"/>
          <w:sz w:val="21"/>
          <w:szCs w:val="21"/>
        </w:rPr>
        <w:lastRenderedPageBreak/>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4A1427B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244005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5CD6B7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topo LICENSE (node_modules\topo\LICENSE)</w:t>
      </w:r>
      <w:r>
        <w:rPr>
          <w:rFonts w:ascii="Arial" w:hAnsi="Arial" w:cs="Arial"/>
          <w:color w:val="333333"/>
          <w:sz w:val="21"/>
          <w:szCs w:val="21"/>
        </w:rPr>
        <w:br/>
        <w:t>--------------------------------------------------------------------------------</w:t>
      </w:r>
      <w:r>
        <w:rPr>
          <w:rFonts w:ascii="Arial" w:hAnsi="Arial" w:cs="Arial"/>
          <w:color w:val="333333"/>
          <w:sz w:val="21"/>
          <w:szCs w:val="21"/>
        </w:rPr>
        <w:br/>
        <w:t>Copyright (c) 2012-2014, Walmart and other contributors.</w:t>
      </w:r>
      <w:r>
        <w:rPr>
          <w:rFonts w:ascii="Arial" w:hAnsi="Arial" w:cs="Arial"/>
          <w:color w:val="333333"/>
          <w:sz w:val="21"/>
          <w:szCs w:val="21"/>
        </w:rPr>
        <w:br/>
        <w:t>All rights reserved.</w:t>
      </w:r>
    </w:p>
    <w:p w14:paraId="34A14D2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2B19276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7F0A448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47F3823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13" w:history="1">
        <w:r>
          <w:rPr>
            <w:rStyle w:val="Hyperlink"/>
            <w:rFonts w:ascii="Arial" w:hAnsi="Arial" w:cs="Arial"/>
            <w:color w:val="3572B0"/>
            <w:sz w:val="21"/>
            <w:szCs w:val="21"/>
          </w:rPr>
          <w:t>https://github.com/hapijs/topo/graphs/contributors</w:t>
        </w:r>
      </w:hyperlink>
      <w:r>
        <w:rPr>
          <w:rFonts w:ascii="Arial" w:hAnsi="Arial" w:cs="Arial"/>
          <w:color w:val="333333"/>
          <w:sz w:val="21"/>
          <w:szCs w:val="21"/>
        </w:rPr>
        <w:br/>
        <w:t>--------------------------------------------------------------------------------</w:t>
      </w:r>
    </w:p>
    <w:p w14:paraId="63D641D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DA84C6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tough-cookie LICENSE (node_modules\tough-cookie\LICENSE)</w:t>
      </w:r>
      <w:r>
        <w:rPr>
          <w:rFonts w:ascii="Arial" w:hAnsi="Arial" w:cs="Arial"/>
          <w:color w:val="333333"/>
          <w:sz w:val="21"/>
          <w:szCs w:val="21"/>
        </w:rPr>
        <w:br/>
        <w:t>--------------------------------------------------------------------------------</w:t>
      </w:r>
      <w:r>
        <w:rPr>
          <w:rFonts w:ascii="Arial" w:hAnsi="Arial" w:cs="Arial"/>
          <w:color w:val="333333"/>
          <w:sz w:val="21"/>
          <w:szCs w:val="21"/>
        </w:rPr>
        <w:br/>
        <w:t>Copyright (c) 2015,</w:t>
      </w:r>
      <w:r>
        <w:rPr>
          <w:rStyle w:val="apple-converted-space"/>
          <w:rFonts w:ascii="Arial" w:hAnsi="Arial" w:cs="Arial"/>
          <w:color w:val="333333"/>
          <w:sz w:val="21"/>
          <w:szCs w:val="21"/>
        </w:rPr>
        <w:t> </w:t>
      </w:r>
      <w:hyperlink r:id="rId214" w:history="1">
        <w:r>
          <w:rPr>
            <w:rStyle w:val="Hyperlink"/>
            <w:rFonts w:ascii="Arial" w:hAnsi="Arial" w:cs="Arial"/>
            <w:color w:val="3572B0"/>
            <w:sz w:val="21"/>
            <w:szCs w:val="21"/>
          </w:rPr>
          <w:t>Salesforce.com</w:t>
        </w:r>
      </w:hyperlink>
      <w:r>
        <w:rPr>
          <w:rFonts w:ascii="Arial" w:hAnsi="Arial" w:cs="Arial"/>
          <w:color w:val="333333"/>
          <w:sz w:val="21"/>
          <w:szCs w:val="21"/>
        </w:rPr>
        <w:t>, Inc.</w:t>
      </w:r>
      <w:r>
        <w:rPr>
          <w:rFonts w:ascii="Arial" w:hAnsi="Arial" w:cs="Arial"/>
          <w:color w:val="333333"/>
          <w:sz w:val="21"/>
          <w:szCs w:val="21"/>
        </w:rPr>
        <w:br/>
        <w:t>All rights reserved.</w:t>
      </w:r>
    </w:p>
    <w:p w14:paraId="2C8855A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 modification, are permitted provided that the following conditions are met:</w:t>
      </w:r>
    </w:p>
    <w:p w14:paraId="054AA4A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1. Redistributions of source code must retain the above copyright notice, this list of conditions and the following disclaimer.</w:t>
      </w:r>
    </w:p>
    <w:p w14:paraId="1B9BBBB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 Redistributions in binary form must reproduce the above copyright notice, this list of conditions and the following disclaimer in the documentation and/or other materials provided with the distribution.</w:t>
      </w:r>
    </w:p>
    <w:p w14:paraId="407C360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3. Neither the name of</w:t>
      </w:r>
      <w:r>
        <w:rPr>
          <w:rStyle w:val="apple-converted-space"/>
          <w:rFonts w:ascii="Arial" w:hAnsi="Arial" w:cs="Arial"/>
          <w:color w:val="333333"/>
          <w:sz w:val="21"/>
          <w:szCs w:val="21"/>
        </w:rPr>
        <w:t> </w:t>
      </w:r>
      <w:hyperlink r:id="rId215" w:history="1">
        <w:r>
          <w:rPr>
            <w:rStyle w:val="Hyperlink"/>
            <w:rFonts w:ascii="Arial" w:hAnsi="Arial" w:cs="Arial"/>
            <w:color w:val="3572B0"/>
            <w:sz w:val="21"/>
            <w:szCs w:val="21"/>
          </w:rPr>
          <w:t>Salesforce.com</w:t>
        </w:r>
      </w:hyperlink>
      <w:r>
        <w:rPr>
          <w:rStyle w:val="apple-converted-space"/>
          <w:rFonts w:ascii="Arial" w:hAnsi="Arial" w:cs="Arial"/>
          <w:color w:val="333333"/>
          <w:sz w:val="21"/>
          <w:szCs w:val="21"/>
        </w:rPr>
        <w:t> </w:t>
      </w:r>
      <w:r>
        <w:rPr>
          <w:rFonts w:ascii="Arial" w:hAnsi="Arial" w:cs="Arial"/>
          <w:color w:val="333333"/>
          <w:sz w:val="21"/>
          <w:szCs w:val="21"/>
        </w:rPr>
        <w:t>nor the names of its contributors may be used to endorse or promote products derived from this software without specific prior written permission.</w:t>
      </w:r>
    </w:p>
    <w:p w14:paraId="7831F51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F93B2C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03DF38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following exceptions apply:</w:t>
      </w:r>
    </w:p>
    <w:p w14:paraId="73B4523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7C2EF7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`public_suffix_list.dat` was obtained from</w:t>
      </w:r>
      <w:r>
        <w:rPr>
          <w:rFonts w:ascii="Arial" w:hAnsi="Arial" w:cs="Arial"/>
          <w:color w:val="333333"/>
          <w:sz w:val="21"/>
          <w:szCs w:val="21"/>
        </w:rPr>
        <w:br/>
        <w:t>&lt;</w:t>
      </w:r>
      <w:hyperlink r:id="rId216" w:history="1">
        <w:r>
          <w:rPr>
            <w:rStyle w:val="Hyperlink"/>
            <w:rFonts w:ascii="Arial" w:hAnsi="Arial" w:cs="Arial"/>
            <w:color w:val="3572B0"/>
            <w:sz w:val="21"/>
            <w:szCs w:val="21"/>
          </w:rPr>
          <w:t>https://publicsuffix.org/list/public_suffix_list.dat</w:t>
        </w:r>
      </w:hyperlink>
      <w:r>
        <w:rPr>
          <w:rFonts w:ascii="Arial" w:hAnsi="Arial" w:cs="Arial"/>
          <w:color w:val="333333"/>
          <w:sz w:val="21"/>
          <w:szCs w:val="21"/>
        </w:rPr>
        <w:t>&gt; via</w:t>
      </w:r>
      <w:r>
        <w:rPr>
          <w:rFonts w:ascii="Arial" w:hAnsi="Arial" w:cs="Arial"/>
          <w:color w:val="333333"/>
          <w:sz w:val="21"/>
          <w:szCs w:val="21"/>
        </w:rPr>
        <w:br/>
        <w:t>&lt;</w:t>
      </w:r>
      <w:hyperlink r:id="rId217" w:history="1">
        <w:r>
          <w:rPr>
            <w:rStyle w:val="Hyperlink"/>
            <w:rFonts w:ascii="Arial" w:hAnsi="Arial" w:cs="Arial"/>
            <w:color w:val="3572B0"/>
            <w:sz w:val="21"/>
            <w:szCs w:val="21"/>
          </w:rPr>
          <w:t>http://publicsuffix.org</w:t>
        </w:r>
      </w:hyperlink>
      <w:r>
        <w:rPr>
          <w:rFonts w:ascii="Arial" w:hAnsi="Arial" w:cs="Arial"/>
          <w:color w:val="333333"/>
          <w:sz w:val="21"/>
          <w:szCs w:val="21"/>
        </w:rPr>
        <w:t>&gt;. The license for this file is MPL/2.0. The header of</w:t>
      </w:r>
      <w:r>
        <w:rPr>
          <w:rFonts w:ascii="Arial" w:hAnsi="Arial" w:cs="Arial"/>
          <w:color w:val="333333"/>
          <w:sz w:val="21"/>
          <w:szCs w:val="21"/>
        </w:rPr>
        <w:br/>
        <w:t>that file reads as follows:</w:t>
      </w:r>
    </w:p>
    <w:p w14:paraId="3C692F8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This Source Code Form is subject to the terms of the Mozilla Public</w:t>
      </w:r>
      <w:r>
        <w:rPr>
          <w:rFonts w:ascii="Arial" w:hAnsi="Arial" w:cs="Arial"/>
          <w:color w:val="333333"/>
          <w:sz w:val="21"/>
          <w:szCs w:val="21"/>
        </w:rPr>
        <w:br/>
        <w:t>// License, v. 2.0. If a copy of the MPL was not distributed with this</w:t>
      </w:r>
      <w:r>
        <w:rPr>
          <w:rFonts w:ascii="Arial" w:hAnsi="Arial" w:cs="Arial"/>
          <w:color w:val="333333"/>
          <w:sz w:val="21"/>
          <w:szCs w:val="21"/>
        </w:rPr>
        <w:br/>
        <w:t>// file, You can obtain one at</w:t>
      </w:r>
      <w:r>
        <w:rPr>
          <w:rStyle w:val="apple-converted-space"/>
          <w:rFonts w:ascii="Arial" w:hAnsi="Arial" w:cs="Arial"/>
          <w:color w:val="333333"/>
          <w:sz w:val="21"/>
          <w:szCs w:val="21"/>
        </w:rPr>
        <w:t> </w:t>
      </w:r>
      <w:hyperlink r:id="rId218" w:history="1">
        <w:r>
          <w:rPr>
            <w:rStyle w:val="Hyperlink"/>
            <w:rFonts w:ascii="Arial" w:hAnsi="Arial" w:cs="Arial"/>
            <w:color w:val="3572B0"/>
            <w:sz w:val="21"/>
            <w:szCs w:val="21"/>
          </w:rPr>
          <w:t>http://mozilla.org/MPL/2.0/</w:t>
        </w:r>
      </w:hyperlink>
      <w:r>
        <w:rPr>
          <w:rFonts w:ascii="Arial" w:hAnsi="Arial" w:cs="Arial"/>
          <w:color w:val="333333"/>
          <w:sz w:val="21"/>
          <w:szCs w:val="21"/>
        </w:rPr>
        <w:t>.</w:t>
      </w:r>
    </w:p>
    <w:p w14:paraId="2A500CBB" w14:textId="77777777" w:rsidR="00000C26" w:rsidRPr="0077598D"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77598D">
        <w:rPr>
          <w:rFonts w:ascii="Arial" w:hAnsi="Arial" w:cs="Arial"/>
          <w:color w:val="333333"/>
          <w:sz w:val="21"/>
          <w:szCs w:val="21"/>
          <w:lang w:val="fr-FR"/>
        </w:rPr>
        <w:t>--------------------------------------------------------------------------------</w:t>
      </w:r>
    </w:p>
    <w:p w14:paraId="5C05237F" w14:textId="77777777" w:rsidR="00000C26" w:rsidRPr="0077598D"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77598D">
        <w:rPr>
          <w:rFonts w:ascii="Arial" w:hAnsi="Arial" w:cs="Arial"/>
          <w:color w:val="333333"/>
          <w:sz w:val="21"/>
          <w:szCs w:val="21"/>
          <w:lang w:val="fr-FR"/>
        </w:rPr>
        <w:t> </w:t>
      </w:r>
    </w:p>
    <w:p w14:paraId="4C2F9681" w14:textId="77777777" w:rsidR="00000C26" w:rsidRPr="0077598D"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77598D">
        <w:rPr>
          <w:rFonts w:ascii="Arial" w:hAnsi="Arial" w:cs="Arial"/>
          <w:color w:val="333333"/>
          <w:sz w:val="21"/>
          <w:szCs w:val="21"/>
          <w:lang w:val="fr-FR"/>
        </w:rPr>
        <w:t>--------------------------------------------------------------------------------</w:t>
      </w:r>
      <w:r w:rsidRPr="0077598D">
        <w:rPr>
          <w:rFonts w:ascii="Arial" w:hAnsi="Arial" w:cs="Arial"/>
          <w:color w:val="333333"/>
          <w:sz w:val="21"/>
          <w:szCs w:val="21"/>
          <w:lang w:val="fr-FR"/>
        </w:rPr>
        <w:br/>
        <w:t>tunnel-agent LICENSE (node_modules\tunnel-agent\LICENSE)</w:t>
      </w:r>
      <w:r w:rsidRPr="0077598D">
        <w:rPr>
          <w:rFonts w:ascii="Arial" w:hAnsi="Arial" w:cs="Arial"/>
          <w:color w:val="333333"/>
          <w:sz w:val="21"/>
          <w:szCs w:val="21"/>
          <w:lang w:val="fr-FR"/>
        </w:rPr>
        <w:br/>
        <w:t>--------------------------------------------------------------------------------</w:t>
      </w:r>
      <w:r w:rsidRPr="0077598D">
        <w:rPr>
          <w:rFonts w:ascii="Arial" w:hAnsi="Arial" w:cs="Arial"/>
          <w:color w:val="333333"/>
          <w:sz w:val="21"/>
          <w:szCs w:val="21"/>
          <w:lang w:val="fr-FR"/>
        </w:rPr>
        <w:br/>
        <w:t>Apache License</w:t>
      </w:r>
    </w:p>
    <w:p w14:paraId="58ADA4C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Version 2.0, January 2004</w:t>
      </w:r>
    </w:p>
    <w:p w14:paraId="189694C6" w14:textId="77777777" w:rsidR="00000C26" w:rsidRDefault="00AB6AA4" w:rsidP="00000C26">
      <w:pPr>
        <w:pStyle w:val="NormalWeb"/>
        <w:shd w:val="clear" w:color="auto" w:fill="FFFFFF"/>
        <w:spacing w:before="150" w:beforeAutospacing="0" w:after="0" w:afterAutospacing="0"/>
        <w:rPr>
          <w:rFonts w:ascii="Arial" w:hAnsi="Arial" w:cs="Arial"/>
          <w:color w:val="333333"/>
          <w:sz w:val="21"/>
          <w:szCs w:val="21"/>
        </w:rPr>
      </w:pPr>
      <w:hyperlink r:id="rId219" w:history="1">
        <w:r w:rsidR="00000C26">
          <w:rPr>
            <w:rStyle w:val="Hyperlink"/>
            <w:rFonts w:ascii="Arial" w:hAnsi="Arial" w:cs="Arial"/>
            <w:color w:val="3572B0"/>
            <w:sz w:val="21"/>
            <w:szCs w:val="21"/>
          </w:rPr>
          <w:t>http://www.apache.org/licenses/</w:t>
        </w:r>
      </w:hyperlink>
    </w:p>
    <w:p w14:paraId="63D631C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TERMS AND CONDITIONS FOR USE, REPRODUCTION, AND DISTRIBUTION</w:t>
      </w:r>
    </w:p>
    <w:p w14:paraId="2B4105A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Definitions.</w:t>
      </w:r>
    </w:p>
    <w:p w14:paraId="78818C8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"License" shall mean the terms and conditions for use, reproduction, and distribution as defined by Sections 1 through 9 of this document.</w:t>
      </w:r>
    </w:p>
    <w:p w14:paraId="1CF9539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"Licensor" shall mean the copyright owner or entity authorized by the copyright owner that is granting the License.</w:t>
      </w:r>
    </w:p>
    <w:p w14:paraId="2407957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51FD4A5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(or "Your") shall mean an individual or Legal Entity exercising permissions granted by this License.</w:t>
      </w:r>
    </w:p>
    <w:p w14:paraId="7D191B0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"Source" form shall mean the preferred form for making modifications, including but not limited to software source code, documentation source, and configuration files.</w:t>
      </w:r>
    </w:p>
    <w:p w14:paraId="472FDE2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"Object" form shall mean any form resulting from mechanical transformation or translation of a Source form, including but not limited to compiled object code, generated documentation, and conversions to other media types.</w:t>
      </w:r>
    </w:p>
    <w:p w14:paraId="126B220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"Work" shall mean the work of authorship, whether in Source or Object form, made available under the License, as indicated by a copyright notice that is included in or attached to the work (an example is provided in the Appendix below).</w:t>
      </w:r>
    </w:p>
    <w:p w14:paraId="3304B9B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575649A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2455264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"Contributor" shall mean Licensor and any individual or Legal Entity on behalf of whom a Contribution has been received by Licensor and subsequently incorporated within the Work.</w:t>
      </w:r>
    </w:p>
    <w:p w14:paraId="71AB112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4ABD829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6348E10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4. Redistribution. You may reproduce and distribute copies of the Work or Derivative Works thereof in any medium, with or without modifications, and in Source or Object form, provided that You meet the following conditions:</w:t>
      </w:r>
    </w:p>
    <w:p w14:paraId="7DECDBF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must give any other recipients of the Work or Derivative Works a copy of this License; and</w:t>
      </w:r>
    </w:p>
    <w:p w14:paraId="02C0B06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must cause any modified files to carry prominent notices stating that You changed the files; and</w:t>
      </w:r>
    </w:p>
    <w:p w14:paraId="353C7FD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6D0130D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61BAF7B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5CBD815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6D17D55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4660A30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45A37F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w:t>
      </w:r>
      <w:r>
        <w:rPr>
          <w:rFonts w:ascii="Arial" w:hAnsi="Arial" w:cs="Arial"/>
          <w:color w:val="333333"/>
          <w:sz w:val="21"/>
          <w:szCs w:val="21"/>
        </w:rPr>
        <w:lastRenderedPageBreak/>
        <w:t>any other Contributor, and only if You agree to indemnify, defend, and hold each Contributor harmless for any liability incurred by, or claims asserted against, such Contributor by reason of your accepting any such warranty or additional liability.</w:t>
      </w:r>
    </w:p>
    <w:p w14:paraId="1421564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END OF TERMS AND CONDITIONS</w:t>
      </w:r>
      <w:r>
        <w:rPr>
          <w:rFonts w:ascii="Arial" w:hAnsi="Arial" w:cs="Arial"/>
          <w:color w:val="333333"/>
          <w:sz w:val="21"/>
          <w:szCs w:val="21"/>
        </w:rPr>
        <w:br/>
        <w:t>--------------------------------------------------------------------------------</w:t>
      </w:r>
    </w:p>
    <w:p w14:paraId="5DF76B9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7E811A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tweetnacl LICENSE (node_modules\tweetnacl\LICENSE)</w:t>
      </w:r>
      <w:r>
        <w:rPr>
          <w:rFonts w:ascii="Arial" w:hAnsi="Arial" w:cs="Arial"/>
          <w:color w:val="333333"/>
          <w:sz w:val="21"/>
          <w:szCs w:val="21"/>
        </w:rPr>
        <w:br/>
        <w:t>--------------------------------------------------------------------------------</w:t>
      </w:r>
      <w:r>
        <w:rPr>
          <w:rFonts w:ascii="Arial" w:hAnsi="Arial" w:cs="Arial"/>
          <w:color w:val="333333"/>
          <w:sz w:val="21"/>
          <w:szCs w:val="21"/>
        </w:rPr>
        <w:br/>
        <w:t>This is free and unencumbered software released into the public domain.</w:t>
      </w:r>
    </w:p>
    <w:p w14:paraId="1CF9B5D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Anyone is free to copy, modify, publish, use, compile, sell, or</w:t>
      </w:r>
      <w:r>
        <w:rPr>
          <w:rFonts w:ascii="Arial" w:hAnsi="Arial" w:cs="Arial"/>
          <w:color w:val="333333"/>
          <w:sz w:val="21"/>
          <w:szCs w:val="21"/>
        </w:rPr>
        <w:br/>
        <w:t>distribute this software, either in source code form or as a compiled</w:t>
      </w:r>
      <w:r>
        <w:rPr>
          <w:rFonts w:ascii="Arial" w:hAnsi="Arial" w:cs="Arial"/>
          <w:color w:val="333333"/>
          <w:sz w:val="21"/>
          <w:szCs w:val="21"/>
        </w:rPr>
        <w:br/>
        <w:t>binary, for any purpose, commercial or non-commercial, and by any</w:t>
      </w:r>
      <w:r>
        <w:rPr>
          <w:rFonts w:ascii="Arial" w:hAnsi="Arial" w:cs="Arial"/>
          <w:color w:val="333333"/>
          <w:sz w:val="21"/>
          <w:szCs w:val="21"/>
        </w:rPr>
        <w:br/>
        <w:t>means.</w:t>
      </w:r>
    </w:p>
    <w:p w14:paraId="32C1DD4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jurisdictions that recognize copyright laws, the author or authors</w:t>
      </w:r>
      <w:r>
        <w:rPr>
          <w:rFonts w:ascii="Arial" w:hAnsi="Arial" w:cs="Arial"/>
          <w:color w:val="333333"/>
          <w:sz w:val="21"/>
          <w:szCs w:val="21"/>
        </w:rPr>
        <w:br/>
        <w:t>of this software dedicate any and all copyright interest in the</w:t>
      </w:r>
      <w:r>
        <w:rPr>
          <w:rFonts w:ascii="Arial" w:hAnsi="Arial" w:cs="Arial"/>
          <w:color w:val="333333"/>
          <w:sz w:val="21"/>
          <w:szCs w:val="21"/>
        </w:rPr>
        <w:br/>
        <w:t>software to the public domain. We make this dedication for the benefit</w:t>
      </w:r>
      <w:r>
        <w:rPr>
          <w:rFonts w:ascii="Arial" w:hAnsi="Arial" w:cs="Arial"/>
          <w:color w:val="333333"/>
          <w:sz w:val="21"/>
          <w:szCs w:val="21"/>
        </w:rPr>
        <w:br/>
        <w:t>of the public at large and to the detriment of our heirs and</w:t>
      </w:r>
      <w:r>
        <w:rPr>
          <w:rFonts w:ascii="Arial" w:hAnsi="Arial" w:cs="Arial"/>
          <w:color w:val="333333"/>
          <w:sz w:val="21"/>
          <w:szCs w:val="21"/>
        </w:rPr>
        <w:br/>
        <w:t>successors. We intend this dedication to be an overt act of</w:t>
      </w:r>
      <w:r>
        <w:rPr>
          <w:rFonts w:ascii="Arial" w:hAnsi="Arial" w:cs="Arial"/>
          <w:color w:val="333333"/>
          <w:sz w:val="21"/>
          <w:szCs w:val="21"/>
        </w:rPr>
        <w:br/>
        <w:t>relinquishment in perpetuity of all present and future rights to this</w:t>
      </w:r>
      <w:r>
        <w:rPr>
          <w:rFonts w:ascii="Arial" w:hAnsi="Arial" w:cs="Arial"/>
          <w:color w:val="333333"/>
          <w:sz w:val="21"/>
          <w:szCs w:val="21"/>
        </w:rPr>
        <w:br/>
        <w:t>software under copyright law.</w:t>
      </w:r>
    </w:p>
    <w:p w14:paraId="52530DB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 NONINFRINGEMENT.</w:t>
      </w:r>
      <w:r>
        <w:rPr>
          <w:rFonts w:ascii="Arial" w:hAnsi="Arial" w:cs="Arial"/>
          <w:color w:val="333333"/>
          <w:sz w:val="21"/>
          <w:szCs w:val="21"/>
        </w:rPr>
        <w:br/>
        <w:t>IN NO EVENT SHALL THE AUTHORS BE LIABLE FOR ANY CLAIM, DAMAGES OR</w:t>
      </w:r>
      <w:r>
        <w:rPr>
          <w:rFonts w:ascii="Arial" w:hAnsi="Arial" w:cs="Arial"/>
          <w:color w:val="333333"/>
          <w:sz w:val="21"/>
          <w:szCs w:val="21"/>
        </w:rPr>
        <w:br/>
        <w:t>OTHER LIABILITY, WHETHER IN AN ACTION OF CONTRACT, TORT OR OTHERWISE,</w:t>
      </w:r>
      <w:r>
        <w:rPr>
          <w:rFonts w:ascii="Arial" w:hAnsi="Arial" w:cs="Arial"/>
          <w:color w:val="333333"/>
          <w:sz w:val="21"/>
          <w:szCs w:val="21"/>
        </w:rPr>
        <w:br/>
        <w:t>ARISING FROM, OUT OF OR IN CONNECTION WITH THE SOFTWARE OR THE USE OR</w:t>
      </w:r>
      <w:r>
        <w:rPr>
          <w:rFonts w:ascii="Arial" w:hAnsi="Arial" w:cs="Arial"/>
          <w:color w:val="333333"/>
          <w:sz w:val="21"/>
          <w:szCs w:val="21"/>
        </w:rPr>
        <w:br/>
        <w:t>OTHER DEALINGS IN THE SOFTWARE.</w:t>
      </w:r>
    </w:p>
    <w:p w14:paraId="5742EBC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For more information, please refer to &lt;</w:t>
      </w:r>
      <w:hyperlink r:id="rId220" w:history="1">
        <w:r>
          <w:rPr>
            <w:rStyle w:val="Hyperlink"/>
            <w:rFonts w:ascii="Arial" w:hAnsi="Arial" w:cs="Arial"/>
            <w:color w:val="3572B0"/>
            <w:sz w:val="21"/>
            <w:szCs w:val="21"/>
          </w:rPr>
          <w:t>http://unlicense.org</w:t>
        </w:r>
      </w:hyperlink>
      <w:r>
        <w:rPr>
          <w:rFonts w:ascii="Arial" w:hAnsi="Arial" w:cs="Arial"/>
          <w:color w:val="333333"/>
          <w:sz w:val="21"/>
          <w:szCs w:val="21"/>
        </w:rPr>
        <w:t>&gt;</w:t>
      </w:r>
    </w:p>
    <w:p w14:paraId="3D5CA64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664FD3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B52082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traverse LICENSE (node_modules\traverse\LICENSE)</w:t>
      </w:r>
      <w:r>
        <w:rPr>
          <w:rFonts w:ascii="Arial" w:hAnsi="Arial" w:cs="Arial"/>
          <w:color w:val="333333"/>
          <w:sz w:val="21"/>
          <w:szCs w:val="21"/>
        </w:rPr>
        <w:br/>
        <w:t>--------------------------------------------------------------------------------</w:t>
      </w:r>
      <w:r>
        <w:rPr>
          <w:rFonts w:ascii="Arial" w:hAnsi="Arial" w:cs="Arial"/>
          <w:color w:val="333333"/>
          <w:sz w:val="21"/>
          <w:szCs w:val="21"/>
        </w:rPr>
        <w:br/>
        <w:t>Copyright 2010 James Halliday (mail@</w:t>
      </w:r>
      <w:hyperlink r:id="rId221" w:history="1">
        <w:r>
          <w:rPr>
            <w:rStyle w:val="Hyperlink"/>
            <w:rFonts w:ascii="Arial" w:hAnsi="Arial" w:cs="Arial"/>
            <w:color w:val="3572B0"/>
            <w:sz w:val="21"/>
            <w:szCs w:val="21"/>
          </w:rPr>
          <w:t>substack.net</w:t>
        </w:r>
      </w:hyperlink>
      <w:r>
        <w:rPr>
          <w:rFonts w:ascii="Arial" w:hAnsi="Arial" w:cs="Arial"/>
          <w:color w:val="333333"/>
          <w:sz w:val="21"/>
          <w:szCs w:val="21"/>
        </w:rPr>
        <w:t>)</w:t>
      </w:r>
    </w:p>
    <w:p w14:paraId="650ED73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project is free software released under the MIT/X11 license:</w:t>
      </w:r>
      <w:r>
        <w:rPr>
          <w:rFonts w:ascii="Arial" w:hAnsi="Arial" w:cs="Arial"/>
          <w:color w:val="333333"/>
          <w:sz w:val="21"/>
          <w:szCs w:val="21"/>
        </w:rPr>
        <w:br/>
      </w:r>
      <w:hyperlink r:id="rId222" w:history="1">
        <w:r>
          <w:rPr>
            <w:rStyle w:val="Hyperlink"/>
            <w:rFonts w:ascii="Arial" w:hAnsi="Arial" w:cs="Arial"/>
            <w:color w:val="3572B0"/>
            <w:sz w:val="21"/>
            <w:szCs w:val="21"/>
          </w:rPr>
          <w:t>http://www.opensource.org/licenses/mit-license.php</w:t>
        </w:r>
      </w:hyperlink>
    </w:p>
    <w:p w14:paraId="056260A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2010 James Halliday (mail@</w:t>
      </w:r>
      <w:hyperlink r:id="rId223" w:history="1">
        <w:r>
          <w:rPr>
            <w:rStyle w:val="Hyperlink"/>
            <w:rFonts w:ascii="Arial" w:hAnsi="Arial" w:cs="Arial"/>
            <w:color w:val="3572B0"/>
            <w:sz w:val="21"/>
            <w:szCs w:val="21"/>
          </w:rPr>
          <w:t>substack.net</w:t>
        </w:r>
      </w:hyperlink>
      <w:r>
        <w:rPr>
          <w:rFonts w:ascii="Arial" w:hAnsi="Arial" w:cs="Arial"/>
          <w:color w:val="333333"/>
          <w:sz w:val="21"/>
          <w:szCs w:val="21"/>
        </w:rPr>
        <w:t>)</w:t>
      </w:r>
    </w:p>
    <w:p w14:paraId="2A227EB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08643E7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above copyright notice and this permission notice shall be included in</w:t>
      </w:r>
      <w:r>
        <w:rPr>
          <w:rFonts w:ascii="Arial" w:hAnsi="Arial" w:cs="Arial"/>
          <w:color w:val="333333"/>
          <w:sz w:val="21"/>
          <w:szCs w:val="21"/>
        </w:rPr>
        <w:br/>
        <w:t>all copies or substantial portions of the Software.</w:t>
      </w:r>
    </w:p>
    <w:p w14:paraId="08BC80F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42AB7C1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7C520D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08A2D8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uglify-js LICENSE (node_modules\uglify-js\LICENSE)</w:t>
      </w:r>
      <w:r>
        <w:rPr>
          <w:rFonts w:ascii="Arial" w:hAnsi="Arial" w:cs="Arial"/>
          <w:color w:val="333333"/>
          <w:sz w:val="21"/>
          <w:szCs w:val="21"/>
        </w:rPr>
        <w:br/>
        <w:t>--------------------------------------------------------------------------------</w:t>
      </w:r>
      <w:r>
        <w:rPr>
          <w:rFonts w:ascii="Arial" w:hAnsi="Arial" w:cs="Arial"/>
          <w:color w:val="333333"/>
          <w:sz w:val="21"/>
          <w:szCs w:val="21"/>
        </w:rPr>
        <w:br/>
        <w:t>UglifyJS is released under the BSD license:</w:t>
      </w:r>
    </w:p>
    <w:p w14:paraId="00006D5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2012-2013 (c) Mihai Bazon &lt;mihai.bazon@</w:t>
      </w:r>
      <w:hyperlink r:id="rId224" w:history="1">
        <w:r>
          <w:rPr>
            <w:rStyle w:val="Hyperlink"/>
            <w:rFonts w:ascii="Arial" w:hAnsi="Arial" w:cs="Arial"/>
            <w:color w:val="3572B0"/>
            <w:sz w:val="21"/>
            <w:szCs w:val="21"/>
          </w:rPr>
          <w:t>gmail.com</w:t>
        </w:r>
      </w:hyperlink>
      <w:r>
        <w:rPr>
          <w:rFonts w:ascii="Arial" w:hAnsi="Arial" w:cs="Arial"/>
          <w:color w:val="333333"/>
          <w:sz w:val="21"/>
          <w:szCs w:val="21"/>
        </w:rPr>
        <w:t>&gt;</w:t>
      </w:r>
    </w:p>
    <w:p w14:paraId="2B6F03A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w:t>
      </w:r>
      <w:r>
        <w:rPr>
          <w:rFonts w:ascii="Arial" w:hAnsi="Arial" w:cs="Arial"/>
          <w:color w:val="333333"/>
          <w:sz w:val="21"/>
          <w:szCs w:val="21"/>
        </w:rPr>
        <w:br/>
        <w:t>are met:</w:t>
      </w:r>
    </w:p>
    <w:p w14:paraId="5CEC438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w:t>
      </w:r>
      <w:r>
        <w:rPr>
          <w:rFonts w:ascii="Arial" w:hAnsi="Arial" w:cs="Arial"/>
          <w:color w:val="333333"/>
          <w:sz w:val="21"/>
          <w:szCs w:val="21"/>
        </w:rPr>
        <w:br/>
        <w:t>copyright notice, this list of conditions and the following</w:t>
      </w:r>
      <w:r>
        <w:rPr>
          <w:rFonts w:ascii="Arial" w:hAnsi="Arial" w:cs="Arial"/>
          <w:color w:val="333333"/>
          <w:sz w:val="21"/>
          <w:szCs w:val="21"/>
        </w:rPr>
        <w:br/>
        <w:t>disclaimer.</w:t>
      </w:r>
    </w:p>
    <w:p w14:paraId="6EE8B26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in binary form must reproduce the above</w:t>
      </w:r>
      <w:r>
        <w:rPr>
          <w:rFonts w:ascii="Arial" w:hAnsi="Arial" w:cs="Arial"/>
          <w:color w:val="333333"/>
          <w:sz w:val="21"/>
          <w:szCs w:val="21"/>
        </w:rPr>
        <w:br/>
        <w:t>copyright notice, this list of conditions and the following</w:t>
      </w:r>
      <w:r>
        <w:rPr>
          <w:rFonts w:ascii="Arial" w:hAnsi="Arial" w:cs="Arial"/>
          <w:color w:val="333333"/>
          <w:sz w:val="21"/>
          <w:szCs w:val="21"/>
        </w:rPr>
        <w:br/>
        <w:t>disclaimer in the documentation and/or other materials</w:t>
      </w:r>
      <w:r>
        <w:rPr>
          <w:rFonts w:ascii="Arial" w:hAnsi="Arial" w:cs="Arial"/>
          <w:color w:val="333333"/>
          <w:sz w:val="21"/>
          <w:szCs w:val="21"/>
        </w:rPr>
        <w:br/>
        <w:t>provided with the distribution.</w:t>
      </w:r>
    </w:p>
    <w:p w14:paraId="70119B2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 “AS IS” AND ANY</w:t>
      </w:r>
      <w:r>
        <w:rPr>
          <w:rFonts w:ascii="Arial" w:hAnsi="Arial" w:cs="Arial"/>
          <w:color w:val="333333"/>
          <w:sz w:val="21"/>
          <w:szCs w:val="21"/>
        </w:rPr>
        <w:br/>
        <w:t>EXPRESS OR IMPLIED WARRANTIES, INCLUDING, BUT NOT LIMITED TO, THE</w:t>
      </w:r>
      <w:r>
        <w:rPr>
          <w:rFonts w:ascii="Arial" w:hAnsi="Arial" w:cs="Arial"/>
          <w:color w:val="333333"/>
          <w:sz w:val="21"/>
          <w:szCs w:val="21"/>
        </w:rPr>
        <w:br/>
        <w:t>IMPLIED WARRANTIES OF MERCHANTABILITY AND FITNESS FOR A PARTICULAR</w:t>
      </w:r>
      <w:r>
        <w:rPr>
          <w:rFonts w:ascii="Arial" w:hAnsi="Arial" w:cs="Arial"/>
          <w:color w:val="333333"/>
          <w:sz w:val="21"/>
          <w:szCs w:val="21"/>
        </w:rPr>
        <w:br/>
        <w:t>PURPOSE ARE DISCLAIMED. IN NO EVENT SHALL THE COPYRIGHT HOLDER BE</w:t>
      </w:r>
      <w:r>
        <w:rPr>
          <w:rFonts w:ascii="Arial" w:hAnsi="Arial" w:cs="Arial"/>
          <w:color w:val="333333"/>
          <w:sz w:val="21"/>
          <w:szCs w:val="21"/>
        </w:rPr>
        <w:br/>
        <w:t>LIABLE FOR ANY DIRECT, INDIRECT, INCIDENTAL, SPECIAL, EXEMPLARY,</w:t>
      </w:r>
      <w:r>
        <w:rPr>
          <w:rFonts w:ascii="Arial" w:hAnsi="Arial" w:cs="Arial"/>
          <w:color w:val="333333"/>
          <w:sz w:val="21"/>
          <w:szCs w:val="21"/>
        </w:rPr>
        <w:br/>
        <w:t>OR CONSEQUENTIAL DAMAGES (INCLUDING, BUT NOT LIMITED TO,</w:t>
      </w:r>
      <w:r>
        <w:rPr>
          <w:rFonts w:ascii="Arial" w:hAnsi="Arial" w:cs="Arial"/>
          <w:color w:val="333333"/>
          <w:sz w:val="21"/>
          <w:szCs w:val="21"/>
        </w:rPr>
        <w:br/>
        <w:t>PROCUREMENT OF SUBSTITUTE GOODS OR SERVICES; LOSS OF USE, DATA, OR</w:t>
      </w:r>
      <w:r>
        <w:rPr>
          <w:rFonts w:ascii="Arial" w:hAnsi="Arial" w:cs="Arial"/>
          <w:color w:val="333333"/>
          <w:sz w:val="21"/>
          <w:szCs w:val="21"/>
        </w:rPr>
        <w:br/>
        <w:t>PROFITS; OR BUSINESS INTERRUPTION) HOWEVER CAUSED AND ON ANY</w:t>
      </w:r>
      <w:r>
        <w:rPr>
          <w:rFonts w:ascii="Arial" w:hAnsi="Arial" w:cs="Arial"/>
          <w:color w:val="333333"/>
          <w:sz w:val="21"/>
          <w:szCs w:val="21"/>
        </w:rPr>
        <w:br/>
        <w:t>THEORY OF LIABILITY, WHETHER IN CONTRACT, STRICT LIABILITY, OR</w:t>
      </w:r>
      <w:r>
        <w:rPr>
          <w:rFonts w:ascii="Arial" w:hAnsi="Arial" w:cs="Arial"/>
          <w:color w:val="333333"/>
          <w:sz w:val="21"/>
          <w:szCs w:val="21"/>
        </w:rPr>
        <w:br/>
        <w:t>TORT (INCLUDING NEGLIGENCE OR OTHERWISE) ARISING IN ANY WAY OUT OF</w:t>
      </w:r>
      <w:r>
        <w:rPr>
          <w:rFonts w:ascii="Arial" w:hAnsi="Arial" w:cs="Arial"/>
          <w:color w:val="333333"/>
          <w:sz w:val="21"/>
          <w:szCs w:val="21"/>
        </w:rPr>
        <w:br/>
        <w:t>THE USE OF THIS SOFTWARE, EVEN IF ADVISED OF THE POSSIBILITY OF</w:t>
      </w:r>
      <w:r>
        <w:rPr>
          <w:rFonts w:ascii="Arial" w:hAnsi="Arial" w:cs="Arial"/>
          <w:color w:val="333333"/>
          <w:sz w:val="21"/>
          <w:szCs w:val="21"/>
        </w:rPr>
        <w:br/>
        <w:t>SUCH DAMAGE.</w:t>
      </w:r>
    </w:p>
    <w:p w14:paraId="6E7ABAD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55E3AB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B00823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uglify-to-browserify LICENSE (node_modules\uglify-to-browserify\LICENSE)</w:t>
      </w:r>
      <w:r>
        <w:rPr>
          <w:rFonts w:ascii="Arial" w:hAnsi="Arial" w:cs="Arial"/>
          <w:color w:val="333333"/>
          <w:sz w:val="21"/>
          <w:szCs w:val="21"/>
        </w:rPr>
        <w:br/>
        <w:t>--------------------------------------------------------------------------------</w:t>
      </w:r>
      <w:r>
        <w:rPr>
          <w:rFonts w:ascii="Arial" w:hAnsi="Arial" w:cs="Arial"/>
          <w:color w:val="333333"/>
          <w:sz w:val="21"/>
          <w:szCs w:val="21"/>
        </w:rPr>
        <w:br/>
        <w:t>Copyright (c) 2013 Forbes Lindesay</w:t>
      </w:r>
    </w:p>
    <w:p w14:paraId="1D91115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6152EC6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4544154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r>
        <w:rPr>
          <w:rFonts w:ascii="Arial" w:hAnsi="Arial" w:cs="Arial"/>
          <w:color w:val="333333"/>
          <w:sz w:val="21"/>
          <w:szCs w:val="21"/>
        </w:rPr>
        <w:br/>
        <w:t>--------------------------------------------------------------------------------</w:t>
      </w:r>
    </w:p>
    <w:p w14:paraId="5FF1AAF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538EC4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ultron LICENSE (node_modules\ultron\LICENSE)</w:t>
      </w:r>
      <w:r>
        <w:rPr>
          <w:rFonts w:ascii="Arial" w:hAnsi="Arial" w:cs="Arial"/>
          <w:color w:val="333333"/>
          <w:sz w:val="21"/>
          <w:szCs w:val="21"/>
        </w:rPr>
        <w:br/>
        <w:t>--------------------------------------------------------------------------------</w:t>
      </w:r>
      <w:r>
        <w:rPr>
          <w:rFonts w:ascii="Arial" w:hAnsi="Arial" w:cs="Arial"/>
          <w:color w:val="333333"/>
          <w:sz w:val="21"/>
          <w:szCs w:val="21"/>
        </w:rPr>
        <w:br/>
        <w:t>The MIT License (MIT)</w:t>
      </w:r>
    </w:p>
    <w:p w14:paraId="03CDF14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w:t>
      </w:r>
      <w:r>
        <w:rPr>
          <w:rStyle w:val="apple-converted-space"/>
          <w:rFonts w:ascii="Arial" w:hAnsi="Arial" w:cs="Arial"/>
          <w:color w:val="333333"/>
          <w:sz w:val="21"/>
          <w:szCs w:val="21"/>
        </w:rPr>
        <w:t> </w:t>
      </w:r>
      <w:hyperlink r:id="rId225" w:history="1">
        <w:r>
          <w:rPr>
            <w:rStyle w:val="Hyperlink"/>
            <w:rFonts w:ascii="Arial" w:hAnsi="Arial" w:cs="Arial"/>
            <w:color w:val="3572B0"/>
            <w:sz w:val="21"/>
            <w:szCs w:val="21"/>
          </w:rPr>
          <w:t>Unshift.io</w:t>
        </w:r>
      </w:hyperlink>
      <w:r>
        <w:rPr>
          <w:rFonts w:ascii="Arial" w:hAnsi="Arial" w:cs="Arial"/>
          <w:color w:val="333333"/>
          <w:sz w:val="21"/>
          <w:szCs w:val="21"/>
        </w:rPr>
        <w:t>, Arnout Kazemier, the Contributors.</w:t>
      </w:r>
    </w:p>
    <w:p w14:paraId="0EAE308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B89391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6A5FCCB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p>
    <w:p w14:paraId="783E875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11DBDBA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A8703B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underscore LICENSE (node_modules\underscore\LICENSE)</w:t>
      </w:r>
      <w:r>
        <w:rPr>
          <w:rFonts w:ascii="Arial" w:hAnsi="Arial" w:cs="Arial"/>
          <w:color w:val="333333"/>
          <w:sz w:val="21"/>
          <w:szCs w:val="21"/>
        </w:rPr>
        <w:br/>
        <w:t>--------------------------------------------------------------------------------</w:t>
      </w:r>
      <w:r>
        <w:rPr>
          <w:rFonts w:ascii="Arial" w:hAnsi="Arial" w:cs="Arial"/>
          <w:color w:val="333333"/>
          <w:sz w:val="21"/>
          <w:szCs w:val="21"/>
        </w:rPr>
        <w:br/>
        <w:t>Copyright (c) 2009-2013 Jeremy Ashkenas, DocumentCloud</w:t>
      </w:r>
    </w:p>
    <w:p w14:paraId="68A6601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Permission is hereby granted, free of charge, to any person</w:t>
      </w:r>
      <w:r>
        <w:rPr>
          <w:rFonts w:ascii="Arial" w:hAnsi="Arial" w:cs="Arial"/>
          <w:color w:val="333333"/>
          <w:sz w:val="21"/>
          <w:szCs w:val="21"/>
        </w:rPr>
        <w:br/>
        <w:t>obtaining a copy of this software and associated documentation</w:t>
      </w:r>
      <w:r>
        <w:rPr>
          <w:rFonts w:ascii="Arial" w:hAnsi="Arial" w:cs="Arial"/>
          <w:color w:val="333333"/>
          <w:sz w:val="21"/>
          <w:szCs w:val="21"/>
        </w:rPr>
        <w:br/>
        <w:t>files (the "Software"), to deal in the Software without</w:t>
      </w:r>
      <w:r>
        <w:rPr>
          <w:rFonts w:ascii="Arial" w:hAnsi="Arial" w:cs="Arial"/>
          <w:color w:val="333333"/>
          <w:sz w:val="21"/>
          <w:szCs w:val="21"/>
        </w:rPr>
        <w:br/>
        <w:t>restriction, including without limitation the rights to use,</w:t>
      </w:r>
      <w:r>
        <w:rPr>
          <w:rFonts w:ascii="Arial" w:hAnsi="Arial" w:cs="Arial"/>
          <w:color w:val="333333"/>
          <w:sz w:val="21"/>
          <w:szCs w:val="21"/>
        </w:rPr>
        <w:br/>
        <w:t>copy, modify, merge, publish, distribute, sublicense, and/or sell</w:t>
      </w:r>
      <w:r>
        <w:rPr>
          <w:rFonts w:ascii="Arial" w:hAnsi="Arial" w:cs="Arial"/>
          <w:color w:val="333333"/>
          <w:sz w:val="21"/>
          <w:szCs w:val="21"/>
        </w:rPr>
        <w:br/>
        <w:t>copies of the Software, and to permit persons to whom the</w:t>
      </w:r>
      <w:r>
        <w:rPr>
          <w:rFonts w:ascii="Arial" w:hAnsi="Arial" w:cs="Arial"/>
          <w:color w:val="333333"/>
          <w:sz w:val="21"/>
          <w:szCs w:val="21"/>
        </w:rPr>
        <w:br/>
        <w:t>Software is furnished to do so, subject to the following</w:t>
      </w:r>
      <w:r>
        <w:rPr>
          <w:rFonts w:ascii="Arial" w:hAnsi="Arial" w:cs="Arial"/>
          <w:color w:val="333333"/>
          <w:sz w:val="21"/>
          <w:szCs w:val="21"/>
        </w:rPr>
        <w:br/>
        <w:t>conditions:</w:t>
      </w:r>
    </w:p>
    <w:p w14:paraId="51C13FA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7DB4AA3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w:t>
      </w:r>
      <w:r>
        <w:rPr>
          <w:rFonts w:ascii="Arial" w:hAnsi="Arial" w:cs="Arial"/>
          <w:color w:val="333333"/>
          <w:sz w:val="21"/>
          <w:szCs w:val="21"/>
        </w:rPr>
        <w:br/>
        <w:t>OF MERCHANTABILITY, FITNESS FOR A PARTICULAR PURPOSE AND</w:t>
      </w:r>
      <w:r>
        <w:rPr>
          <w:rFonts w:ascii="Arial" w:hAnsi="Arial" w:cs="Arial"/>
          <w:color w:val="333333"/>
          <w:sz w:val="21"/>
          <w:szCs w:val="21"/>
        </w:rPr>
        <w:br/>
        <w:t>NONINFRINGEMENT. IN NO EVENT SHALL THE AUTHORS OR COPYRIGHT</w:t>
      </w:r>
      <w:r>
        <w:rPr>
          <w:rFonts w:ascii="Arial" w:hAnsi="Arial" w:cs="Arial"/>
          <w:color w:val="333333"/>
          <w:sz w:val="21"/>
          <w:szCs w:val="21"/>
        </w:rPr>
        <w:br/>
        <w:t>HOLDERS BE LIABLE FOR ANY CLAIM, DAMAGES OR OTHER LIABILITY,</w:t>
      </w:r>
      <w:r>
        <w:rPr>
          <w:rFonts w:ascii="Arial" w:hAnsi="Arial" w:cs="Arial"/>
          <w:color w:val="333333"/>
          <w:sz w:val="21"/>
          <w:szCs w:val="21"/>
        </w:rPr>
        <w:br/>
        <w:t>WHETHER IN AN ACTION OF CONTRACT, TORT OR OTHERWISE, ARISING</w:t>
      </w:r>
      <w:r>
        <w:rPr>
          <w:rFonts w:ascii="Arial" w:hAnsi="Arial" w:cs="Arial"/>
          <w:color w:val="333333"/>
          <w:sz w:val="21"/>
          <w:szCs w:val="21"/>
        </w:rPr>
        <w:br/>
        <w:t>FROM, OUT OF OR IN CONNECTION WITH THE SOFTWARE OR THE USE OR</w:t>
      </w:r>
      <w:r>
        <w:rPr>
          <w:rFonts w:ascii="Arial" w:hAnsi="Arial" w:cs="Arial"/>
          <w:color w:val="333333"/>
          <w:sz w:val="21"/>
          <w:szCs w:val="21"/>
        </w:rPr>
        <w:br/>
        <w:t>OTHER DEALINGS IN THE SOFTWARE.</w:t>
      </w:r>
    </w:p>
    <w:p w14:paraId="16F2B5B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8319D5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26F1D5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unique-concat LICENSE (node_modules\unique-concat\LICENSE)</w:t>
      </w:r>
      <w:r>
        <w:rPr>
          <w:rFonts w:ascii="Arial" w:hAnsi="Arial" w:cs="Arial"/>
          <w:color w:val="333333"/>
          <w:sz w:val="21"/>
          <w:szCs w:val="21"/>
        </w:rPr>
        <w:br/>
        <w:t>--------------------------------------------------------------------------------</w:t>
      </w:r>
      <w:r>
        <w:rPr>
          <w:rFonts w:ascii="Arial" w:hAnsi="Arial" w:cs="Arial"/>
          <w:color w:val="333333"/>
          <w:sz w:val="21"/>
          <w:szCs w:val="21"/>
        </w:rPr>
        <w:br/>
        <w:t>Copyright 2013 Thorsten Lorenz.</w:t>
      </w:r>
      <w:r>
        <w:rPr>
          <w:rStyle w:val="apple-converted-space"/>
          <w:rFonts w:ascii="Arial" w:hAnsi="Arial" w:cs="Arial"/>
          <w:color w:val="333333"/>
          <w:sz w:val="21"/>
          <w:szCs w:val="21"/>
        </w:rPr>
        <w:t> </w:t>
      </w:r>
      <w:r>
        <w:rPr>
          <w:rFonts w:ascii="Arial" w:hAnsi="Arial" w:cs="Arial"/>
          <w:color w:val="333333"/>
          <w:sz w:val="21"/>
          <w:szCs w:val="21"/>
        </w:rPr>
        <w:br/>
        <w:t>All rights reserved.</w:t>
      </w:r>
    </w:p>
    <w:p w14:paraId="1BC4F4D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w:t>
      </w:r>
      <w:r>
        <w:rPr>
          <w:rFonts w:ascii="Arial" w:hAnsi="Arial" w:cs="Arial"/>
          <w:color w:val="333333"/>
          <w:sz w:val="21"/>
          <w:szCs w:val="21"/>
        </w:rPr>
        <w:br/>
        <w:t>obtaining a copy of this software and associated documentation</w:t>
      </w:r>
      <w:r>
        <w:rPr>
          <w:rFonts w:ascii="Arial" w:hAnsi="Arial" w:cs="Arial"/>
          <w:color w:val="333333"/>
          <w:sz w:val="21"/>
          <w:szCs w:val="21"/>
        </w:rPr>
        <w:br/>
        <w:t>files (the "Software"), to deal in the Software without</w:t>
      </w:r>
      <w:r>
        <w:rPr>
          <w:rFonts w:ascii="Arial" w:hAnsi="Arial" w:cs="Arial"/>
          <w:color w:val="333333"/>
          <w:sz w:val="21"/>
          <w:szCs w:val="21"/>
        </w:rPr>
        <w:br/>
        <w:t>restriction, including without limitation the rights to use,</w:t>
      </w:r>
      <w:r>
        <w:rPr>
          <w:rFonts w:ascii="Arial" w:hAnsi="Arial" w:cs="Arial"/>
          <w:color w:val="333333"/>
          <w:sz w:val="21"/>
          <w:szCs w:val="21"/>
        </w:rPr>
        <w:br/>
        <w:t>copy, modify, merge, publish, distribute, sublicense, and/or sell</w:t>
      </w:r>
      <w:r>
        <w:rPr>
          <w:rFonts w:ascii="Arial" w:hAnsi="Arial" w:cs="Arial"/>
          <w:color w:val="333333"/>
          <w:sz w:val="21"/>
          <w:szCs w:val="21"/>
        </w:rPr>
        <w:br/>
        <w:t>copies of the Software, and to permit persons to whom the</w:t>
      </w:r>
      <w:r>
        <w:rPr>
          <w:rFonts w:ascii="Arial" w:hAnsi="Arial" w:cs="Arial"/>
          <w:color w:val="333333"/>
          <w:sz w:val="21"/>
          <w:szCs w:val="21"/>
        </w:rPr>
        <w:br/>
        <w:t>Software is furnished to do so, subject to the following</w:t>
      </w:r>
      <w:r>
        <w:rPr>
          <w:rFonts w:ascii="Arial" w:hAnsi="Arial" w:cs="Arial"/>
          <w:color w:val="333333"/>
          <w:sz w:val="21"/>
          <w:szCs w:val="21"/>
        </w:rPr>
        <w:br/>
        <w:t>conditions:</w:t>
      </w:r>
    </w:p>
    <w:p w14:paraId="6DF2717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08F8B2E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w:t>
      </w:r>
      <w:r>
        <w:rPr>
          <w:rFonts w:ascii="Arial" w:hAnsi="Arial" w:cs="Arial"/>
          <w:color w:val="333333"/>
          <w:sz w:val="21"/>
          <w:szCs w:val="21"/>
        </w:rPr>
        <w:br/>
        <w:t>OF MERCHANTABILITY, FITNESS FOR A PARTICULAR PURPOSE AND</w:t>
      </w:r>
      <w:r>
        <w:rPr>
          <w:rFonts w:ascii="Arial" w:hAnsi="Arial" w:cs="Arial"/>
          <w:color w:val="333333"/>
          <w:sz w:val="21"/>
          <w:szCs w:val="21"/>
        </w:rPr>
        <w:br/>
        <w:t>NONINFRINGEMENT. IN NO EVENT SHALL THE AUTHORS OR COPYRIGHT</w:t>
      </w:r>
      <w:r>
        <w:rPr>
          <w:rFonts w:ascii="Arial" w:hAnsi="Arial" w:cs="Arial"/>
          <w:color w:val="333333"/>
          <w:sz w:val="21"/>
          <w:szCs w:val="21"/>
        </w:rPr>
        <w:br/>
        <w:t>HOLDERS BE LIABLE FOR ANY CLAIM, DAMAGES OR OTHER LIABILITY,</w:t>
      </w:r>
      <w:r>
        <w:rPr>
          <w:rFonts w:ascii="Arial" w:hAnsi="Arial" w:cs="Arial"/>
          <w:color w:val="333333"/>
          <w:sz w:val="21"/>
          <w:szCs w:val="21"/>
        </w:rPr>
        <w:br/>
        <w:t>WHETHER IN AN ACTION OF CONTRACT, TORT OR OTHERWISE, ARISING</w:t>
      </w:r>
      <w:r>
        <w:rPr>
          <w:rFonts w:ascii="Arial" w:hAnsi="Arial" w:cs="Arial"/>
          <w:color w:val="333333"/>
          <w:sz w:val="21"/>
          <w:szCs w:val="21"/>
        </w:rPr>
        <w:br/>
        <w:t>FROM, OUT OF OR IN CONNECTION WITH THE SOFTWARE OR THE USE OR</w:t>
      </w:r>
      <w:r>
        <w:rPr>
          <w:rFonts w:ascii="Arial" w:hAnsi="Arial" w:cs="Arial"/>
          <w:color w:val="333333"/>
          <w:sz w:val="21"/>
          <w:szCs w:val="21"/>
        </w:rPr>
        <w:br/>
        <w:t>OTHER DEALINGS IN THE SOFTWARE.</w:t>
      </w:r>
    </w:p>
    <w:p w14:paraId="47F3664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FA7E4B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6FE5DC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21"/>
          <w:szCs w:val="21"/>
        </w:rPr>
        <w:br/>
        <w:t>useragent LICENSE (node_modules\useragent\LICENSE)</w:t>
      </w:r>
      <w:r>
        <w:rPr>
          <w:rFonts w:ascii="Arial" w:hAnsi="Arial" w:cs="Arial"/>
          <w:color w:val="333333"/>
          <w:sz w:val="21"/>
          <w:szCs w:val="21"/>
        </w:rPr>
        <w:br/>
        <w:t>--------------------------------------------------------------------------------</w:t>
      </w:r>
      <w:r>
        <w:rPr>
          <w:rFonts w:ascii="Arial" w:hAnsi="Arial" w:cs="Arial"/>
          <w:color w:val="333333"/>
          <w:sz w:val="21"/>
          <w:szCs w:val="21"/>
        </w:rPr>
        <w:br/>
        <w:t># MIT LICENSED Copyright (c) 2013 Arnout Kazemier (</w:t>
      </w:r>
      <w:hyperlink r:id="rId226" w:history="1">
        <w:r>
          <w:rPr>
            <w:rStyle w:val="Hyperlink"/>
            <w:rFonts w:ascii="Arial" w:hAnsi="Arial" w:cs="Arial"/>
            <w:color w:val="3572B0"/>
            <w:sz w:val="21"/>
            <w:szCs w:val="21"/>
          </w:rPr>
          <w:t>http://3rd-Eden.com</w:t>
        </w:r>
      </w:hyperlink>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 Permission is hereby granted, free of charge, to any person obtaining a copy</w:t>
      </w:r>
      <w:r>
        <w:rPr>
          <w:rFonts w:ascii="Arial" w:hAnsi="Arial" w:cs="Arial"/>
          <w:color w:val="333333"/>
          <w:sz w:val="21"/>
          <w:szCs w:val="21"/>
        </w:rPr>
        <w:br/>
        <w:t># of this software and associated documentation files (the "Software"), to deal</w:t>
      </w:r>
      <w:r>
        <w:rPr>
          <w:rFonts w:ascii="Arial" w:hAnsi="Arial" w:cs="Arial"/>
          <w:color w:val="333333"/>
          <w:sz w:val="21"/>
          <w:szCs w:val="21"/>
        </w:rPr>
        <w:br/>
        <w:t># in the Software without restriction, including without limitation the rights</w:t>
      </w:r>
      <w:r>
        <w:rPr>
          <w:rFonts w:ascii="Arial" w:hAnsi="Arial" w:cs="Arial"/>
          <w:color w:val="333333"/>
          <w:sz w:val="21"/>
          <w:szCs w:val="21"/>
        </w:rPr>
        <w:br/>
        <w:t># to use, copy, modify, merge, publish, distribute, sublicense, and/or sell</w:t>
      </w:r>
      <w:r>
        <w:rPr>
          <w:rFonts w:ascii="Arial" w:hAnsi="Arial" w:cs="Arial"/>
          <w:color w:val="333333"/>
          <w:sz w:val="21"/>
          <w:szCs w:val="21"/>
        </w:rPr>
        <w:br/>
        <w:t># copies of the Software, and to permit persons to whom the Software is</w:t>
      </w:r>
      <w:r>
        <w:rPr>
          <w:rFonts w:ascii="Arial" w:hAnsi="Arial" w:cs="Arial"/>
          <w:color w:val="333333"/>
          <w:sz w:val="21"/>
          <w:szCs w:val="21"/>
        </w:rPr>
        <w:br/>
        <w:t># furnished to do so, subject to the following conditions:</w:t>
      </w:r>
      <w:r>
        <w:rPr>
          <w:rFonts w:ascii="Arial" w:hAnsi="Arial" w:cs="Arial"/>
          <w:color w:val="333333"/>
          <w:sz w:val="21"/>
          <w:szCs w:val="21"/>
        </w:rPr>
        <w:br/>
        <w:t>#</w:t>
      </w:r>
      <w:r>
        <w:rPr>
          <w:rFonts w:ascii="Arial" w:hAnsi="Arial" w:cs="Arial"/>
          <w:color w:val="333333"/>
          <w:sz w:val="21"/>
          <w:szCs w:val="21"/>
        </w:rPr>
        <w:br/>
        <w:t># The above copyright notice and this permission notice shall be included in</w:t>
      </w:r>
      <w:r>
        <w:rPr>
          <w:rFonts w:ascii="Arial" w:hAnsi="Arial" w:cs="Arial"/>
          <w:color w:val="333333"/>
          <w:sz w:val="21"/>
          <w:szCs w:val="21"/>
        </w:rPr>
        <w:br/>
        <w:t># all copies or substantial portions of the Software.</w:t>
      </w:r>
      <w:r>
        <w:rPr>
          <w:rFonts w:ascii="Arial" w:hAnsi="Arial" w:cs="Arial"/>
          <w:color w:val="333333"/>
          <w:sz w:val="21"/>
          <w:szCs w:val="21"/>
        </w:rPr>
        <w:br/>
        <w:t>#</w:t>
      </w:r>
      <w:r>
        <w:rPr>
          <w:rFonts w:ascii="Arial" w:hAnsi="Arial" w:cs="Arial"/>
          <w:color w:val="333333"/>
          <w:sz w:val="21"/>
          <w:szCs w:val="21"/>
        </w:rPr>
        <w:br/>
        <w:t># THE SOFTWARE IS PROVIDED "AS IS", WITHOUT WARRANTY OF ANY KIND, EXPRESS OR</w:t>
      </w:r>
      <w:r>
        <w:rPr>
          <w:rFonts w:ascii="Arial" w:hAnsi="Arial" w:cs="Arial"/>
          <w:color w:val="333333"/>
          <w:sz w:val="21"/>
          <w:szCs w:val="21"/>
        </w:rPr>
        <w:br/>
        <w:t># IMPLIED, INCLUDING BUT NOT LIMITED TO THE WARRANTIES OF MERCHANTABILITY,</w:t>
      </w:r>
      <w:r>
        <w:rPr>
          <w:rFonts w:ascii="Arial" w:hAnsi="Arial" w:cs="Arial"/>
          <w:color w:val="333333"/>
          <w:sz w:val="21"/>
          <w:szCs w:val="21"/>
        </w:rPr>
        <w:br/>
        <w:t># FITNESS FOR A PARTICULAR PURPOSE AND NONINFRINGEMENT. IN NO EVENT SHALL THE</w:t>
      </w:r>
      <w:r>
        <w:rPr>
          <w:rFonts w:ascii="Arial" w:hAnsi="Arial" w:cs="Arial"/>
          <w:color w:val="333333"/>
          <w:sz w:val="21"/>
          <w:szCs w:val="21"/>
        </w:rPr>
        <w:br/>
        <w:t># AUTHORS OR COPYRIGHT HOLDERS BE LIABLE FOR ANY CLAIM, DAMAGES OR OTHER</w:t>
      </w:r>
      <w:r>
        <w:rPr>
          <w:rFonts w:ascii="Arial" w:hAnsi="Arial" w:cs="Arial"/>
          <w:color w:val="333333"/>
          <w:sz w:val="21"/>
          <w:szCs w:val="21"/>
        </w:rPr>
        <w:br/>
        <w:t># LIABILITY, WHETHER IN AN ACTION OF CONTRACT, TORT OR OTHERWISE, ARISING FROM,</w:t>
      </w:r>
      <w:r>
        <w:rPr>
          <w:rFonts w:ascii="Arial" w:hAnsi="Arial" w:cs="Arial"/>
          <w:color w:val="333333"/>
          <w:sz w:val="21"/>
          <w:szCs w:val="21"/>
        </w:rPr>
        <w:br/>
        <w:t># OUT OF OR IN CONNECTION WITH THE SOFTWARE OR THE USE OR OTHER DEALINGS IN</w:t>
      </w:r>
      <w:r>
        <w:rPr>
          <w:rFonts w:ascii="Arial" w:hAnsi="Arial" w:cs="Arial"/>
          <w:color w:val="333333"/>
          <w:sz w:val="21"/>
          <w:szCs w:val="21"/>
        </w:rPr>
        <w:br/>
        <w:t># THE SOFTWARE.</w:t>
      </w:r>
    </w:p>
    <w:p w14:paraId="275F991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98006D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F93C5B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util-deprecate LICENSE (node_modules\util-deprecate\LICENSE)</w:t>
      </w:r>
      <w:r>
        <w:rPr>
          <w:rFonts w:ascii="Arial" w:hAnsi="Arial" w:cs="Arial"/>
          <w:color w:val="333333"/>
          <w:sz w:val="21"/>
          <w:szCs w:val="21"/>
        </w:rPr>
        <w:br/>
        <w:t>--------------------------------------------------------------------------------</w:t>
      </w:r>
      <w:r>
        <w:rPr>
          <w:rFonts w:ascii="Arial" w:hAnsi="Arial" w:cs="Arial"/>
          <w:color w:val="333333"/>
          <w:sz w:val="21"/>
          <w:szCs w:val="21"/>
        </w:rPr>
        <w:br/>
        <w:t>(The MIT License)</w:t>
      </w:r>
    </w:p>
    <w:p w14:paraId="4313F1B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Nathan Rajlich &lt;nathan@</w:t>
      </w:r>
      <w:hyperlink r:id="rId227" w:history="1">
        <w:r>
          <w:rPr>
            <w:rStyle w:val="Hyperlink"/>
            <w:rFonts w:ascii="Arial" w:hAnsi="Arial" w:cs="Arial"/>
            <w:color w:val="3572B0"/>
            <w:sz w:val="21"/>
            <w:szCs w:val="21"/>
          </w:rPr>
          <w:t>tootallnate.net</w:t>
        </w:r>
      </w:hyperlink>
      <w:r>
        <w:rPr>
          <w:rFonts w:ascii="Arial" w:hAnsi="Arial" w:cs="Arial"/>
          <w:color w:val="333333"/>
          <w:sz w:val="21"/>
          <w:szCs w:val="21"/>
        </w:rPr>
        <w:t>&gt;</w:t>
      </w:r>
    </w:p>
    <w:p w14:paraId="6F2DC2B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w:t>
      </w:r>
      <w:r>
        <w:rPr>
          <w:rFonts w:ascii="Arial" w:hAnsi="Arial" w:cs="Arial"/>
          <w:color w:val="333333"/>
          <w:sz w:val="21"/>
          <w:szCs w:val="21"/>
        </w:rPr>
        <w:br/>
        <w:t>obtaining a copy of this software and associated documentation</w:t>
      </w:r>
      <w:r>
        <w:rPr>
          <w:rFonts w:ascii="Arial" w:hAnsi="Arial" w:cs="Arial"/>
          <w:color w:val="333333"/>
          <w:sz w:val="21"/>
          <w:szCs w:val="21"/>
        </w:rPr>
        <w:br/>
        <w:t>files (the "Software"), to deal in the Software without</w:t>
      </w:r>
      <w:r>
        <w:rPr>
          <w:rFonts w:ascii="Arial" w:hAnsi="Arial" w:cs="Arial"/>
          <w:color w:val="333333"/>
          <w:sz w:val="21"/>
          <w:szCs w:val="21"/>
        </w:rPr>
        <w:br/>
        <w:t>restriction, including without limitation the rights to use,</w:t>
      </w:r>
      <w:r>
        <w:rPr>
          <w:rFonts w:ascii="Arial" w:hAnsi="Arial" w:cs="Arial"/>
          <w:color w:val="333333"/>
          <w:sz w:val="21"/>
          <w:szCs w:val="21"/>
        </w:rPr>
        <w:br/>
        <w:t>copy, modify, merge, publish, distribute, sublicense, and/or sell</w:t>
      </w:r>
      <w:r>
        <w:rPr>
          <w:rFonts w:ascii="Arial" w:hAnsi="Arial" w:cs="Arial"/>
          <w:color w:val="333333"/>
          <w:sz w:val="21"/>
          <w:szCs w:val="21"/>
        </w:rPr>
        <w:br/>
        <w:t>copies of the Software, and to permit persons to whom the</w:t>
      </w:r>
      <w:r>
        <w:rPr>
          <w:rFonts w:ascii="Arial" w:hAnsi="Arial" w:cs="Arial"/>
          <w:color w:val="333333"/>
          <w:sz w:val="21"/>
          <w:szCs w:val="21"/>
        </w:rPr>
        <w:br/>
        <w:t>Software is furnished to do so, subject to the following</w:t>
      </w:r>
      <w:r>
        <w:rPr>
          <w:rFonts w:ascii="Arial" w:hAnsi="Arial" w:cs="Arial"/>
          <w:color w:val="333333"/>
          <w:sz w:val="21"/>
          <w:szCs w:val="21"/>
        </w:rPr>
        <w:br/>
        <w:t>conditions:</w:t>
      </w:r>
    </w:p>
    <w:p w14:paraId="4993C54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4503930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w:t>
      </w:r>
      <w:r>
        <w:rPr>
          <w:rFonts w:ascii="Arial" w:hAnsi="Arial" w:cs="Arial"/>
          <w:color w:val="333333"/>
          <w:sz w:val="21"/>
          <w:szCs w:val="21"/>
        </w:rPr>
        <w:br/>
        <w:t>OF MERCHANTABILITY, FITNESS FOR A PARTICULAR PURPOSE AND</w:t>
      </w:r>
      <w:r>
        <w:rPr>
          <w:rFonts w:ascii="Arial" w:hAnsi="Arial" w:cs="Arial"/>
          <w:color w:val="333333"/>
          <w:sz w:val="21"/>
          <w:szCs w:val="21"/>
        </w:rPr>
        <w:br/>
        <w:t>NONINFRINGEMENT. IN NO EVENT SHALL THE AUTHORS OR COPYRIGHT</w:t>
      </w:r>
      <w:r>
        <w:rPr>
          <w:rFonts w:ascii="Arial" w:hAnsi="Arial" w:cs="Arial"/>
          <w:color w:val="333333"/>
          <w:sz w:val="21"/>
          <w:szCs w:val="21"/>
        </w:rPr>
        <w:br/>
        <w:t>HOLDERS BE LIABLE FOR ANY CLAIM, DAMAGES OR OTHER LIABILITY,</w:t>
      </w:r>
      <w:r>
        <w:rPr>
          <w:rFonts w:ascii="Arial" w:hAnsi="Arial" w:cs="Arial"/>
          <w:color w:val="333333"/>
          <w:sz w:val="21"/>
          <w:szCs w:val="21"/>
        </w:rPr>
        <w:br/>
        <w:t>WHETHER IN AN ACTION OF CONTRACT, TORT OR OTHERWISE, ARISING</w:t>
      </w:r>
      <w:r>
        <w:rPr>
          <w:rFonts w:ascii="Arial" w:hAnsi="Arial" w:cs="Arial"/>
          <w:color w:val="333333"/>
          <w:sz w:val="21"/>
          <w:szCs w:val="21"/>
        </w:rPr>
        <w:br/>
        <w:t>FROM, OUT OF OR IN CONNECTION WITH THE SOFTWARE OR THE USE OR</w:t>
      </w:r>
      <w:r>
        <w:rPr>
          <w:rFonts w:ascii="Arial" w:hAnsi="Arial" w:cs="Arial"/>
          <w:color w:val="333333"/>
          <w:sz w:val="21"/>
          <w:szCs w:val="21"/>
        </w:rPr>
        <w:br/>
        <w:t>OTHER DEALINGS IN THE SOFTWARE.</w:t>
      </w:r>
    </w:p>
    <w:p w14:paraId="352B43E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p>
    <w:p w14:paraId="57D9247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059263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util LICENSE (node_modules\util\LICENSE)</w:t>
      </w:r>
      <w:r>
        <w:rPr>
          <w:rFonts w:ascii="Arial" w:hAnsi="Arial" w:cs="Arial"/>
          <w:color w:val="333333"/>
          <w:sz w:val="21"/>
          <w:szCs w:val="21"/>
        </w:rPr>
        <w:br/>
        <w:t>--------------------------------------------------------------------------------</w:t>
      </w:r>
      <w:r>
        <w:rPr>
          <w:rFonts w:ascii="Arial" w:hAnsi="Arial" w:cs="Arial"/>
          <w:color w:val="333333"/>
          <w:sz w:val="21"/>
          <w:szCs w:val="21"/>
        </w:rPr>
        <w:br/>
        <w:t>Copyright Joyent, Inc. and other Node contributors. All rights reserved.</w:t>
      </w:r>
      <w:r>
        <w:rPr>
          <w:rFonts w:ascii="Arial" w:hAnsi="Arial" w:cs="Arial"/>
          <w:color w:val="333333"/>
          <w:sz w:val="21"/>
          <w:szCs w:val="21"/>
        </w:rPr>
        <w:br/>
        <w:t>Permission is hereby granted, free of charge, to any person obtaining a copy</w:t>
      </w:r>
      <w:r>
        <w:rPr>
          <w:rFonts w:ascii="Arial" w:hAnsi="Arial" w:cs="Arial"/>
          <w:color w:val="333333"/>
          <w:sz w:val="21"/>
          <w:szCs w:val="21"/>
        </w:rPr>
        <w:br/>
        <w:t>of this software and associated documentation files (the "Software"), to</w:t>
      </w:r>
      <w:r>
        <w:rPr>
          <w:rFonts w:ascii="Arial" w:hAnsi="Arial" w:cs="Arial"/>
          <w:color w:val="333333"/>
          <w:sz w:val="21"/>
          <w:szCs w:val="21"/>
        </w:rPr>
        <w:br/>
        <w:t>deal in the Software without restriction, including without limitation the</w:t>
      </w:r>
      <w:r>
        <w:rPr>
          <w:rFonts w:ascii="Arial" w:hAnsi="Arial" w:cs="Arial"/>
          <w:color w:val="333333"/>
          <w:sz w:val="21"/>
          <w:szCs w:val="21"/>
        </w:rPr>
        <w:br/>
        <w:t>rights to use, copy, modify, merge, publish, distribute, sublicense, and/or</w:t>
      </w:r>
      <w:r>
        <w:rPr>
          <w:rFonts w:ascii="Arial" w:hAnsi="Arial" w:cs="Arial"/>
          <w:color w:val="333333"/>
          <w:sz w:val="21"/>
          <w:szCs w:val="21"/>
        </w:rPr>
        <w:br/>
        <w:t>sell copies of the Software, and to permit persons to whom the Software is</w:t>
      </w:r>
      <w:r>
        <w:rPr>
          <w:rFonts w:ascii="Arial" w:hAnsi="Arial" w:cs="Arial"/>
          <w:color w:val="333333"/>
          <w:sz w:val="21"/>
          <w:szCs w:val="21"/>
        </w:rPr>
        <w:br/>
        <w:t>furnished to do so, subject to the following conditions:</w:t>
      </w:r>
    </w:p>
    <w:p w14:paraId="371B501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2DDD3D5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w:t>
      </w:r>
      <w:r>
        <w:rPr>
          <w:rFonts w:ascii="Arial" w:hAnsi="Arial" w:cs="Arial"/>
          <w:color w:val="333333"/>
          <w:sz w:val="21"/>
          <w:szCs w:val="21"/>
        </w:rPr>
        <w:br/>
        <w:t>FROM, OUT OF OR IN CONNECTION WITH THE SOFTWARE OR THE USE OR OTHER DEALINGS</w:t>
      </w:r>
      <w:r>
        <w:rPr>
          <w:rFonts w:ascii="Arial" w:hAnsi="Arial" w:cs="Arial"/>
          <w:color w:val="333333"/>
          <w:sz w:val="21"/>
          <w:szCs w:val="21"/>
        </w:rPr>
        <w:br/>
        <w:t>IN THE SOFTWARE.</w:t>
      </w:r>
    </w:p>
    <w:p w14:paraId="1B87973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BC0D39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F8189E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uuid LICENSE (node_modules\uuid\</w:t>
      </w:r>
      <w:hyperlink r:id="rId228" w:history="1">
        <w:r>
          <w:rPr>
            <w:rStyle w:val="Hyperlink"/>
            <w:rFonts w:ascii="Arial" w:hAnsi="Arial" w:cs="Arial"/>
            <w:color w:val="3572B0"/>
            <w:sz w:val="21"/>
            <w:szCs w:val="21"/>
          </w:rPr>
          <w:t>LICENSE.md</w:t>
        </w:r>
      </w:hyperlink>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Copyright (c) 2010-2012 Robert Kieffer</w:t>
      </w:r>
      <w:r>
        <w:rPr>
          <w:rFonts w:ascii="Arial" w:hAnsi="Arial" w:cs="Arial"/>
          <w:color w:val="333333"/>
          <w:sz w:val="21"/>
          <w:szCs w:val="21"/>
        </w:rPr>
        <w:br/>
        <w:t>MIT License -</w:t>
      </w:r>
      <w:r>
        <w:rPr>
          <w:rStyle w:val="apple-converted-space"/>
          <w:rFonts w:ascii="Arial" w:hAnsi="Arial" w:cs="Arial"/>
          <w:color w:val="333333"/>
          <w:sz w:val="21"/>
          <w:szCs w:val="21"/>
        </w:rPr>
        <w:t> </w:t>
      </w:r>
      <w:hyperlink r:id="rId229" w:history="1">
        <w:r>
          <w:rPr>
            <w:rStyle w:val="Hyperlink"/>
            <w:rFonts w:ascii="Arial" w:hAnsi="Arial" w:cs="Arial"/>
            <w:color w:val="3572B0"/>
            <w:sz w:val="21"/>
            <w:szCs w:val="21"/>
          </w:rPr>
          <w:t>http://opensource.org/licenses/mit-license.php</w:t>
        </w:r>
      </w:hyperlink>
    </w:p>
    <w:p w14:paraId="5793C15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A6D652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1CE394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validator LICENSE (node_modules\validator\LICENSE)</w:t>
      </w:r>
      <w:r>
        <w:rPr>
          <w:rFonts w:ascii="Arial" w:hAnsi="Arial" w:cs="Arial"/>
          <w:color w:val="333333"/>
          <w:sz w:val="21"/>
          <w:szCs w:val="21"/>
        </w:rPr>
        <w:br/>
        <w:t>--------------------------------------------------------------------------------</w:t>
      </w:r>
      <w:r>
        <w:rPr>
          <w:rFonts w:ascii="Arial" w:hAnsi="Arial" w:cs="Arial"/>
          <w:color w:val="333333"/>
          <w:sz w:val="21"/>
          <w:szCs w:val="21"/>
        </w:rPr>
        <w:br/>
        <w:t>Copyright (c) 2014 Chris O'Hara &lt;cohara87@</w:t>
      </w:r>
      <w:hyperlink r:id="rId230" w:history="1">
        <w:r>
          <w:rPr>
            <w:rStyle w:val="Hyperlink"/>
            <w:rFonts w:ascii="Arial" w:hAnsi="Arial" w:cs="Arial"/>
            <w:color w:val="3572B0"/>
            <w:sz w:val="21"/>
            <w:szCs w:val="21"/>
          </w:rPr>
          <w:t>gmail.com</w:t>
        </w:r>
      </w:hyperlink>
      <w:r>
        <w:rPr>
          <w:rFonts w:ascii="Arial" w:hAnsi="Arial" w:cs="Arial"/>
          <w:color w:val="333333"/>
          <w:sz w:val="21"/>
          <w:szCs w:val="21"/>
        </w:rPr>
        <w:t>&gt;</w:t>
      </w:r>
    </w:p>
    <w:p w14:paraId="4F77FD6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49425E5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122A39B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w:t>
      </w:r>
      <w:r>
        <w:rPr>
          <w:rFonts w:ascii="Arial" w:hAnsi="Arial" w:cs="Arial"/>
          <w:color w:val="333333"/>
          <w:sz w:val="21"/>
          <w:szCs w:val="21"/>
        </w:rPr>
        <w:br/>
        <w:t>NONINFRINGEMENT. IN NO EVENT SHALL THE AUTHORS OR COPYRIGHT HOLDERS BE</w:t>
      </w:r>
      <w:r>
        <w:rPr>
          <w:rFonts w:ascii="Arial" w:hAnsi="Arial" w:cs="Arial"/>
          <w:color w:val="333333"/>
          <w:sz w:val="21"/>
          <w:szCs w:val="21"/>
        </w:rPr>
        <w:br/>
        <w:t>LIABLE FOR ANY CLAIM, DAMAGES OR OTHER LIABILITY, WHETHER IN AN ACTION</w:t>
      </w:r>
      <w:r>
        <w:rPr>
          <w:rFonts w:ascii="Arial" w:hAnsi="Arial" w:cs="Arial"/>
          <w:color w:val="333333"/>
          <w:sz w:val="21"/>
          <w:szCs w:val="21"/>
        </w:rPr>
        <w:br/>
        <w:t>OF CONTRACT, TORT OR OTHERWISE, ARISING FROM, OUT OF OR IN CONNECTION</w:t>
      </w:r>
      <w:r>
        <w:rPr>
          <w:rFonts w:ascii="Arial" w:hAnsi="Arial" w:cs="Arial"/>
          <w:color w:val="333333"/>
          <w:sz w:val="21"/>
          <w:szCs w:val="21"/>
        </w:rPr>
        <w:br/>
        <w:t>WITH THE SOFTWARE OR THE USE OR OTHER DEALINGS IN THE SOFTWARE.</w:t>
      </w:r>
    </w:p>
    <w:p w14:paraId="78F458C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0FF82F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5503D7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vision LICENSE (node_modules\vision\LICENSE)</w:t>
      </w:r>
      <w:r>
        <w:rPr>
          <w:rFonts w:ascii="Arial" w:hAnsi="Arial" w:cs="Arial"/>
          <w:color w:val="333333"/>
          <w:sz w:val="21"/>
          <w:szCs w:val="21"/>
        </w:rPr>
        <w:br/>
        <w:t>--------------------------------------------------------------------------------</w:t>
      </w:r>
      <w:r>
        <w:rPr>
          <w:rFonts w:ascii="Arial" w:hAnsi="Arial" w:cs="Arial"/>
          <w:color w:val="333333"/>
          <w:sz w:val="21"/>
          <w:szCs w:val="21"/>
        </w:rPr>
        <w:br/>
        <w:t>Copyright (c) 2012-2016, Project contributors.</w:t>
      </w:r>
      <w:r>
        <w:rPr>
          <w:rFonts w:ascii="Arial" w:hAnsi="Arial" w:cs="Arial"/>
          <w:color w:val="333333"/>
          <w:sz w:val="21"/>
          <w:szCs w:val="21"/>
        </w:rPr>
        <w:br/>
        <w:t>Copyright (c) 2012-2015, Walmart.</w:t>
      </w:r>
      <w:r>
        <w:rPr>
          <w:rFonts w:ascii="Arial" w:hAnsi="Arial" w:cs="Arial"/>
          <w:color w:val="333333"/>
          <w:sz w:val="21"/>
          <w:szCs w:val="21"/>
        </w:rPr>
        <w:br/>
        <w:t>All rights reserved.</w:t>
      </w:r>
    </w:p>
    <w:p w14:paraId="22538C4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7A39252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7D54480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255CFBC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31" w:history="1">
        <w:r>
          <w:rPr>
            <w:rStyle w:val="Hyperlink"/>
            <w:rFonts w:ascii="Arial" w:hAnsi="Arial" w:cs="Arial"/>
            <w:color w:val="3572B0"/>
            <w:sz w:val="21"/>
            <w:szCs w:val="21"/>
          </w:rPr>
          <w:t>https://github.com/hapijs/vision/graphs/contributors</w:t>
        </w:r>
      </w:hyperlink>
    </w:p>
    <w:p w14:paraId="7B32FDA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E39774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DA2FFE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verror LICENSE (node_modules\verror\LICENSE)</w:t>
      </w:r>
      <w:r>
        <w:rPr>
          <w:rFonts w:ascii="Arial" w:hAnsi="Arial" w:cs="Arial"/>
          <w:color w:val="333333"/>
          <w:sz w:val="21"/>
          <w:szCs w:val="21"/>
        </w:rPr>
        <w:br/>
        <w:t>--------------------------------------------------------------------------------</w:t>
      </w:r>
      <w:r>
        <w:rPr>
          <w:rFonts w:ascii="Arial" w:hAnsi="Arial" w:cs="Arial"/>
          <w:color w:val="333333"/>
          <w:sz w:val="21"/>
          <w:szCs w:val="21"/>
        </w:rPr>
        <w:br/>
        <w:t>Copyright (c) 2012, Joyent, Inc. All rights reserved.</w:t>
      </w:r>
    </w:p>
    <w:p w14:paraId="6140BBB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0B6DC05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0C79465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238C44E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73D49A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54095A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winston LICENSE (node_modules\winston\LICENSE)</w:t>
      </w:r>
      <w:r>
        <w:rPr>
          <w:rFonts w:ascii="Arial" w:hAnsi="Arial" w:cs="Arial"/>
          <w:color w:val="333333"/>
          <w:sz w:val="21"/>
          <w:szCs w:val="21"/>
        </w:rPr>
        <w:br/>
        <w:t>--------------------------------------------------------------------------------</w:t>
      </w:r>
      <w:r>
        <w:rPr>
          <w:rFonts w:ascii="Arial" w:hAnsi="Arial" w:cs="Arial"/>
          <w:color w:val="333333"/>
          <w:sz w:val="21"/>
          <w:szCs w:val="21"/>
        </w:rPr>
        <w:br/>
        <w:t>Copyright (c) 2010 Charlie Robbins</w:t>
      </w:r>
    </w:p>
    <w:p w14:paraId="79B990F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5EFB2C2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64D96E2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r>
        <w:rPr>
          <w:rFonts w:ascii="Arial" w:hAnsi="Arial" w:cs="Arial"/>
          <w:color w:val="333333"/>
          <w:sz w:val="21"/>
          <w:szCs w:val="21"/>
        </w:rPr>
        <w:br/>
        <w:t>--------------------------------------------------------------------------------</w:t>
      </w:r>
    </w:p>
    <w:p w14:paraId="0464429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55B3B9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wordwrap LICENSE (node_modules\wordwrap\LICENSE)</w:t>
      </w:r>
      <w:r>
        <w:rPr>
          <w:rFonts w:ascii="Arial" w:hAnsi="Arial" w:cs="Arial"/>
          <w:color w:val="333333"/>
          <w:sz w:val="21"/>
          <w:szCs w:val="21"/>
        </w:rPr>
        <w:br/>
        <w:t>--------------------------------------------------------------------------------</w:t>
      </w:r>
      <w:r>
        <w:rPr>
          <w:rFonts w:ascii="Arial" w:hAnsi="Arial" w:cs="Arial"/>
          <w:color w:val="333333"/>
          <w:sz w:val="21"/>
          <w:szCs w:val="21"/>
        </w:rPr>
        <w:br/>
        <w:t>This software is released under the MIT license:</w:t>
      </w:r>
    </w:p>
    <w:p w14:paraId="680A44E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w:t>
      </w:r>
      <w:r>
        <w:rPr>
          <w:rFonts w:ascii="Arial" w:hAnsi="Arial" w:cs="Arial"/>
          <w:color w:val="333333"/>
          <w:sz w:val="21"/>
          <w:szCs w:val="21"/>
        </w:rPr>
        <w:br/>
        <w:t>this software and associated documentation files (the "Software"), to deal in</w:t>
      </w:r>
      <w:r>
        <w:rPr>
          <w:rFonts w:ascii="Arial" w:hAnsi="Arial" w:cs="Arial"/>
          <w:color w:val="333333"/>
          <w:sz w:val="21"/>
          <w:szCs w:val="21"/>
        </w:rPr>
        <w:br/>
        <w:t>the Software without restriction, including without limitation the rights to</w:t>
      </w:r>
      <w:r>
        <w:rPr>
          <w:rFonts w:ascii="Arial" w:hAnsi="Arial" w:cs="Arial"/>
          <w:color w:val="333333"/>
          <w:sz w:val="21"/>
          <w:szCs w:val="21"/>
        </w:rPr>
        <w:br/>
        <w:t>use, copy, modify, merge, publish, distribute, sublicense, and/or sell copies of</w:t>
      </w:r>
      <w:r>
        <w:rPr>
          <w:rFonts w:ascii="Arial" w:hAnsi="Arial" w:cs="Arial"/>
          <w:color w:val="333333"/>
          <w:sz w:val="21"/>
          <w:szCs w:val="21"/>
        </w:rPr>
        <w:br/>
      </w:r>
      <w:r>
        <w:rPr>
          <w:rFonts w:ascii="Arial" w:hAnsi="Arial" w:cs="Arial"/>
          <w:color w:val="333333"/>
          <w:sz w:val="21"/>
          <w:szCs w:val="21"/>
        </w:rPr>
        <w:lastRenderedPageBreak/>
        <w:t>the Software, and to permit persons to whom the Software is furnished to do so,</w:t>
      </w:r>
      <w:r>
        <w:rPr>
          <w:rFonts w:ascii="Arial" w:hAnsi="Arial" w:cs="Arial"/>
          <w:color w:val="333333"/>
          <w:sz w:val="21"/>
          <w:szCs w:val="21"/>
        </w:rPr>
        <w:br/>
        <w:t>subject to the following conditions:</w:t>
      </w:r>
    </w:p>
    <w:p w14:paraId="6D0165F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69B0D89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 FITNESS</w:t>
      </w:r>
      <w:r>
        <w:rPr>
          <w:rFonts w:ascii="Arial" w:hAnsi="Arial" w:cs="Arial"/>
          <w:color w:val="333333"/>
          <w:sz w:val="21"/>
          <w:szCs w:val="21"/>
        </w:rPr>
        <w:br/>
        <w:t>FOR A PARTICULAR PURPOSE AND NONINFRINGEMENT. IN NO EVENT SHALL THE AUTHORS OR</w:t>
      </w:r>
      <w:r>
        <w:rPr>
          <w:rFonts w:ascii="Arial" w:hAnsi="Arial" w:cs="Arial"/>
          <w:color w:val="333333"/>
          <w:sz w:val="21"/>
          <w:szCs w:val="21"/>
        </w:rPr>
        <w:br/>
        <w:t>COPYRIGHT HOLDERS BE LIABLE FOR ANY CLAIM, DAMAGES OR OTHER LIABILITY, WHETHER</w:t>
      </w:r>
      <w:r>
        <w:rPr>
          <w:rFonts w:ascii="Arial" w:hAnsi="Arial" w:cs="Arial"/>
          <w:color w:val="333333"/>
          <w:sz w:val="21"/>
          <w:szCs w:val="21"/>
        </w:rPr>
        <w:br/>
        <w:t>IN AN ACTION OF CONTRACT, TORT OR OTHERWISE, ARISING FROM, OUT OF OR IN</w:t>
      </w:r>
      <w:r>
        <w:rPr>
          <w:rFonts w:ascii="Arial" w:hAnsi="Arial" w:cs="Arial"/>
          <w:color w:val="333333"/>
          <w:sz w:val="21"/>
          <w:szCs w:val="21"/>
        </w:rPr>
        <w:br/>
        <w:t>CONNECTION WITH THE SOFTWARE OR THE USE OR OTHER DEALINGS IN THE SOFTWARE.</w:t>
      </w:r>
    </w:p>
    <w:p w14:paraId="407122F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F584ED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9D4EBB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wrappy LICENSE (node_modules\wrappy\LICENSE)</w:t>
      </w:r>
      <w:r>
        <w:rPr>
          <w:rFonts w:ascii="Arial" w:hAnsi="Arial" w:cs="Arial"/>
          <w:color w:val="333333"/>
          <w:sz w:val="21"/>
          <w:szCs w:val="21"/>
        </w:rPr>
        <w:br/>
        <w:t>--------------------------------------------------------------------------------</w:t>
      </w:r>
      <w:r>
        <w:rPr>
          <w:rFonts w:ascii="Arial" w:hAnsi="Arial" w:cs="Arial"/>
          <w:color w:val="333333"/>
          <w:sz w:val="21"/>
          <w:szCs w:val="21"/>
        </w:rPr>
        <w:br/>
        <w:t>The ISC License</w:t>
      </w:r>
    </w:p>
    <w:p w14:paraId="4863970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Isaac Z. Schlueter and Contributors</w:t>
      </w:r>
    </w:p>
    <w:p w14:paraId="2FA5052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to use, copy, modify, and/or distribute this software for any</w:t>
      </w:r>
      <w:r>
        <w:rPr>
          <w:rFonts w:ascii="Arial" w:hAnsi="Arial" w:cs="Arial"/>
          <w:color w:val="333333"/>
          <w:sz w:val="21"/>
          <w:szCs w:val="21"/>
        </w:rPr>
        <w:br/>
        <w:t>purpose with or without fee is hereby granted, provided that the above</w:t>
      </w:r>
      <w:r>
        <w:rPr>
          <w:rFonts w:ascii="Arial" w:hAnsi="Arial" w:cs="Arial"/>
          <w:color w:val="333333"/>
          <w:sz w:val="21"/>
          <w:szCs w:val="21"/>
        </w:rPr>
        <w:br/>
        <w:t>copyright notice and this permission notice appear in all copies.</w:t>
      </w:r>
    </w:p>
    <w:p w14:paraId="68C3E32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AND THE AUTHOR DISCLAIMS ALL WARRANTIES</w:t>
      </w:r>
      <w:r>
        <w:rPr>
          <w:rFonts w:ascii="Arial" w:hAnsi="Arial" w:cs="Arial"/>
          <w:color w:val="333333"/>
          <w:sz w:val="21"/>
          <w:szCs w:val="21"/>
        </w:rPr>
        <w:br/>
        <w:t>WITH REGARD TO THIS SOFTWARE INCLUDING ALL IMPLIED WARRANTIES OF</w:t>
      </w:r>
      <w:r>
        <w:rPr>
          <w:rFonts w:ascii="Arial" w:hAnsi="Arial" w:cs="Arial"/>
          <w:color w:val="333333"/>
          <w:sz w:val="21"/>
          <w:szCs w:val="21"/>
        </w:rPr>
        <w:br/>
        <w:t>MERCHANTABILITY AND FITNESS. IN NO EVENT SHALL THE AUTHOR BE LIABLE FOR</w:t>
      </w:r>
      <w:r>
        <w:rPr>
          <w:rFonts w:ascii="Arial" w:hAnsi="Arial" w:cs="Arial"/>
          <w:color w:val="333333"/>
          <w:sz w:val="21"/>
          <w:szCs w:val="21"/>
        </w:rPr>
        <w:br/>
        <w:t>ANY SPECIAL, DIRECT, INDIRECT, OR CONSEQUENTIAL DAMAGES OR ANY DAMAGES</w:t>
      </w:r>
      <w:r>
        <w:rPr>
          <w:rFonts w:ascii="Arial" w:hAnsi="Arial" w:cs="Arial"/>
          <w:color w:val="333333"/>
          <w:sz w:val="21"/>
          <w:szCs w:val="21"/>
        </w:rPr>
        <w:br/>
        <w:t>WHATSOEVER RESULTING FROM LOSS OF USE, DATA OR PROFITS, WHETHER IN AN</w:t>
      </w:r>
      <w:r>
        <w:rPr>
          <w:rFonts w:ascii="Arial" w:hAnsi="Arial" w:cs="Arial"/>
          <w:color w:val="333333"/>
          <w:sz w:val="21"/>
          <w:szCs w:val="21"/>
        </w:rPr>
        <w:br/>
        <w:t>ACTION OF CONTRACT, NEGLIGENCE OR OTHER TORTIOUS ACTION, ARISING OUT OF OR</w:t>
      </w:r>
      <w:r>
        <w:rPr>
          <w:rFonts w:ascii="Arial" w:hAnsi="Arial" w:cs="Arial"/>
          <w:color w:val="333333"/>
          <w:sz w:val="21"/>
          <w:szCs w:val="21"/>
        </w:rPr>
        <w:br/>
        <w:t>IN CONNECTION WITH THE USE OR PERFORMANCE OF THIS SOFTWARE.</w:t>
      </w:r>
    </w:p>
    <w:p w14:paraId="3DEDAF7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271952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A744EC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wreck LICENSE (node_modules\wreck\LICENSE)</w:t>
      </w:r>
      <w:r>
        <w:rPr>
          <w:rFonts w:ascii="Arial" w:hAnsi="Arial" w:cs="Arial"/>
          <w:color w:val="333333"/>
          <w:sz w:val="21"/>
          <w:szCs w:val="21"/>
        </w:rPr>
        <w:br/>
        <w:t>--------------------------------------------------------------------------------</w:t>
      </w:r>
      <w:r>
        <w:rPr>
          <w:rFonts w:ascii="Arial" w:hAnsi="Arial" w:cs="Arial"/>
          <w:color w:val="333333"/>
          <w:sz w:val="21"/>
          <w:szCs w:val="21"/>
        </w:rPr>
        <w:br/>
        <w:t>Copyright (c) 2012-2016, Project contributors</w:t>
      </w:r>
      <w:r>
        <w:rPr>
          <w:rFonts w:ascii="Arial" w:hAnsi="Arial" w:cs="Arial"/>
          <w:color w:val="333333"/>
          <w:sz w:val="21"/>
          <w:szCs w:val="21"/>
        </w:rPr>
        <w:br/>
        <w:t>Copyright (c) 2012-2014, Walmart</w:t>
      </w:r>
      <w:r>
        <w:rPr>
          <w:rFonts w:ascii="Arial" w:hAnsi="Arial" w:cs="Arial"/>
          <w:color w:val="333333"/>
          <w:sz w:val="21"/>
          <w:szCs w:val="21"/>
        </w:rPr>
        <w:br/>
        <w:t>All rights reserved.</w:t>
      </w:r>
    </w:p>
    <w:p w14:paraId="1AFF6FC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r>
      <w:r>
        <w:rPr>
          <w:rFonts w:ascii="Arial" w:hAnsi="Arial" w:cs="Arial"/>
          <w:color w:val="333333"/>
          <w:sz w:val="21"/>
          <w:szCs w:val="21"/>
        </w:rPr>
        <w:lastRenderedPageBreak/>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546F06D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4265799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49F72EE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32" w:history="1">
        <w:r>
          <w:rPr>
            <w:rStyle w:val="Hyperlink"/>
            <w:rFonts w:ascii="Arial" w:hAnsi="Arial" w:cs="Arial"/>
            <w:color w:val="3572B0"/>
            <w:sz w:val="21"/>
            <w:szCs w:val="21"/>
          </w:rPr>
          <w:t>https://github.com/hapijs/wreck/graphs/contributors</w:t>
        </w:r>
      </w:hyperlink>
    </w:p>
    <w:p w14:paraId="2ACF874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686429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7B5FF8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xml LICENSE (node_modules\xml\LICENSE)</w:t>
      </w:r>
      <w:r>
        <w:rPr>
          <w:rFonts w:ascii="Arial" w:hAnsi="Arial" w:cs="Arial"/>
          <w:color w:val="333333"/>
          <w:sz w:val="21"/>
          <w:szCs w:val="21"/>
        </w:rPr>
        <w:br/>
        <w:t>--------------------------------------------------------------------------------</w:t>
      </w:r>
      <w:r>
        <w:rPr>
          <w:rFonts w:ascii="Arial" w:hAnsi="Arial" w:cs="Arial"/>
          <w:color w:val="333333"/>
          <w:sz w:val="21"/>
          <w:szCs w:val="21"/>
        </w:rPr>
        <w:br/>
        <w:t>(The MIT License)</w:t>
      </w:r>
    </w:p>
    <w:p w14:paraId="3C1912B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2011 Dylan Greene &lt;dylang@</w:t>
      </w:r>
      <w:hyperlink r:id="rId233" w:history="1">
        <w:r>
          <w:rPr>
            <w:rStyle w:val="Hyperlink"/>
            <w:rFonts w:ascii="Arial" w:hAnsi="Arial" w:cs="Arial"/>
            <w:color w:val="3572B0"/>
            <w:sz w:val="21"/>
            <w:szCs w:val="21"/>
          </w:rPr>
          <w:t>gmail.com</w:t>
        </w:r>
      </w:hyperlink>
      <w:r>
        <w:rPr>
          <w:rFonts w:ascii="Arial" w:hAnsi="Arial" w:cs="Arial"/>
          <w:color w:val="333333"/>
          <w:sz w:val="21"/>
          <w:szCs w:val="21"/>
        </w:rPr>
        <w:t>&gt;</w:t>
      </w:r>
    </w:p>
    <w:p w14:paraId="28EF0E0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75FA1AC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16E318C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 NONINFRINGEMENT.</w:t>
      </w:r>
      <w:r>
        <w:rPr>
          <w:rFonts w:ascii="Arial" w:hAnsi="Arial" w:cs="Arial"/>
          <w:color w:val="333333"/>
          <w:sz w:val="21"/>
          <w:szCs w:val="21"/>
        </w:rPr>
        <w:br/>
        <w:t>IN NO EVENT SHALL THE AUTHORS OR COPYRIGHT HOLDERS BE LIABLE FOR ANY</w:t>
      </w:r>
      <w:r>
        <w:rPr>
          <w:rFonts w:ascii="Arial" w:hAnsi="Arial" w:cs="Arial"/>
          <w:color w:val="333333"/>
          <w:sz w:val="21"/>
          <w:szCs w:val="21"/>
        </w:rPr>
        <w:br/>
        <w:t>CLAIM, DAMAGES OR OTHER LIABILITY, WHETHER IN AN ACTION OF CONTRACT,</w:t>
      </w:r>
      <w:r>
        <w:rPr>
          <w:rFonts w:ascii="Arial" w:hAnsi="Arial" w:cs="Arial"/>
          <w:color w:val="333333"/>
          <w:sz w:val="21"/>
          <w:szCs w:val="21"/>
        </w:rPr>
        <w:br/>
        <w:t>TORT OR OTHERWISE, ARISING FROM, OUT OF OR IN CONNECTION WITH THE</w:t>
      </w:r>
      <w:r>
        <w:rPr>
          <w:rFonts w:ascii="Arial" w:hAnsi="Arial" w:cs="Arial"/>
          <w:color w:val="333333"/>
          <w:sz w:val="21"/>
          <w:szCs w:val="21"/>
        </w:rPr>
        <w:br/>
        <w:t>SOFTWARE OR THE USE OR OTHER DEALINGS IN THE SOFTWARE.</w:t>
      </w:r>
      <w:r>
        <w:rPr>
          <w:rFonts w:ascii="Arial" w:hAnsi="Arial" w:cs="Arial"/>
          <w:color w:val="333333"/>
          <w:sz w:val="21"/>
          <w:szCs w:val="21"/>
        </w:rPr>
        <w:br/>
        <w:t>--------------------------------------------------------------------------------</w:t>
      </w:r>
    </w:p>
    <w:p w14:paraId="2139FF6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908EBD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xml2js LICENSE (node_modules\xml2js\LICENSE)</w:t>
      </w:r>
      <w:r>
        <w:rPr>
          <w:rFonts w:ascii="Arial" w:hAnsi="Arial" w:cs="Arial"/>
          <w:color w:val="333333"/>
          <w:sz w:val="21"/>
          <w:szCs w:val="21"/>
        </w:rPr>
        <w:br/>
      </w:r>
      <w:r>
        <w:rPr>
          <w:rFonts w:ascii="Arial" w:hAnsi="Arial" w:cs="Arial"/>
          <w:color w:val="333333"/>
          <w:sz w:val="21"/>
          <w:szCs w:val="21"/>
        </w:rPr>
        <w:lastRenderedPageBreak/>
        <w:t>--------------------------------------------------------------------------------</w:t>
      </w:r>
      <w:r>
        <w:rPr>
          <w:rFonts w:ascii="Arial" w:hAnsi="Arial" w:cs="Arial"/>
          <w:color w:val="333333"/>
          <w:sz w:val="21"/>
          <w:szCs w:val="21"/>
        </w:rPr>
        <w:br/>
        <w:t>Copyright 2010, 2011, 2012, 2013. All rights reserved.</w:t>
      </w:r>
    </w:p>
    <w:p w14:paraId="764C588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w:t>
      </w:r>
      <w:r>
        <w:rPr>
          <w:rFonts w:ascii="Arial" w:hAnsi="Arial" w:cs="Arial"/>
          <w:color w:val="333333"/>
          <w:sz w:val="21"/>
          <w:szCs w:val="21"/>
        </w:rPr>
        <w:br/>
        <w:t>deal in the Software without restriction, including without limitation the</w:t>
      </w:r>
      <w:r>
        <w:rPr>
          <w:rFonts w:ascii="Arial" w:hAnsi="Arial" w:cs="Arial"/>
          <w:color w:val="333333"/>
          <w:sz w:val="21"/>
          <w:szCs w:val="21"/>
        </w:rPr>
        <w:br/>
        <w:t>rights to use, copy, modify, merge, publish, distribute, sublicense, and/or</w:t>
      </w:r>
      <w:r>
        <w:rPr>
          <w:rFonts w:ascii="Arial" w:hAnsi="Arial" w:cs="Arial"/>
          <w:color w:val="333333"/>
          <w:sz w:val="21"/>
          <w:szCs w:val="21"/>
        </w:rPr>
        <w:br/>
        <w:t>sell copies of the Software, and to permit persons to whom the Software is</w:t>
      </w:r>
      <w:r>
        <w:rPr>
          <w:rFonts w:ascii="Arial" w:hAnsi="Arial" w:cs="Arial"/>
          <w:color w:val="333333"/>
          <w:sz w:val="21"/>
          <w:szCs w:val="21"/>
        </w:rPr>
        <w:br/>
        <w:t>furnished to do so, subject to the following conditions:</w:t>
      </w:r>
    </w:p>
    <w:p w14:paraId="69ECAFB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381F0C8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w:t>
      </w:r>
      <w:r>
        <w:rPr>
          <w:rFonts w:ascii="Arial" w:hAnsi="Arial" w:cs="Arial"/>
          <w:color w:val="333333"/>
          <w:sz w:val="21"/>
          <w:szCs w:val="21"/>
        </w:rPr>
        <w:br/>
        <w:t>FROM, OUT OF OR IN CONNECTION WITH THE SOFTWARE OR THE USE OR OTHER DEALINGS</w:t>
      </w:r>
      <w:r>
        <w:rPr>
          <w:rFonts w:ascii="Arial" w:hAnsi="Arial" w:cs="Arial"/>
          <w:color w:val="333333"/>
          <w:sz w:val="21"/>
          <w:szCs w:val="21"/>
        </w:rPr>
        <w:br/>
        <w:t>IN THE SOFTWARE.</w:t>
      </w:r>
    </w:p>
    <w:p w14:paraId="1A305E3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C9B9FF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955098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xml2js-xpath LICENSE (node_modules\xml2js-xpath\LICENSE)</w:t>
      </w:r>
      <w:r>
        <w:rPr>
          <w:rFonts w:ascii="Arial" w:hAnsi="Arial" w:cs="Arial"/>
          <w:color w:val="333333"/>
          <w:sz w:val="21"/>
          <w:szCs w:val="21"/>
        </w:rPr>
        <w:br/>
        <w:t>--------------------------------------------------------------------------------</w:t>
      </w:r>
      <w:r>
        <w:rPr>
          <w:rFonts w:ascii="Arial" w:hAnsi="Arial" w:cs="Arial"/>
          <w:color w:val="333333"/>
          <w:sz w:val="21"/>
          <w:szCs w:val="21"/>
        </w:rPr>
        <w:br/>
        <w:t>Apache License</w:t>
      </w:r>
      <w:r>
        <w:rPr>
          <w:rFonts w:ascii="Arial" w:hAnsi="Arial" w:cs="Arial"/>
          <w:color w:val="333333"/>
          <w:sz w:val="21"/>
          <w:szCs w:val="21"/>
        </w:rPr>
        <w:br/>
        <w:t>Version 2.0, January 2004</w:t>
      </w:r>
      <w:r>
        <w:rPr>
          <w:rFonts w:ascii="Arial" w:hAnsi="Arial" w:cs="Arial"/>
          <w:color w:val="333333"/>
          <w:sz w:val="21"/>
          <w:szCs w:val="21"/>
        </w:rPr>
        <w:br/>
      </w:r>
      <w:hyperlink r:id="rId234" w:history="1">
        <w:r>
          <w:rPr>
            <w:rStyle w:val="Hyperlink"/>
            <w:rFonts w:ascii="Arial" w:hAnsi="Arial" w:cs="Arial"/>
            <w:color w:val="3572B0"/>
            <w:sz w:val="21"/>
            <w:szCs w:val="21"/>
          </w:rPr>
          <w:t>http://www.apache.org/licenses/</w:t>
        </w:r>
      </w:hyperlink>
    </w:p>
    <w:p w14:paraId="1E5BFD8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TERMS AND CONDITIONS FOR USE, REPRODUCTION, AND DISTRIBUTION</w:t>
      </w:r>
    </w:p>
    <w:p w14:paraId="4A19EA5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Definitions.</w:t>
      </w:r>
    </w:p>
    <w:p w14:paraId="5F3F5A8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"License" shall mean the terms and conditions for use, reproduction,</w:t>
      </w:r>
      <w:r>
        <w:rPr>
          <w:rFonts w:ascii="Arial" w:hAnsi="Arial" w:cs="Arial"/>
          <w:color w:val="333333"/>
          <w:sz w:val="21"/>
          <w:szCs w:val="21"/>
        </w:rPr>
        <w:br/>
        <w:t>and distribution as defined by Sections 1 through 9 of this document.</w:t>
      </w:r>
    </w:p>
    <w:p w14:paraId="1C80C7D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"Licensor" shall mean the copyright owner or entity authorized by</w:t>
      </w:r>
      <w:r>
        <w:rPr>
          <w:rFonts w:ascii="Arial" w:hAnsi="Arial" w:cs="Arial"/>
          <w:color w:val="333333"/>
          <w:sz w:val="21"/>
          <w:szCs w:val="21"/>
        </w:rPr>
        <w:br/>
        <w:t>the copyright owner that is granting the License.</w:t>
      </w:r>
    </w:p>
    <w:p w14:paraId="137FFC1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"Legal Entity" shall mean the union of the acting entity and all</w:t>
      </w:r>
      <w:r>
        <w:rPr>
          <w:rFonts w:ascii="Arial" w:hAnsi="Arial" w:cs="Arial"/>
          <w:color w:val="333333"/>
          <w:sz w:val="21"/>
          <w:szCs w:val="21"/>
        </w:rPr>
        <w:br/>
        <w:t>other entities that control, are controlled by, or are under common</w:t>
      </w:r>
      <w:r>
        <w:rPr>
          <w:rFonts w:ascii="Arial" w:hAnsi="Arial" w:cs="Arial"/>
          <w:color w:val="333333"/>
          <w:sz w:val="21"/>
          <w:szCs w:val="21"/>
        </w:rPr>
        <w:br/>
        <w:t>control with that entity. For the purposes of this definition,</w:t>
      </w:r>
      <w:r>
        <w:rPr>
          <w:rFonts w:ascii="Arial" w:hAnsi="Arial" w:cs="Arial"/>
          <w:color w:val="333333"/>
          <w:sz w:val="21"/>
          <w:szCs w:val="21"/>
        </w:rPr>
        <w:br/>
        <w:t>"control" means (i) the power, direct or indirect, to cause the</w:t>
      </w:r>
      <w:r>
        <w:rPr>
          <w:rFonts w:ascii="Arial" w:hAnsi="Arial" w:cs="Arial"/>
          <w:color w:val="333333"/>
          <w:sz w:val="21"/>
          <w:szCs w:val="21"/>
        </w:rPr>
        <w:br/>
        <w:t>direction or management of such entity, whether by contract or</w:t>
      </w:r>
      <w:r>
        <w:rPr>
          <w:rFonts w:ascii="Arial" w:hAnsi="Arial" w:cs="Arial"/>
          <w:color w:val="333333"/>
          <w:sz w:val="21"/>
          <w:szCs w:val="21"/>
        </w:rPr>
        <w:br/>
        <w:t>otherwise, or (ii) ownership of fifty percent (50%) or more of the</w:t>
      </w:r>
      <w:r>
        <w:rPr>
          <w:rFonts w:ascii="Arial" w:hAnsi="Arial" w:cs="Arial"/>
          <w:color w:val="333333"/>
          <w:sz w:val="21"/>
          <w:szCs w:val="21"/>
        </w:rPr>
        <w:br/>
        <w:t>outstanding shares, or (iii) beneficial ownership of such entity.</w:t>
      </w:r>
    </w:p>
    <w:p w14:paraId="2FF6EEE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(or "Your") shall mean an individual or Legal Entity</w:t>
      </w:r>
      <w:r>
        <w:rPr>
          <w:rFonts w:ascii="Arial" w:hAnsi="Arial" w:cs="Arial"/>
          <w:color w:val="333333"/>
          <w:sz w:val="21"/>
          <w:szCs w:val="21"/>
        </w:rPr>
        <w:br/>
        <w:t>exercising permissions granted by this License.</w:t>
      </w:r>
    </w:p>
    <w:p w14:paraId="2F37C0A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"Source" form shall mean the preferred form for making modifications,</w:t>
      </w:r>
      <w:r>
        <w:rPr>
          <w:rFonts w:ascii="Arial" w:hAnsi="Arial" w:cs="Arial"/>
          <w:color w:val="333333"/>
          <w:sz w:val="21"/>
          <w:szCs w:val="21"/>
        </w:rPr>
        <w:br/>
        <w:t>including but not limited to software source code, documentation</w:t>
      </w:r>
      <w:r>
        <w:rPr>
          <w:rFonts w:ascii="Arial" w:hAnsi="Arial" w:cs="Arial"/>
          <w:color w:val="333333"/>
          <w:sz w:val="21"/>
          <w:szCs w:val="21"/>
        </w:rPr>
        <w:br/>
        <w:t>source, and configuration files.</w:t>
      </w:r>
    </w:p>
    <w:p w14:paraId="08E68B0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"Object" form shall mean any form resulting from mechanical</w:t>
      </w:r>
      <w:r>
        <w:rPr>
          <w:rFonts w:ascii="Arial" w:hAnsi="Arial" w:cs="Arial"/>
          <w:color w:val="333333"/>
          <w:sz w:val="21"/>
          <w:szCs w:val="21"/>
        </w:rPr>
        <w:br/>
        <w:t>transformation or translation of a Source form, including but</w:t>
      </w:r>
      <w:r>
        <w:rPr>
          <w:rFonts w:ascii="Arial" w:hAnsi="Arial" w:cs="Arial"/>
          <w:color w:val="333333"/>
          <w:sz w:val="21"/>
          <w:szCs w:val="21"/>
        </w:rPr>
        <w:br/>
        <w:t>not limited to compiled object code, generated documentation,</w:t>
      </w:r>
      <w:r>
        <w:rPr>
          <w:rFonts w:ascii="Arial" w:hAnsi="Arial" w:cs="Arial"/>
          <w:color w:val="333333"/>
          <w:sz w:val="21"/>
          <w:szCs w:val="21"/>
        </w:rPr>
        <w:br/>
        <w:t>and conversions to other media types.</w:t>
      </w:r>
    </w:p>
    <w:p w14:paraId="0F6F720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"Work" shall mean the work of authorship, whether in Source or</w:t>
      </w:r>
      <w:r>
        <w:rPr>
          <w:rFonts w:ascii="Arial" w:hAnsi="Arial" w:cs="Arial"/>
          <w:color w:val="333333"/>
          <w:sz w:val="21"/>
          <w:szCs w:val="21"/>
        </w:rPr>
        <w:br/>
        <w:t>Object form, made available under the License, as indicated by a</w:t>
      </w:r>
      <w:r>
        <w:rPr>
          <w:rFonts w:ascii="Arial" w:hAnsi="Arial" w:cs="Arial"/>
          <w:color w:val="333333"/>
          <w:sz w:val="21"/>
          <w:szCs w:val="21"/>
        </w:rPr>
        <w:br/>
        <w:t>copyright notice that is included in or attached to the work</w:t>
      </w:r>
      <w:r>
        <w:rPr>
          <w:rFonts w:ascii="Arial" w:hAnsi="Arial" w:cs="Arial"/>
          <w:color w:val="333333"/>
          <w:sz w:val="21"/>
          <w:szCs w:val="21"/>
        </w:rPr>
        <w:br/>
        <w:t>(an example is provided in the Appendix below).</w:t>
      </w:r>
    </w:p>
    <w:p w14:paraId="4175D65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"Derivative Works" shall mean any work, whether in Source or Object</w:t>
      </w:r>
      <w:r>
        <w:rPr>
          <w:rFonts w:ascii="Arial" w:hAnsi="Arial" w:cs="Arial"/>
          <w:color w:val="333333"/>
          <w:sz w:val="21"/>
          <w:szCs w:val="21"/>
        </w:rPr>
        <w:br/>
        <w:t>form, that is based on (or derived from) the Work and for which the</w:t>
      </w:r>
      <w:r>
        <w:rPr>
          <w:rFonts w:ascii="Arial" w:hAnsi="Arial" w:cs="Arial"/>
          <w:color w:val="333333"/>
          <w:sz w:val="21"/>
          <w:szCs w:val="21"/>
        </w:rPr>
        <w:br/>
        <w:t>editorial revisions, annotations, elaborations, or other modifications</w:t>
      </w:r>
      <w:r>
        <w:rPr>
          <w:rFonts w:ascii="Arial" w:hAnsi="Arial" w:cs="Arial"/>
          <w:color w:val="333333"/>
          <w:sz w:val="21"/>
          <w:szCs w:val="21"/>
        </w:rPr>
        <w:br/>
        <w:t>represent, as a whole, an original work of authorship. For the purposes</w:t>
      </w:r>
      <w:r>
        <w:rPr>
          <w:rFonts w:ascii="Arial" w:hAnsi="Arial" w:cs="Arial"/>
          <w:color w:val="333333"/>
          <w:sz w:val="21"/>
          <w:szCs w:val="21"/>
        </w:rPr>
        <w:br/>
        <w:t>of this License, Derivative Works shall not include works that remain</w:t>
      </w:r>
      <w:r>
        <w:rPr>
          <w:rFonts w:ascii="Arial" w:hAnsi="Arial" w:cs="Arial"/>
          <w:color w:val="333333"/>
          <w:sz w:val="21"/>
          <w:szCs w:val="21"/>
        </w:rPr>
        <w:br/>
        <w:t>separable from, or merely link (or bind by name) to the interfaces of,</w:t>
      </w:r>
      <w:r>
        <w:rPr>
          <w:rFonts w:ascii="Arial" w:hAnsi="Arial" w:cs="Arial"/>
          <w:color w:val="333333"/>
          <w:sz w:val="21"/>
          <w:szCs w:val="21"/>
        </w:rPr>
        <w:br/>
        <w:t>the Work and Derivative Works thereof.</w:t>
      </w:r>
    </w:p>
    <w:p w14:paraId="60AC03F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"Contribution" shall mean any work of authorship, including</w:t>
      </w:r>
      <w:r>
        <w:rPr>
          <w:rFonts w:ascii="Arial" w:hAnsi="Arial" w:cs="Arial"/>
          <w:color w:val="333333"/>
          <w:sz w:val="21"/>
          <w:szCs w:val="21"/>
        </w:rPr>
        <w:br/>
        <w:t>the original version of the Work and any modifications or additions</w:t>
      </w:r>
      <w:r>
        <w:rPr>
          <w:rFonts w:ascii="Arial" w:hAnsi="Arial" w:cs="Arial"/>
          <w:color w:val="333333"/>
          <w:sz w:val="21"/>
          <w:szCs w:val="21"/>
        </w:rPr>
        <w:br/>
        <w:t>to that Work or Derivative Works thereof, that is intentionally</w:t>
      </w:r>
      <w:r>
        <w:rPr>
          <w:rFonts w:ascii="Arial" w:hAnsi="Arial" w:cs="Arial"/>
          <w:color w:val="333333"/>
          <w:sz w:val="21"/>
          <w:szCs w:val="21"/>
        </w:rPr>
        <w:br/>
        <w:t>submitted to Licensor for inclusion in the Work by the copyright owner</w:t>
      </w:r>
      <w:r>
        <w:rPr>
          <w:rFonts w:ascii="Arial" w:hAnsi="Arial" w:cs="Arial"/>
          <w:color w:val="333333"/>
          <w:sz w:val="21"/>
          <w:szCs w:val="21"/>
        </w:rPr>
        <w:br/>
        <w:t>or by an individual or Legal Entity authorized to submit on behalf of</w:t>
      </w:r>
      <w:r>
        <w:rPr>
          <w:rFonts w:ascii="Arial" w:hAnsi="Arial" w:cs="Arial"/>
          <w:color w:val="333333"/>
          <w:sz w:val="21"/>
          <w:szCs w:val="21"/>
        </w:rPr>
        <w:br/>
        <w:t>the copyright owner. For the purposes of this definition, "submitted"</w:t>
      </w:r>
      <w:r>
        <w:rPr>
          <w:rFonts w:ascii="Arial" w:hAnsi="Arial" w:cs="Arial"/>
          <w:color w:val="333333"/>
          <w:sz w:val="21"/>
          <w:szCs w:val="21"/>
        </w:rPr>
        <w:br/>
        <w:t>means any form of electronic, verbal, or written communication sent</w:t>
      </w:r>
      <w:r>
        <w:rPr>
          <w:rFonts w:ascii="Arial" w:hAnsi="Arial" w:cs="Arial"/>
          <w:color w:val="333333"/>
          <w:sz w:val="21"/>
          <w:szCs w:val="21"/>
        </w:rPr>
        <w:br/>
        <w:t>to the Licensor or its representatives, including but not limited to</w:t>
      </w:r>
      <w:r>
        <w:rPr>
          <w:rFonts w:ascii="Arial" w:hAnsi="Arial" w:cs="Arial"/>
          <w:color w:val="333333"/>
          <w:sz w:val="21"/>
          <w:szCs w:val="21"/>
        </w:rPr>
        <w:br/>
        <w:t>communication on electronic mailing lists, source code control systems,</w:t>
      </w:r>
      <w:r>
        <w:rPr>
          <w:rFonts w:ascii="Arial" w:hAnsi="Arial" w:cs="Arial"/>
          <w:color w:val="333333"/>
          <w:sz w:val="21"/>
          <w:szCs w:val="21"/>
        </w:rPr>
        <w:br/>
        <w:t>and issue tracking systems that are managed by, or on behalf of, the</w:t>
      </w:r>
      <w:r>
        <w:rPr>
          <w:rFonts w:ascii="Arial" w:hAnsi="Arial" w:cs="Arial"/>
          <w:color w:val="333333"/>
          <w:sz w:val="21"/>
          <w:szCs w:val="21"/>
        </w:rPr>
        <w:br/>
        <w:t>Licensor for the purpose of discussing and improving the Work, but</w:t>
      </w:r>
      <w:r>
        <w:rPr>
          <w:rFonts w:ascii="Arial" w:hAnsi="Arial" w:cs="Arial"/>
          <w:color w:val="333333"/>
          <w:sz w:val="21"/>
          <w:szCs w:val="21"/>
        </w:rPr>
        <w:br/>
        <w:t>excluding communication that is conspicuously marked or otherwise</w:t>
      </w:r>
      <w:r>
        <w:rPr>
          <w:rFonts w:ascii="Arial" w:hAnsi="Arial" w:cs="Arial"/>
          <w:color w:val="333333"/>
          <w:sz w:val="21"/>
          <w:szCs w:val="21"/>
        </w:rPr>
        <w:br/>
        <w:t>designated in writing by the copyright owner as "Not a Contribution."</w:t>
      </w:r>
    </w:p>
    <w:p w14:paraId="422033E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"Contributor" shall mean Licensor and any individual or Legal Entity</w:t>
      </w:r>
      <w:r>
        <w:rPr>
          <w:rFonts w:ascii="Arial" w:hAnsi="Arial" w:cs="Arial"/>
          <w:color w:val="333333"/>
          <w:sz w:val="21"/>
          <w:szCs w:val="21"/>
        </w:rPr>
        <w:br/>
        <w:t>on behalf of whom a Contribution has been received by Licensor and</w:t>
      </w:r>
      <w:r>
        <w:rPr>
          <w:rFonts w:ascii="Arial" w:hAnsi="Arial" w:cs="Arial"/>
          <w:color w:val="333333"/>
          <w:sz w:val="21"/>
          <w:szCs w:val="21"/>
        </w:rPr>
        <w:br/>
        <w:t>subsequently incorporated within the Work.</w:t>
      </w:r>
    </w:p>
    <w:p w14:paraId="6875033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 Grant of Copyright License. Subject to the terms and conditions of</w:t>
      </w:r>
      <w:r>
        <w:rPr>
          <w:rFonts w:ascii="Arial" w:hAnsi="Arial" w:cs="Arial"/>
          <w:color w:val="333333"/>
          <w:sz w:val="21"/>
          <w:szCs w:val="21"/>
        </w:rPr>
        <w:br/>
        <w:t>this License, each Contributor hereby grants to You a perpetual,</w:t>
      </w:r>
      <w:r>
        <w:rPr>
          <w:rFonts w:ascii="Arial" w:hAnsi="Arial" w:cs="Arial"/>
          <w:color w:val="333333"/>
          <w:sz w:val="21"/>
          <w:szCs w:val="21"/>
        </w:rPr>
        <w:br/>
        <w:t>worldwide, non-exclusive, no-charge, royalty-free, irrevocable</w:t>
      </w:r>
      <w:r>
        <w:rPr>
          <w:rFonts w:ascii="Arial" w:hAnsi="Arial" w:cs="Arial"/>
          <w:color w:val="333333"/>
          <w:sz w:val="21"/>
          <w:szCs w:val="21"/>
        </w:rPr>
        <w:br/>
        <w:t>copyright license to reproduce, prepare Derivative Works of,</w:t>
      </w:r>
      <w:r>
        <w:rPr>
          <w:rFonts w:ascii="Arial" w:hAnsi="Arial" w:cs="Arial"/>
          <w:color w:val="333333"/>
          <w:sz w:val="21"/>
          <w:szCs w:val="21"/>
        </w:rPr>
        <w:br/>
        <w:t>publicly display, publicly perform, sublicense, and distribute the</w:t>
      </w:r>
      <w:r>
        <w:rPr>
          <w:rFonts w:ascii="Arial" w:hAnsi="Arial" w:cs="Arial"/>
          <w:color w:val="333333"/>
          <w:sz w:val="21"/>
          <w:szCs w:val="21"/>
        </w:rPr>
        <w:br/>
        <w:t>Work and such Derivative Works in Source or Object form.</w:t>
      </w:r>
    </w:p>
    <w:p w14:paraId="6C08E89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3. Grant of Patent License. Subject to the terms and conditions of</w:t>
      </w:r>
      <w:r>
        <w:rPr>
          <w:rFonts w:ascii="Arial" w:hAnsi="Arial" w:cs="Arial"/>
          <w:color w:val="333333"/>
          <w:sz w:val="21"/>
          <w:szCs w:val="21"/>
        </w:rPr>
        <w:br/>
        <w:t>this License, each Contributor hereby grants to You a perpetual,</w:t>
      </w:r>
      <w:r>
        <w:rPr>
          <w:rFonts w:ascii="Arial" w:hAnsi="Arial" w:cs="Arial"/>
          <w:color w:val="333333"/>
          <w:sz w:val="21"/>
          <w:szCs w:val="21"/>
        </w:rPr>
        <w:br/>
        <w:t>worldwide, non-exclusive, no-charge, royalty-free, irrevocable</w:t>
      </w:r>
      <w:r>
        <w:rPr>
          <w:rFonts w:ascii="Arial" w:hAnsi="Arial" w:cs="Arial"/>
          <w:color w:val="333333"/>
          <w:sz w:val="21"/>
          <w:szCs w:val="21"/>
        </w:rPr>
        <w:br/>
        <w:t>(except as stated in this section) patent license to make, have made,</w:t>
      </w:r>
      <w:r>
        <w:rPr>
          <w:rFonts w:ascii="Arial" w:hAnsi="Arial" w:cs="Arial"/>
          <w:color w:val="333333"/>
          <w:sz w:val="21"/>
          <w:szCs w:val="21"/>
        </w:rPr>
        <w:br/>
        <w:t>use, offer to sell, sell, import, and otherwise transfer the Work,</w:t>
      </w:r>
      <w:r>
        <w:rPr>
          <w:rFonts w:ascii="Arial" w:hAnsi="Arial" w:cs="Arial"/>
          <w:color w:val="333333"/>
          <w:sz w:val="21"/>
          <w:szCs w:val="21"/>
        </w:rPr>
        <w:br/>
        <w:t>where such license applies only to those patent claims licensable</w:t>
      </w:r>
      <w:r>
        <w:rPr>
          <w:rFonts w:ascii="Arial" w:hAnsi="Arial" w:cs="Arial"/>
          <w:color w:val="333333"/>
          <w:sz w:val="21"/>
          <w:szCs w:val="21"/>
        </w:rPr>
        <w:br/>
        <w:t>by such Contributor that are necessarily infringed by their</w:t>
      </w:r>
      <w:r>
        <w:rPr>
          <w:rFonts w:ascii="Arial" w:hAnsi="Arial" w:cs="Arial"/>
          <w:color w:val="333333"/>
          <w:sz w:val="21"/>
          <w:szCs w:val="21"/>
        </w:rPr>
        <w:br/>
        <w:t>Contribution(s) alone or by combination of their Contribution(s)</w:t>
      </w:r>
      <w:r>
        <w:rPr>
          <w:rFonts w:ascii="Arial" w:hAnsi="Arial" w:cs="Arial"/>
          <w:color w:val="333333"/>
          <w:sz w:val="21"/>
          <w:szCs w:val="21"/>
        </w:rPr>
        <w:br/>
        <w:t>with the Work to which such Contribution(s) was submitted. If You</w:t>
      </w:r>
      <w:r>
        <w:rPr>
          <w:rFonts w:ascii="Arial" w:hAnsi="Arial" w:cs="Arial"/>
          <w:color w:val="333333"/>
          <w:sz w:val="21"/>
          <w:szCs w:val="21"/>
        </w:rPr>
        <w:br/>
        <w:t>institute patent litigation against any entity (including a</w:t>
      </w:r>
      <w:r>
        <w:rPr>
          <w:rFonts w:ascii="Arial" w:hAnsi="Arial" w:cs="Arial"/>
          <w:color w:val="333333"/>
          <w:sz w:val="21"/>
          <w:szCs w:val="21"/>
        </w:rPr>
        <w:br/>
        <w:t>cross-claim or counterclaim in a lawsuit) alleging that the Work</w:t>
      </w:r>
      <w:r>
        <w:rPr>
          <w:rFonts w:ascii="Arial" w:hAnsi="Arial" w:cs="Arial"/>
          <w:color w:val="333333"/>
          <w:sz w:val="21"/>
          <w:szCs w:val="21"/>
        </w:rPr>
        <w:br/>
        <w:t>or a Contribution incorporated within the Work constitutes direct</w:t>
      </w:r>
      <w:r>
        <w:rPr>
          <w:rFonts w:ascii="Arial" w:hAnsi="Arial" w:cs="Arial"/>
          <w:color w:val="333333"/>
          <w:sz w:val="21"/>
          <w:szCs w:val="21"/>
        </w:rPr>
        <w:br/>
      </w:r>
      <w:r>
        <w:rPr>
          <w:rFonts w:ascii="Arial" w:hAnsi="Arial" w:cs="Arial"/>
          <w:color w:val="333333"/>
          <w:sz w:val="21"/>
          <w:szCs w:val="21"/>
        </w:rPr>
        <w:lastRenderedPageBreak/>
        <w:t>or contributory patent infringement, then any patent licenses</w:t>
      </w:r>
      <w:r>
        <w:rPr>
          <w:rFonts w:ascii="Arial" w:hAnsi="Arial" w:cs="Arial"/>
          <w:color w:val="333333"/>
          <w:sz w:val="21"/>
          <w:szCs w:val="21"/>
        </w:rPr>
        <w:br/>
        <w:t>granted to You under this License for that Work shall terminate</w:t>
      </w:r>
      <w:r>
        <w:rPr>
          <w:rFonts w:ascii="Arial" w:hAnsi="Arial" w:cs="Arial"/>
          <w:color w:val="333333"/>
          <w:sz w:val="21"/>
          <w:szCs w:val="21"/>
        </w:rPr>
        <w:br/>
        <w:t>as of the date such litigation is filed.</w:t>
      </w:r>
    </w:p>
    <w:p w14:paraId="2CD0992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4. Redistribution. You may reproduce and distribute copies of the</w:t>
      </w:r>
      <w:r>
        <w:rPr>
          <w:rFonts w:ascii="Arial" w:hAnsi="Arial" w:cs="Arial"/>
          <w:color w:val="333333"/>
          <w:sz w:val="21"/>
          <w:szCs w:val="21"/>
        </w:rPr>
        <w:br/>
        <w:t>Work or Derivative Works thereof in any medium, with or without</w:t>
      </w:r>
      <w:r>
        <w:rPr>
          <w:rFonts w:ascii="Arial" w:hAnsi="Arial" w:cs="Arial"/>
          <w:color w:val="333333"/>
          <w:sz w:val="21"/>
          <w:szCs w:val="21"/>
        </w:rPr>
        <w:br/>
        <w:t>modifications, and in Source or Object form, provided that You</w:t>
      </w:r>
      <w:r>
        <w:rPr>
          <w:rFonts w:ascii="Arial" w:hAnsi="Arial" w:cs="Arial"/>
          <w:color w:val="333333"/>
          <w:sz w:val="21"/>
          <w:szCs w:val="21"/>
        </w:rPr>
        <w:br/>
        <w:t>meet the following conditions:</w:t>
      </w:r>
    </w:p>
    <w:p w14:paraId="598FC64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 You must give any other recipients of the Work or</w:t>
      </w:r>
      <w:r>
        <w:rPr>
          <w:rFonts w:ascii="Arial" w:hAnsi="Arial" w:cs="Arial"/>
          <w:color w:val="333333"/>
          <w:sz w:val="21"/>
          <w:szCs w:val="21"/>
        </w:rPr>
        <w:br/>
        <w:t>Derivative Works a copy of this License; and</w:t>
      </w:r>
    </w:p>
    <w:p w14:paraId="7BB6879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(b) You must cause any modified files to carry prominent notices</w:t>
      </w:r>
      <w:r>
        <w:rPr>
          <w:rFonts w:ascii="Arial" w:hAnsi="Arial" w:cs="Arial"/>
          <w:color w:val="333333"/>
          <w:sz w:val="21"/>
          <w:szCs w:val="21"/>
        </w:rPr>
        <w:br/>
        <w:t>stating that You changed the files; and</w:t>
      </w:r>
    </w:p>
    <w:p w14:paraId="247C274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 You must retain, in the Source form of any Derivative Works</w:t>
      </w:r>
      <w:r>
        <w:rPr>
          <w:rFonts w:ascii="Arial" w:hAnsi="Arial" w:cs="Arial"/>
          <w:color w:val="333333"/>
          <w:sz w:val="21"/>
          <w:szCs w:val="21"/>
        </w:rPr>
        <w:br/>
        <w:t>that You distribute, all copyright, patent, trademark, and</w:t>
      </w:r>
      <w:r>
        <w:rPr>
          <w:rFonts w:ascii="Arial" w:hAnsi="Arial" w:cs="Arial"/>
          <w:color w:val="333333"/>
          <w:sz w:val="21"/>
          <w:szCs w:val="21"/>
        </w:rPr>
        <w:br/>
        <w:t>attribution notices from the Source form of the Work,</w:t>
      </w:r>
      <w:r>
        <w:rPr>
          <w:rFonts w:ascii="Arial" w:hAnsi="Arial" w:cs="Arial"/>
          <w:color w:val="333333"/>
          <w:sz w:val="21"/>
          <w:szCs w:val="21"/>
        </w:rPr>
        <w:br/>
        <w:t>excluding those notices that do not pertain to any part of</w:t>
      </w:r>
      <w:r>
        <w:rPr>
          <w:rFonts w:ascii="Arial" w:hAnsi="Arial" w:cs="Arial"/>
          <w:color w:val="333333"/>
          <w:sz w:val="21"/>
          <w:szCs w:val="21"/>
        </w:rPr>
        <w:br/>
        <w:t>the Derivative Works; and</w:t>
      </w:r>
    </w:p>
    <w:p w14:paraId="49FBF25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 If the Work includes a "NOTICE" text file as part of its</w:t>
      </w:r>
      <w:r>
        <w:rPr>
          <w:rFonts w:ascii="Arial" w:hAnsi="Arial" w:cs="Arial"/>
          <w:color w:val="333333"/>
          <w:sz w:val="21"/>
          <w:szCs w:val="21"/>
        </w:rPr>
        <w:br/>
        <w:t>distribution, then any Derivative Works that You distribute must</w:t>
      </w:r>
      <w:r>
        <w:rPr>
          <w:rFonts w:ascii="Arial" w:hAnsi="Arial" w:cs="Arial"/>
          <w:color w:val="333333"/>
          <w:sz w:val="21"/>
          <w:szCs w:val="21"/>
        </w:rPr>
        <w:br/>
        <w:t>include a readable copy of the attribution notices contained</w:t>
      </w:r>
      <w:r>
        <w:rPr>
          <w:rFonts w:ascii="Arial" w:hAnsi="Arial" w:cs="Arial"/>
          <w:color w:val="333333"/>
          <w:sz w:val="21"/>
          <w:szCs w:val="21"/>
        </w:rPr>
        <w:br/>
        <w:t>within such NOTICE file, excluding those notices that do not</w:t>
      </w:r>
      <w:r>
        <w:rPr>
          <w:rFonts w:ascii="Arial" w:hAnsi="Arial" w:cs="Arial"/>
          <w:color w:val="333333"/>
          <w:sz w:val="21"/>
          <w:szCs w:val="21"/>
        </w:rPr>
        <w:br/>
        <w:t>pertain to any part of the Derivative Works, in at least one</w:t>
      </w:r>
      <w:r>
        <w:rPr>
          <w:rFonts w:ascii="Arial" w:hAnsi="Arial" w:cs="Arial"/>
          <w:color w:val="333333"/>
          <w:sz w:val="21"/>
          <w:szCs w:val="21"/>
        </w:rPr>
        <w:br/>
        <w:t>of the following places: within a NOTICE text file distributed</w:t>
      </w:r>
      <w:r>
        <w:rPr>
          <w:rFonts w:ascii="Arial" w:hAnsi="Arial" w:cs="Arial"/>
          <w:color w:val="333333"/>
          <w:sz w:val="21"/>
          <w:szCs w:val="21"/>
        </w:rPr>
        <w:br/>
        <w:t>as part of the Derivative Works; within the Source form or</w:t>
      </w:r>
      <w:r>
        <w:rPr>
          <w:rFonts w:ascii="Arial" w:hAnsi="Arial" w:cs="Arial"/>
          <w:color w:val="333333"/>
          <w:sz w:val="21"/>
          <w:szCs w:val="21"/>
        </w:rPr>
        <w:br/>
        <w:t>documentation, if provided along with the Derivative Works; or,</w:t>
      </w:r>
      <w:r>
        <w:rPr>
          <w:rFonts w:ascii="Arial" w:hAnsi="Arial" w:cs="Arial"/>
          <w:color w:val="333333"/>
          <w:sz w:val="21"/>
          <w:szCs w:val="21"/>
        </w:rPr>
        <w:br/>
        <w:t>within a display generated by the Derivative Works, if and</w:t>
      </w:r>
      <w:r>
        <w:rPr>
          <w:rFonts w:ascii="Arial" w:hAnsi="Arial" w:cs="Arial"/>
          <w:color w:val="333333"/>
          <w:sz w:val="21"/>
          <w:szCs w:val="21"/>
        </w:rPr>
        <w:br/>
        <w:t>wherever such third-party notices normally appear. The contents</w:t>
      </w:r>
      <w:r>
        <w:rPr>
          <w:rFonts w:ascii="Arial" w:hAnsi="Arial" w:cs="Arial"/>
          <w:color w:val="333333"/>
          <w:sz w:val="21"/>
          <w:szCs w:val="21"/>
        </w:rPr>
        <w:br/>
        <w:t>of the NOTICE file are for informational purposes only and</w:t>
      </w:r>
      <w:r>
        <w:rPr>
          <w:rFonts w:ascii="Arial" w:hAnsi="Arial" w:cs="Arial"/>
          <w:color w:val="333333"/>
          <w:sz w:val="21"/>
          <w:szCs w:val="21"/>
        </w:rPr>
        <w:br/>
        <w:t>do not modify the License. You may add Your own attribution</w:t>
      </w:r>
      <w:r>
        <w:rPr>
          <w:rFonts w:ascii="Arial" w:hAnsi="Arial" w:cs="Arial"/>
          <w:color w:val="333333"/>
          <w:sz w:val="21"/>
          <w:szCs w:val="21"/>
        </w:rPr>
        <w:br/>
        <w:t>notices within Derivative Works that You distribute, alongside</w:t>
      </w:r>
      <w:r>
        <w:rPr>
          <w:rFonts w:ascii="Arial" w:hAnsi="Arial" w:cs="Arial"/>
          <w:color w:val="333333"/>
          <w:sz w:val="21"/>
          <w:szCs w:val="21"/>
        </w:rPr>
        <w:br/>
        <w:t>or as an addendum to the NOTICE text from the Work, provided</w:t>
      </w:r>
      <w:r>
        <w:rPr>
          <w:rFonts w:ascii="Arial" w:hAnsi="Arial" w:cs="Arial"/>
          <w:color w:val="333333"/>
          <w:sz w:val="21"/>
          <w:szCs w:val="21"/>
        </w:rPr>
        <w:br/>
        <w:t>that such additional attribution notices cannot be construed</w:t>
      </w:r>
      <w:r>
        <w:rPr>
          <w:rFonts w:ascii="Arial" w:hAnsi="Arial" w:cs="Arial"/>
          <w:color w:val="333333"/>
          <w:sz w:val="21"/>
          <w:szCs w:val="21"/>
        </w:rPr>
        <w:br/>
        <w:t>as modifying the License.</w:t>
      </w:r>
    </w:p>
    <w:p w14:paraId="618DA14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may add Your own copyright statement to Your modifications and</w:t>
      </w:r>
      <w:r>
        <w:rPr>
          <w:rFonts w:ascii="Arial" w:hAnsi="Arial" w:cs="Arial"/>
          <w:color w:val="333333"/>
          <w:sz w:val="21"/>
          <w:szCs w:val="21"/>
        </w:rPr>
        <w:br/>
        <w:t>may provide additional or different license terms and conditions</w:t>
      </w:r>
      <w:r>
        <w:rPr>
          <w:rFonts w:ascii="Arial" w:hAnsi="Arial" w:cs="Arial"/>
          <w:color w:val="333333"/>
          <w:sz w:val="21"/>
          <w:szCs w:val="21"/>
        </w:rPr>
        <w:br/>
        <w:t>for use, reproduction, or distribution of Your modifications, or</w:t>
      </w:r>
      <w:r>
        <w:rPr>
          <w:rFonts w:ascii="Arial" w:hAnsi="Arial" w:cs="Arial"/>
          <w:color w:val="333333"/>
          <w:sz w:val="21"/>
          <w:szCs w:val="21"/>
        </w:rPr>
        <w:br/>
        <w:t>for any such Derivative Works as a whole, provided Your use,</w:t>
      </w:r>
      <w:r>
        <w:rPr>
          <w:rFonts w:ascii="Arial" w:hAnsi="Arial" w:cs="Arial"/>
          <w:color w:val="333333"/>
          <w:sz w:val="21"/>
          <w:szCs w:val="21"/>
        </w:rPr>
        <w:br/>
        <w:t>reproduction, and distribution of the Work otherwise complies with</w:t>
      </w:r>
      <w:r>
        <w:rPr>
          <w:rFonts w:ascii="Arial" w:hAnsi="Arial" w:cs="Arial"/>
          <w:color w:val="333333"/>
          <w:sz w:val="21"/>
          <w:szCs w:val="21"/>
        </w:rPr>
        <w:br/>
        <w:t>the conditions stated in this License.</w:t>
      </w:r>
    </w:p>
    <w:p w14:paraId="1170927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5. Submission of Contributions. Unless You explicitly state otherwise,</w:t>
      </w:r>
      <w:r>
        <w:rPr>
          <w:rFonts w:ascii="Arial" w:hAnsi="Arial" w:cs="Arial"/>
          <w:color w:val="333333"/>
          <w:sz w:val="21"/>
          <w:szCs w:val="21"/>
        </w:rPr>
        <w:br/>
        <w:t>any Contribution intentionally submitted for inclusion in the Work</w:t>
      </w:r>
      <w:r>
        <w:rPr>
          <w:rFonts w:ascii="Arial" w:hAnsi="Arial" w:cs="Arial"/>
          <w:color w:val="333333"/>
          <w:sz w:val="21"/>
          <w:szCs w:val="21"/>
        </w:rPr>
        <w:br/>
        <w:t>by You to the Licensor shall be under the terms and conditions of</w:t>
      </w:r>
      <w:r>
        <w:rPr>
          <w:rFonts w:ascii="Arial" w:hAnsi="Arial" w:cs="Arial"/>
          <w:color w:val="333333"/>
          <w:sz w:val="21"/>
          <w:szCs w:val="21"/>
        </w:rPr>
        <w:br/>
        <w:t>this License, without any additional terms or conditions.</w:t>
      </w:r>
      <w:r>
        <w:rPr>
          <w:rFonts w:ascii="Arial" w:hAnsi="Arial" w:cs="Arial"/>
          <w:color w:val="333333"/>
          <w:sz w:val="21"/>
          <w:szCs w:val="21"/>
        </w:rPr>
        <w:br/>
        <w:t>Notwithstanding the above, nothing herein shall supersede or modify</w:t>
      </w:r>
      <w:r>
        <w:rPr>
          <w:rFonts w:ascii="Arial" w:hAnsi="Arial" w:cs="Arial"/>
          <w:color w:val="333333"/>
          <w:sz w:val="21"/>
          <w:szCs w:val="21"/>
        </w:rPr>
        <w:br/>
        <w:t>the terms of any separate license agreement you may have executed</w:t>
      </w:r>
      <w:r>
        <w:rPr>
          <w:rFonts w:ascii="Arial" w:hAnsi="Arial" w:cs="Arial"/>
          <w:color w:val="333333"/>
          <w:sz w:val="21"/>
          <w:szCs w:val="21"/>
        </w:rPr>
        <w:br/>
        <w:t>with Licensor regarding such Contributions.</w:t>
      </w:r>
    </w:p>
    <w:p w14:paraId="26B05E4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6. Trademarks. This License does not grant permission to use the trade</w:t>
      </w:r>
      <w:r>
        <w:rPr>
          <w:rFonts w:ascii="Arial" w:hAnsi="Arial" w:cs="Arial"/>
          <w:color w:val="333333"/>
          <w:sz w:val="21"/>
          <w:szCs w:val="21"/>
        </w:rPr>
        <w:br/>
        <w:t>names, trademarks, service marks, or product names of the Licensor,</w:t>
      </w:r>
      <w:r>
        <w:rPr>
          <w:rFonts w:ascii="Arial" w:hAnsi="Arial" w:cs="Arial"/>
          <w:color w:val="333333"/>
          <w:sz w:val="21"/>
          <w:szCs w:val="21"/>
        </w:rPr>
        <w:br/>
      </w:r>
      <w:r>
        <w:rPr>
          <w:rFonts w:ascii="Arial" w:hAnsi="Arial" w:cs="Arial"/>
          <w:color w:val="333333"/>
          <w:sz w:val="21"/>
          <w:szCs w:val="21"/>
        </w:rPr>
        <w:lastRenderedPageBreak/>
        <w:t>except as required for reasonable and customary use in describing the</w:t>
      </w:r>
      <w:r>
        <w:rPr>
          <w:rFonts w:ascii="Arial" w:hAnsi="Arial" w:cs="Arial"/>
          <w:color w:val="333333"/>
          <w:sz w:val="21"/>
          <w:szCs w:val="21"/>
        </w:rPr>
        <w:br/>
        <w:t>origin of the Work and reproducing the content of the NOTICE file.</w:t>
      </w:r>
    </w:p>
    <w:p w14:paraId="571DFC0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7. Disclaimer of Warranty. Unless required by applicable law or</w:t>
      </w:r>
      <w:r>
        <w:rPr>
          <w:rFonts w:ascii="Arial" w:hAnsi="Arial" w:cs="Arial"/>
          <w:color w:val="333333"/>
          <w:sz w:val="21"/>
          <w:szCs w:val="21"/>
        </w:rPr>
        <w:br/>
        <w:t>agreed to in writing, Licensor provides the Work (and each</w:t>
      </w:r>
      <w:r>
        <w:rPr>
          <w:rFonts w:ascii="Arial" w:hAnsi="Arial" w:cs="Arial"/>
          <w:color w:val="333333"/>
          <w:sz w:val="21"/>
          <w:szCs w:val="21"/>
        </w:rPr>
        <w:br/>
        <w:t>Contributor provides its Contributions) on an "AS IS" BASIS,</w:t>
      </w:r>
      <w:r>
        <w:rPr>
          <w:rFonts w:ascii="Arial" w:hAnsi="Arial" w:cs="Arial"/>
          <w:color w:val="333333"/>
          <w:sz w:val="21"/>
          <w:szCs w:val="21"/>
        </w:rPr>
        <w:br/>
        <w:t>WITHOUT WARRANTIES OR CONDITIONS OF ANY KIND, either express or</w:t>
      </w:r>
      <w:r>
        <w:rPr>
          <w:rFonts w:ascii="Arial" w:hAnsi="Arial" w:cs="Arial"/>
          <w:color w:val="333333"/>
          <w:sz w:val="21"/>
          <w:szCs w:val="21"/>
        </w:rPr>
        <w:br/>
        <w:t>implied, including, without limitation, any warranties or conditions</w:t>
      </w:r>
      <w:r>
        <w:rPr>
          <w:rFonts w:ascii="Arial" w:hAnsi="Arial" w:cs="Arial"/>
          <w:color w:val="333333"/>
          <w:sz w:val="21"/>
          <w:szCs w:val="21"/>
        </w:rPr>
        <w:br/>
        <w:t>of TITLE, NON-INFRINGEMENT, MERCHANTABILITY, or FITNESS FOR A</w:t>
      </w:r>
      <w:r>
        <w:rPr>
          <w:rFonts w:ascii="Arial" w:hAnsi="Arial" w:cs="Arial"/>
          <w:color w:val="333333"/>
          <w:sz w:val="21"/>
          <w:szCs w:val="21"/>
        </w:rPr>
        <w:br/>
        <w:t>PARTICULAR PURPOSE. You are solely responsible for determining the</w:t>
      </w:r>
      <w:r>
        <w:rPr>
          <w:rFonts w:ascii="Arial" w:hAnsi="Arial" w:cs="Arial"/>
          <w:color w:val="333333"/>
          <w:sz w:val="21"/>
          <w:szCs w:val="21"/>
        </w:rPr>
        <w:br/>
        <w:t>appropriateness of using or redistributing the Work and assume any</w:t>
      </w:r>
      <w:r>
        <w:rPr>
          <w:rFonts w:ascii="Arial" w:hAnsi="Arial" w:cs="Arial"/>
          <w:color w:val="333333"/>
          <w:sz w:val="21"/>
          <w:szCs w:val="21"/>
        </w:rPr>
        <w:br/>
        <w:t>risks associated with Your exercise of permissions under this License.</w:t>
      </w:r>
    </w:p>
    <w:p w14:paraId="345B36E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8. Limitation of Liability. In no event and under no legal theory,</w:t>
      </w:r>
      <w:r>
        <w:rPr>
          <w:rFonts w:ascii="Arial" w:hAnsi="Arial" w:cs="Arial"/>
          <w:color w:val="333333"/>
          <w:sz w:val="21"/>
          <w:szCs w:val="21"/>
        </w:rPr>
        <w:br/>
        <w:t>whether in tort (including negligence), contract, or otherwise,</w:t>
      </w:r>
      <w:r>
        <w:rPr>
          <w:rFonts w:ascii="Arial" w:hAnsi="Arial" w:cs="Arial"/>
          <w:color w:val="333333"/>
          <w:sz w:val="21"/>
          <w:szCs w:val="21"/>
        </w:rPr>
        <w:br/>
        <w:t>unless required by applicable law (such as deliberate and grossly</w:t>
      </w:r>
      <w:r>
        <w:rPr>
          <w:rFonts w:ascii="Arial" w:hAnsi="Arial" w:cs="Arial"/>
          <w:color w:val="333333"/>
          <w:sz w:val="21"/>
          <w:szCs w:val="21"/>
        </w:rPr>
        <w:br/>
        <w:t>negligent acts) or agreed to in writing, shall any Contributor be</w:t>
      </w:r>
      <w:r>
        <w:rPr>
          <w:rFonts w:ascii="Arial" w:hAnsi="Arial" w:cs="Arial"/>
          <w:color w:val="333333"/>
          <w:sz w:val="21"/>
          <w:szCs w:val="21"/>
        </w:rPr>
        <w:br/>
        <w:t>liable to You for damages, including any direct, indirect, special,</w:t>
      </w:r>
      <w:r>
        <w:rPr>
          <w:rFonts w:ascii="Arial" w:hAnsi="Arial" w:cs="Arial"/>
          <w:color w:val="333333"/>
          <w:sz w:val="21"/>
          <w:szCs w:val="21"/>
        </w:rPr>
        <w:br/>
        <w:t>incidental, or consequential damages of any character arising as a</w:t>
      </w:r>
      <w:r>
        <w:rPr>
          <w:rFonts w:ascii="Arial" w:hAnsi="Arial" w:cs="Arial"/>
          <w:color w:val="333333"/>
          <w:sz w:val="21"/>
          <w:szCs w:val="21"/>
        </w:rPr>
        <w:br/>
        <w:t>result of this License or out of the use or inability to use the</w:t>
      </w:r>
      <w:r>
        <w:rPr>
          <w:rFonts w:ascii="Arial" w:hAnsi="Arial" w:cs="Arial"/>
          <w:color w:val="333333"/>
          <w:sz w:val="21"/>
          <w:szCs w:val="21"/>
        </w:rPr>
        <w:br/>
        <w:t>Work (including but not limited to damages for loss of goodwill,</w:t>
      </w:r>
      <w:r>
        <w:rPr>
          <w:rFonts w:ascii="Arial" w:hAnsi="Arial" w:cs="Arial"/>
          <w:color w:val="333333"/>
          <w:sz w:val="21"/>
          <w:szCs w:val="21"/>
        </w:rPr>
        <w:br/>
        <w:t>work stoppage, computer failure or malfunction, or any and all</w:t>
      </w:r>
      <w:r>
        <w:rPr>
          <w:rFonts w:ascii="Arial" w:hAnsi="Arial" w:cs="Arial"/>
          <w:color w:val="333333"/>
          <w:sz w:val="21"/>
          <w:szCs w:val="21"/>
        </w:rPr>
        <w:br/>
        <w:t>other commercial damages or losses), even if such Contributor</w:t>
      </w:r>
      <w:r>
        <w:rPr>
          <w:rFonts w:ascii="Arial" w:hAnsi="Arial" w:cs="Arial"/>
          <w:color w:val="333333"/>
          <w:sz w:val="21"/>
          <w:szCs w:val="21"/>
        </w:rPr>
        <w:br/>
        <w:t>has been advised of the possibility of such damages.</w:t>
      </w:r>
    </w:p>
    <w:p w14:paraId="2A56B80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9. Accepting Warranty or Additional Liability. While redistributing</w:t>
      </w:r>
      <w:r>
        <w:rPr>
          <w:rFonts w:ascii="Arial" w:hAnsi="Arial" w:cs="Arial"/>
          <w:color w:val="333333"/>
          <w:sz w:val="21"/>
          <w:szCs w:val="21"/>
        </w:rPr>
        <w:br/>
        <w:t>the Work or Derivative Works thereof, You may choose to offer,</w:t>
      </w:r>
      <w:r>
        <w:rPr>
          <w:rFonts w:ascii="Arial" w:hAnsi="Arial" w:cs="Arial"/>
          <w:color w:val="333333"/>
          <w:sz w:val="21"/>
          <w:szCs w:val="21"/>
        </w:rPr>
        <w:br/>
        <w:t>and charge a fee for, acceptance of support, warranty, indemnity,</w:t>
      </w:r>
      <w:r>
        <w:rPr>
          <w:rFonts w:ascii="Arial" w:hAnsi="Arial" w:cs="Arial"/>
          <w:color w:val="333333"/>
          <w:sz w:val="21"/>
          <w:szCs w:val="21"/>
        </w:rPr>
        <w:br/>
        <w:t>or other liability obligations and/or rights consistent with this</w:t>
      </w:r>
      <w:r>
        <w:rPr>
          <w:rFonts w:ascii="Arial" w:hAnsi="Arial" w:cs="Arial"/>
          <w:color w:val="333333"/>
          <w:sz w:val="21"/>
          <w:szCs w:val="21"/>
        </w:rPr>
        <w:br/>
        <w:t>License. However, in accepting such obligations, You may act only</w:t>
      </w:r>
      <w:r>
        <w:rPr>
          <w:rFonts w:ascii="Arial" w:hAnsi="Arial" w:cs="Arial"/>
          <w:color w:val="333333"/>
          <w:sz w:val="21"/>
          <w:szCs w:val="21"/>
        </w:rPr>
        <w:br/>
        <w:t>on Your own behalf and on Your sole responsibility, not on behalf</w:t>
      </w:r>
      <w:r>
        <w:rPr>
          <w:rFonts w:ascii="Arial" w:hAnsi="Arial" w:cs="Arial"/>
          <w:color w:val="333333"/>
          <w:sz w:val="21"/>
          <w:szCs w:val="21"/>
        </w:rPr>
        <w:br/>
        <w:t>of any other Contributor, and only if You agree to indemnify,</w:t>
      </w:r>
      <w:r>
        <w:rPr>
          <w:rFonts w:ascii="Arial" w:hAnsi="Arial" w:cs="Arial"/>
          <w:color w:val="333333"/>
          <w:sz w:val="21"/>
          <w:szCs w:val="21"/>
        </w:rPr>
        <w:br/>
        <w:t>defend, and hold each Contributor harmless for any liability</w:t>
      </w:r>
      <w:r>
        <w:rPr>
          <w:rFonts w:ascii="Arial" w:hAnsi="Arial" w:cs="Arial"/>
          <w:color w:val="333333"/>
          <w:sz w:val="21"/>
          <w:szCs w:val="21"/>
        </w:rPr>
        <w:br/>
        <w:t>incurred by, or claims asserted against, such Contributor by reason</w:t>
      </w:r>
      <w:r>
        <w:rPr>
          <w:rFonts w:ascii="Arial" w:hAnsi="Arial" w:cs="Arial"/>
          <w:color w:val="333333"/>
          <w:sz w:val="21"/>
          <w:szCs w:val="21"/>
        </w:rPr>
        <w:br/>
        <w:t>of your accepting any such warranty or additional liability.</w:t>
      </w:r>
    </w:p>
    <w:p w14:paraId="5BDFAD0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END OF TERMS AND CONDITIONS</w:t>
      </w:r>
    </w:p>
    <w:p w14:paraId="2EFDCB5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APPENDIX: How to apply the Apache License to your work.</w:t>
      </w:r>
    </w:p>
    <w:p w14:paraId="596FCF9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apply the Apache License to your work, attach the following</w:t>
      </w:r>
      <w:r>
        <w:rPr>
          <w:rFonts w:ascii="Arial" w:hAnsi="Arial" w:cs="Arial"/>
          <w:color w:val="333333"/>
          <w:sz w:val="21"/>
          <w:szCs w:val="21"/>
        </w:rPr>
        <w:br/>
        <w:t>boilerplate notice, with the fields enclosed by brackets "{}"</w:t>
      </w:r>
      <w:r>
        <w:rPr>
          <w:rFonts w:ascii="Arial" w:hAnsi="Arial" w:cs="Arial"/>
          <w:color w:val="333333"/>
          <w:sz w:val="21"/>
          <w:szCs w:val="21"/>
        </w:rPr>
        <w:br/>
        <w:t>replaced with your own identifying information. (Don't include</w:t>
      </w:r>
      <w:r>
        <w:rPr>
          <w:rFonts w:ascii="Arial" w:hAnsi="Arial" w:cs="Arial"/>
          <w:color w:val="333333"/>
          <w:sz w:val="21"/>
          <w:szCs w:val="21"/>
        </w:rPr>
        <w:br/>
        <w:t>the brackets!) The text should be enclosed in the appropriate</w:t>
      </w:r>
      <w:r>
        <w:rPr>
          <w:rFonts w:ascii="Arial" w:hAnsi="Arial" w:cs="Arial"/>
          <w:color w:val="333333"/>
          <w:sz w:val="21"/>
          <w:szCs w:val="21"/>
        </w:rPr>
        <w:br/>
        <w:t>comment syntax for the file format. We also recommend that a</w:t>
      </w:r>
      <w:r>
        <w:rPr>
          <w:rFonts w:ascii="Arial" w:hAnsi="Arial" w:cs="Arial"/>
          <w:color w:val="333333"/>
          <w:sz w:val="21"/>
          <w:szCs w:val="21"/>
        </w:rPr>
        <w:br/>
        <w:t>file or class name and description of purpose be included on the</w:t>
      </w:r>
      <w:r>
        <w:rPr>
          <w:rFonts w:ascii="Arial" w:hAnsi="Arial" w:cs="Arial"/>
          <w:color w:val="333333"/>
          <w:sz w:val="21"/>
          <w:szCs w:val="21"/>
        </w:rPr>
        <w:br/>
        <w:t>same "printed page" as the copyright notice for easier</w:t>
      </w:r>
      <w:r>
        <w:rPr>
          <w:rFonts w:ascii="Arial" w:hAnsi="Arial" w:cs="Arial"/>
          <w:color w:val="333333"/>
          <w:sz w:val="21"/>
          <w:szCs w:val="21"/>
        </w:rPr>
        <w:br/>
        <w:t>identification within third-party archives.</w:t>
      </w:r>
    </w:p>
    <w:p w14:paraId="317B595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{yyyy} {name of copyright owner}</w:t>
      </w:r>
    </w:p>
    <w:p w14:paraId="641EA8F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Licensed under the Apache License, Version 2.0 (the "License");</w:t>
      </w:r>
      <w:r>
        <w:rPr>
          <w:rFonts w:ascii="Arial" w:hAnsi="Arial" w:cs="Arial"/>
          <w:color w:val="333333"/>
          <w:sz w:val="21"/>
          <w:szCs w:val="21"/>
        </w:rPr>
        <w:br/>
        <w:t>you may not use this file except in compliance with the License.</w:t>
      </w:r>
      <w:r>
        <w:rPr>
          <w:rFonts w:ascii="Arial" w:hAnsi="Arial" w:cs="Arial"/>
          <w:color w:val="333333"/>
          <w:sz w:val="21"/>
          <w:szCs w:val="21"/>
        </w:rPr>
        <w:br/>
        <w:t>You may obtain a copy of the License at</w:t>
      </w:r>
    </w:p>
    <w:p w14:paraId="074496C0" w14:textId="77777777" w:rsidR="00000C26" w:rsidRDefault="00AB6AA4" w:rsidP="00000C26">
      <w:pPr>
        <w:pStyle w:val="NormalWeb"/>
        <w:shd w:val="clear" w:color="auto" w:fill="FFFFFF"/>
        <w:spacing w:before="150" w:beforeAutospacing="0" w:after="0" w:afterAutospacing="0"/>
        <w:rPr>
          <w:rFonts w:ascii="Arial" w:hAnsi="Arial" w:cs="Arial"/>
          <w:color w:val="333333"/>
          <w:sz w:val="21"/>
          <w:szCs w:val="21"/>
        </w:rPr>
      </w:pPr>
      <w:hyperlink r:id="rId235" w:history="1">
        <w:r w:rsidR="00000C26">
          <w:rPr>
            <w:rStyle w:val="Hyperlink"/>
            <w:rFonts w:ascii="Arial" w:hAnsi="Arial" w:cs="Arial"/>
            <w:color w:val="3572B0"/>
            <w:sz w:val="21"/>
            <w:szCs w:val="21"/>
          </w:rPr>
          <w:t>http://www.apache.org/licenses/LICENSE-2.0</w:t>
        </w:r>
      </w:hyperlink>
    </w:p>
    <w:p w14:paraId="6D57EBC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Unless required by applicable law or agreed to in writing, software</w:t>
      </w:r>
      <w:r>
        <w:rPr>
          <w:rFonts w:ascii="Arial" w:hAnsi="Arial" w:cs="Arial"/>
          <w:color w:val="333333"/>
          <w:sz w:val="21"/>
          <w:szCs w:val="21"/>
        </w:rPr>
        <w:br/>
        <w:t>distributed under the License is distributed on an "AS IS" BASIS,</w:t>
      </w:r>
      <w:r>
        <w:rPr>
          <w:rFonts w:ascii="Arial" w:hAnsi="Arial" w:cs="Arial"/>
          <w:color w:val="333333"/>
          <w:sz w:val="21"/>
          <w:szCs w:val="21"/>
        </w:rPr>
        <w:br/>
        <w:t>WITHOUT WARRANTIES OR CONDITIONS OF ANY KIND, either express or implied.</w:t>
      </w:r>
      <w:r>
        <w:rPr>
          <w:rFonts w:ascii="Arial" w:hAnsi="Arial" w:cs="Arial"/>
          <w:color w:val="333333"/>
          <w:sz w:val="21"/>
          <w:szCs w:val="21"/>
        </w:rPr>
        <w:br/>
        <w:t>See the License for the specific language governing permissions and</w:t>
      </w:r>
      <w:r>
        <w:rPr>
          <w:rFonts w:ascii="Arial" w:hAnsi="Arial" w:cs="Arial"/>
          <w:color w:val="333333"/>
          <w:sz w:val="21"/>
          <w:szCs w:val="21"/>
        </w:rPr>
        <w:br/>
        <w:t>limitations under the License.</w:t>
      </w:r>
    </w:p>
    <w:p w14:paraId="60FC718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4F9C323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63F509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xmlhttprequest-ssl LICENSE (node_modules\xmlhttprequest-ssl\LICENSE)</w:t>
      </w:r>
      <w:r>
        <w:rPr>
          <w:rFonts w:ascii="Arial" w:hAnsi="Arial" w:cs="Arial"/>
          <w:color w:val="333333"/>
          <w:sz w:val="21"/>
          <w:szCs w:val="21"/>
        </w:rPr>
        <w:br/>
        <w:t>--------------------------------------------------------------------------------</w:t>
      </w:r>
      <w:r>
        <w:rPr>
          <w:rFonts w:ascii="Arial" w:hAnsi="Arial" w:cs="Arial"/>
          <w:color w:val="333333"/>
          <w:sz w:val="21"/>
          <w:szCs w:val="21"/>
        </w:rPr>
        <w:br/>
        <w:t>Copyright (c) 2010</w:t>
      </w:r>
      <w:r>
        <w:rPr>
          <w:rStyle w:val="apple-converted-space"/>
          <w:rFonts w:ascii="Arial" w:hAnsi="Arial" w:cs="Arial"/>
          <w:color w:val="333333"/>
          <w:sz w:val="21"/>
          <w:szCs w:val="21"/>
        </w:rPr>
        <w:t> </w:t>
      </w:r>
      <w:hyperlink r:id="rId236" w:history="1">
        <w:r>
          <w:rPr>
            <w:rStyle w:val="Hyperlink"/>
            <w:rFonts w:ascii="Arial" w:hAnsi="Arial" w:cs="Arial"/>
            <w:color w:val="3572B0"/>
            <w:sz w:val="21"/>
            <w:szCs w:val="21"/>
          </w:rPr>
          <w:t>passive.ly</w:t>
        </w:r>
      </w:hyperlink>
      <w:r>
        <w:rPr>
          <w:rStyle w:val="apple-converted-space"/>
          <w:rFonts w:ascii="Arial" w:hAnsi="Arial" w:cs="Arial"/>
          <w:color w:val="333333"/>
          <w:sz w:val="21"/>
          <w:szCs w:val="21"/>
        </w:rPr>
        <w:t> </w:t>
      </w:r>
      <w:r>
        <w:rPr>
          <w:rFonts w:ascii="Arial" w:hAnsi="Arial" w:cs="Arial"/>
          <w:color w:val="333333"/>
          <w:sz w:val="21"/>
          <w:szCs w:val="21"/>
        </w:rPr>
        <w:t>LLC</w:t>
      </w:r>
    </w:p>
    <w:p w14:paraId="36032D7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w:t>
      </w:r>
      <w:r>
        <w:rPr>
          <w:rFonts w:ascii="Arial" w:hAnsi="Arial" w:cs="Arial"/>
          <w:color w:val="333333"/>
          <w:sz w:val="21"/>
          <w:szCs w:val="21"/>
        </w:rPr>
        <w:br/>
        <w:t>obtaining a copy of this software and associated documentation</w:t>
      </w:r>
      <w:r>
        <w:rPr>
          <w:rFonts w:ascii="Arial" w:hAnsi="Arial" w:cs="Arial"/>
          <w:color w:val="333333"/>
          <w:sz w:val="21"/>
          <w:szCs w:val="21"/>
        </w:rPr>
        <w:br/>
        <w:t>files (the "Software"), to deal in the Software without</w:t>
      </w:r>
      <w:r>
        <w:rPr>
          <w:rFonts w:ascii="Arial" w:hAnsi="Arial" w:cs="Arial"/>
          <w:color w:val="333333"/>
          <w:sz w:val="21"/>
          <w:szCs w:val="21"/>
        </w:rPr>
        <w:br/>
        <w:t>restriction, including without limitation the rights to use,</w:t>
      </w:r>
      <w:r>
        <w:rPr>
          <w:rFonts w:ascii="Arial" w:hAnsi="Arial" w:cs="Arial"/>
          <w:color w:val="333333"/>
          <w:sz w:val="21"/>
          <w:szCs w:val="21"/>
        </w:rPr>
        <w:br/>
        <w:t>copy, modify, merge, publish, distribute, sublicense, and/or sell</w:t>
      </w:r>
      <w:r>
        <w:rPr>
          <w:rFonts w:ascii="Arial" w:hAnsi="Arial" w:cs="Arial"/>
          <w:color w:val="333333"/>
          <w:sz w:val="21"/>
          <w:szCs w:val="21"/>
        </w:rPr>
        <w:br/>
        <w:t>copies of the Software, and to permit persons to whom the</w:t>
      </w:r>
      <w:r>
        <w:rPr>
          <w:rFonts w:ascii="Arial" w:hAnsi="Arial" w:cs="Arial"/>
          <w:color w:val="333333"/>
          <w:sz w:val="21"/>
          <w:szCs w:val="21"/>
        </w:rPr>
        <w:br/>
        <w:t>Software is furnished to do so, subject to the following</w:t>
      </w:r>
      <w:r>
        <w:rPr>
          <w:rFonts w:ascii="Arial" w:hAnsi="Arial" w:cs="Arial"/>
          <w:color w:val="333333"/>
          <w:sz w:val="21"/>
          <w:szCs w:val="21"/>
        </w:rPr>
        <w:br/>
        <w:t>conditions:</w:t>
      </w:r>
    </w:p>
    <w:p w14:paraId="32F4C13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72A54CA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w:t>
      </w:r>
      <w:r>
        <w:rPr>
          <w:rFonts w:ascii="Arial" w:hAnsi="Arial" w:cs="Arial"/>
          <w:color w:val="333333"/>
          <w:sz w:val="21"/>
          <w:szCs w:val="21"/>
        </w:rPr>
        <w:br/>
        <w:t>OF MERCHANTABILITY, FITNESS FOR A PARTICULAR PURPOSE AND</w:t>
      </w:r>
      <w:r>
        <w:rPr>
          <w:rFonts w:ascii="Arial" w:hAnsi="Arial" w:cs="Arial"/>
          <w:color w:val="333333"/>
          <w:sz w:val="21"/>
          <w:szCs w:val="21"/>
        </w:rPr>
        <w:br/>
        <w:t>NONINFRINGEMENT. IN NO EVENT SHALL THE AUTHORS OR COPYRIGHT</w:t>
      </w:r>
      <w:r>
        <w:rPr>
          <w:rFonts w:ascii="Arial" w:hAnsi="Arial" w:cs="Arial"/>
          <w:color w:val="333333"/>
          <w:sz w:val="21"/>
          <w:szCs w:val="21"/>
        </w:rPr>
        <w:br/>
        <w:t>HOLDERS BE LIABLE FOR ANY CLAIM, DAMAGES OR OTHER LIABILITY,</w:t>
      </w:r>
      <w:r>
        <w:rPr>
          <w:rFonts w:ascii="Arial" w:hAnsi="Arial" w:cs="Arial"/>
          <w:color w:val="333333"/>
          <w:sz w:val="21"/>
          <w:szCs w:val="21"/>
        </w:rPr>
        <w:br/>
        <w:t>WHETHER IN AN ACTION OF CONTRACT, TORT OR OTHERWISE, ARISING</w:t>
      </w:r>
      <w:r>
        <w:rPr>
          <w:rFonts w:ascii="Arial" w:hAnsi="Arial" w:cs="Arial"/>
          <w:color w:val="333333"/>
          <w:sz w:val="21"/>
          <w:szCs w:val="21"/>
        </w:rPr>
        <w:br/>
        <w:t>FROM, OUT OF OR IN CONNECTION WITH THE SOFTWARE OR THE USE OR</w:t>
      </w:r>
      <w:r>
        <w:rPr>
          <w:rFonts w:ascii="Arial" w:hAnsi="Arial" w:cs="Arial"/>
          <w:color w:val="333333"/>
          <w:sz w:val="21"/>
          <w:szCs w:val="21"/>
        </w:rPr>
        <w:br/>
        <w:t>OTHER DEALINGS IN THE SOFTWARE.</w:t>
      </w:r>
    </w:p>
    <w:p w14:paraId="4A7A44D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FAF98F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E8CF42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yallist LICENSE (node_modules\yallist\LICENSE)</w:t>
      </w:r>
      <w:r>
        <w:rPr>
          <w:rFonts w:ascii="Arial" w:hAnsi="Arial" w:cs="Arial"/>
          <w:color w:val="333333"/>
          <w:sz w:val="21"/>
          <w:szCs w:val="21"/>
        </w:rPr>
        <w:br/>
        <w:t>--------------------------------------------------------------------------------</w:t>
      </w:r>
      <w:r>
        <w:rPr>
          <w:rFonts w:ascii="Arial" w:hAnsi="Arial" w:cs="Arial"/>
          <w:color w:val="333333"/>
          <w:sz w:val="21"/>
          <w:szCs w:val="21"/>
        </w:rPr>
        <w:br/>
        <w:t>The ISC License</w:t>
      </w:r>
    </w:p>
    <w:p w14:paraId="2080737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Isaac Z. Schlueter and Contributors</w:t>
      </w:r>
    </w:p>
    <w:p w14:paraId="7ADB2FA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to use, copy, modify, and/or distribute this software for any</w:t>
      </w:r>
      <w:r>
        <w:rPr>
          <w:rFonts w:ascii="Arial" w:hAnsi="Arial" w:cs="Arial"/>
          <w:color w:val="333333"/>
          <w:sz w:val="21"/>
          <w:szCs w:val="21"/>
        </w:rPr>
        <w:br/>
        <w:t>purpose with or without fee is hereby granted, provided that the above</w:t>
      </w:r>
      <w:r>
        <w:rPr>
          <w:rFonts w:ascii="Arial" w:hAnsi="Arial" w:cs="Arial"/>
          <w:color w:val="333333"/>
          <w:sz w:val="21"/>
          <w:szCs w:val="21"/>
        </w:rPr>
        <w:br/>
        <w:t>copyright notice and this permission notice appear in all copies.</w:t>
      </w:r>
    </w:p>
    <w:p w14:paraId="45C081D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AND THE AUTHOR DISCLAIMS ALL WARRANTIES</w:t>
      </w:r>
      <w:r>
        <w:rPr>
          <w:rFonts w:ascii="Arial" w:hAnsi="Arial" w:cs="Arial"/>
          <w:color w:val="333333"/>
          <w:sz w:val="21"/>
          <w:szCs w:val="21"/>
        </w:rPr>
        <w:br/>
        <w:t>WITH REGARD TO THIS SOFTWARE INCLUDING ALL IMPLIED WARRANTIES OF</w:t>
      </w:r>
      <w:r>
        <w:rPr>
          <w:rFonts w:ascii="Arial" w:hAnsi="Arial" w:cs="Arial"/>
          <w:color w:val="333333"/>
          <w:sz w:val="21"/>
          <w:szCs w:val="21"/>
        </w:rPr>
        <w:br/>
        <w:t>MERCHANTABILITY AND FITNESS. IN NO EVENT SHALL THE AUTHOR BE LIABLE FOR</w:t>
      </w:r>
      <w:r>
        <w:rPr>
          <w:rFonts w:ascii="Arial" w:hAnsi="Arial" w:cs="Arial"/>
          <w:color w:val="333333"/>
          <w:sz w:val="21"/>
          <w:szCs w:val="21"/>
        </w:rPr>
        <w:br/>
        <w:t>ANY SPECIAL, DIRECT, INDIRECT, OR CONSEQUENTIAL DAMAGES OR ANY DAMAGES</w:t>
      </w:r>
      <w:r>
        <w:rPr>
          <w:rFonts w:ascii="Arial" w:hAnsi="Arial" w:cs="Arial"/>
          <w:color w:val="333333"/>
          <w:sz w:val="21"/>
          <w:szCs w:val="21"/>
        </w:rPr>
        <w:br/>
        <w:t>WHATSOEVER RESULTING FROM LOSS OF USE, DATA OR PROFITS, WHETHER IN AN</w:t>
      </w:r>
      <w:r>
        <w:rPr>
          <w:rFonts w:ascii="Arial" w:hAnsi="Arial" w:cs="Arial"/>
          <w:color w:val="333333"/>
          <w:sz w:val="21"/>
          <w:szCs w:val="21"/>
        </w:rPr>
        <w:br/>
      </w:r>
      <w:r>
        <w:rPr>
          <w:rFonts w:ascii="Arial" w:hAnsi="Arial" w:cs="Arial"/>
          <w:color w:val="333333"/>
          <w:sz w:val="21"/>
          <w:szCs w:val="21"/>
        </w:rPr>
        <w:lastRenderedPageBreak/>
        <w:t>ACTION OF CONTRACT, NEGLIGENCE OR OTHER TORTIOUS ACTION, ARISING OUT OF OR</w:t>
      </w:r>
      <w:r>
        <w:rPr>
          <w:rFonts w:ascii="Arial" w:hAnsi="Arial" w:cs="Arial"/>
          <w:color w:val="333333"/>
          <w:sz w:val="21"/>
          <w:szCs w:val="21"/>
        </w:rPr>
        <w:br/>
        <w:t>IN CONNECTION WITH THE USE OR PERFORMANCE OF THIS SOFTWARE.</w:t>
      </w:r>
    </w:p>
    <w:p w14:paraId="05431E4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AEC801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DFA384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yargs LICENSE (node_modules\yargs\LICENSE)</w:t>
      </w:r>
      <w:r>
        <w:rPr>
          <w:rFonts w:ascii="Arial" w:hAnsi="Arial" w:cs="Arial"/>
          <w:color w:val="333333"/>
          <w:sz w:val="21"/>
          <w:szCs w:val="21"/>
        </w:rPr>
        <w:br/>
        <w:t>--------------------------------------------------------------------------------</w:t>
      </w:r>
      <w:r>
        <w:rPr>
          <w:rFonts w:ascii="Arial" w:hAnsi="Arial" w:cs="Arial"/>
          <w:color w:val="333333"/>
          <w:sz w:val="21"/>
          <w:szCs w:val="21"/>
        </w:rPr>
        <w:br/>
        <w:t>Copyright 2010 James Halliday (mail@</w:t>
      </w:r>
      <w:hyperlink r:id="rId237" w:history="1">
        <w:r>
          <w:rPr>
            <w:rStyle w:val="Hyperlink"/>
            <w:rFonts w:ascii="Arial" w:hAnsi="Arial" w:cs="Arial"/>
            <w:color w:val="3572B0"/>
            <w:sz w:val="21"/>
            <w:szCs w:val="21"/>
          </w:rPr>
          <w:t>substack.net</w:t>
        </w:r>
      </w:hyperlink>
      <w:r>
        <w:rPr>
          <w:rFonts w:ascii="Arial" w:hAnsi="Arial" w:cs="Arial"/>
          <w:color w:val="333333"/>
          <w:sz w:val="21"/>
          <w:szCs w:val="21"/>
        </w:rPr>
        <w:t>)</w:t>
      </w:r>
    </w:p>
    <w:p w14:paraId="634E2B3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project is free software released under the MIT/X11 license:</w:t>
      </w:r>
    </w:p>
    <w:p w14:paraId="48DC25D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0A4423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788CBF5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4A94A559" w14:textId="77777777" w:rsidR="00000C26" w:rsidRPr="00B67401"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B67401">
        <w:rPr>
          <w:rFonts w:ascii="Arial" w:hAnsi="Arial" w:cs="Arial"/>
          <w:color w:val="333333"/>
          <w:sz w:val="21"/>
          <w:szCs w:val="21"/>
          <w:lang w:val="fr-FR"/>
        </w:rPr>
        <w:t>--------------------------------------------------------------------------------</w:t>
      </w:r>
    </w:p>
    <w:p w14:paraId="43982B36" w14:textId="77777777" w:rsidR="00000C26" w:rsidRPr="00B67401"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B67401">
        <w:rPr>
          <w:rFonts w:ascii="Arial" w:hAnsi="Arial" w:cs="Arial"/>
          <w:color w:val="333333"/>
          <w:sz w:val="21"/>
          <w:szCs w:val="21"/>
          <w:lang w:val="fr-FR"/>
        </w:rPr>
        <w:t> </w:t>
      </w:r>
    </w:p>
    <w:p w14:paraId="3FBE9554" w14:textId="77777777" w:rsidR="00000C26" w:rsidRPr="00B67401"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B67401">
        <w:rPr>
          <w:rFonts w:ascii="Arial" w:hAnsi="Arial" w:cs="Arial"/>
          <w:color w:val="333333"/>
          <w:sz w:val="21"/>
          <w:szCs w:val="21"/>
          <w:lang w:val="fr-FR"/>
        </w:rPr>
        <w:t>--------------------------------------------------------------------------------</w:t>
      </w:r>
      <w:r w:rsidRPr="00B67401">
        <w:rPr>
          <w:rFonts w:ascii="Arial" w:hAnsi="Arial" w:cs="Arial"/>
          <w:color w:val="333333"/>
          <w:sz w:val="21"/>
          <w:szCs w:val="21"/>
          <w:lang w:val="fr-FR"/>
        </w:rPr>
        <w:br/>
        <w:t>request LICENSE (node_modules\request\LICENSE)</w:t>
      </w:r>
      <w:r w:rsidRPr="00B67401">
        <w:rPr>
          <w:rFonts w:ascii="Arial" w:hAnsi="Arial" w:cs="Arial"/>
          <w:color w:val="333333"/>
          <w:sz w:val="21"/>
          <w:szCs w:val="21"/>
          <w:lang w:val="fr-FR"/>
        </w:rPr>
        <w:br/>
        <w:t>--------------------------------------------------------------------------------</w:t>
      </w:r>
      <w:r w:rsidRPr="00B67401">
        <w:rPr>
          <w:rFonts w:ascii="Arial" w:hAnsi="Arial" w:cs="Arial"/>
          <w:color w:val="333333"/>
          <w:sz w:val="21"/>
          <w:szCs w:val="21"/>
          <w:lang w:val="fr-FR"/>
        </w:rPr>
        <w:br/>
        <w:t>Apache License</w:t>
      </w:r>
    </w:p>
    <w:p w14:paraId="0D7381C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Version 2.0, January 2004</w:t>
      </w:r>
    </w:p>
    <w:p w14:paraId="23463CA2" w14:textId="77777777" w:rsidR="00000C26" w:rsidRDefault="00AB6AA4" w:rsidP="00000C26">
      <w:pPr>
        <w:pStyle w:val="NormalWeb"/>
        <w:shd w:val="clear" w:color="auto" w:fill="FFFFFF"/>
        <w:spacing w:before="150" w:beforeAutospacing="0" w:after="0" w:afterAutospacing="0"/>
        <w:rPr>
          <w:rFonts w:ascii="Arial" w:hAnsi="Arial" w:cs="Arial"/>
          <w:color w:val="333333"/>
          <w:sz w:val="21"/>
          <w:szCs w:val="21"/>
        </w:rPr>
      </w:pPr>
      <w:hyperlink r:id="rId238" w:history="1">
        <w:r w:rsidR="00000C26">
          <w:rPr>
            <w:rStyle w:val="Hyperlink"/>
            <w:rFonts w:ascii="Arial" w:hAnsi="Arial" w:cs="Arial"/>
            <w:color w:val="3572B0"/>
            <w:sz w:val="21"/>
            <w:szCs w:val="21"/>
          </w:rPr>
          <w:t>http://www.apache.org/licenses/</w:t>
        </w:r>
      </w:hyperlink>
    </w:p>
    <w:p w14:paraId="5890D31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TERMS AND CONDITIONS FOR USE, REPRODUCTION, AND DISTRIBUTION</w:t>
      </w:r>
    </w:p>
    <w:p w14:paraId="46FE003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Definitions.</w:t>
      </w:r>
    </w:p>
    <w:p w14:paraId="195A9A3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"License" shall mean the terms and conditions for use, reproduction, and distribution as defined by Sections 1 through 9 of this document.</w:t>
      </w:r>
    </w:p>
    <w:p w14:paraId="43DBFDB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"Licensor" shall mean the copyright owner or entity authorized by the copyright owner that is granting the License.</w:t>
      </w:r>
    </w:p>
    <w:p w14:paraId="69A10A0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6209AED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"You" (or "Your") shall mean an individual or Legal Entity exercising permissions granted by this License.</w:t>
      </w:r>
    </w:p>
    <w:p w14:paraId="288640B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"Source" form shall mean the preferred form for making modifications, including but not limited to software source code, documentation source, and configuration files.</w:t>
      </w:r>
    </w:p>
    <w:p w14:paraId="416D333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"Object" form shall mean any form resulting from mechanical transformation or translation of a Source form, including but not limited to compiled object code, generated documentation, and conversions to other media types.</w:t>
      </w:r>
    </w:p>
    <w:p w14:paraId="1552F8E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"Work" shall mean the work of authorship, whether in Source or Object form, made available under the License, as indicated by a copyright notice that is included in or attached to the work (an example is provided in the Appendix below).</w:t>
      </w:r>
    </w:p>
    <w:p w14:paraId="2B22D48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723F7A5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0844F96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"Contributor" shall mean Licensor and any individual or Legal Entity on behalf of whom a Contribution has been received by Licensor and subsequently incorporated within the Work.</w:t>
      </w:r>
    </w:p>
    <w:p w14:paraId="5921AFD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7C631AB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0104383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4. Redistribution. You may reproduce and distribute copies of the Work or Derivative Works thereof in any medium, with or without modifications, and in Source or Object form, provided that You meet the following conditions:</w:t>
      </w:r>
    </w:p>
    <w:p w14:paraId="19EC90B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must give any other recipients of the Work or Derivative Works a copy of this License; and</w:t>
      </w:r>
    </w:p>
    <w:p w14:paraId="23775E1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must cause any modified files to carry prominent notices stating that You changed the files; and</w:t>
      </w:r>
    </w:p>
    <w:p w14:paraId="35619FD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You must retain, in the Source form of any Derivative Works that You distribute, all copyright, patent, trademark, and attribution notices from the Source form of the Work, excluding those notices that do not pertain to any part of the Derivative Works; and</w:t>
      </w:r>
    </w:p>
    <w:p w14:paraId="7D3EBB0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6A993C7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13B27A4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4109BAB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2D4D4F9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9F3C59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67EF713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END OF TERMS AND CONDITIONS</w:t>
      </w:r>
      <w:r>
        <w:rPr>
          <w:rFonts w:ascii="Arial" w:hAnsi="Arial" w:cs="Arial"/>
          <w:color w:val="333333"/>
          <w:sz w:val="21"/>
          <w:szCs w:val="21"/>
        </w:rPr>
        <w:br/>
        <w:t>--------------------------------------------------------------------------------</w:t>
      </w:r>
    </w:p>
    <w:p w14:paraId="67D6480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w:t>
      </w:r>
    </w:p>
    <w:p w14:paraId="22953B1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yeast LICENSE (node_modules\yeast\LICENSE)</w:t>
      </w:r>
      <w:r>
        <w:rPr>
          <w:rFonts w:ascii="Arial" w:hAnsi="Arial" w:cs="Arial"/>
          <w:color w:val="333333"/>
          <w:sz w:val="21"/>
          <w:szCs w:val="21"/>
        </w:rPr>
        <w:br/>
        <w:t>--------------------------------------------------------------------------------</w:t>
      </w:r>
      <w:r>
        <w:rPr>
          <w:rFonts w:ascii="Arial" w:hAnsi="Arial" w:cs="Arial"/>
          <w:color w:val="333333"/>
          <w:sz w:val="21"/>
          <w:szCs w:val="21"/>
        </w:rPr>
        <w:br/>
        <w:t>The MIT License (MIT)</w:t>
      </w:r>
    </w:p>
    <w:p w14:paraId="520883F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w:t>
      </w:r>
      <w:r>
        <w:rPr>
          <w:rStyle w:val="apple-converted-space"/>
          <w:rFonts w:ascii="Arial" w:hAnsi="Arial" w:cs="Arial"/>
          <w:color w:val="333333"/>
          <w:sz w:val="21"/>
          <w:szCs w:val="21"/>
        </w:rPr>
        <w:t> </w:t>
      </w:r>
      <w:hyperlink r:id="rId239" w:history="1">
        <w:r>
          <w:rPr>
            <w:rStyle w:val="Hyperlink"/>
            <w:rFonts w:ascii="Arial" w:hAnsi="Arial" w:cs="Arial"/>
            <w:color w:val="3572B0"/>
            <w:sz w:val="21"/>
            <w:szCs w:val="21"/>
          </w:rPr>
          <w:t>Unshift.io</w:t>
        </w:r>
      </w:hyperlink>
      <w:r>
        <w:rPr>
          <w:rFonts w:ascii="Arial" w:hAnsi="Arial" w:cs="Arial"/>
          <w:color w:val="333333"/>
          <w:sz w:val="21"/>
          <w:szCs w:val="21"/>
        </w:rPr>
        <w:t>, Arnout Kazemier, the Contributors.</w:t>
      </w:r>
    </w:p>
    <w:p w14:paraId="2BBBBE2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5C7A97B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661B0E2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p>
    <w:p w14:paraId="36FA399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387F5C3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902BE4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z-schema LICENSE (node_modules\z-schema\LICENSE)</w:t>
      </w:r>
      <w:r>
        <w:rPr>
          <w:rFonts w:ascii="Arial" w:hAnsi="Arial" w:cs="Arial"/>
          <w:color w:val="333333"/>
          <w:sz w:val="21"/>
          <w:szCs w:val="21"/>
        </w:rPr>
        <w:br/>
        <w:t>--------------------------------------------------------------------------------</w:t>
      </w:r>
      <w:r>
        <w:rPr>
          <w:rFonts w:ascii="Arial" w:hAnsi="Arial" w:cs="Arial"/>
          <w:color w:val="333333"/>
          <w:sz w:val="21"/>
          <w:szCs w:val="21"/>
        </w:rPr>
        <w:br/>
        <w:t>The MIT License (MIT)</w:t>
      </w:r>
    </w:p>
    <w:p w14:paraId="494B222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Martin Zagora and other contributors</w:t>
      </w:r>
      <w:r>
        <w:rPr>
          <w:rFonts w:ascii="Arial" w:hAnsi="Arial" w:cs="Arial"/>
          <w:color w:val="333333"/>
          <w:sz w:val="21"/>
          <w:szCs w:val="21"/>
        </w:rPr>
        <w:br/>
      </w:r>
      <w:hyperlink r:id="rId240" w:history="1">
        <w:r>
          <w:rPr>
            <w:rStyle w:val="Hyperlink"/>
            <w:rFonts w:ascii="Arial" w:hAnsi="Arial" w:cs="Arial"/>
            <w:color w:val="3572B0"/>
            <w:sz w:val="21"/>
            <w:szCs w:val="21"/>
          </w:rPr>
          <w:t>https://github.com/zaggino/z-schema/graphs/contributors</w:t>
        </w:r>
      </w:hyperlink>
    </w:p>
    <w:p w14:paraId="626B1DD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265C1B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54C54AD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 xml:space="preserve">OUT OF OR IN CONNECTION WITH THE SOFTWARE OR THE USE OR OTHER DEALINGS IN </w:t>
      </w:r>
      <w:r>
        <w:rPr>
          <w:rFonts w:ascii="Arial" w:hAnsi="Arial" w:cs="Arial"/>
          <w:color w:val="333333"/>
          <w:sz w:val="21"/>
          <w:szCs w:val="21"/>
        </w:rPr>
        <w:lastRenderedPageBreak/>
        <w:t>THE</w:t>
      </w:r>
      <w:r>
        <w:rPr>
          <w:rFonts w:ascii="Arial" w:hAnsi="Arial" w:cs="Arial"/>
          <w:color w:val="333333"/>
          <w:sz w:val="21"/>
          <w:szCs w:val="21"/>
        </w:rPr>
        <w:br/>
        <w:t>SOFTWARE.</w:t>
      </w:r>
    </w:p>
    <w:p w14:paraId="2FD41CC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75FD00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1BBC9E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aspromise LICENSE (node_modules\@protobufjs\aspromise\LICENSE)</w:t>
      </w:r>
      <w:r>
        <w:rPr>
          <w:rFonts w:ascii="Arial" w:hAnsi="Arial" w:cs="Arial"/>
          <w:color w:val="333333"/>
          <w:sz w:val="21"/>
          <w:szCs w:val="21"/>
        </w:rPr>
        <w:br/>
        <w:t>--------------------------------------------------------------------------------</w:t>
      </w:r>
      <w:r>
        <w:rPr>
          <w:rFonts w:ascii="Arial" w:hAnsi="Arial" w:cs="Arial"/>
          <w:color w:val="333333"/>
          <w:sz w:val="21"/>
          <w:szCs w:val="21"/>
        </w:rPr>
        <w:br/>
        <w:t>Copyright (c) 2016, Daniel Wirtz All rights reserved.</w:t>
      </w:r>
    </w:p>
    <w:p w14:paraId="0C3D490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w:t>
      </w:r>
      <w:r>
        <w:rPr>
          <w:rFonts w:ascii="Arial" w:hAnsi="Arial" w:cs="Arial"/>
          <w:color w:val="333333"/>
          <w:sz w:val="21"/>
          <w:szCs w:val="21"/>
        </w:rPr>
        <w:br/>
        <w:t>met:</w:t>
      </w:r>
    </w:p>
    <w:p w14:paraId="2628896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Neither the name of its author, nor the names of its contributors</w:t>
      </w:r>
      <w:r>
        <w:rPr>
          <w:rFonts w:ascii="Arial" w:hAnsi="Arial" w:cs="Arial"/>
          <w:color w:val="333333"/>
          <w:sz w:val="21"/>
          <w:szCs w:val="21"/>
        </w:rPr>
        <w:br/>
        <w:t>may be used to endorse or promote products derived from this software</w:t>
      </w:r>
      <w:r>
        <w:rPr>
          <w:rFonts w:ascii="Arial" w:hAnsi="Arial" w:cs="Arial"/>
          <w:color w:val="333333"/>
          <w:sz w:val="21"/>
          <w:szCs w:val="21"/>
        </w:rPr>
        <w:br/>
        <w:t>without specific prior written permission.</w:t>
      </w:r>
    </w:p>
    <w:p w14:paraId="7C2B52A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w:t>
      </w:r>
      <w:r>
        <w:rPr>
          <w:rFonts w:ascii="Arial" w:hAnsi="Arial" w:cs="Arial"/>
          <w:color w:val="333333"/>
          <w:sz w:val="21"/>
          <w:szCs w:val="21"/>
        </w:rPr>
        <w:br/>
        <w:t>"AS IS" AND ANY EXPRESS OR IMPLIED WARRANTIES, INCLUDING, BUT NOT</w:t>
      </w:r>
      <w:r>
        <w:rPr>
          <w:rFonts w:ascii="Arial" w:hAnsi="Arial" w:cs="Arial"/>
          <w:color w:val="333333"/>
          <w:sz w:val="21"/>
          <w:szCs w:val="21"/>
        </w:rPr>
        <w:br/>
        <w:t>LIMITED TO, THE IMPLIED WARRANTIES OF MERCHANTABILITY AND FITNESS FOR</w:t>
      </w:r>
      <w:r>
        <w:rPr>
          <w:rFonts w:ascii="Arial" w:hAnsi="Arial" w:cs="Arial"/>
          <w:color w:val="333333"/>
          <w:sz w:val="21"/>
          <w:szCs w:val="21"/>
        </w:rPr>
        <w:br/>
        <w:t>A PARTICULAR PURPOSE ARE DISCLAIMED. IN NO EVENT SHALL THE COPYRIGHT</w:t>
      </w:r>
      <w:r>
        <w:rPr>
          <w:rFonts w:ascii="Arial" w:hAnsi="Arial" w:cs="Arial"/>
          <w:color w:val="333333"/>
          <w:sz w:val="21"/>
          <w:szCs w:val="21"/>
        </w:rPr>
        <w:br/>
        <w:t>OWNER OR CONTRIBUTORS BE LIABLE FOR ANY DIRECT, INDIRECT, INCIDENTAL,</w:t>
      </w:r>
      <w:r>
        <w:rPr>
          <w:rFonts w:ascii="Arial" w:hAnsi="Arial" w:cs="Arial"/>
          <w:color w:val="333333"/>
          <w:sz w:val="21"/>
          <w:szCs w:val="21"/>
        </w:rPr>
        <w:br/>
        <w:t>SPECIAL, EXEMPLARY, OR CONSEQUENTIAL DAMAGES (INCLUDING, BUT NOT</w:t>
      </w:r>
      <w:r>
        <w:rPr>
          <w:rFonts w:ascii="Arial" w:hAnsi="Arial" w:cs="Arial"/>
          <w:color w:val="333333"/>
          <w:sz w:val="21"/>
          <w:szCs w:val="21"/>
        </w:rPr>
        <w:br/>
        <w:t>LIMITED TO, PROCUREMENT OF SUBSTITUTE GOODS OR SERVICES; LOSS OF USE,</w:t>
      </w:r>
      <w:r>
        <w:rPr>
          <w:rFonts w:ascii="Arial" w:hAnsi="Arial" w:cs="Arial"/>
          <w:color w:val="333333"/>
          <w:sz w:val="21"/>
          <w:szCs w:val="21"/>
        </w:rPr>
        <w:br/>
        <w:t>DATA, OR PROFITS; OR BUSINESS INTERRUPTION) HOWEVER CAUSED AND ON ANY</w:t>
      </w:r>
      <w:r>
        <w:rPr>
          <w:rFonts w:ascii="Arial" w:hAnsi="Arial" w:cs="Arial"/>
          <w:color w:val="333333"/>
          <w:sz w:val="21"/>
          <w:szCs w:val="21"/>
        </w:rPr>
        <w:br/>
        <w:t>THEORY OF LIABILITY, WHETHER IN CONTRACT, STRICT LIABILITY, OR TORT</w:t>
      </w:r>
      <w:r>
        <w:rPr>
          <w:rFonts w:ascii="Arial" w:hAnsi="Arial" w:cs="Arial"/>
          <w:color w:val="333333"/>
          <w:sz w:val="21"/>
          <w:szCs w:val="21"/>
        </w:rPr>
        <w:br/>
        <w:t>(INCLUDING NEGLIGENCE OR OTHERWISE) ARISING IN ANY WAY OUT OF THE USE</w:t>
      </w:r>
      <w:r>
        <w:rPr>
          <w:rFonts w:ascii="Arial" w:hAnsi="Arial" w:cs="Arial"/>
          <w:color w:val="333333"/>
          <w:sz w:val="21"/>
          <w:szCs w:val="21"/>
        </w:rPr>
        <w:br/>
        <w:t>OF THIS SOFTWARE, EVEN IF ADVISED OF THE POSSIBILITY OF SUCH DAMAGE.</w:t>
      </w:r>
    </w:p>
    <w:p w14:paraId="250E0F7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774BAA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42856E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codegen LICENSE (node_modules\@protobufjs\codegen\LICENSE)</w:t>
      </w:r>
      <w:r>
        <w:rPr>
          <w:rFonts w:ascii="Arial" w:hAnsi="Arial" w:cs="Arial"/>
          <w:color w:val="333333"/>
          <w:sz w:val="21"/>
          <w:szCs w:val="21"/>
        </w:rPr>
        <w:br/>
        <w:t>--------------------------------------------------------------------------------</w:t>
      </w:r>
      <w:r>
        <w:rPr>
          <w:rFonts w:ascii="Arial" w:hAnsi="Arial" w:cs="Arial"/>
          <w:color w:val="333333"/>
          <w:sz w:val="21"/>
          <w:szCs w:val="21"/>
        </w:rPr>
        <w:br/>
        <w:t>Copyright (c) 2016, Daniel Wirtz All rights reserved.</w:t>
      </w:r>
    </w:p>
    <w:p w14:paraId="5A9AC06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w:t>
      </w:r>
      <w:r>
        <w:rPr>
          <w:rFonts w:ascii="Arial" w:hAnsi="Arial" w:cs="Arial"/>
          <w:color w:val="333333"/>
          <w:sz w:val="21"/>
          <w:szCs w:val="21"/>
        </w:rPr>
        <w:br/>
        <w:t>met:</w:t>
      </w:r>
    </w:p>
    <w:p w14:paraId="7DD3D2C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Neither the name of its author, nor the names of its contributors</w:t>
      </w:r>
      <w:r>
        <w:rPr>
          <w:rFonts w:ascii="Arial" w:hAnsi="Arial" w:cs="Arial"/>
          <w:color w:val="333333"/>
          <w:sz w:val="21"/>
          <w:szCs w:val="21"/>
        </w:rPr>
        <w:br/>
      </w:r>
      <w:r>
        <w:rPr>
          <w:rFonts w:ascii="Arial" w:hAnsi="Arial" w:cs="Arial"/>
          <w:color w:val="333333"/>
          <w:sz w:val="21"/>
          <w:szCs w:val="21"/>
        </w:rPr>
        <w:lastRenderedPageBreak/>
        <w:t>may be used to endorse or promote products derived from this software</w:t>
      </w:r>
      <w:r>
        <w:rPr>
          <w:rFonts w:ascii="Arial" w:hAnsi="Arial" w:cs="Arial"/>
          <w:color w:val="333333"/>
          <w:sz w:val="21"/>
          <w:szCs w:val="21"/>
        </w:rPr>
        <w:br/>
        <w:t>without specific prior written permission.</w:t>
      </w:r>
    </w:p>
    <w:p w14:paraId="424A38A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w:t>
      </w:r>
      <w:r>
        <w:rPr>
          <w:rFonts w:ascii="Arial" w:hAnsi="Arial" w:cs="Arial"/>
          <w:color w:val="333333"/>
          <w:sz w:val="21"/>
          <w:szCs w:val="21"/>
        </w:rPr>
        <w:br/>
        <w:t>"AS IS" AND ANY EXPRESS OR IMPLIED WARRANTIES, INCLUDING, BUT NOT</w:t>
      </w:r>
      <w:r>
        <w:rPr>
          <w:rFonts w:ascii="Arial" w:hAnsi="Arial" w:cs="Arial"/>
          <w:color w:val="333333"/>
          <w:sz w:val="21"/>
          <w:szCs w:val="21"/>
        </w:rPr>
        <w:br/>
        <w:t>LIMITED TO, THE IMPLIED WARRANTIES OF MERCHANTABILITY AND FITNESS FOR</w:t>
      </w:r>
      <w:r>
        <w:rPr>
          <w:rFonts w:ascii="Arial" w:hAnsi="Arial" w:cs="Arial"/>
          <w:color w:val="333333"/>
          <w:sz w:val="21"/>
          <w:szCs w:val="21"/>
        </w:rPr>
        <w:br/>
        <w:t>A PARTICULAR PURPOSE ARE DISCLAIMED. IN NO EVENT SHALL THE COPYRIGHT</w:t>
      </w:r>
      <w:r>
        <w:rPr>
          <w:rFonts w:ascii="Arial" w:hAnsi="Arial" w:cs="Arial"/>
          <w:color w:val="333333"/>
          <w:sz w:val="21"/>
          <w:szCs w:val="21"/>
        </w:rPr>
        <w:br/>
        <w:t>OWNER OR CONTRIBUTORS BE LIABLE FOR ANY DIRECT, INDIRECT, INCIDENTAL,</w:t>
      </w:r>
      <w:r>
        <w:rPr>
          <w:rFonts w:ascii="Arial" w:hAnsi="Arial" w:cs="Arial"/>
          <w:color w:val="333333"/>
          <w:sz w:val="21"/>
          <w:szCs w:val="21"/>
        </w:rPr>
        <w:br/>
        <w:t>SPECIAL, EXEMPLARY, OR CONSEQUENTIAL DAMAGES (INCLUDING, BUT NOT</w:t>
      </w:r>
      <w:r>
        <w:rPr>
          <w:rFonts w:ascii="Arial" w:hAnsi="Arial" w:cs="Arial"/>
          <w:color w:val="333333"/>
          <w:sz w:val="21"/>
          <w:szCs w:val="21"/>
        </w:rPr>
        <w:br/>
        <w:t>LIMITED TO, PROCUREMENT OF SUBSTITUTE GOODS OR SERVICES; LOSS OF USE,</w:t>
      </w:r>
      <w:r>
        <w:rPr>
          <w:rFonts w:ascii="Arial" w:hAnsi="Arial" w:cs="Arial"/>
          <w:color w:val="333333"/>
          <w:sz w:val="21"/>
          <w:szCs w:val="21"/>
        </w:rPr>
        <w:br/>
        <w:t>DATA, OR PROFITS; OR BUSINESS INTERRUPTION) HOWEVER CAUSED AND ON ANY</w:t>
      </w:r>
      <w:r>
        <w:rPr>
          <w:rFonts w:ascii="Arial" w:hAnsi="Arial" w:cs="Arial"/>
          <w:color w:val="333333"/>
          <w:sz w:val="21"/>
          <w:szCs w:val="21"/>
        </w:rPr>
        <w:br/>
        <w:t>THEORY OF LIABILITY, WHETHER IN CONTRACT, STRICT LIABILITY, OR TORT</w:t>
      </w:r>
      <w:r>
        <w:rPr>
          <w:rFonts w:ascii="Arial" w:hAnsi="Arial" w:cs="Arial"/>
          <w:color w:val="333333"/>
          <w:sz w:val="21"/>
          <w:szCs w:val="21"/>
        </w:rPr>
        <w:br/>
        <w:t>(INCLUDING NEGLIGENCE OR OTHERWISE) ARISING IN ANY WAY OUT OF THE USE</w:t>
      </w:r>
      <w:r>
        <w:rPr>
          <w:rFonts w:ascii="Arial" w:hAnsi="Arial" w:cs="Arial"/>
          <w:color w:val="333333"/>
          <w:sz w:val="21"/>
          <w:szCs w:val="21"/>
        </w:rPr>
        <w:br/>
        <w:t>OF THIS SOFTWARE, EVEN IF ADVISED OF THE POSSIBILITY OF SUCH DAMAGE.</w:t>
      </w:r>
    </w:p>
    <w:p w14:paraId="346CD54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E3E165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EEC383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base64 LICENSE (node_modules\@protobufjs\base64\LICENSE)</w:t>
      </w:r>
      <w:r>
        <w:rPr>
          <w:rFonts w:ascii="Arial" w:hAnsi="Arial" w:cs="Arial"/>
          <w:color w:val="333333"/>
          <w:sz w:val="21"/>
          <w:szCs w:val="21"/>
        </w:rPr>
        <w:br/>
        <w:t>--------------------------------------------------------------------------------</w:t>
      </w:r>
      <w:r>
        <w:rPr>
          <w:rFonts w:ascii="Arial" w:hAnsi="Arial" w:cs="Arial"/>
          <w:color w:val="333333"/>
          <w:sz w:val="21"/>
          <w:szCs w:val="21"/>
        </w:rPr>
        <w:br/>
        <w:t>Copyright (c) 2016, Daniel Wirtz All rights reserved.</w:t>
      </w:r>
    </w:p>
    <w:p w14:paraId="07354E5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w:t>
      </w:r>
      <w:r>
        <w:rPr>
          <w:rFonts w:ascii="Arial" w:hAnsi="Arial" w:cs="Arial"/>
          <w:color w:val="333333"/>
          <w:sz w:val="21"/>
          <w:szCs w:val="21"/>
        </w:rPr>
        <w:br/>
        <w:t>met:</w:t>
      </w:r>
    </w:p>
    <w:p w14:paraId="230AB6C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Neither the name of its author, nor the names of its contributors</w:t>
      </w:r>
      <w:r>
        <w:rPr>
          <w:rFonts w:ascii="Arial" w:hAnsi="Arial" w:cs="Arial"/>
          <w:color w:val="333333"/>
          <w:sz w:val="21"/>
          <w:szCs w:val="21"/>
        </w:rPr>
        <w:br/>
        <w:t>may be used to endorse or promote products derived from this software</w:t>
      </w:r>
      <w:r>
        <w:rPr>
          <w:rFonts w:ascii="Arial" w:hAnsi="Arial" w:cs="Arial"/>
          <w:color w:val="333333"/>
          <w:sz w:val="21"/>
          <w:szCs w:val="21"/>
        </w:rPr>
        <w:br/>
        <w:t>without specific prior written permission.</w:t>
      </w:r>
    </w:p>
    <w:p w14:paraId="6D127DA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w:t>
      </w:r>
      <w:r>
        <w:rPr>
          <w:rFonts w:ascii="Arial" w:hAnsi="Arial" w:cs="Arial"/>
          <w:color w:val="333333"/>
          <w:sz w:val="21"/>
          <w:szCs w:val="21"/>
        </w:rPr>
        <w:br/>
        <w:t>"AS IS" AND ANY EXPRESS OR IMPLIED WARRANTIES, INCLUDING, BUT NOT</w:t>
      </w:r>
      <w:r>
        <w:rPr>
          <w:rFonts w:ascii="Arial" w:hAnsi="Arial" w:cs="Arial"/>
          <w:color w:val="333333"/>
          <w:sz w:val="21"/>
          <w:szCs w:val="21"/>
        </w:rPr>
        <w:br/>
        <w:t>LIMITED TO, THE IMPLIED WARRANTIES OF MERCHANTABILITY AND FITNESS FOR</w:t>
      </w:r>
      <w:r>
        <w:rPr>
          <w:rFonts w:ascii="Arial" w:hAnsi="Arial" w:cs="Arial"/>
          <w:color w:val="333333"/>
          <w:sz w:val="21"/>
          <w:szCs w:val="21"/>
        </w:rPr>
        <w:br/>
        <w:t>A PARTICULAR PURPOSE ARE DISCLAIMED. IN NO EVENT SHALL THE COPYRIGHT</w:t>
      </w:r>
      <w:r>
        <w:rPr>
          <w:rFonts w:ascii="Arial" w:hAnsi="Arial" w:cs="Arial"/>
          <w:color w:val="333333"/>
          <w:sz w:val="21"/>
          <w:szCs w:val="21"/>
        </w:rPr>
        <w:br/>
        <w:t>OWNER OR CONTRIBUTORS BE LIABLE FOR ANY DIRECT, INDIRECT, INCIDENTAL,</w:t>
      </w:r>
      <w:r>
        <w:rPr>
          <w:rFonts w:ascii="Arial" w:hAnsi="Arial" w:cs="Arial"/>
          <w:color w:val="333333"/>
          <w:sz w:val="21"/>
          <w:szCs w:val="21"/>
        </w:rPr>
        <w:br/>
        <w:t>SPECIAL, EXEMPLARY, OR CONSEQUENTIAL DAMAGES (INCLUDING, BUT NOT</w:t>
      </w:r>
      <w:r>
        <w:rPr>
          <w:rFonts w:ascii="Arial" w:hAnsi="Arial" w:cs="Arial"/>
          <w:color w:val="333333"/>
          <w:sz w:val="21"/>
          <w:szCs w:val="21"/>
        </w:rPr>
        <w:br/>
        <w:t>LIMITED TO, PROCUREMENT OF SUBSTITUTE GOODS OR SERVICES; LOSS OF USE,</w:t>
      </w:r>
      <w:r>
        <w:rPr>
          <w:rFonts w:ascii="Arial" w:hAnsi="Arial" w:cs="Arial"/>
          <w:color w:val="333333"/>
          <w:sz w:val="21"/>
          <w:szCs w:val="21"/>
        </w:rPr>
        <w:br/>
        <w:t>DATA, OR PROFITS; OR BUSINESS INTERRUPTION) HOWEVER CAUSED AND ON ANY</w:t>
      </w:r>
      <w:r>
        <w:rPr>
          <w:rFonts w:ascii="Arial" w:hAnsi="Arial" w:cs="Arial"/>
          <w:color w:val="333333"/>
          <w:sz w:val="21"/>
          <w:szCs w:val="21"/>
        </w:rPr>
        <w:br/>
        <w:t>THEORY OF LIABILITY, WHETHER IN CONTRACT, STRICT LIABILITY, OR TORT</w:t>
      </w:r>
      <w:r>
        <w:rPr>
          <w:rFonts w:ascii="Arial" w:hAnsi="Arial" w:cs="Arial"/>
          <w:color w:val="333333"/>
          <w:sz w:val="21"/>
          <w:szCs w:val="21"/>
        </w:rPr>
        <w:br/>
        <w:t>(INCLUDING NEGLIGENCE OR OTHERWISE) ARISING IN ANY WAY OUT OF THE USE</w:t>
      </w:r>
      <w:r>
        <w:rPr>
          <w:rFonts w:ascii="Arial" w:hAnsi="Arial" w:cs="Arial"/>
          <w:color w:val="333333"/>
          <w:sz w:val="21"/>
          <w:szCs w:val="21"/>
        </w:rPr>
        <w:br/>
        <w:t>OF THIS SOFTWARE, EVEN IF ADVISED OF THE POSSIBILITY OF SUCH DAMAGE.</w:t>
      </w:r>
    </w:p>
    <w:p w14:paraId="796A701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35A094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022BF3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eventemitter LICENSE (node_modules\@protobufjs\eventemitter\LICENSE)</w:t>
      </w:r>
      <w:r>
        <w:rPr>
          <w:rFonts w:ascii="Arial" w:hAnsi="Arial" w:cs="Arial"/>
          <w:color w:val="333333"/>
          <w:sz w:val="21"/>
          <w:szCs w:val="21"/>
        </w:rPr>
        <w:br/>
        <w:t>--------------------------------------------------------------------------------</w:t>
      </w:r>
      <w:r>
        <w:rPr>
          <w:rFonts w:ascii="Arial" w:hAnsi="Arial" w:cs="Arial"/>
          <w:color w:val="333333"/>
          <w:sz w:val="21"/>
          <w:szCs w:val="21"/>
        </w:rPr>
        <w:br/>
        <w:t>Copyright (c) 2016, Daniel Wirtz All rights reserved.</w:t>
      </w:r>
    </w:p>
    <w:p w14:paraId="400D587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Redistribution and use in source and binary forms, with or without</w:t>
      </w:r>
      <w:r>
        <w:rPr>
          <w:rFonts w:ascii="Arial" w:hAnsi="Arial" w:cs="Arial"/>
          <w:color w:val="333333"/>
          <w:sz w:val="21"/>
          <w:szCs w:val="21"/>
        </w:rPr>
        <w:br/>
        <w:t>modification, are permitted provided that the following conditions are</w:t>
      </w:r>
      <w:r>
        <w:rPr>
          <w:rFonts w:ascii="Arial" w:hAnsi="Arial" w:cs="Arial"/>
          <w:color w:val="333333"/>
          <w:sz w:val="21"/>
          <w:szCs w:val="21"/>
        </w:rPr>
        <w:br/>
        <w:t>met:</w:t>
      </w:r>
    </w:p>
    <w:p w14:paraId="5B07F11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Neither the name of its author, nor the names of its contributors</w:t>
      </w:r>
      <w:r>
        <w:rPr>
          <w:rFonts w:ascii="Arial" w:hAnsi="Arial" w:cs="Arial"/>
          <w:color w:val="333333"/>
          <w:sz w:val="21"/>
          <w:szCs w:val="21"/>
        </w:rPr>
        <w:br/>
        <w:t>may be used to endorse or promote products derived from this software</w:t>
      </w:r>
      <w:r>
        <w:rPr>
          <w:rFonts w:ascii="Arial" w:hAnsi="Arial" w:cs="Arial"/>
          <w:color w:val="333333"/>
          <w:sz w:val="21"/>
          <w:szCs w:val="21"/>
        </w:rPr>
        <w:br/>
        <w:t>without specific prior written permission.</w:t>
      </w:r>
    </w:p>
    <w:p w14:paraId="5AB92F7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w:t>
      </w:r>
      <w:r>
        <w:rPr>
          <w:rFonts w:ascii="Arial" w:hAnsi="Arial" w:cs="Arial"/>
          <w:color w:val="333333"/>
          <w:sz w:val="21"/>
          <w:szCs w:val="21"/>
        </w:rPr>
        <w:br/>
        <w:t>"AS IS" AND ANY EXPRESS OR IMPLIED WARRANTIES, INCLUDING, BUT NOT</w:t>
      </w:r>
      <w:r>
        <w:rPr>
          <w:rFonts w:ascii="Arial" w:hAnsi="Arial" w:cs="Arial"/>
          <w:color w:val="333333"/>
          <w:sz w:val="21"/>
          <w:szCs w:val="21"/>
        </w:rPr>
        <w:br/>
        <w:t>LIMITED TO, THE IMPLIED WARRANTIES OF MERCHANTABILITY AND FITNESS FOR</w:t>
      </w:r>
      <w:r>
        <w:rPr>
          <w:rFonts w:ascii="Arial" w:hAnsi="Arial" w:cs="Arial"/>
          <w:color w:val="333333"/>
          <w:sz w:val="21"/>
          <w:szCs w:val="21"/>
        </w:rPr>
        <w:br/>
        <w:t>A PARTICULAR PURPOSE ARE DISCLAIMED. IN NO EVENT SHALL THE COPYRIGHT</w:t>
      </w:r>
      <w:r>
        <w:rPr>
          <w:rFonts w:ascii="Arial" w:hAnsi="Arial" w:cs="Arial"/>
          <w:color w:val="333333"/>
          <w:sz w:val="21"/>
          <w:szCs w:val="21"/>
        </w:rPr>
        <w:br/>
        <w:t>OWNER OR CONTRIBUTORS BE LIABLE FOR ANY DIRECT, INDIRECT, INCIDENTAL,</w:t>
      </w:r>
      <w:r>
        <w:rPr>
          <w:rFonts w:ascii="Arial" w:hAnsi="Arial" w:cs="Arial"/>
          <w:color w:val="333333"/>
          <w:sz w:val="21"/>
          <w:szCs w:val="21"/>
        </w:rPr>
        <w:br/>
        <w:t>SPECIAL, EXEMPLARY, OR CONSEQUENTIAL DAMAGES (INCLUDING, BUT NOT</w:t>
      </w:r>
      <w:r>
        <w:rPr>
          <w:rFonts w:ascii="Arial" w:hAnsi="Arial" w:cs="Arial"/>
          <w:color w:val="333333"/>
          <w:sz w:val="21"/>
          <w:szCs w:val="21"/>
        </w:rPr>
        <w:br/>
        <w:t>LIMITED TO, PROCUREMENT OF SUBSTITUTE GOODS OR SERVICES; LOSS OF USE,</w:t>
      </w:r>
      <w:r>
        <w:rPr>
          <w:rFonts w:ascii="Arial" w:hAnsi="Arial" w:cs="Arial"/>
          <w:color w:val="333333"/>
          <w:sz w:val="21"/>
          <w:szCs w:val="21"/>
        </w:rPr>
        <w:br/>
        <w:t>DATA, OR PROFITS; OR BUSINESS INTERRUPTION) HOWEVER CAUSED AND ON ANY</w:t>
      </w:r>
      <w:r>
        <w:rPr>
          <w:rFonts w:ascii="Arial" w:hAnsi="Arial" w:cs="Arial"/>
          <w:color w:val="333333"/>
          <w:sz w:val="21"/>
          <w:szCs w:val="21"/>
        </w:rPr>
        <w:br/>
        <w:t>THEORY OF LIABILITY, WHETHER IN CONTRACT, STRICT LIABILITY, OR TORT</w:t>
      </w:r>
      <w:r>
        <w:rPr>
          <w:rFonts w:ascii="Arial" w:hAnsi="Arial" w:cs="Arial"/>
          <w:color w:val="333333"/>
          <w:sz w:val="21"/>
          <w:szCs w:val="21"/>
        </w:rPr>
        <w:br/>
        <w:t>(INCLUDING NEGLIGENCE OR OTHERWISE) ARISING IN ANY WAY OUT OF THE USE</w:t>
      </w:r>
      <w:r>
        <w:rPr>
          <w:rFonts w:ascii="Arial" w:hAnsi="Arial" w:cs="Arial"/>
          <w:color w:val="333333"/>
          <w:sz w:val="21"/>
          <w:szCs w:val="21"/>
        </w:rPr>
        <w:br/>
        <w:t>OF THIS SOFTWARE, EVEN IF ADVISED OF THE POSSIBILITY OF SUCH DAMAGE.</w:t>
      </w:r>
    </w:p>
    <w:p w14:paraId="0D5DAFF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E35174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5CB22F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fetch LICENSE (node_modules\@protobufjs\fetch\LICENSE)</w:t>
      </w:r>
      <w:r>
        <w:rPr>
          <w:rFonts w:ascii="Arial" w:hAnsi="Arial" w:cs="Arial"/>
          <w:color w:val="333333"/>
          <w:sz w:val="21"/>
          <w:szCs w:val="21"/>
        </w:rPr>
        <w:br/>
        <w:t>--------------------------------------------------------------------------------</w:t>
      </w:r>
      <w:r>
        <w:rPr>
          <w:rFonts w:ascii="Arial" w:hAnsi="Arial" w:cs="Arial"/>
          <w:color w:val="333333"/>
          <w:sz w:val="21"/>
          <w:szCs w:val="21"/>
        </w:rPr>
        <w:br/>
        <w:t>Copyright (c) 2016, Daniel Wirtz All rights reserved.</w:t>
      </w:r>
    </w:p>
    <w:p w14:paraId="4D09103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w:t>
      </w:r>
      <w:r>
        <w:rPr>
          <w:rFonts w:ascii="Arial" w:hAnsi="Arial" w:cs="Arial"/>
          <w:color w:val="333333"/>
          <w:sz w:val="21"/>
          <w:szCs w:val="21"/>
        </w:rPr>
        <w:br/>
        <w:t>met:</w:t>
      </w:r>
    </w:p>
    <w:p w14:paraId="6FC0919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Neither the name of its author, nor the names of its contributors</w:t>
      </w:r>
      <w:r>
        <w:rPr>
          <w:rFonts w:ascii="Arial" w:hAnsi="Arial" w:cs="Arial"/>
          <w:color w:val="333333"/>
          <w:sz w:val="21"/>
          <w:szCs w:val="21"/>
        </w:rPr>
        <w:br/>
        <w:t>may be used to endorse or promote products derived from this software</w:t>
      </w:r>
      <w:r>
        <w:rPr>
          <w:rFonts w:ascii="Arial" w:hAnsi="Arial" w:cs="Arial"/>
          <w:color w:val="333333"/>
          <w:sz w:val="21"/>
          <w:szCs w:val="21"/>
        </w:rPr>
        <w:br/>
        <w:t>without specific prior written permission.</w:t>
      </w:r>
    </w:p>
    <w:p w14:paraId="499ECFE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w:t>
      </w:r>
      <w:r>
        <w:rPr>
          <w:rFonts w:ascii="Arial" w:hAnsi="Arial" w:cs="Arial"/>
          <w:color w:val="333333"/>
          <w:sz w:val="21"/>
          <w:szCs w:val="21"/>
        </w:rPr>
        <w:br/>
        <w:t>"AS IS" AND ANY EXPRESS OR IMPLIED WARRANTIES, INCLUDING, BUT NOT</w:t>
      </w:r>
      <w:r>
        <w:rPr>
          <w:rFonts w:ascii="Arial" w:hAnsi="Arial" w:cs="Arial"/>
          <w:color w:val="333333"/>
          <w:sz w:val="21"/>
          <w:szCs w:val="21"/>
        </w:rPr>
        <w:br/>
        <w:t>LIMITED TO, THE IMPLIED WARRANTIES OF MERCHANTABILITY AND FITNESS FOR</w:t>
      </w:r>
      <w:r>
        <w:rPr>
          <w:rFonts w:ascii="Arial" w:hAnsi="Arial" w:cs="Arial"/>
          <w:color w:val="333333"/>
          <w:sz w:val="21"/>
          <w:szCs w:val="21"/>
        </w:rPr>
        <w:br/>
        <w:t>A PARTICULAR PURPOSE ARE DISCLAIMED. IN NO EVENT SHALL THE COPYRIGHT</w:t>
      </w:r>
      <w:r>
        <w:rPr>
          <w:rFonts w:ascii="Arial" w:hAnsi="Arial" w:cs="Arial"/>
          <w:color w:val="333333"/>
          <w:sz w:val="21"/>
          <w:szCs w:val="21"/>
        </w:rPr>
        <w:br/>
        <w:t>OWNER OR CONTRIBUTORS BE LIABLE FOR ANY DIRECT, INDIRECT, INCIDENTAL,</w:t>
      </w:r>
      <w:r>
        <w:rPr>
          <w:rFonts w:ascii="Arial" w:hAnsi="Arial" w:cs="Arial"/>
          <w:color w:val="333333"/>
          <w:sz w:val="21"/>
          <w:szCs w:val="21"/>
        </w:rPr>
        <w:br/>
        <w:t>SPECIAL, EXEMPLARY, OR CONSEQUENTIAL DAMAGES (INCLUDING, BUT NOT</w:t>
      </w:r>
      <w:r>
        <w:rPr>
          <w:rFonts w:ascii="Arial" w:hAnsi="Arial" w:cs="Arial"/>
          <w:color w:val="333333"/>
          <w:sz w:val="21"/>
          <w:szCs w:val="21"/>
        </w:rPr>
        <w:br/>
        <w:t>LIMITED TO, PROCUREMENT OF SUBSTITUTE GOODS OR SERVICES; LOSS OF USE,</w:t>
      </w:r>
      <w:r>
        <w:rPr>
          <w:rFonts w:ascii="Arial" w:hAnsi="Arial" w:cs="Arial"/>
          <w:color w:val="333333"/>
          <w:sz w:val="21"/>
          <w:szCs w:val="21"/>
        </w:rPr>
        <w:br/>
        <w:t>DATA, OR PROFITS; OR BUSINESS INTERRUPTION) HOWEVER CAUSED AND ON ANY</w:t>
      </w:r>
      <w:r>
        <w:rPr>
          <w:rFonts w:ascii="Arial" w:hAnsi="Arial" w:cs="Arial"/>
          <w:color w:val="333333"/>
          <w:sz w:val="21"/>
          <w:szCs w:val="21"/>
        </w:rPr>
        <w:br/>
        <w:t>THEORY OF LIABILITY, WHETHER IN CONTRACT, STRICT LIABILITY, OR TORT</w:t>
      </w:r>
      <w:r>
        <w:rPr>
          <w:rFonts w:ascii="Arial" w:hAnsi="Arial" w:cs="Arial"/>
          <w:color w:val="333333"/>
          <w:sz w:val="21"/>
          <w:szCs w:val="21"/>
        </w:rPr>
        <w:br/>
      </w:r>
      <w:r>
        <w:rPr>
          <w:rFonts w:ascii="Arial" w:hAnsi="Arial" w:cs="Arial"/>
          <w:color w:val="333333"/>
          <w:sz w:val="21"/>
          <w:szCs w:val="21"/>
        </w:rPr>
        <w:lastRenderedPageBreak/>
        <w:t>(INCLUDING NEGLIGENCE OR OTHERWISE) ARISING IN ANY WAY OUT OF THE USE</w:t>
      </w:r>
      <w:r>
        <w:rPr>
          <w:rFonts w:ascii="Arial" w:hAnsi="Arial" w:cs="Arial"/>
          <w:color w:val="333333"/>
          <w:sz w:val="21"/>
          <w:szCs w:val="21"/>
        </w:rPr>
        <w:br/>
        <w:t>OF THIS SOFTWARE, EVEN IF ADVISED OF THE POSSIBILITY OF SUCH DAMAGE.</w:t>
      </w:r>
    </w:p>
    <w:p w14:paraId="6C9AE6F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D9CBE2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138697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inquire LICENSE (node_modules\@protobufjs\inquire\LICENSE)</w:t>
      </w:r>
      <w:r>
        <w:rPr>
          <w:rFonts w:ascii="Arial" w:hAnsi="Arial" w:cs="Arial"/>
          <w:color w:val="333333"/>
          <w:sz w:val="21"/>
          <w:szCs w:val="21"/>
        </w:rPr>
        <w:br/>
        <w:t>--------------------------------------------------------------------------------</w:t>
      </w:r>
      <w:r>
        <w:rPr>
          <w:rFonts w:ascii="Arial" w:hAnsi="Arial" w:cs="Arial"/>
          <w:color w:val="333333"/>
          <w:sz w:val="21"/>
          <w:szCs w:val="21"/>
        </w:rPr>
        <w:br/>
        <w:t>Copyright (c) 2016, Daniel Wirtz All rights reserved.</w:t>
      </w:r>
    </w:p>
    <w:p w14:paraId="7C31C42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w:t>
      </w:r>
      <w:r>
        <w:rPr>
          <w:rFonts w:ascii="Arial" w:hAnsi="Arial" w:cs="Arial"/>
          <w:color w:val="333333"/>
          <w:sz w:val="21"/>
          <w:szCs w:val="21"/>
        </w:rPr>
        <w:br/>
        <w:t>met:</w:t>
      </w:r>
    </w:p>
    <w:p w14:paraId="1C3EFD8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Neither the name of its author, nor the names of its contributors</w:t>
      </w:r>
      <w:r>
        <w:rPr>
          <w:rFonts w:ascii="Arial" w:hAnsi="Arial" w:cs="Arial"/>
          <w:color w:val="333333"/>
          <w:sz w:val="21"/>
          <w:szCs w:val="21"/>
        </w:rPr>
        <w:br/>
        <w:t>may be used to endorse or promote products derived from this software</w:t>
      </w:r>
      <w:r>
        <w:rPr>
          <w:rFonts w:ascii="Arial" w:hAnsi="Arial" w:cs="Arial"/>
          <w:color w:val="333333"/>
          <w:sz w:val="21"/>
          <w:szCs w:val="21"/>
        </w:rPr>
        <w:br/>
        <w:t>without specific prior written permission.</w:t>
      </w:r>
    </w:p>
    <w:p w14:paraId="379143D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w:t>
      </w:r>
      <w:r>
        <w:rPr>
          <w:rFonts w:ascii="Arial" w:hAnsi="Arial" w:cs="Arial"/>
          <w:color w:val="333333"/>
          <w:sz w:val="21"/>
          <w:szCs w:val="21"/>
        </w:rPr>
        <w:br/>
        <w:t>"AS IS" AND ANY EXPRESS OR IMPLIED WARRANTIES, INCLUDING, BUT NOT</w:t>
      </w:r>
      <w:r>
        <w:rPr>
          <w:rFonts w:ascii="Arial" w:hAnsi="Arial" w:cs="Arial"/>
          <w:color w:val="333333"/>
          <w:sz w:val="21"/>
          <w:szCs w:val="21"/>
        </w:rPr>
        <w:br/>
        <w:t>LIMITED TO, THE IMPLIED WARRANTIES OF MERCHANTABILITY AND FITNESS FOR</w:t>
      </w:r>
      <w:r>
        <w:rPr>
          <w:rFonts w:ascii="Arial" w:hAnsi="Arial" w:cs="Arial"/>
          <w:color w:val="333333"/>
          <w:sz w:val="21"/>
          <w:szCs w:val="21"/>
        </w:rPr>
        <w:br/>
        <w:t>A PARTICULAR PURPOSE ARE DISCLAIMED. IN NO EVENT SHALL THE COPYRIGHT</w:t>
      </w:r>
      <w:r>
        <w:rPr>
          <w:rFonts w:ascii="Arial" w:hAnsi="Arial" w:cs="Arial"/>
          <w:color w:val="333333"/>
          <w:sz w:val="21"/>
          <w:szCs w:val="21"/>
        </w:rPr>
        <w:br/>
        <w:t>OWNER OR CONTRIBUTORS BE LIABLE FOR ANY DIRECT, INDIRECT, INCIDENTAL,</w:t>
      </w:r>
      <w:r>
        <w:rPr>
          <w:rFonts w:ascii="Arial" w:hAnsi="Arial" w:cs="Arial"/>
          <w:color w:val="333333"/>
          <w:sz w:val="21"/>
          <w:szCs w:val="21"/>
        </w:rPr>
        <w:br/>
        <w:t>SPECIAL, EXEMPLARY, OR CONSEQUENTIAL DAMAGES (INCLUDING, BUT NOT</w:t>
      </w:r>
      <w:r>
        <w:rPr>
          <w:rFonts w:ascii="Arial" w:hAnsi="Arial" w:cs="Arial"/>
          <w:color w:val="333333"/>
          <w:sz w:val="21"/>
          <w:szCs w:val="21"/>
        </w:rPr>
        <w:br/>
        <w:t>LIMITED TO, PROCUREMENT OF SUBSTITUTE GOODS OR SERVICES; LOSS OF USE,</w:t>
      </w:r>
      <w:r>
        <w:rPr>
          <w:rFonts w:ascii="Arial" w:hAnsi="Arial" w:cs="Arial"/>
          <w:color w:val="333333"/>
          <w:sz w:val="21"/>
          <w:szCs w:val="21"/>
        </w:rPr>
        <w:br/>
        <w:t>DATA, OR PROFITS; OR BUSINESS INTERRUPTION) HOWEVER CAUSED AND ON ANY</w:t>
      </w:r>
      <w:r>
        <w:rPr>
          <w:rFonts w:ascii="Arial" w:hAnsi="Arial" w:cs="Arial"/>
          <w:color w:val="333333"/>
          <w:sz w:val="21"/>
          <w:szCs w:val="21"/>
        </w:rPr>
        <w:br/>
        <w:t>THEORY OF LIABILITY, WHETHER IN CONTRACT, STRICT LIABILITY, OR TORT</w:t>
      </w:r>
      <w:r>
        <w:rPr>
          <w:rFonts w:ascii="Arial" w:hAnsi="Arial" w:cs="Arial"/>
          <w:color w:val="333333"/>
          <w:sz w:val="21"/>
          <w:szCs w:val="21"/>
        </w:rPr>
        <w:br/>
        <w:t>(INCLUDING NEGLIGENCE OR OTHERWISE) ARISING IN ANY WAY OUT OF THE USE</w:t>
      </w:r>
      <w:r>
        <w:rPr>
          <w:rFonts w:ascii="Arial" w:hAnsi="Arial" w:cs="Arial"/>
          <w:color w:val="333333"/>
          <w:sz w:val="21"/>
          <w:szCs w:val="21"/>
        </w:rPr>
        <w:br/>
        <w:t>OF THIS SOFTWARE, EVEN IF ADVISED OF THE POSSIBILITY OF SUCH DAMAGE.</w:t>
      </w:r>
    </w:p>
    <w:p w14:paraId="5AE55FF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CA0133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40D5E6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pool LICENSE (node_modules\@protobufjs\pool\LICENSE)</w:t>
      </w:r>
      <w:r>
        <w:rPr>
          <w:rFonts w:ascii="Arial" w:hAnsi="Arial" w:cs="Arial"/>
          <w:color w:val="333333"/>
          <w:sz w:val="21"/>
          <w:szCs w:val="21"/>
        </w:rPr>
        <w:br/>
        <w:t>--------------------------------------------------------------------------------</w:t>
      </w:r>
      <w:r>
        <w:rPr>
          <w:rFonts w:ascii="Arial" w:hAnsi="Arial" w:cs="Arial"/>
          <w:color w:val="333333"/>
          <w:sz w:val="21"/>
          <w:szCs w:val="21"/>
        </w:rPr>
        <w:br/>
        <w:t>Copyright (c) 2016, Daniel Wirtz All rights reserved.</w:t>
      </w:r>
    </w:p>
    <w:p w14:paraId="5FEB44D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w:t>
      </w:r>
      <w:r>
        <w:rPr>
          <w:rFonts w:ascii="Arial" w:hAnsi="Arial" w:cs="Arial"/>
          <w:color w:val="333333"/>
          <w:sz w:val="21"/>
          <w:szCs w:val="21"/>
        </w:rPr>
        <w:br/>
        <w:t>met:</w:t>
      </w:r>
    </w:p>
    <w:p w14:paraId="5FBD11D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Neither the name of its author, nor the names of its contributors</w:t>
      </w:r>
      <w:r>
        <w:rPr>
          <w:rFonts w:ascii="Arial" w:hAnsi="Arial" w:cs="Arial"/>
          <w:color w:val="333333"/>
          <w:sz w:val="21"/>
          <w:szCs w:val="21"/>
        </w:rPr>
        <w:br/>
      </w:r>
      <w:r>
        <w:rPr>
          <w:rFonts w:ascii="Arial" w:hAnsi="Arial" w:cs="Arial"/>
          <w:color w:val="333333"/>
          <w:sz w:val="21"/>
          <w:szCs w:val="21"/>
        </w:rPr>
        <w:lastRenderedPageBreak/>
        <w:t>may be used to endorse or promote products derived from this software</w:t>
      </w:r>
      <w:r>
        <w:rPr>
          <w:rFonts w:ascii="Arial" w:hAnsi="Arial" w:cs="Arial"/>
          <w:color w:val="333333"/>
          <w:sz w:val="21"/>
          <w:szCs w:val="21"/>
        </w:rPr>
        <w:br/>
        <w:t>without specific prior written permission.</w:t>
      </w:r>
    </w:p>
    <w:p w14:paraId="7362839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w:t>
      </w:r>
      <w:r>
        <w:rPr>
          <w:rFonts w:ascii="Arial" w:hAnsi="Arial" w:cs="Arial"/>
          <w:color w:val="333333"/>
          <w:sz w:val="21"/>
          <w:szCs w:val="21"/>
        </w:rPr>
        <w:br/>
        <w:t>"AS IS" AND ANY EXPRESS OR IMPLIED WARRANTIES, INCLUDING, BUT NOT</w:t>
      </w:r>
      <w:r>
        <w:rPr>
          <w:rFonts w:ascii="Arial" w:hAnsi="Arial" w:cs="Arial"/>
          <w:color w:val="333333"/>
          <w:sz w:val="21"/>
          <w:szCs w:val="21"/>
        </w:rPr>
        <w:br/>
        <w:t>LIMITED TO, THE IMPLIED WARRANTIES OF MERCHANTABILITY AND FITNESS FOR</w:t>
      </w:r>
      <w:r>
        <w:rPr>
          <w:rFonts w:ascii="Arial" w:hAnsi="Arial" w:cs="Arial"/>
          <w:color w:val="333333"/>
          <w:sz w:val="21"/>
          <w:szCs w:val="21"/>
        </w:rPr>
        <w:br/>
        <w:t>A PARTICULAR PURPOSE ARE DISCLAIMED. IN NO EVENT SHALL THE COPYRIGHT</w:t>
      </w:r>
      <w:r>
        <w:rPr>
          <w:rFonts w:ascii="Arial" w:hAnsi="Arial" w:cs="Arial"/>
          <w:color w:val="333333"/>
          <w:sz w:val="21"/>
          <w:szCs w:val="21"/>
        </w:rPr>
        <w:br/>
        <w:t>OWNER OR CONTRIBUTORS BE LIABLE FOR ANY DIRECT, INDIRECT, INCIDENTAL,</w:t>
      </w:r>
      <w:r>
        <w:rPr>
          <w:rFonts w:ascii="Arial" w:hAnsi="Arial" w:cs="Arial"/>
          <w:color w:val="333333"/>
          <w:sz w:val="21"/>
          <w:szCs w:val="21"/>
        </w:rPr>
        <w:br/>
        <w:t>SPECIAL, EXEMPLARY, OR CONSEQUENTIAL DAMAGES (INCLUDING, BUT NOT</w:t>
      </w:r>
      <w:r>
        <w:rPr>
          <w:rFonts w:ascii="Arial" w:hAnsi="Arial" w:cs="Arial"/>
          <w:color w:val="333333"/>
          <w:sz w:val="21"/>
          <w:szCs w:val="21"/>
        </w:rPr>
        <w:br/>
        <w:t>LIMITED TO, PROCUREMENT OF SUBSTITUTE GOODS OR SERVICES; LOSS OF USE,</w:t>
      </w:r>
      <w:r>
        <w:rPr>
          <w:rFonts w:ascii="Arial" w:hAnsi="Arial" w:cs="Arial"/>
          <w:color w:val="333333"/>
          <w:sz w:val="21"/>
          <w:szCs w:val="21"/>
        </w:rPr>
        <w:br/>
        <w:t>DATA, OR PROFITS; OR BUSINESS INTERRUPTION) HOWEVER CAUSED AND ON ANY</w:t>
      </w:r>
      <w:r>
        <w:rPr>
          <w:rFonts w:ascii="Arial" w:hAnsi="Arial" w:cs="Arial"/>
          <w:color w:val="333333"/>
          <w:sz w:val="21"/>
          <w:szCs w:val="21"/>
        </w:rPr>
        <w:br/>
        <w:t>THEORY OF LIABILITY, WHETHER IN CONTRACT, STRICT LIABILITY, OR TORT</w:t>
      </w:r>
      <w:r>
        <w:rPr>
          <w:rFonts w:ascii="Arial" w:hAnsi="Arial" w:cs="Arial"/>
          <w:color w:val="333333"/>
          <w:sz w:val="21"/>
          <w:szCs w:val="21"/>
        </w:rPr>
        <w:br/>
        <w:t>(INCLUDING NEGLIGENCE OR OTHERWISE) ARISING IN ANY WAY OUT OF THE USE</w:t>
      </w:r>
      <w:r>
        <w:rPr>
          <w:rFonts w:ascii="Arial" w:hAnsi="Arial" w:cs="Arial"/>
          <w:color w:val="333333"/>
          <w:sz w:val="21"/>
          <w:szCs w:val="21"/>
        </w:rPr>
        <w:br/>
        <w:t>OF THIS SOFTWARE, EVEN IF ADVISED OF THE POSSIBILITY OF SUCH DAMAGE.</w:t>
      </w:r>
    </w:p>
    <w:p w14:paraId="255EA52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AF186E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ED03FC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path LICENSE (node_modules\@protobufjs\path\LICENSE)</w:t>
      </w:r>
      <w:r>
        <w:rPr>
          <w:rFonts w:ascii="Arial" w:hAnsi="Arial" w:cs="Arial"/>
          <w:color w:val="333333"/>
          <w:sz w:val="21"/>
          <w:szCs w:val="21"/>
        </w:rPr>
        <w:br/>
        <w:t>--------------------------------------------------------------------------------</w:t>
      </w:r>
      <w:r>
        <w:rPr>
          <w:rFonts w:ascii="Arial" w:hAnsi="Arial" w:cs="Arial"/>
          <w:color w:val="333333"/>
          <w:sz w:val="21"/>
          <w:szCs w:val="21"/>
        </w:rPr>
        <w:br/>
        <w:t>Copyright (c) 2016, Daniel Wirtz All rights reserved.</w:t>
      </w:r>
    </w:p>
    <w:p w14:paraId="762C820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w:t>
      </w:r>
      <w:r>
        <w:rPr>
          <w:rFonts w:ascii="Arial" w:hAnsi="Arial" w:cs="Arial"/>
          <w:color w:val="333333"/>
          <w:sz w:val="21"/>
          <w:szCs w:val="21"/>
        </w:rPr>
        <w:br/>
        <w:t>met:</w:t>
      </w:r>
    </w:p>
    <w:p w14:paraId="2485F9C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Neither the name of its author, nor the names of its contributors</w:t>
      </w:r>
      <w:r>
        <w:rPr>
          <w:rFonts w:ascii="Arial" w:hAnsi="Arial" w:cs="Arial"/>
          <w:color w:val="333333"/>
          <w:sz w:val="21"/>
          <w:szCs w:val="21"/>
        </w:rPr>
        <w:br/>
        <w:t>may be used to endorse or promote products derived from this software</w:t>
      </w:r>
      <w:r>
        <w:rPr>
          <w:rFonts w:ascii="Arial" w:hAnsi="Arial" w:cs="Arial"/>
          <w:color w:val="333333"/>
          <w:sz w:val="21"/>
          <w:szCs w:val="21"/>
        </w:rPr>
        <w:br/>
        <w:t>without specific prior written permission.</w:t>
      </w:r>
    </w:p>
    <w:p w14:paraId="42CB0A1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w:t>
      </w:r>
      <w:r>
        <w:rPr>
          <w:rFonts w:ascii="Arial" w:hAnsi="Arial" w:cs="Arial"/>
          <w:color w:val="333333"/>
          <w:sz w:val="21"/>
          <w:szCs w:val="21"/>
        </w:rPr>
        <w:br/>
        <w:t>"AS IS" AND ANY EXPRESS OR IMPLIED WARRANTIES, INCLUDING, BUT NOT</w:t>
      </w:r>
      <w:r>
        <w:rPr>
          <w:rFonts w:ascii="Arial" w:hAnsi="Arial" w:cs="Arial"/>
          <w:color w:val="333333"/>
          <w:sz w:val="21"/>
          <w:szCs w:val="21"/>
        </w:rPr>
        <w:br/>
        <w:t>LIMITED TO, THE IMPLIED WARRANTIES OF MERCHANTABILITY AND FITNESS FOR</w:t>
      </w:r>
      <w:r>
        <w:rPr>
          <w:rFonts w:ascii="Arial" w:hAnsi="Arial" w:cs="Arial"/>
          <w:color w:val="333333"/>
          <w:sz w:val="21"/>
          <w:szCs w:val="21"/>
        </w:rPr>
        <w:br/>
        <w:t>A PARTICULAR PURPOSE ARE DISCLAIMED. IN NO EVENT SHALL THE COPYRIGHT</w:t>
      </w:r>
      <w:r>
        <w:rPr>
          <w:rFonts w:ascii="Arial" w:hAnsi="Arial" w:cs="Arial"/>
          <w:color w:val="333333"/>
          <w:sz w:val="21"/>
          <w:szCs w:val="21"/>
        </w:rPr>
        <w:br/>
        <w:t>OWNER OR CONTRIBUTORS BE LIABLE FOR ANY DIRECT, INDIRECT, INCIDENTAL,</w:t>
      </w:r>
      <w:r>
        <w:rPr>
          <w:rFonts w:ascii="Arial" w:hAnsi="Arial" w:cs="Arial"/>
          <w:color w:val="333333"/>
          <w:sz w:val="21"/>
          <w:szCs w:val="21"/>
        </w:rPr>
        <w:br/>
        <w:t>SPECIAL, EXEMPLARY, OR CONSEQUENTIAL DAMAGES (INCLUDING, BUT NOT</w:t>
      </w:r>
      <w:r>
        <w:rPr>
          <w:rFonts w:ascii="Arial" w:hAnsi="Arial" w:cs="Arial"/>
          <w:color w:val="333333"/>
          <w:sz w:val="21"/>
          <w:szCs w:val="21"/>
        </w:rPr>
        <w:br/>
        <w:t>LIMITED TO, PROCUREMENT OF SUBSTITUTE GOODS OR SERVICES; LOSS OF USE,</w:t>
      </w:r>
      <w:r>
        <w:rPr>
          <w:rFonts w:ascii="Arial" w:hAnsi="Arial" w:cs="Arial"/>
          <w:color w:val="333333"/>
          <w:sz w:val="21"/>
          <w:szCs w:val="21"/>
        </w:rPr>
        <w:br/>
        <w:t>DATA, OR PROFITS; OR BUSINESS INTERRUPTION) HOWEVER CAUSED AND ON ANY</w:t>
      </w:r>
      <w:r>
        <w:rPr>
          <w:rFonts w:ascii="Arial" w:hAnsi="Arial" w:cs="Arial"/>
          <w:color w:val="333333"/>
          <w:sz w:val="21"/>
          <w:szCs w:val="21"/>
        </w:rPr>
        <w:br/>
        <w:t>THEORY OF LIABILITY, WHETHER IN CONTRACT, STRICT LIABILITY, OR TORT</w:t>
      </w:r>
      <w:r>
        <w:rPr>
          <w:rFonts w:ascii="Arial" w:hAnsi="Arial" w:cs="Arial"/>
          <w:color w:val="333333"/>
          <w:sz w:val="21"/>
          <w:szCs w:val="21"/>
        </w:rPr>
        <w:br/>
        <w:t>(INCLUDING NEGLIGENCE OR OTHERWISE) ARISING IN ANY WAY OUT OF THE USE</w:t>
      </w:r>
      <w:r>
        <w:rPr>
          <w:rFonts w:ascii="Arial" w:hAnsi="Arial" w:cs="Arial"/>
          <w:color w:val="333333"/>
          <w:sz w:val="21"/>
          <w:szCs w:val="21"/>
        </w:rPr>
        <w:br/>
        <w:t>OF THIS SOFTWARE, EVEN IF ADVISED OF THE POSSIBILITY OF SUCH DAMAGE.</w:t>
      </w:r>
    </w:p>
    <w:p w14:paraId="024F48A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6A249B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AF3BE2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utf8 LICENSE (node_modules\@protobufjs\utf8\LICENSE)</w:t>
      </w:r>
      <w:r>
        <w:rPr>
          <w:rFonts w:ascii="Arial" w:hAnsi="Arial" w:cs="Arial"/>
          <w:color w:val="333333"/>
          <w:sz w:val="21"/>
          <w:szCs w:val="21"/>
        </w:rPr>
        <w:br/>
        <w:t>--------------------------------------------------------------------------------</w:t>
      </w:r>
      <w:r>
        <w:rPr>
          <w:rFonts w:ascii="Arial" w:hAnsi="Arial" w:cs="Arial"/>
          <w:color w:val="333333"/>
          <w:sz w:val="21"/>
          <w:szCs w:val="21"/>
        </w:rPr>
        <w:br/>
        <w:t>Copyright (c) 2016, Daniel Wirtz All rights reserved.</w:t>
      </w:r>
    </w:p>
    <w:p w14:paraId="43D32E5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Redistribution and use in source and binary forms, with or without</w:t>
      </w:r>
      <w:r>
        <w:rPr>
          <w:rFonts w:ascii="Arial" w:hAnsi="Arial" w:cs="Arial"/>
          <w:color w:val="333333"/>
          <w:sz w:val="21"/>
          <w:szCs w:val="21"/>
        </w:rPr>
        <w:br/>
        <w:t>modification, are permitted provided that the following conditions are</w:t>
      </w:r>
      <w:r>
        <w:rPr>
          <w:rFonts w:ascii="Arial" w:hAnsi="Arial" w:cs="Arial"/>
          <w:color w:val="333333"/>
          <w:sz w:val="21"/>
          <w:szCs w:val="21"/>
        </w:rPr>
        <w:br/>
        <w:t>met:</w:t>
      </w:r>
    </w:p>
    <w:p w14:paraId="17A4CA3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Neither the name of its author, nor the names of its contributors</w:t>
      </w:r>
      <w:r>
        <w:rPr>
          <w:rFonts w:ascii="Arial" w:hAnsi="Arial" w:cs="Arial"/>
          <w:color w:val="333333"/>
          <w:sz w:val="21"/>
          <w:szCs w:val="21"/>
        </w:rPr>
        <w:br/>
        <w:t>may be used to endorse or promote products derived from this software</w:t>
      </w:r>
      <w:r>
        <w:rPr>
          <w:rFonts w:ascii="Arial" w:hAnsi="Arial" w:cs="Arial"/>
          <w:color w:val="333333"/>
          <w:sz w:val="21"/>
          <w:szCs w:val="21"/>
        </w:rPr>
        <w:br/>
        <w:t>without specific prior written permission.</w:t>
      </w:r>
    </w:p>
    <w:p w14:paraId="27EDA1C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w:t>
      </w:r>
      <w:r>
        <w:rPr>
          <w:rFonts w:ascii="Arial" w:hAnsi="Arial" w:cs="Arial"/>
          <w:color w:val="333333"/>
          <w:sz w:val="21"/>
          <w:szCs w:val="21"/>
        </w:rPr>
        <w:br/>
        <w:t>"AS IS" AND ANY EXPRESS OR IMPLIED WARRANTIES, INCLUDING, BUT NOT</w:t>
      </w:r>
      <w:r>
        <w:rPr>
          <w:rFonts w:ascii="Arial" w:hAnsi="Arial" w:cs="Arial"/>
          <w:color w:val="333333"/>
          <w:sz w:val="21"/>
          <w:szCs w:val="21"/>
        </w:rPr>
        <w:br/>
        <w:t>LIMITED TO, THE IMPLIED WARRANTIES OF MERCHANTABILITY AND FITNESS FOR</w:t>
      </w:r>
      <w:r>
        <w:rPr>
          <w:rFonts w:ascii="Arial" w:hAnsi="Arial" w:cs="Arial"/>
          <w:color w:val="333333"/>
          <w:sz w:val="21"/>
          <w:szCs w:val="21"/>
        </w:rPr>
        <w:br/>
        <w:t>A PARTICULAR PURPOSE ARE DISCLAIMED. IN NO EVENT SHALL THE COPYRIGHT</w:t>
      </w:r>
      <w:r>
        <w:rPr>
          <w:rFonts w:ascii="Arial" w:hAnsi="Arial" w:cs="Arial"/>
          <w:color w:val="333333"/>
          <w:sz w:val="21"/>
          <w:szCs w:val="21"/>
        </w:rPr>
        <w:br/>
        <w:t>OWNER OR CONTRIBUTORS BE LIABLE FOR ANY DIRECT, INDIRECT, INCIDENTAL,</w:t>
      </w:r>
      <w:r>
        <w:rPr>
          <w:rFonts w:ascii="Arial" w:hAnsi="Arial" w:cs="Arial"/>
          <w:color w:val="333333"/>
          <w:sz w:val="21"/>
          <w:szCs w:val="21"/>
        </w:rPr>
        <w:br/>
        <w:t>SPECIAL, EXEMPLARY, OR CONSEQUENTIAL DAMAGES (INCLUDING, BUT NOT</w:t>
      </w:r>
      <w:r>
        <w:rPr>
          <w:rFonts w:ascii="Arial" w:hAnsi="Arial" w:cs="Arial"/>
          <w:color w:val="333333"/>
          <w:sz w:val="21"/>
          <w:szCs w:val="21"/>
        </w:rPr>
        <w:br/>
        <w:t>LIMITED TO, PROCUREMENT OF SUBSTITUTE GOODS OR SERVICES; LOSS OF USE,</w:t>
      </w:r>
      <w:r>
        <w:rPr>
          <w:rFonts w:ascii="Arial" w:hAnsi="Arial" w:cs="Arial"/>
          <w:color w:val="333333"/>
          <w:sz w:val="21"/>
          <w:szCs w:val="21"/>
        </w:rPr>
        <w:br/>
        <w:t>DATA, OR PROFITS; OR BUSINESS INTERRUPTION) HOWEVER CAUSED AND ON ANY</w:t>
      </w:r>
      <w:r>
        <w:rPr>
          <w:rFonts w:ascii="Arial" w:hAnsi="Arial" w:cs="Arial"/>
          <w:color w:val="333333"/>
          <w:sz w:val="21"/>
          <w:szCs w:val="21"/>
        </w:rPr>
        <w:br/>
        <w:t>THEORY OF LIABILITY, WHETHER IN CONTRACT, STRICT LIABILITY, OR TORT</w:t>
      </w:r>
      <w:r>
        <w:rPr>
          <w:rFonts w:ascii="Arial" w:hAnsi="Arial" w:cs="Arial"/>
          <w:color w:val="333333"/>
          <w:sz w:val="21"/>
          <w:szCs w:val="21"/>
        </w:rPr>
        <w:br/>
        <w:t>(INCLUDING NEGLIGENCE OR OTHERWISE) ARISING IN ANY WAY OUT OF THE USE</w:t>
      </w:r>
      <w:r>
        <w:rPr>
          <w:rFonts w:ascii="Arial" w:hAnsi="Arial" w:cs="Arial"/>
          <w:color w:val="333333"/>
          <w:sz w:val="21"/>
          <w:szCs w:val="21"/>
        </w:rPr>
        <w:br/>
        <w:t>OF THIS SOFTWARE, EVEN IF ADVISED OF THE POSSIBILITY OF SUCH DAMAGE.</w:t>
      </w:r>
    </w:p>
    <w:p w14:paraId="626513C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AB5B9F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8AC742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dustjs-linkedin dist LICENSE (node_modules\dustjs-linkedin\dist\LICENSE)</w:t>
      </w:r>
      <w:r>
        <w:rPr>
          <w:rFonts w:ascii="Arial" w:hAnsi="Arial" w:cs="Arial"/>
          <w:color w:val="333333"/>
          <w:sz w:val="21"/>
          <w:szCs w:val="21"/>
        </w:rPr>
        <w:br/>
        <w:t>--------------------------------------------------------------------------------</w:t>
      </w:r>
      <w:r>
        <w:rPr>
          <w:rFonts w:ascii="Arial" w:hAnsi="Arial" w:cs="Arial"/>
          <w:color w:val="333333"/>
          <w:sz w:val="21"/>
          <w:szCs w:val="21"/>
        </w:rPr>
        <w:br/>
        <w:t>Copyright (c) 2010 Aleksander Williams</w:t>
      </w:r>
    </w:p>
    <w:p w14:paraId="5AEFD45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3DB1792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5C81907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r>
        <w:rPr>
          <w:rFonts w:ascii="Arial" w:hAnsi="Arial" w:cs="Arial"/>
          <w:color w:val="333333"/>
          <w:sz w:val="21"/>
          <w:szCs w:val="21"/>
        </w:rPr>
        <w:br/>
        <w:t>--------------------------------------------------------------------------------</w:t>
      </w:r>
    </w:p>
    <w:p w14:paraId="718F905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BA0A65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ammo boom LICENSE (node_modules\ammo\node_modules\boom\LICENSE)</w:t>
      </w:r>
      <w:r>
        <w:rPr>
          <w:rFonts w:ascii="Arial" w:hAnsi="Arial" w:cs="Arial"/>
          <w:color w:val="333333"/>
          <w:sz w:val="21"/>
          <w:szCs w:val="21"/>
        </w:rPr>
        <w:br/>
      </w:r>
      <w:r>
        <w:rPr>
          <w:rFonts w:ascii="Arial" w:hAnsi="Arial" w:cs="Arial"/>
          <w:color w:val="333333"/>
          <w:sz w:val="21"/>
          <w:szCs w:val="21"/>
        </w:rPr>
        <w:lastRenderedPageBreak/>
        <w:t>--------------------------------------------------------------------------------</w:t>
      </w:r>
      <w:r>
        <w:rPr>
          <w:rFonts w:ascii="Arial" w:hAnsi="Arial" w:cs="Arial"/>
          <w:color w:val="333333"/>
          <w:sz w:val="21"/>
          <w:szCs w:val="21"/>
        </w:rPr>
        <w:br/>
        <w:t>Copyright (c) 2012-2016, Project contributors.</w:t>
      </w:r>
      <w:r>
        <w:rPr>
          <w:rFonts w:ascii="Arial" w:hAnsi="Arial" w:cs="Arial"/>
          <w:color w:val="333333"/>
          <w:sz w:val="21"/>
          <w:szCs w:val="21"/>
        </w:rPr>
        <w:br/>
        <w:t>Copyright (c) 2012-2014, Walmart.</w:t>
      </w:r>
      <w:r>
        <w:rPr>
          <w:rFonts w:ascii="Arial" w:hAnsi="Arial" w:cs="Arial"/>
          <w:color w:val="333333"/>
          <w:sz w:val="21"/>
          <w:szCs w:val="21"/>
        </w:rPr>
        <w:br/>
        <w:t>All rights reserved.</w:t>
      </w:r>
    </w:p>
    <w:p w14:paraId="4D1AC19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16823B4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1D285F0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30D208F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41" w:history="1">
        <w:r>
          <w:rPr>
            <w:rStyle w:val="Hyperlink"/>
            <w:rFonts w:ascii="Arial" w:hAnsi="Arial" w:cs="Arial"/>
            <w:color w:val="3572B0"/>
            <w:sz w:val="21"/>
            <w:szCs w:val="21"/>
          </w:rPr>
          <w:t>https://github.com/hapijs/boom/graphs/contributors</w:t>
        </w:r>
      </w:hyperlink>
    </w:p>
    <w:p w14:paraId="04AE2CB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8F64B8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BBCA58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ammo hoek LICENSE (node_modules\ammo\node_modules\hoek\LICENSE)</w:t>
      </w:r>
      <w:r>
        <w:rPr>
          <w:rFonts w:ascii="Arial" w:hAnsi="Arial" w:cs="Arial"/>
          <w:color w:val="333333"/>
          <w:sz w:val="21"/>
          <w:szCs w:val="21"/>
        </w:rPr>
        <w:br/>
        <w:t>--------------------------------------------------------------------------------</w:t>
      </w:r>
      <w:r>
        <w:rPr>
          <w:rFonts w:ascii="Arial" w:hAnsi="Arial" w:cs="Arial"/>
          <w:color w:val="333333"/>
          <w:sz w:val="21"/>
          <w:szCs w:val="21"/>
        </w:rPr>
        <w:br/>
        <w:t>Copyright (c) 2011-2016, Project contributors</w:t>
      </w:r>
      <w:r>
        <w:rPr>
          <w:rFonts w:ascii="Arial" w:hAnsi="Arial" w:cs="Arial"/>
          <w:color w:val="333333"/>
          <w:sz w:val="21"/>
          <w:szCs w:val="21"/>
        </w:rPr>
        <w:br/>
        <w:t>Copyright (c) 2011-2014, Walmart</w:t>
      </w:r>
      <w:r>
        <w:rPr>
          <w:rFonts w:ascii="Arial" w:hAnsi="Arial" w:cs="Arial"/>
          <w:color w:val="333333"/>
          <w:sz w:val="21"/>
          <w:szCs w:val="21"/>
        </w:rPr>
        <w:br/>
        <w:t>Copyright (c) 2011, Yahoo Inc.</w:t>
      </w:r>
      <w:r>
        <w:rPr>
          <w:rFonts w:ascii="Arial" w:hAnsi="Arial" w:cs="Arial"/>
          <w:color w:val="333333"/>
          <w:sz w:val="21"/>
          <w:szCs w:val="21"/>
        </w:rPr>
        <w:br/>
        <w:t>All rights reserved.</w:t>
      </w:r>
    </w:p>
    <w:p w14:paraId="5F2809C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1E0D202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7896EC0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50E9B86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42" w:history="1">
        <w:r>
          <w:rPr>
            <w:rStyle w:val="Hyperlink"/>
            <w:rFonts w:ascii="Arial" w:hAnsi="Arial" w:cs="Arial"/>
            <w:color w:val="3572B0"/>
            <w:sz w:val="21"/>
            <w:szCs w:val="21"/>
          </w:rPr>
          <w:t>https://github.com/hapijs/hapi/graphs/contributors</w:t>
        </w:r>
      </w:hyperlink>
      <w:r>
        <w:rPr>
          <w:rFonts w:ascii="Arial" w:hAnsi="Arial" w:cs="Arial"/>
          <w:color w:val="333333"/>
          <w:sz w:val="21"/>
          <w:szCs w:val="21"/>
        </w:rPr>
        <w:br/>
        <w:t>Portions of this project were initially based on the Yahoo! Inc. Postmile project,</w:t>
      </w:r>
      <w:r>
        <w:rPr>
          <w:rFonts w:ascii="Arial" w:hAnsi="Arial" w:cs="Arial"/>
          <w:color w:val="333333"/>
          <w:sz w:val="21"/>
          <w:szCs w:val="21"/>
        </w:rPr>
        <w:br/>
        <w:t>published at</w:t>
      </w:r>
      <w:r>
        <w:rPr>
          <w:rStyle w:val="apple-converted-space"/>
          <w:rFonts w:ascii="Arial" w:hAnsi="Arial" w:cs="Arial"/>
          <w:color w:val="333333"/>
          <w:sz w:val="21"/>
          <w:szCs w:val="21"/>
        </w:rPr>
        <w:t> </w:t>
      </w:r>
      <w:hyperlink r:id="rId243" w:history="1">
        <w:r>
          <w:rPr>
            <w:rStyle w:val="Hyperlink"/>
            <w:rFonts w:ascii="Arial" w:hAnsi="Arial" w:cs="Arial"/>
            <w:color w:val="3572B0"/>
            <w:sz w:val="21"/>
            <w:szCs w:val="21"/>
          </w:rPr>
          <w:t>https://github.com/yahoo/postmile</w:t>
        </w:r>
      </w:hyperlink>
      <w:r>
        <w:rPr>
          <w:rFonts w:ascii="Arial" w:hAnsi="Arial" w:cs="Arial"/>
          <w:color w:val="333333"/>
          <w:sz w:val="21"/>
          <w:szCs w:val="21"/>
        </w:rPr>
        <w:t>.</w:t>
      </w:r>
    </w:p>
    <w:p w14:paraId="3154755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025E18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84A7D0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azure-iot-amqp-base amqp10 LICENSE (node_modules\azure-iot-amqp-base\node_modules\amqp10\LICENSE)</w:t>
      </w:r>
      <w:r>
        <w:rPr>
          <w:rFonts w:ascii="Arial" w:hAnsi="Arial" w:cs="Arial"/>
          <w:color w:val="333333"/>
          <w:sz w:val="21"/>
          <w:szCs w:val="21"/>
        </w:rPr>
        <w:br/>
        <w:t>--------------------------------------------------------------------------------</w:t>
      </w:r>
      <w:r>
        <w:rPr>
          <w:rFonts w:ascii="Arial" w:hAnsi="Arial" w:cs="Arial"/>
          <w:color w:val="333333"/>
          <w:sz w:val="21"/>
          <w:szCs w:val="21"/>
        </w:rPr>
        <w:br/>
        <w:t>The MIT License (MIT)</w:t>
      </w:r>
    </w:p>
    <w:p w14:paraId="7CAAF56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Michael Lanzetta</w:t>
      </w:r>
    </w:p>
    <w:p w14:paraId="4594EF9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7DB8743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284EF4D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p>
    <w:p w14:paraId="7814936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4868D84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93EC6D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azure-iot-device azure-storage LICENSE (node_modules\azure-iot-device\node_modules\azure-</w:t>
      </w:r>
      <w:r>
        <w:rPr>
          <w:rFonts w:ascii="Arial" w:hAnsi="Arial" w:cs="Arial"/>
          <w:color w:val="333333"/>
          <w:sz w:val="21"/>
          <w:szCs w:val="21"/>
        </w:rPr>
        <w:lastRenderedPageBreak/>
        <w:t>storage\LICENSE.txt)</w:t>
      </w:r>
      <w:r>
        <w:rPr>
          <w:rFonts w:ascii="Arial" w:hAnsi="Arial" w:cs="Arial"/>
          <w:color w:val="333333"/>
          <w:sz w:val="21"/>
          <w:szCs w:val="21"/>
        </w:rPr>
        <w:br/>
        <w:t>--------------------------------------------------------------------------------</w:t>
      </w:r>
      <w:r>
        <w:rPr>
          <w:rFonts w:ascii="Arial" w:hAnsi="Arial" w:cs="Arial"/>
          <w:color w:val="333333"/>
          <w:sz w:val="21"/>
          <w:szCs w:val="21"/>
        </w:rPr>
        <w:br/>
        <w:t>Apache License</w:t>
      </w:r>
      <w:r>
        <w:rPr>
          <w:rFonts w:ascii="Arial" w:hAnsi="Arial" w:cs="Arial"/>
          <w:color w:val="333333"/>
          <w:sz w:val="21"/>
          <w:szCs w:val="21"/>
        </w:rPr>
        <w:br/>
        <w:t>Version 2.0, January 2004</w:t>
      </w:r>
      <w:r>
        <w:rPr>
          <w:rFonts w:ascii="Arial" w:hAnsi="Arial" w:cs="Arial"/>
          <w:color w:val="333333"/>
          <w:sz w:val="21"/>
          <w:szCs w:val="21"/>
        </w:rPr>
        <w:br/>
      </w:r>
      <w:hyperlink r:id="rId244" w:history="1">
        <w:r>
          <w:rPr>
            <w:rStyle w:val="Hyperlink"/>
            <w:rFonts w:ascii="Arial" w:hAnsi="Arial" w:cs="Arial"/>
            <w:color w:val="3572B0"/>
            <w:sz w:val="21"/>
            <w:szCs w:val="21"/>
          </w:rPr>
          <w:t>http://www.apache.org/licenses/</w:t>
        </w:r>
      </w:hyperlink>
    </w:p>
    <w:p w14:paraId="785EB07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TERMS AND CONDITIONS FOR USE, REPRODUCTION, AND DISTRIBUTION</w:t>
      </w:r>
    </w:p>
    <w:p w14:paraId="63A3E1F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Definitions.</w:t>
      </w:r>
    </w:p>
    <w:p w14:paraId="21200DB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"License" shall mean the terms and conditions for use, reproduction,</w:t>
      </w:r>
      <w:r>
        <w:rPr>
          <w:rFonts w:ascii="Arial" w:hAnsi="Arial" w:cs="Arial"/>
          <w:color w:val="333333"/>
          <w:sz w:val="21"/>
          <w:szCs w:val="21"/>
        </w:rPr>
        <w:br/>
        <w:t>and distribution as defined by Sections 1 through 9 of this document.</w:t>
      </w:r>
    </w:p>
    <w:p w14:paraId="65BA97D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"Licensor" shall mean the copyright owner or entity authorized by</w:t>
      </w:r>
      <w:r>
        <w:rPr>
          <w:rFonts w:ascii="Arial" w:hAnsi="Arial" w:cs="Arial"/>
          <w:color w:val="333333"/>
          <w:sz w:val="21"/>
          <w:szCs w:val="21"/>
        </w:rPr>
        <w:br/>
        <w:t>the copyright owner that is granting the License.</w:t>
      </w:r>
    </w:p>
    <w:p w14:paraId="4260110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"Legal Entity" shall mean the union of the acting entity and all</w:t>
      </w:r>
      <w:r>
        <w:rPr>
          <w:rFonts w:ascii="Arial" w:hAnsi="Arial" w:cs="Arial"/>
          <w:color w:val="333333"/>
          <w:sz w:val="21"/>
          <w:szCs w:val="21"/>
        </w:rPr>
        <w:br/>
        <w:t>other entities that control, are controlled by, or are under common</w:t>
      </w:r>
      <w:r>
        <w:rPr>
          <w:rFonts w:ascii="Arial" w:hAnsi="Arial" w:cs="Arial"/>
          <w:color w:val="333333"/>
          <w:sz w:val="21"/>
          <w:szCs w:val="21"/>
        </w:rPr>
        <w:br/>
        <w:t>control with that entity. For the purposes of this definition,</w:t>
      </w:r>
      <w:r>
        <w:rPr>
          <w:rFonts w:ascii="Arial" w:hAnsi="Arial" w:cs="Arial"/>
          <w:color w:val="333333"/>
          <w:sz w:val="21"/>
          <w:szCs w:val="21"/>
        </w:rPr>
        <w:br/>
        <w:t>"control" means (i) the power, direct or indirect, to cause the</w:t>
      </w:r>
      <w:r>
        <w:rPr>
          <w:rFonts w:ascii="Arial" w:hAnsi="Arial" w:cs="Arial"/>
          <w:color w:val="333333"/>
          <w:sz w:val="21"/>
          <w:szCs w:val="21"/>
        </w:rPr>
        <w:br/>
        <w:t>direction or management of such entity, whether by contract or</w:t>
      </w:r>
      <w:r>
        <w:rPr>
          <w:rFonts w:ascii="Arial" w:hAnsi="Arial" w:cs="Arial"/>
          <w:color w:val="333333"/>
          <w:sz w:val="21"/>
          <w:szCs w:val="21"/>
        </w:rPr>
        <w:br/>
        <w:t>otherwise, or (ii) ownership of fifty percent (50%) or more of the</w:t>
      </w:r>
      <w:r>
        <w:rPr>
          <w:rFonts w:ascii="Arial" w:hAnsi="Arial" w:cs="Arial"/>
          <w:color w:val="333333"/>
          <w:sz w:val="21"/>
          <w:szCs w:val="21"/>
        </w:rPr>
        <w:br/>
        <w:t>outstanding shares, or (iii) beneficial ownership of such entity.</w:t>
      </w:r>
    </w:p>
    <w:p w14:paraId="7A7B533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(or "Your") shall mean an individual or Legal Entity</w:t>
      </w:r>
      <w:r>
        <w:rPr>
          <w:rFonts w:ascii="Arial" w:hAnsi="Arial" w:cs="Arial"/>
          <w:color w:val="333333"/>
          <w:sz w:val="21"/>
          <w:szCs w:val="21"/>
        </w:rPr>
        <w:br/>
        <w:t>exercising permissions granted by this License.</w:t>
      </w:r>
    </w:p>
    <w:p w14:paraId="6835A02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"Source" form shall mean the preferred form for making modifications,</w:t>
      </w:r>
      <w:r>
        <w:rPr>
          <w:rFonts w:ascii="Arial" w:hAnsi="Arial" w:cs="Arial"/>
          <w:color w:val="333333"/>
          <w:sz w:val="21"/>
          <w:szCs w:val="21"/>
        </w:rPr>
        <w:br/>
        <w:t>including but not limited to software source code, documentation</w:t>
      </w:r>
      <w:r>
        <w:rPr>
          <w:rFonts w:ascii="Arial" w:hAnsi="Arial" w:cs="Arial"/>
          <w:color w:val="333333"/>
          <w:sz w:val="21"/>
          <w:szCs w:val="21"/>
        </w:rPr>
        <w:br/>
        <w:t>source, and configuration files.</w:t>
      </w:r>
    </w:p>
    <w:p w14:paraId="6C4EEE2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"Object" form shall mean any form resulting from mechanical</w:t>
      </w:r>
      <w:r>
        <w:rPr>
          <w:rFonts w:ascii="Arial" w:hAnsi="Arial" w:cs="Arial"/>
          <w:color w:val="333333"/>
          <w:sz w:val="21"/>
          <w:szCs w:val="21"/>
        </w:rPr>
        <w:br/>
        <w:t>transformation or translation of a Source form, including but</w:t>
      </w:r>
      <w:r>
        <w:rPr>
          <w:rFonts w:ascii="Arial" w:hAnsi="Arial" w:cs="Arial"/>
          <w:color w:val="333333"/>
          <w:sz w:val="21"/>
          <w:szCs w:val="21"/>
        </w:rPr>
        <w:br/>
        <w:t>not limited to compiled object code, generated documentation,</w:t>
      </w:r>
      <w:r>
        <w:rPr>
          <w:rFonts w:ascii="Arial" w:hAnsi="Arial" w:cs="Arial"/>
          <w:color w:val="333333"/>
          <w:sz w:val="21"/>
          <w:szCs w:val="21"/>
        </w:rPr>
        <w:br/>
        <w:t>and conversions to other media types.</w:t>
      </w:r>
    </w:p>
    <w:p w14:paraId="2B127DF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"Work" shall mean the work of authorship, whether in Source or</w:t>
      </w:r>
      <w:r>
        <w:rPr>
          <w:rFonts w:ascii="Arial" w:hAnsi="Arial" w:cs="Arial"/>
          <w:color w:val="333333"/>
          <w:sz w:val="21"/>
          <w:szCs w:val="21"/>
        </w:rPr>
        <w:br/>
        <w:t>Object form, made available under the License, as indicated by a</w:t>
      </w:r>
      <w:r>
        <w:rPr>
          <w:rFonts w:ascii="Arial" w:hAnsi="Arial" w:cs="Arial"/>
          <w:color w:val="333333"/>
          <w:sz w:val="21"/>
          <w:szCs w:val="21"/>
        </w:rPr>
        <w:br/>
        <w:t>copyright notice that is included in or attached to the work</w:t>
      </w:r>
      <w:r>
        <w:rPr>
          <w:rFonts w:ascii="Arial" w:hAnsi="Arial" w:cs="Arial"/>
          <w:color w:val="333333"/>
          <w:sz w:val="21"/>
          <w:szCs w:val="21"/>
        </w:rPr>
        <w:br/>
        <w:t>(an example is provided in the Appendix below).</w:t>
      </w:r>
    </w:p>
    <w:p w14:paraId="7F786BF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"Derivative Works" shall mean any work, whether in Source or Object</w:t>
      </w:r>
      <w:r>
        <w:rPr>
          <w:rFonts w:ascii="Arial" w:hAnsi="Arial" w:cs="Arial"/>
          <w:color w:val="333333"/>
          <w:sz w:val="21"/>
          <w:szCs w:val="21"/>
        </w:rPr>
        <w:br/>
        <w:t>form, that is based on (or derived from) the Work and for which the</w:t>
      </w:r>
      <w:r>
        <w:rPr>
          <w:rFonts w:ascii="Arial" w:hAnsi="Arial" w:cs="Arial"/>
          <w:color w:val="333333"/>
          <w:sz w:val="21"/>
          <w:szCs w:val="21"/>
        </w:rPr>
        <w:br/>
        <w:t>editorial revisions, annotations, elaborations, or other modifications</w:t>
      </w:r>
      <w:r>
        <w:rPr>
          <w:rFonts w:ascii="Arial" w:hAnsi="Arial" w:cs="Arial"/>
          <w:color w:val="333333"/>
          <w:sz w:val="21"/>
          <w:szCs w:val="21"/>
        </w:rPr>
        <w:br/>
        <w:t>represent, as a whole, an original work of authorship. For the purposes</w:t>
      </w:r>
      <w:r>
        <w:rPr>
          <w:rFonts w:ascii="Arial" w:hAnsi="Arial" w:cs="Arial"/>
          <w:color w:val="333333"/>
          <w:sz w:val="21"/>
          <w:szCs w:val="21"/>
        </w:rPr>
        <w:br/>
        <w:t>of this License, Derivative Works shall not include works that remain</w:t>
      </w:r>
      <w:r>
        <w:rPr>
          <w:rFonts w:ascii="Arial" w:hAnsi="Arial" w:cs="Arial"/>
          <w:color w:val="333333"/>
          <w:sz w:val="21"/>
          <w:szCs w:val="21"/>
        </w:rPr>
        <w:br/>
        <w:t>separable from, or merely link (or bind by name) to the interfaces of,</w:t>
      </w:r>
      <w:r>
        <w:rPr>
          <w:rFonts w:ascii="Arial" w:hAnsi="Arial" w:cs="Arial"/>
          <w:color w:val="333333"/>
          <w:sz w:val="21"/>
          <w:szCs w:val="21"/>
        </w:rPr>
        <w:br/>
        <w:t>the Work and Derivative Works thereof.</w:t>
      </w:r>
    </w:p>
    <w:p w14:paraId="49D3A64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"Contribution" shall mean any work of authorship, including</w:t>
      </w:r>
      <w:r>
        <w:rPr>
          <w:rFonts w:ascii="Arial" w:hAnsi="Arial" w:cs="Arial"/>
          <w:color w:val="333333"/>
          <w:sz w:val="21"/>
          <w:szCs w:val="21"/>
        </w:rPr>
        <w:br/>
        <w:t>the original version of the Work and any modifications or additions</w:t>
      </w:r>
      <w:r>
        <w:rPr>
          <w:rFonts w:ascii="Arial" w:hAnsi="Arial" w:cs="Arial"/>
          <w:color w:val="333333"/>
          <w:sz w:val="21"/>
          <w:szCs w:val="21"/>
        </w:rPr>
        <w:br/>
        <w:t>to that Work or Derivative Works thereof, that is intentionally</w:t>
      </w:r>
      <w:r>
        <w:rPr>
          <w:rFonts w:ascii="Arial" w:hAnsi="Arial" w:cs="Arial"/>
          <w:color w:val="333333"/>
          <w:sz w:val="21"/>
          <w:szCs w:val="21"/>
        </w:rPr>
        <w:br/>
        <w:t>submitted to Licensor for inclusion in the Work by the copyright owner</w:t>
      </w:r>
      <w:r>
        <w:rPr>
          <w:rFonts w:ascii="Arial" w:hAnsi="Arial" w:cs="Arial"/>
          <w:color w:val="333333"/>
          <w:sz w:val="21"/>
          <w:szCs w:val="21"/>
        </w:rPr>
        <w:br/>
        <w:t>or by an individual or Legal Entity authorized to submit on behalf of</w:t>
      </w:r>
      <w:r>
        <w:rPr>
          <w:rFonts w:ascii="Arial" w:hAnsi="Arial" w:cs="Arial"/>
          <w:color w:val="333333"/>
          <w:sz w:val="21"/>
          <w:szCs w:val="21"/>
        </w:rPr>
        <w:br/>
        <w:t>the copyright owner. For the purposes of this definition, "submitted"</w:t>
      </w:r>
      <w:r>
        <w:rPr>
          <w:rFonts w:ascii="Arial" w:hAnsi="Arial" w:cs="Arial"/>
          <w:color w:val="333333"/>
          <w:sz w:val="21"/>
          <w:szCs w:val="21"/>
        </w:rPr>
        <w:br/>
        <w:t>means any form of electronic, verbal, or written communication sent</w:t>
      </w:r>
      <w:r>
        <w:rPr>
          <w:rFonts w:ascii="Arial" w:hAnsi="Arial" w:cs="Arial"/>
          <w:color w:val="333333"/>
          <w:sz w:val="21"/>
          <w:szCs w:val="21"/>
        </w:rPr>
        <w:br/>
        <w:t>to the Licensor or its representatives, including but not limited to</w:t>
      </w:r>
      <w:r>
        <w:rPr>
          <w:rFonts w:ascii="Arial" w:hAnsi="Arial" w:cs="Arial"/>
          <w:color w:val="333333"/>
          <w:sz w:val="21"/>
          <w:szCs w:val="21"/>
        </w:rPr>
        <w:br/>
      </w:r>
      <w:r>
        <w:rPr>
          <w:rFonts w:ascii="Arial" w:hAnsi="Arial" w:cs="Arial"/>
          <w:color w:val="333333"/>
          <w:sz w:val="21"/>
          <w:szCs w:val="21"/>
        </w:rPr>
        <w:lastRenderedPageBreak/>
        <w:t>communication on electronic mailing lists, source code control systems,</w:t>
      </w:r>
      <w:r>
        <w:rPr>
          <w:rFonts w:ascii="Arial" w:hAnsi="Arial" w:cs="Arial"/>
          <w:color w:val="333333"/>
          <w:sz w:val="21"/>
          <w:szCs w:val="21"/>
        </w:rPr>
        <w:br/>
        <w:t>and issue tracking systems that are managed by, or on behalf of, the</w:t>
      </w:r>
      <w:r>
        <w:rPr>
          <w:rFonts w:ascii="Arial" w:hAnsi="Arial" w:cs="Arial"/>
          <w:color w:val="333333"/>
          <w:sz w:val="21"/>
          <w:szCs w:val="21"/>
        </w:rPr>
        <w:br/>
        <w:t>Licensor for the purpose of discussing and improving the Work, but</w:t>
      </w:r>
      <w:r>
        <w:rPr>
          <w:rFonts w:ascii="Arial" w:hAnsi="Arial" w:cs="Arial"/>
          <w:color w:val="333333"/>
          <w:sz w:val="21"/>
          <w:szCs w:val="21"/>
        </w:rPr>
        <w:br/>
        <w:t>excluding communication that is conspicuously marked or otherwise</w:t>
      </w:r>
      <w:r>
        <w:rPr>
          <w:rFonts w:ascii="Arial" w:hAnsi="Arial" w:cs="Arial"/>
          <w:color w:val="333333"/>
          <w:sz w:val="21"/>
          <w:szCs w:val="21"/>
        </w:rPr>
        <w:br/>
        <w:t>designated in writing by the copyright owner as "Not a Contribution."</w:t>
      </w:r>
    </w:p>
    <w:p w14:paraId="579E8B7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"Contributor" shall mean Licensor and any individual or Legal Entity</w:t>
      </w:r>
      <w:r>
        <w:rPr>
          <w:rFonts w:ascii="Arial" w:hAnsi="Arial" w:cs="Arial"/>
          <w:color w:val="333333"/>
          <w:sz w:val="21"/>
          <w:szCs w:val="21"/>
        </w:rPr>
        <w:br/>
        <w:t>on behalf of whom a Contribution has been received by Licensor and</w:t>
      </w:r>
      <w:r>
        <w:rPr>
          <w:rFonts w:ascii="Arial" w:hAnsi="Arial" w:cs="Arial"/>
          <w:color w:val="333333"/>
          <w:sz w:val="21"/>
          <w:szCs w:val="21"/>
        </w:rPr>
        <w:br/>
        <w:t>subsequently incorporated within the Work.</w:t>
      </w:r>
    </w:p>
    <w:p w14:paraId="785A463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 Grant of Copyright License. Subject to the terms and conditions of</w:t>
      </w:r>
      <w:r>
        <w:rPr>
          <w:rFonts w:ascii="Arial" w:hAnsi="Arial" w:cs="Arial"/>
          <w:color w:val="333333"/>
          <w:sz w:val="21"/>
          <w:szCs w:val="21"/>
        </w:rPr>
        <w:br/>
        <w:t>this License, each Contributor hereby grants to You a perpetual,</w:t>
      </w:r>
      <w:r>
        <w:rPr>
          <w:rFonts w:ascii="Arial" w:hAnsi="Arial" w:cs="Arial"/>
          <w:color w:val="333333"/>
          <w:sz w:val="21"/>
          <w:szCs w:val="21"/>
        </w:rPr>
        <w:br/>
        <w:t>worldwide, non-exclusive, no-charge, royalty-free, irrevocable</w:t>
      </w:r>
      <w:r>
        <w:rPr>
          <w:rFonts w:ascii="Arial" w:hAnsi="Arial" w:cs="Arial"/>
          <w:color w:val="333333"/>
          <w:sz w:val="21"/>
          <w:szCs w:val="21"/>
        </w:rPr>
        <w:br/>
        <w:t>copyright license to reproduce, prepare Derivative Works of,</w:t>
      </w:r>
      <w:r>
        <w:rPr>
          <w:rFonts w:ascii="Arial" w:hAnsi="Arial" w:cs="Arial"/>
          <w:color w:val="333333"/>
          <w:sz w:val="21"/>
          <w:szCs w:val="21"/>
        </w:rPr>
        <w:br/>
        <w:t>publicly display, publicly perform, sublicense, and distribute the</w:t>
      </w:r>
      <w:r>
        <w:rPr>
          <w:rFonts w:ascii="Arial" w:hAnsi="Arial" w:cs="Arial"/>
          <w:color w:val="333333"/>
          <w:sz w:val="21"/>
          <w:szCs w:val="21"/>
        </w:rPr>
        <w:br/>
        <w:t>Work and such Derivative Works in Source or Object form.</w:t>
      </w:r>
    </w:p>
    <w:p w14:paraId="3A44F6A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3. Grant of Patent License. Subject to the terms and conditions of</w:t>
      </w:r>
      <w:r>
        <w:rPr>
          <w:rFonts w:ascii="Arial" w:hAnsi="Arial" w:cs="Arial"/>
          <w:color w:val="333333"/>
          <w:sz w:val="21"/>
          <w:szCs w:val="21"/>
        </w:rPr>
        <w:br/>
        <w:t>this License, each Contributor hereby grants to You a perpetual,</w:t>
      </w:r>
      <w:r>
        <w:rPr>
          <w:rFonts w:ascii="Arial" w:hAnsi="Arial" w:cs="Arial"/>
          <w:color w:val="333333"/>
          <w:sz w:val="21"/>
          <w:szCs w:val="21"/>
        </w:rPr>
        <w:br/>
        <w:t>worldwide, non-exclusive, no-charge, royalty-free, irrevocable</w:t>
      </w:r>
      <w:r>
        <w:rPr>
          <w:rFonts w:ascii="Arial" w:hAnsi="Arial" w:cs="Arial"/>
          <w:color w:val="333333"/>
          <w:sz w:val="21"/>
          <w:szCs w:val="21"/>
        </w:rPr>
        <w:br/>
        <w:t>(except as stated in this section) patent license to make, have made,</w:t>
      </w:r>
      <w:r>
        <w:rPr>
          <w:rFonts w:ascii="Arial" w:hAnsi="Arial" w:cs="Arial"/>
          <w:color w:val="333333"/>
          <w:sz w:val="21"/>
          <w:szCs w:val="21"/>
        </w:rPr>
        <w:br/>
        <w:t>use, offer to sell, sell, import, and otherwise transfer the Work,</w:t>
      </w:r>
      <w:r>
        <w:rPr>
          <w:rFonts w:ascii="Arial" w:hAnsi="Arial" w:cs="Arial"/>
          <w:color w:val="333333"/>
          <w:sz w:val="21"/>
          <w:szCs w:val="21"/>
        </w:rPr>
        <w:br/>
        <w:t>where such license applies only to those patent claims licensable</w:t>
      </w:r>
      <w:r>
        <w:rPr>
          <w:rFonts w:ascii="Arial" w:hAnsi="Arial" w:cs="Arial"/>
          <w:color w:val="333333"/>
          <w:sz w:val="21"/>
          <w:szCs w:val="21"/>
        </w:rPr>
        <w:br/>
        <w:t>by such Contributor that are necessarily infringed by their</w:t>
      </w:r>
      <w:r>
        <w:rPr>
          <w:rFonts w:ascii="Arial" w:hAnsi="Arial" w:cs="Arial"/>
          <w:color w:val="333333"/>
          <w:sz w:val="21"/>
          <w:szCs w:val="21"/>
        </w:rPr>
        <w:br/>
        <w:t>Contribution(s) alone or by combination of their Contribution(s)</w:t>
      </w:r>
      <w:r>
        <w:rPr>
          <w:rFonts w:ascii="Arial" w:hAnsi="Arial" w:cs="Arial"/>
          <w:color w:val="333333"/>
          <w:sz w:val="21"/>
          <w:szCs w:val="21"/>
        </w:rPr>
        <w:br/>
        <w:t>with the Work to which such Contribution(s) was submitted. If You</w:t>
      </w:r>
      <w:r>
        <w:rPr>
          <w:rFonts w:ascii="Arial" w:hAnsi="Arial" w:cs="Arial"/>
          <w:color w:val="333333"/>
          <w:sz w:val="21"/>
          <w:szCs w:val="21"/>
        </w:rPr>
        <w:br/>
        <w:t>institute patent litigation against any entity (including a</w:t>
      </w:r>
      <w:r>
        <w:rPr>
          <w:rFonts w:ascii="Arial" w:hAnsi="Arial" w:cs="Arial"/>
          <w:color w:val="333333"/>
          <w:sz w:val="21"/>
          <w:szCs w:val="21"/>
        </w:rPr>
        <w:br/>
        <w:t>cross-claim or counterclaim in a lawsuit) alleging that the Work</w:t>
      </w:r>
      <w:r>
        <w:rPr>
          <w:rFonts w:ascii="Arial" w:hAnsi="Arial" w:cs="Arial"/>
          <w:color w:val="333333"/>
          <w:sz w:val="21"/>
          <w:szCs w:val="21"/>
        </w:rPr>
        <w:br/>
        <w:t>or a Contribution incorporated within the Work constitutes direct</w:t>
      </w:r>
      <w:r>
        <w:rPr>
          <w:rFonts w:ascii="Arial" w:hAnsi="Arial" w:cs="Arial"/>
          <w:color w:val="333333"/>
          <w:sz w:val="21"/>
          <w:szCs w:val="21"/>
        </w:rPr>
        <w:br/>
        <w:t>or contributory patent infringement, then any patent licenses</w:t>
      </w:r>
      <w:r>
        <w:rPr>
          <w:rFonts w:ascii="Arial" w:hAnsi="Arial" w:cs="Arial"/>
          <w:color w:val="333333"/>
          <w:sz w:val="21"/>
          <w:szCs w:val="21"/>
        </w:rPr>
        <w:br/>
        <w:t>granted to You under this License for that Work shall terminate</w:t>
      </w:r>
      <w:r>
        <w:rPr>
          <w:rFonts w:ascii="Arial" w:hAnsi="Arial" w:cs="Arial"/>
          <w:color w:val="333333"/>
          <w:sz w:val="21"/>
          <w:szCs w:val="21"/>
        </w:rPr>
        <w:br/>
        <w:t>as of the date such litigation is filed.</w:t>
      </w:r>
    </w:p>
    <w:p w14:paraId="02B7984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4. Redistribution. You may reproduce and distribute copies of the</w:t>
      </w:r>
      <w:r>
        <w:rPr>
          <w:rFonts w:ascii="Arial" w:hAnsi="Arial" w:cs="Arial"/>
          <w:color w:val="333333"/>
          <w:sz w:val="21"/>
          <w:szCs w:val="21"/>
        </w:rPr>
        <w:br/>
        <w:t>Work or Derivative Works thereof in any medium, with or without</w:t>
      </w:r>
      <w:r>
        <w:rPr>
          <w:rFonts w:ascii="Arial" w:hAnsi="Arial" w:cs="Arial"/>
          <w:color w:val="333333"/>
          <w:sz w:val="21"/>
          <w:szCs w:val="21"/>
        </w:rPr>
        <w:br/>
        <w:t>modifications, and in Source or Object form, provided that You</w:t>
      </w:r>
      <w:r>
        <w:rPr>
          <w:rFonts w:ascii="Arial" w:hAnsi="Arial" w:cs="Arial"/>
          <w:color w:val="333333"/>
          <w:sz w:val="21"/>
          <w:szCs w:val="21"/>
        </w:rPr>
        <w:br/>
        <w:t>meet the following conditions:</w:t>
      </w:r>
    </w:p>
    <w:p w14:paraId="585977F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 You must give any other recipients of the Work or</w:t>
      </w:r>
      <w:r>
        <w:rPr>
          <w:rFonts w:ascii="Arial" w:hAnsi="Arial" w:cs="Arial"/>
          <w:color w:val="333333"/>
          <w:sz w:val="21"/>
          <w:szCs w:val="21"/>
        </w:rPr>
        <w:br/>
        <w:t>Derivative Works a copy of this License; and</w:t>
      </w:r>
    </w:p>
    <w:p w14:paraId="7B5C23F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(b) You must cause any modified files to carry prominent notices</w:t>
      </w:r>
      <w:r>
        <w:rPr>
          <w:rFonts w:ascii="Arial" w:hAnsi="Arial" w:cs="Arial"/>
          <w:color w:val="333333"/>
          <w:sz w:val="21"/>
          <w:szCs w:val="21"/>
        </w:rPr>
        <w:br/>
        <w:t>stating that You changed the files; and</w:t>
      </w:r>
    </w:p>
    <w:p w14:paraId="18DC6E0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 You must retain, in the Source form of any Derivative Works</w:t>
      </w:r>
      <w:r>
        <w:rPr>
          <w:rFonts w:ascii="Arial" w:hAnsi="Arial" w:cs="Arial"/>
          <w:color w:val="333333"/>
          <w:sz w:val="21"/>
          <w:szCs w:val="21"/>
        </w:rPr>
        <w:br/>
        <w:t>that You distribute, all copyright, patent, trademark, and</w:t>
      </w:r>
      <w:r>
        <w:rPr>
          <w:rFonts w:ascii="Arial" w:hAnsi="Arial" w:cs="Arial"/>
          <w:color w:val="333333"/>
          <w:sz w:val="21"/>
          <w:szCs w:val="21"/>
        </w:rPr>
        <w:br/>
        <w:t>attribution notices from the Source form of the Work,</w:t>
      </w:r>
      <w:r>
        <w:rPr>
          <w:rFonts w:ascii="Arial" w:hAnsi="Arial" w:cs="Arial"/>
          <w:color w:val="333333"/>
          <w:sz w:val="21"/>
          <w:szCs w:val="21"/>
        </w:rPr>
        <w:br/>
        <w:t>excluding those notices that do not pertain to any part of</w:t>
      </w:r>
      <w:r>
        <w:rPr>
          <w:rFonts w:ascii="Arial" w:hAnsi="Arial" w:cs="Arial"/>
          <w:color w:val="333333"/>
          <w:sz w:val="21"/>
          <w:szCs w:val="21"/>
        </w:rPr>
        <w:br/>
        <w:t>the Derivative Works; and</w:t>
      </w:r>
    </w:p>
    <w:p w14:paraId="5B76F94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 If the Work includes a "NOTICE" text file as part of its</w:t>
      </w:r>
      <w:r>
        <w:rPr>
          <w:rFonts w:ascii="Arial" w:hAnsi="Arial" w:cs="Arial"/>
          <w:color w:val="333333"/>
          <w:sz w:val="21"/>
          <w:szCs w:val="21"/>
        </w:rPr>
        <w:br/>
        <w:t>distribution, then any Derivative Works that You distribute must</w:t>
      </w:r>
      <w:r>
        <w:rPr>
          <w:rFonts w:ascii="Arial" w:hAnsi="Arial" w:cs="Arial"/>
          <w:color w:val="333333"/>
          <w:sz w:val="21"/>
          <w:szCs w:val="21"/>
        </w:rPr>
        <w:br/>
        <w:t>include a readable copy of the attribution notices contained</w:t>
      </w:r>
      <w:r>
        <w:rPr>
          <w:rFonts w:ascii="Arial" w:hAnsi="Arial" w:cs="Arial"/>
          <w:color w:val="333333"/>
          <w:sz w:val="21"/>
          <w:szCs w:val="21"/>
        </w:rPr>
        <w:br/>
        <w:t>within such NOTICE file, excluding those notices that do not</w:t>
      </w:r>
      <w:r>
        <w:rPr>
          <w:rFonts w:ascii="Arial" w:hAnsi="Arial" w:cs="Arial"/>
          <w:color w:val="333333"/>
          <w:sz w:val="21"/>
          <w:szCs w:val="21"/>
        </w:rPr>
        <w:br/>
        <w:t>pertain to any part of the Derivative Works, in at least one</w:t>
      </w:r>
      <w:r>
        <w:rPr>
          <w:rFonts w:ascii="Arial" w:hAnsi="Arial" w:cs="Arial"/>
          <w:color w:val="333333"/>
          <w:sz w:val="21"/>
          <w:szCs w:val="21"/>
        </w:rPr>
        <w:br/>
        <w:t>of the following places: within a NOTICE text file distributed</w:t>
      </w:r>
      <w:r>
        <w:rPr>
          <w:rFonts w:ascii="Arial" w:hAnsi="Arial" w:cs="Arial"/>
          <w:color w:val="333333"/>
          <w:sz w:val="21"/>
          <w:szCs w:val="21"/>
        </w:rPr>
        <w:br/>
      </w:r>
      <w:r>
        <w:rPr>
          <w:rFonts w:ascii="Arial" w:hAnsi="Arial" w:cs="Arial"/>
          <w:color w:val="333333"/>
          <w:sz w:val="21"/>
          <w:szCs w:val="21"/>
        </w:rPr>
        <w:lastRenderedPageBreak/>
        <w:t>as part of the Derivative Works; within the Source form or</w:t>
      </w:r>
      <w:r>
        <w:rPr>
          <w:rFonts w:ascii="Arial" w:hAnsi="Arial" w:cs="Arial"/>
          <w:color w:val="333333"/>
          <w:sz w:val="21"/>
          <w:szCs w:val="21"/>
        </w:rPr>
        <w:br/>
        <w:t>documentation, if provided along with the Derivative Works; or,</w:t>
      </w:r>
      <w:r>
        <w:rPr>
          <w:rFonts w:ascii="Arial" w:hAnsi="Arial" w:cs="Arial"/>
          <w:color w:val="333333"/>
          <w:sz w:val="21"/>
          <w:szCs w:val="21"/>
        </w:rPr>
        <w:br/>
        <w:t>within a display generated by the Derivative Works, if and</w:t>
      </w:r>
      <w:r>
        <w:rPr>
          <w:rFonts w:ascii="Arial" w:hAnsi="Arial" w:cs="Arial"/>
          <w:color w:val="333333"/>
          <w:sz w:val="21"/>
          <w:szCs w:val="21"/>
        </w:rPr>
        <w:br/>
        <w:t>wherever such third-party notices normally appear. The contents</w:t>
      </w:r>
      <w:r>
        <w:rPr>
          <w:rFonts w:ascii="Arial" w:hAnsi="Arial" w:cs="Arial"/>
          <w:color w:val="333333"/>
          <w:sz w:val="21"/>
          <w:szCs w:val="21"/>
        </w:rPr>
        <w:br/>
        <w:t>of the NOTICE file are for informational purposes only and</w:t>
      </w:r>
      <w:r>
        <w:rPr>
          <w:rFonts w:ascii="Arial" w:hAnsi="Arial" w:cs="Arial"/>
          <w:color w:val="333333"/>
          <w:sz w:val="21"/>
          <w:szCs w:val="21"/>
        </w:rPr>
        <w:br/>
        <w:t>do not modify the License. You may add Your own attribution</w:t>
      </w:r>
      <w:r>
        <w:rPr>
          <w:rFonts w:ascii="Arial" w:hAnsi="Arial" w:cs="Arial"/>
          <w:color w:val="333333"/>
          <w:sz w:val="21"/>
          <w:szCs w:val="21"/>
        </w:rPr>
        <w:br/>
        <w:t>notices within Derivative Works that You distribute, alongside</w:t>
      </w:r>
      <w:r>
        <w:rPr>
          <w:rFonts w:ascii="Arial" w:hAnsi="Arial" w:cs="Arial"/>
          <w:color w:val="333333"/>
          <w:sz w:val="21"/>
          <w:szCs w:val="21"/>
        </w:rPr>
        <w:br/>
        <w:t>or as an addendum to the NOTICE text from the Work, provided</w:t>
      </w:r>
      <w:r>
        <w:rPr>
          <w:rFonts w:ascii="Arial" w:hAnsi="Arial" w:cs="Arial"/>
          <w:color w:val="333333"/>
          <w:sz w:val="21"/>
          <w:szCs w:val="21"/>
        </w:rPr>
        <w:br/>
        <w:t>that such additional attribution notices cannot be construed</w:t>
      </w:r>
      <w:r>
        <w:rPr>
          <w:rFonts w:ascii="Arial" w:hAnsi="Arial" w:cs="Arial"/>
          <w:color w:val="333333"/>
          <w:sz w:val="21"/>
          <w:szCs w:val="21"/>
        </w:rPr>
        <w:br/>
        <w:t>as modifying the License.</w:t>
      </w:r>
    </w:p>
    <w:p w14:paraId="7E45419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may add Your own copyright statement to Your modifications and</w:t>
      </w:r>
      <w:r>
        <w:rPr>
          <w:rFonts w:ascii="Arial" w:hAnsi="Arial" w:cs="Arial"/>
          <w:color w:val="333333"/>
          <w:sz w:val="21"/>
          <w:szCs w:val="21"/>
        </w:rPr>
        <w:br/>
        <w:t>may provide additional or different license terms and conditions</w:t>
      </w:r>
      <w:r>
        <w:rPr>
          <w:rFonts w:ascii="Arial" w:hAnsi="Arial" w:cs="Arial"/>
          <w:color w:val="333333"/>
          <w:sz w:val="21"/>
          <w:szCs w:val="21"/>
        </w:rPr>
        <w:br/>
        <w:t>for use, reproduction, or distribution of Your modifications, or</w:t>
      </w:r>
      <w:r>
        <w:rPr>
          <w:rFonts w:ascii="Arial" w:hAnsi="Arial" w:cs="Arial"/>
          <w:color w:val="333333"/>
          <w:sz w:val="21"/>
          <w:szCs w:val="21"/>
        </w:rPr>
        <w:br/>
        <w:t>for any such Derivative Works as a whole, provided Your use,</w:t>
      </w:r>
      <w:r>
        <w:rPr>
          <w:rFonts w:ascii="Arial" w:hAnsi="Arial" w:cs="Arial"/>
          <w:color w:val="333333"/>
          <w:sz w:val="21"/>
          <w:szCs w:val="21"/>
        </w:rPr>
        <w:br/>
        <w:t>reproduction, and distribution of the Work otherwise complies with</w:t>
      </w:r>
      <w:r>
        <w:rPr>
          <w:rFonts w:ascii="Arial" w:hAnsi="Arial" w:cs="Arial"/>
          <w:color w:val="333333"/>
          <w:sz w:val="21"/>
          <w:szCs w:val="21"/>
        </w:rPr>
        <w:br/>
        <w:t>the conditions stated in this License.</w:t>
      </w:r>
    </w:p>
    <w:p w14:paraId="41F1941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5. Submission of Contributions. Unless You explicitly state otherwise,</w:t>
      </w:r>
      <w:r>
        <w:rPr>
          <w:rFonts w:ascii="Arial" w:hAnsi="Arial" w:cs="Arial"/>
          <w:color w:val="333333"/>
          <w:sz w:val="21"/>
          <w:szCs w:val="21"/>
        </w:rPr>
        <w:br/>
        <w:t>any Contribution intentionally submitted for inclusion in the Work</w:t>
      </w:r>
      <w:r>
        <w:rPr>
          <w:rFonts w:ascii="Arial" w:hAnsi="Arial" w:cs="Arial"/>
          <w:color w:val="333333"/>
          <w:sz w:val="21"/>
          <w:szCs w:val="21"/>
        </w:rPr>
        <w:br/>
        <w:t>by You to the Licensor shall be under the terms and conditions of</w:t>
      </w:r>
      <w:r>
        <w:rPr>
          <w:rFonts w:ascii="Arial" w:hAnsi="Arial" w:cs="Arial"/>
          <w:color w:val="333333"/>
          <w:sz w:val="21"/>
          <w:szCs w:val="21"/>
        </w:rPr>
        <w:br/>
        <w:t>this License, without any additional terms or conditions.</w:t>
      </w:r>
      <w:r>
        <w:rPr>
          <w:rFonts w:ascii="Arial" w:hAnsi="Arial" w:cs="Arial"/>
          <w:color w:val="333333"/>
          <w:sz w:val="21"/>
          <w:szCs w:val="21"/>
        </w:rPr>
        <w:br/>
        <w:t>Notwithstanding the above, nothing herein shall supersede or modify</w:t>
      </w:r>
      <w:r>
        <w:rPr>
          <w:rFonts w:ascii="Arial" w:hAnsi="Arial" w:cs="Arial"/>
          <w:color w:val="333333"/>
          <w:sz w:val="21"/>
          <w:szCs w:val="21"/>
        </w:rPr>
        <w:br/>
        <w:t>the terms of any separate license agreement you may have executed</w:t>
      </w:r>
      <w:r>
        <w:rPr>
          <w:rFonts w:ascii="Arial" w:hAnsi="Arial" w:cs="Arial"/>
          <w:color w:val="333333"/>
          <w:sz w:val="21"/>
          <w:szCs w:val="21"/>
        </w:rPr>
        <w:br/>
        <w:t>with Licensor regarding such Contributions.</w:t>
      </w:r>
    </w:p>
    <w:p w14:paraId="6BCC3C8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6. Trademarks. This License does not grant permission to use the trade</w:t>
      </w:r>
      <w:r>
        <w:rPr>
          <w:rFonts w:ascii="Arial" w:hAnsi="Arial" w:cs="Arial"/>
          <w:color w:val="333333"/>
          <w:sz w:val="21"/>
          <w:szCs w:val="21"/>
        </w:rPr>
        <w:br/>
        <w:t>names, trademarks, service marks, or product names of the Licensor,</w:t>
      </w:r>
      <w:r>
        <w:rPr>
          <w:rFonts w:ascii="Arial" w:hAnsi="Arial" w:cs="Arial"/>
          <w:color w:val="333333"/>
          <w:sz w:val="21"/>
          <w:szCs w:val="21"/>
        </w:rPr>
        <w:br/>
        <w:t>except as required for reasonable and customary use in describing the</w:t>
      </w:r>
      <w:r>
        <w:rPr>
          <w:rFonts w:ascii="Arial" w:hAnsi="Arial" w:cs="Arial"/>
          <w:color w:val="333333"/>
          <w:sz w:val="21"/>
          <w:szCs w:val="21"/>
        </w:rPr>
        <w:br/>
        <w:t>origin of the Work and reproducing the content of the NOTICE file.</w:t>
      </w:r>
    </w:p>
    <w:p w14:paraId="153A198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7. Disclaimer of Warranty. Unless required by applicable law or</w:t>
      </w:r>
      <w:r>
        <w:rPr>
          <w:rFonts w:ascii="Arial" w:hAnsi="Arial" w:cs="Arial"/>
          <w:color w:val="333333"/>
          <w:sz w:val="21"/>
          <w:szCs w:val="21"/>
        </w:rPr>
        <w:br/>
        <w:t>agreed to in writing, Licensor provides the Work (and each</w:t>
      </w:r>
      <w:r>
        <w:rPr>
          <w:rFonts w:ascii="Arial" w:hAnsi="Arial" w:cs="Arial"/>
          <w:color w:val="333333"/>
          <w:sz w:val="21"/>
          <w:szCs w:val="21"/>
        </w:rPr>
        <w:br/>
        <w:t>Contributor provides its Contributions) on an "AS IS" BASIS,</w:t>
      </w:r>
      <w:r>
        <w:rPr>
          <w:rFonts w:ascii="Arial" w:hAnsi="Arial" w:cs="Arial"/>
          <w:color w:val="333333"/>
          <w:sz w:val="21"/>
          <w:szCs w:val="21"/>
        </w:rPr>
        <w:br/>
        <w:t>WITHOUT WARRANTIES OR CONDITIONS OF ANY KIND, either express or</w:t>
      </w:r>
      <w:r>
        <w:rPr>
          <w:rFonts w:ascii="Arial" w:hAnsi="Arial" w:cs="Arial"/>
          <w:color w:val="333333"/>
          <w:sz w:val="21"/>
          <w:szCs w:val="21"/>
        </w:rPr>
        <w:br/>
        <w:t>implied, including, without limitation, any warranties or conditions</w:t>
      </w:r>
      <w:r>
        <w:rPr>
          <w:rFonts w:ascii="Arial" w:hAnsi="Arial" w:cs="Arial"/>
          <w:color w:val="333333"/>
          <w:sz w:val="21"/>
          <w:szCs w:val="21"/>
        </w:rPr>
        <w:br/>
        <w:t>of TITLE, NON-INFRINGEMENT, MERCHANTABILITY, or FITNESS FOR A</w:t>
      </w:r>
      <w:r>
        <w:rPr>
          <w:rFonts w:ascii="Arial" w:hAnsi="Arial" w:cs="Arial"/>
          <w:color w:val="333333"/>
          <w:sz w:val="21"/>
          <w:szCs w:val="21"/>
        </w:rPr>
        <w:br/>
        <w:t>PARTICULAR PURPOSE. You are solely responsible for determining the</w:t>
      </w:r>
      <w:r>
        <w:rPr>
          <w:rFonts w:ascii="Arial" w:hAnsi="Arial" w:cs="Arial"/>
          <w:color w:val="333333"/>
          <w:sz w:val="21"/>
          <w:szCs w:val="21"/>
        </w:rPr>
        <w:br/>
        <w:t>appropriateness of using or redistributing the Work and assume any</w:t>
      </w:r>
      <w:r>
        <w:rPr>
          <w:rFonts w:ascii="Arial" w:hAnsi="Arial" w:cs="Arial"/>
          <w:color w:val="333333"/>
          <w:sz w:val="21"/>
          <w:szCs w:val="21"/>
        </w:rPr>
        <w:br/>
        <w:t>risks associated with Your exercise of permissions under this License.</w:t>
      </w:r>
    </w:p>
    <w:p w14:paraId="70F1080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8. Limitation of Liability. In no event and under no legal theory,</w:t>
      </w:r>
      <w:r>
        <w:rPr>
          <w:rFonts w:ascii="Arial" w:hAnsi="Arial" w:cs="Arial"/>
          <w:color w:val="333333"/>
          <w:sz w:val="21"/>
          <w:szCs w:val="21"/>
        </w:rPr>
        <w:br/>
        <w:t>whether in tort (including negligence), contract, or otherwise,</w:t>
      </w:r>
      <w:r>
        <w:rPr>
          <w:rFonts w:ascii="Arial" w:hAnsi="Arial" w:cs="Arial"/>
          <w:color w:val="333333"/>
          <w:sz w:val="21"/>
          <w:szCs w:val="21"/>
        </w:rPr>
        <w:br/>
        <w:t>unless required by applicable law (such as deliberate and grossly</w:t>
      </w:r>
      <w:r>
        <w:rPr>
          <w:rFonts w:ascii="Arial" w:hAnsi="Arial" w:cs="Arial"/>
          <w:color w:val="333333"/>
          <w:sz w:val="21"/>
          <w:szCs w:val="21"/>
        </w:rPr>
        <w:br/>
        <w:t>negligent acts) or agreed to in writing, shall any Contributor be</w:t>
      </w:r>
      <w:r>
        <w:rPr>
          <w:rFonts w:ascii="Arial" w:hAnsi="Arial" w:cs="Arial"/>
          <w:color w:val="333333"/>
          <w:sz w:val="21"/>
          <w:szCs w:val="21"/>
        </w:rPr>
        <w:br/>
        <w:t>liable to You for damages, including any direct, indirect, special,</w:t>
      </w:r>
      <w:r>
        <w:rPr>
          <w:rFonts w:ascii="Arial" w:hAnsi="Arial" w:cs="Arial"/>
          <w:color w:val="333333"/>
          <w:sz w:val="21"/>
          <w:szCs w:val="21"/>
        </w:rPr>
        <w:br/>
        <w:t>incidental, or consequential damages of any character arising as a</w:t>
      </w:r>
      <w:r>
        <w:rPr>
          <w:rFonts w:ascii="Arial" w:hAnsi="Arial" w:cs="Arial"/>
          <w:color w:val="333333"/>
          <w:sz w:val="21"/>
          <w:szCs w:val="21"/>
        </w:rPr>
        <w:br/>
        <w:t>result of this License or out of the use or inability to use the</w:t>
      </w:r>
      <w:r>
        <w:rPr>
          <w:rFonts w:ascii="Arial" w:hAnsi="Arial" w:cs="Arial"/>
          <w:color w:val="333333"/>
          <w:sz w:val="21"/>
          <w:szCs w:val="21"/>
        </w:rPr>
        <w:br/>
        <w:t>Work (including but not limited to damages for loss of goodwill,</w:t>
      </w:r>
      <w:r>
        <w:rPr>
          <w:rFonts w:ascii="Arial" w:hAnsi="Arial" w:cs="Arial"/>
          <w:color w:val="333333"/>
          <w:sz w:val="21"/>
          <w:szCs w:val="21"/>
        </w:rPr>
        <w:br/>
        <w:t>work stoppage, computer failure or malfunction, or any and all</w:t>
      </w:r>
      <w:r>
        <w:rPr>
          <w:rFonts w:ascii="Arial" w:hAnsi="Arial" w:cs="Arial"/>
          <w:color w:val="333333"/>
          <w:sz w:val="21"/>
          <w:szCs w:val="21"/>
        </w:rPr>
        <w:br/>
        <w:t>other commercial damages or losses), even if such Contributor</w:t>
      </w:r>
      <w:r>
        <w:rPr>
          <w:rFonts w:ascii="Arial" w:hAnsi="Arial" w:cs="Arial"/>
          <w:color w:val="333333"/>
          <w:sz w:val="21"/>
          <w:szCs w:val="21"/>
        </w:rPr>
        <w:br/>
        <w:t>has been advised of the possibility of such damages.</w:t>
      </w:r>
    </w:p>
    <w:p w14:paraId="69CF090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9. Accepting Warranty or Additional Liability. While redistributing</w:t>
      </w:r>
      <w:r>
        <w:rPr>
          <w:rFonts w:ascii="Arial" w:hAnsi="Arial" w:cs="Arial"/>
          <w:color w:val="333333"/>
          <w:sz w:val="21"/>
          <w:szCs w:val="21"/>
        </w:rPr>
        <w:br/>
        <w:t>the Work or Derivative Works thereof, You may choose to offer,</w:t>
      </w:r>
      <w:r>
        <w:rPr>
          <w:rFonts w:ascii="Arial" w:hAnsi="Arial" w:cs="Arial"/>
          <w:color w:val="333333"/>
          <w:sz w:val="21"/>
          <w:szCs w:val="21"/>
        </w:rPr>
        <w:br/>
      </w:r>
      <w:r>
        <w:rPr>
          <w:rFonts w:ascii="Arial" w:hAnsi="Arial" w:cs="Arial"/>
          <w:color w:val="333333"/>
          <w:sz w:val="21"/>
          <w:szCs w:val="21"/>
        </w:rPr>
        <w:lastRenderedPageBreak/>
        <w:t>and charge a fee for, acceptance of support, warranty, indemnity,</w:t>
      </w:r>
      <w:r>
        <w:rPr>
          <w:rFonts w:ascii="Arial" w:hAnsi="Arial" w:cs="Arial"/>
          <w:color w:val="333333"/>
          <w:sz w:val="21"/>
          <w:szCs w:val="21"/>
        </w:rPr>
        <w:br/>
        <w:t>or other liability obligations and/or rights consistent with this</w:t>
      </w:r>
      <w:r>
        <w:rPr>
          <w:rFonts w:ascii="Arial" w:hAnsi="Arial" w:cs="Arial"/>
          <w:color w:val="333333"/>
          <w:sz w:val="21"/>
          <w:szCs w:val="21"/>
        </w:rPr>
        <w:br/>
        <w:t>License. However, in accepting such obligations, You may act only</w:t>
      </w:r>
      <w:r>
        <w:rPr>
          <w:rFonts w:ascii="Arial" w:hAnsi="Arial" w:cs="Arial"/>
          <w:color w:val="333333"/>
          <w:sz w:val="21"/>
          <w:szCs w:val="21"/>
        </w:rPr>
        <w:br/>
        <w:t>on Your own behalf and on Your sole responsibility, not on behalf</w:t>
      </w:r>
      <w:r>
        <w:rPr>
          <w:rFonts w:ascii="Arial" w:hAnsi="Arial" w:cs="Arial"/>
          <w:color w:val="333333"/>
          <w:sz w:val="21"/>
          <w:szCs w:val="21"/>
        </w:rPr>
        <w:br/>
        <w:t>of any other Contributor, and only if You agree to indemnify,</w:t>
      </w:r>
      <w:r>
        <w:rPr>
          <w:rFonts w:ascii="Arial" w:hAnsi="Arial" w:cs="Arial"/>
          <w:color w:val="333333"/>
          <w:sz w:val="21"/>
          <w:szCs w:val="21"/>
        </w:rPr>
        <w:br/>
        <w:t>defend, and hold each Contributor harmless for any liability</w:t>
      </w:r>
      <w:r>
        <w:rPr>
          <w:rFonts w:ascii="Arial" w:hAnsi="Arial" w:cs="Arial"/>
          <w:color w:val="333333"/>
          <w:sz w:val="21"/>
          <w:szCs w:val="21"/>
        </w:rPr>
        <w:br/>
        <w:t>incurred by, or claims asserted against, such Contributor by reason</w:t>
      </w:r>
      <w:r>
        <w:rPr>
          <w:rFonts w:ascii="Arial" w:hAnsi="Arial" w:cs="Arial"/>
          <w:color w:val="333333"/>
          <w:sz w:val="21"/>
          <w:szCs w:val="21"/>
        </w:rPr>
        <w:br/>
        <w:t>of your accepting any such warranty or additional liability.</w:t>
      </w:r>
    </w:p>
    <w:p w14:paraId="4699586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END OF TERMS AND CONDITIONS</w:t>
      </w:r>
      <w:r>
        <w:rPr>
          <w:rFonts w:ascii="Arial" w:hAnsi="Arial" w:cs="Arial"/>
          <w:color w:val="333333"/>
          <w:sz w:val="21"/>
          <w:szCs w:val="21"/>
        </w:rPr>
        <w:br/>
        <w:t>--------------------------------------------------------------------------------</w:t>
      </w:r>
    </w:p>
    <w:p w14:paraId="03E08C7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8792AB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azure-iot-device xml2js LICENSE (node_modules\azure-iot-device\node_modules\xml2js\LICENSE)</w:t>
      </w:r>
      <w:r>
        <w:rPr>
          <w:rFonts w:ascii="Arial" w:hAnsi="Arial" w:cs="Arial"/>
          <w:color w:val="333333"/>
          <w:sz w:val="21"/>
          <w:szCs w:val="21"/>
        </w:rPr>
        <w:br/>
        <w:t>--------------------------------------------------------------------------------</w:t>
      </w:r>
      <w:r>
        <w:rPr>
          <w:rFonts w:ascii="Arial" w:hAnsi="Arial" w:cs="Arial"/>
          <w:color w:val="333333"/>
          <w:sz w:val="21"/>
          <w:szCs w:val="21"/>
        </w:rPr>
        <w:br/>
        <w:t>Copyright 2010, 2011, 2012, 2013. All rights reserved.</w:t>
      </w:r>
    </w:p>
    <w:p w14:paraId="3B68698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w:t>
      </w:r>
      <w:r>
        <w:rPr>
          <w:rFonts w:ascii="Arial" w:hAnsi="Arial" w:cs="Arial"/>
          <w:color w:val="333333"/>
          <w:sz w:val="21"/>
          <w:szCs w:val="21"/>
        </w:rPr>
        <w:br/>
        <w:t>deal in the Software without restriction, including without limitation the</w:t>
      </w:r>
      <w:r>
        <w:rPr>
          <w:rFonts w:ascii="Arial" w:hAnsi="Arial" w:cs="Arial"/>
          <w:color w:val="333333"/>
          <w:sz w:val="21"/>
          <w:szCs w:val="21"/>
        </w:rPr>
        <w:br/>
        <w:t>rights to use, copy, modify, merge, publish, distribute, sublicense, and/or</w:t>
      </w:r>
      <w:r>
        <w:rPr>
          <w:rFonts w:ascii="Arial" w:hAnsi="Arial" w:cs="Arial"/>
          <w:color w:val="333333"/>
          <w:sz w:val="21"/>
          <w:szCs w:val="21"/>
        </w:rPr>
        <w:br/>
        <w:t>sell copies of the Software, and to permit persons to whom the Software is</w:t>
      </w:r>
      <w:r>
        <w:rPr>
          <w:rFonts w:ascii="Arial" w:hAnsi="Arial" w:cs="Arial"/>
          <w:color w:val="333333"/>
          <w:sz w:val="21"/>
          <w:szCs w:val="21"/>
        </w:rPr>
        <w:br/>
        <w:t>furnished to do so, subject to the following conditions:</w:t>
      </w:r>
    </w:p>
    <w:p w14:paraId="2FA5189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6BAE1E3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w:t>
      </w:r>
      <w:r>
        <w:rPr>
          <w:rFonts w:ascii="Arial" w:hAnsi="Arial" w:cs="Arial"/>
          <w:color w:val="333333"/>
          <w:sz w:val="21"/>
          <w:szCs w:val="21"/>
        </w:rPr>
        <w:br/>
        <w:t>FROM, OUT OF OR IN CONNECTION WITH THE SOFTWARE OR THE USE OR OTHER DEALINGS</w:t>
      </w:r>
      <w:r>
        <w:rPr>
          <w:rFonts w:ascii="Arial" w:hAnsi="Arial" w:cs="Arial"/>
          <w:color w:val="333333"/>
          <w:sz w:val="21"/>
          <w:szCs w:val="21"/>
        </w:rPr>
        <w:br/>
        <w:t>IN THE SOFTWARE.</w:t>
      </w:r>
    </w:p>
    <w:p w14:paraId="11C931DE" w14:textId="77777777" w:rsidR="00000C26" w:rsidRPr="00CC33FC"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CC33FC">
        <w:rPr>
          <w:rFonts w:ascii="Arial" w:hAnsi="Arial" w:cs="Arial"/>
          <w:color w:val="333333"/>
          <w:sz w:val="21"/>
          <w:szCs w:val="21"/>
          <w:lang w:val="fr-FR"/>
        </w:rPr>
        <w:t>--------------------------------------------------------------------------------</w:t>
      </w:r>
    </w:p>
    <w:p w14:paraId="6E8AD30F" w14:textId="77777777" w:rsidR="00000C26" w:rsidRPr="00CC33FC"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CC33FC">
        <w:rPr>
          <w:rFonts w:ascii="Arial" w:hAnsi="Arial" w:cs="Arial"/>
          <w:color w:val="333333"/>
          <w:sz w:val="21"/>
          <w:szCs w:val="21"/>
          <w:lang w:val="fr-FR"/>
        </w:rPr>
        <w:t> </w:t>
      </w:r>
    </w:p>
    <w:p w14:paraId="5ECFD63E" w14:textId="77777777" w:rsidR="00000C26" w:rsidRPr="00CC33FC"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CC33FC">
        <w:rPr>
          <w:rFonts w:ascii="Arial" w:hAnsi="Arial" w:cs="Arial"/>
          <w:color w:val="333333"/>
          <w:sz w:val="21"/>
          <w:szCs w:val="21"/>
          <w:lang w:val="fr-FR"/>
        </w:rPr>
        <w:t>--------------------------------------------------------------------------------</w:t>
      </w:r>
      <w:r w:rsidRPr="00CC33FC">
        <w:rPr>
          <w:rFonts w:ascii="Arial" w:hAnsi="Arial" w:cs="Arial"/>
          <w:color w:val="333333"/>
          <w:sz w:val="21"/>
          <w:szCs w:val="21"/>
          <w:lang w:val="fr-FR"/>
        </w:rPr>
        <w:br/>
        <w:t>azure-iot-device request LICENSE (node_modules\azure-iot-device\node_modules\request\LICENSE)</w:t>
      </w:r>
      <w:r w:rsidRPr="00CC33FC">
        <w:rPr>
          <w:rFonts w:ascii="Arial" w:hAnsi="Arial" w:cs="Arial"/>
          <w:color w:val="333333"/>
          <w:sz w:val="21"/>
          <w:szCs w:val="21"/>
          <w:lang w:val="fr-FR"/>
        </w:rPr>
        <w:br/>
        <w:t>--------------------------------------------------------------------------------</w:t>
      </w:r>
      <w:r w:rsidRPr="00CC33FC">
        <w:rPr>
          <w:rFonts w:ascii="Arial" w:hAnsi="Arial" w:cs="Arial"/>
          <w:color w:val="333333"/>
          <w:sz w:val="21"/>
          <w:szCs w:val="21"/>
          <w:lang w:val="fr-FR"/>
        </w:rPr>
        <w:br/>
        <w:t>Apache License</w:t>
      </w:r>
    </w:p>
    <w:p w14:paraId="665AE2A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Version 2.0, January 2004</w:t>
      </w:r>
    </w:p>
    <w:p w14:paraId="47B65AF1" w14:textId="77777777" w:rsidR="00000C26" w:rsidRDefault="00AB6AA4" w:rsidP="00000C26">
      <w:pPr>
        <w:pStyle w:val="NormalWeb"/>
        <w:shd w:val="clear" w:color="auto" w:fill="FFFFFF"/>
        <w:spacing w:before="150" w:beforeAutospacing="0" w:after="0" w:afterAutospacing="0"/>
        <w:rPr>
          <w:rFonts w:ascii="Arial" w:hAnsi="Arial" w:cs="Arial"/>
          <w:color w:val="333333"/>
          <w:sz w:val="21"/>
          <w:szCs w:val="21"/>
        </w:rPr>
      </w:pPr>
      <w:hyperlink r:id="rId245" w:history="1">
        <w:r w:rsidR="00000C26">
          <w:rPr>
            <w:rStyle w:val="Hyperlink"/>
            <w:rFonts w:ascii="Arial" w:hAnsi="Arial" w:cs="Arial"/>
            <w:color w:val="3572B0"/>
            <w:sz w:val="21"/>
            <w:szCs w:val="21"/>
          </w:rPr>
          <w:t>http://www.apache.org/licenses/</w:t>
        </w:r>
      </w:hyperlink>
    </w:p>
    <w:p w14:paraId="39CB987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TERMS AND CONDITIONS FOR USE, REPRODUCTION, AND DISTRIBUTION</w:t>
      </w:r>
    </w:p>
    <w:p w14:paraId="52A4903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Definitions.</w:t>
      </w:r>
    </w:p>
    <w:p w14:paraId="0E3DE51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"License" shall mean the terms and conditions for use, reproduction, and distribution as defined by Sections 1 through 9 of this document.</w:t>
      </w:r>
    </w:p>
    <w:p w14:paraId="778ADCB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"Licensor" shall mean the copyright owner or entity authorized by the copyright owner that is granting the License.</w:t>
      </w:r>
    </w:p>
    <w:p w14:paraId="2542B3F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0AFE25C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(or "Your") shall mean an individual or Legal Entity exercising permissions granted by this License.</w:t>
      </w:r>
    </w:p>
    <w:p w14:paraId="52FD0FF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"Source" form shall mean the preferred form for making modifications, including but not limited to software source code, documentation source, and configuration files.</w:t>
      </w:r>
    </w:p>
    <w:p w14:paraId="515AAFE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"Object" form shall mean any form resulting from mechanical transformation or translation of a Source form, including but not limited to compiled object code, generated documentation, and conversions to other media types.</w:t>
      </w:r>
    </w:p>
    <w:p w14:paraId="1F1A1E3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"Work" shall mean the work of authorship, whether in Source or Object form, made available under the License, as indicated by a copyright notice that is included in or attached to the work (an example is provided in the Appendix below).</w:t>
      </w:r>
    </w:p>
    <w:p w14:paraId="4805BE6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1F67605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5BE8F14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"Contributor" shall mean Licensor and any individual or Legal Entity on behalf of whom a Contribution has been received by Licensor and subsequently incorporated within the Work.</w:t>
      </w:r>
    </w:p>
    <w:p w14:paraId="127C352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42104AF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w:t>
      </w:r>
      <w:r>
        <w:rPr>
          <w:rFonts w:ascii="Arial" w:hAnsi="Arial" w:cs="Arial"/>
          <w:color w:val="333333"/>
          <w:sz w:val="21"/>
          <w:szCs w:val="21"/>
        </w:rPr>
        <w:lastRenderedPageBreak/>
        <w:t>infringement, then any patent licenses granted to You under this License for that Work shall terminate as of the date such litigation is filed.</w:t>
      </w:r>
    </w:p>
    <w:p w14:paraId="06190D9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4. Redistribution. You may reproduce and distribute copies of the Work or Derivative Works thereof in any medium, with or without modifications, and in Source or Object form, provided that You meet the following conditions:</w:t>
      </w:r>
    </w:p>
    <w:p w14:paraId="0A2A6F1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must give any other recipients of the Work or Derivative Works a copy of this License; and</w:t>
      </w:r>
    </w:p>
    <w:p w14:paraId="18F458B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must cause any modified files to carry prominent notices stating that You changed the files; and</w:t>
      </w:r>
    </w:p>
    <w:p w14:paraId="70FB2C8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6EE83A0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5E0698C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3E1FBE5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62D6FF3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6D094CA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18CF5A1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65BF3A7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END OF TERMS AND CONDITIONS</w:t>
      </w:r>
      <w:r>
        <w:rPr>
          <w:rFonts w:ascii="Arial" w:hAnsi="Arial" w:cs="Arial"/>
          <w:color w:val="333333"/>
          <w:sz w:val="21"/>
          <w:szCs w:val="21"/>
        </w:rPr>
        <w:br/>
        <w:t>--------------------------------------------------------------------------------</w:t>
      </w:r>
    </w:p>
    <w:p w14:paraId="743367A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31BA1B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azure-iot-device readable-stream LICENSE (node_modules\azure-iot-device\node_modules\readable-stream\LICENSE)</w:t>
      </w:r>
      <w:r>
        <w:rPr>
          <w:rFonts w:ascii="Arial" w:hAnsi="Arial" w:cs="Arial"/>
          <w:color w:val="333333"/>
          <w:sz w:val="21"/>
          <w:szCs w:val="21"/>
        </w:rPr>
        <w:br/>
        <w:t>--------------------------------------------------------------------------------</w:t>
      </w:r>
      <w:r>
        <w:rPr>
          <w:rFonts w:ascii="Arial" w:hAnsi="Arial" w:cs="Arial"/>
          <w:color w:val="333333"/>
          <w:sz w:val="21"/>
          <w:szCs w:val="21"/>
        </w:rPr>
        <w:br/>
        <w:t>Copyright Joyent, Inc. and other Node contributors. All rights reserved.</w:t>
      </w:r>
      <w:r>
        <w:rPr>
          <w:rFonts w:ascii="Arial" w:hAnsi="Arial" w:cs="Arial"/>
          <w:color w:val="333333"/>
          <w:sz w:val="21"/>
          <w:szCs w:val="21"/>
        </w:rPr>
        <w:br/>
        <w:t>Permission is hereby granted, free of charge, to any person obtaining a copy</w:t>
      </w:r>
      <w:r>
        <w:rPr>
          <w:rFonts w:ascii="Arial" w:hAnsi="Arial" w:cs="Arial"/>
          <w:color w:val="333333"/>
          <w:sz w:val="21"/>
          <w:szCs w:val="21"/>
        </w:rPr>
        <w:br/>
        <w:t>of this software and associated documentation files (the "Software"), to</w:t>
      </w:r>
      <w:r>
        <w:rPr>
          <w:rFonts w:ascii="Arial" w:hAnsi="Arial" w:cs="Arial"/>
          <w:color w:val="333333"/>
          <w:sz w:val="21"/>
          <w:szCs w:val="21"/>
        </w:rPr>
        <w:br/>
        <w:t>deal in the Software without restriction, including without limitation the</w:t>
      </w:r>
      <w:r>
        <w:rPr>
          <w:rFonts w:ascii="Arial" w:hAnsi="Arial" w:cs="Arial"/>
          <w:color w:val="333333"/>
          <w:sz w:val="21"/>
          <w:szCs w:val="21"/>
        </w:rPr>
        <w:br/>
        <w:t>rights to use, copy, modify, merge, publish, distribute, sublicense, and/or</w:t>
      </w:r>
      <w:r>
        <w:rPr>
          <w:rFonts w:ascii="Arial" w:hAnsi="Arial" w:cs="Arial"/>
          <w:color w:val="333333"/>
          <w:sz w:val="21"/>
          <w:szCs w:val="21"/>
        </w:rPr>
        <w:br/>
        <w:t>sell copies of the Software, and to permit persons to whom the Software is</w:t>
      </w:r>
      <w:r>
        <w:rPr>
          <w:rFonts w:ascii="Arial" w:hAnsi="Arial" w:cs="Arial"/>
          <w:color w:val="333333"/>
          <w:sz w:val="21"/>
          <w:szCs w:val="21"/>
        </w:rPr>
        <w:br/>
        <w:t>furnished to do so, subject to the following conditions:</w:t>
      </w:r>
    </w:p>
    <w:p w14:paraId="0617F10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5F8663A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w:t>
      </w:r>
      <w:r>
        <w:rPr>
          <w:rFonts w:ascii="Arial" w:hAnsi="Arial" w:cs="Arial"/>
          <w:color w:val="333333"/>
          <w:sz w:val="21"/>
          <w:szCs w:val="21"/>
        </w:rPr>
        <w:br/>
        <w:t>FROM, OUT OF OR IN CONNECTION WITH THE SOFTWARE OR THE USE OR OTHER DEALINGS</w:t>
      </w:r>
      <w:r>
        <w:rPr>
          <w:rFonts w:ascii="Arial" w:hAnsi="Arial" w:cs="Arial"/>
          <w:color w:val="333333"/>
          <w:sz w:val="21"/>
          <w:szCs w:val="21"/>
        </w:rPr>
        <w:br/>
        <w:t>IN THE SOFTWARE.</w:t>
      </w:r>
    </w:p>
    <w:p w14:paraId="41A9A36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3EFA1C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B1E41E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azure-storage readable-stream LICENSE (node_modules\azure-storage\node_modules\readable-stream\LICENSE)</w:t>
      </w:r>
      <w:r>
        <w:rPr>
          <w:rFonts w:ascii="Arial" w:hAnsi="Arial" w:cs="Arial"/>
          <w:color w:val="333333"/>
          <w:sz w:val="21"/>
          <w:szCs w:val="21"/>
        </w:rPr>
        <w:br/>
        <w:t>--------------------------------------------------------------------------------</w:t>
      </w:r>
      <w:r>
        <w:rPr>
          <w:rFonts w:ascii="Arial" w:hAnsi="Arial" w:cs="Arial"/>
          <w:color w:val="333333"/>
          <w:sz w:val="21"/>
          <w:szCs w:val="21"/>
        </w:rPr>
        <w:br/>
        <w:t>Copyright Joyent, Inc. and other Node contributors. All rights reserved.</w:t>
      </w:r>
      <w:r>
        <w:rPr>
          <w:rFonts w:ascii="Arial" w:hAnsi="Arial" w:cs="Arial"/>
          <w:color w:val="333333"/>
          <w:sz w:val="21"/>
          <w:szCs w:val="21"/>
        </w:rPr>
        <w:br/>
        <w:t>Permission is hereby granted, free of charge, to any person obtaining a copy</w:t>
      </w:r>
      <w:r>
        <w:rPr>
          <w:rFonts w:ascii="Arial" w:hAnsi="Arial" w:cs="Arial"/>
          <w:color w:val="333333"/>
          <w:sz w:val="21"/>
          <w:szCs w:val="21"/>
        </w:rPr>
        <w:br/>
        <w:t>of this software and associated documentation files (the "Software"), to</w:t>
      </w:r>
      <w:r>
        <w:rPr>
          <w:rFonts w:ascii="Arial" w:hAnsi="Arial" w:cs="Arial"/>
          <w:color w:val="333333"/>
          <w:sz w:val="21"/>
          <w:szCs w:val="21"/>
        </w:rPr>
        <w:br/>
        <w:t>deal in the Software without restriction, including without limitation the</w:t>
      </w:r>
      <w:r>
        <w:rPr>
          <w:rFonts w:ascii="Arial" w:hAnsi="Arial" w:cs="Arial"/>
          <w:color w:val="333333"/>
          <w:sz w:val="21"/>
          <w:szCs w:val="21"/>
        </w:rPr>
        <w:br/>
        <w:t>rights to use, copy, modify, merge, publish, distribute, sublicense, and/or</w:t>
      </w:r>
      <w:r>
        <w:rPr>
          <w:rFonts w:ascii="Arial" w:hAnsi="Arial" w:cs="Arial"/>
          <w:color w:val="333333"/>
          <w:sz w:val="21"/>
          <w:szCs w:val="21"/>
        </w:rPr>
        <w:br/>
        <w:t>sell copies of the Software, and to permit persons to whom the Software is</w:t>
      </w:r>
      <w:r>
        <w:rPr>
          <w:rFonts w:ascii="Arial" w:hAnsi="Arial" w:cs="Arial"/>
          <w:color w:val="333333"/>
          <w:sz w:val="21"/>
          <w:szCs w:val="21"/>
        </w:rPr>
        <w:br/>
        <w:t>furnished to do so, subject to the following conditions:</w:t>
      </w:r>
    </w:p>
    <w:p w14:paraId="12D4443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7449DC6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w:t>
      </w:r>
      <w:r>
        <w:rPr>
          <w:rFonts w:ascii="Arial" w:hAnsi="Arial" w:cs="Arial"/>
          <w:color w:val="333333"/>
          <w:sz w:val="21"/>
          <w:szCs w:val="21"/>
        </w:rPr>
        <w:br/>
        <w:t>FROM, OUT OF OR IN CONNECTION WITH THE SOFTWARE OR THE USE OR OTHER DEALINGS</w:t>
      </w:r>
      <w:r>
        <w:rPr>
          <w:rFonts w:ascii="Arial" w:hAnsi="Arial" w:cs="Arial"/>
          <w:color w:val="333333"/>
          <w:sz w:val="21"/>
          <w:szCs w:val="21"/>
        </w:rPr>
        <w:br/>
        <w:t>IN THE SOFTWARE.</w:t>
      </w:r>
    </w:p>
    <w:p w14:paraId="50984C6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DB708A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1D4636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azure-storage request LICENSE (node_modules\azure-storage\node_modules\request\LICENSE)</w:t>
      </w:r>
      <w:r>
        <w:rPr>
          <w:rFonts w:ascii="Arial" w:hAnsi="Arial" w:cs="Arial"/>
          <w:color w:val="333333"/>
          <w:sz w:val="21"/>
          <w:szCs w:val="21"/>
        </w:rPr>
        <w:br/>
        <w:t>--------------------------------------------------------------------------------</w:t>
      </w:r>
      <w:r>
        <w:rPr>
          <w:rFonts w:ascii="Arial" w:hAnsi="Arial" w:cs="Arial"/>
          <w:color w:val="333333"/>
          <w:sz w:val="21"/>
          <w:szCs w:val="21"/>
        </w:rPr>
        <w:br/>
        <w:t>Apache License</w:t>
      </w:r>
    </w:p>
    <w:p w14:paraId="7BF589B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Version 2.0, January 2004</w:t>
      </w:r>
    </w:p>
    <w:p w14:paraId="15B1B0C4" w14:textId="77777777" w:rsidR="00000C26" w:rsidRDefault="00AB6AA4" w:rsidP="00000C26">
      <w:pPr>
        <w:pStyle w:val="NormalWeb"/>
        <w:shd w:val="clear" w:color="auto" w:fill="FFFFFF"/>
        <w:spacing w:before="150" w:beforeAutospacing="0" w:after="0" w:afterAutospacing="0"/>
        <w:rPr>
          <w:rFonts w:ascii="Arial" w:hAnsi="Arial" w:cs="Arial"/>
          <w:color w:val="333333"/>
          <w:sz w:val="21"/>
          <w:szCs w:val="21"/>
        </w:rPr>
      </w:pPr>
      <w:hyperlink r:id="rId246" w:history="1">
        <w:r w:rsidR="00000C26">
          <w:rPr>
            <w:rStyle w:val="Hyperlink"/>
            <w:rFonts w:ascii="Arial" w:hAnsi="Arial" w:cs="Arial"/>
            <w:color w:val="3572B0"/>
            <w:sz w:val="21"/>
            <w:szCs w:val="21"/>
          </w:rPr>
          <w:t>http://www.apache.org/licenses/</w:t>
        </w:r>
      </w:hyperlink>
    </w:p>
    <w:p w14:paraId="5CD6FCF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TERMS AND CONDITIONS FOR USE, REPRODUCTION, AND DISTRIBUTION</w:t>
      </w:r>
    </w:p>
    <w:p w14:paraId="3EB428B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Definitions.</w:t>
      </w:r>
    </w:p>
    <w:p w14:paraId="208AADC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"License" shall mean the terms and conditions for use, reproduction, and distribution as defined by Sections 1 through 9 of this document.</w:t>
      </w:r>
    </w:p>
    <w:p w14:paraId="033A699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"Licensor" shall mean the copyright owner or entity authorized by the copyright owner that is granting the License.</w:t>
      </w:r>
    </w:p>
    <w:p w14:paraId="72F190B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38495B3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(or "Your") shall mean an individual or Legal Entity exercising permissions granted by this License.</w:t>
      </w:r>
    </w:p>
    <w:p w14:paraId="713CB69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"Source" form shall mean the preferred form for making modifications, including but not limited to software source code, documentation source, and configuration files.</w:t>
      </w:r>
    </w:p>
    <w:p w14:paraId="413519B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"Object" form shall mean any form resulting from mechanical transformation or translation of a Source form, including but not limited to compiled object code, generated documentation, and conversions to other media types.</w:t>
      </w:r>
    </w:p>
    <w:p w14:paraId="2D27718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"Work" shall mean the work of authorship, whether in Source or Object form, made available under the License, as indicated by a copyright notice that is included in or attached to the work (an example is provided in the Appendix below).</w:t>
      </w:r>
    </w:p>
    <w:p w14:paraId="5D3BBDF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57F33F6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29D39B9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"Contributor" shall mean Licensor and any individual or Legal Entity on behalf of whom a Contribution has been received by Licensor and subsequently incorporated within the Work.</w:t>
      </w:r>
    </w:p>
    <w:p w14:paraId="36040B6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54354BD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1BAAB15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4. Redistribution. You may reproduce and distribute copies of the Work or Derivative Works thereof in any medium, with or without modifications, and in Source or Object form, provided that You meet the following conditions:</w:t>
      </w:r>
    </w:p>
    <w:p w14:paraId="7E62790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must give any other recipients of the Work or Derivative Works a copy of this License; and</w:t>
      </w:r>
    </w:p>
    <w:p w14:paraId="22CAB9C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must cause any modified files to carry prominent notices stating that You changed the files; and</w:t>
      </w:r>
    </w:p>
    <w:p w14:paraId="5645908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45C5B22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4C51583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67B2171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362C906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66AD222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1B03FE5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34251F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END OF TERMS AND CONDITIONS</w:t>
      </w:r>
      <w:r>
        <w:rPr>
          <w:rFonts w:ascii="Arial" w:hAnsi="Arial" w:cs="Arial"/>
          <w:color w:val="333333"/>
          <w:sz w:val="21"/>
          <w:szCs w:val="21"/>
        </w:rPr>
        <w:br/>
        <w:t>--------------------------------------------------------------------------------</w:t>
      </w:r>
    </w:p>
    <w:p w14:paraId="224E2C5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C0802B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azure-storage xml2js LICENSE (node_modules\azure-storage\node_modules\xml2js\LICENSE)</w:t>
      </w:r>
      <w:r>
        <w:rPr>
          <w:rFonts w:ascii="Arial" w:hAnsi="Arial" w:cs="Arial"/>
          <w:color w:val="333333"/>
          <w:sz w:val="21"/>
          <w:szCs w:val="21"/>
        </w:rPr>
        <w:br/>
        <w:t>--------------------------------------------------------------------------------</w:t>
      </w:r>
      <w:r>
        <w:rPr>
          <w:rFonts w:ascii="Arial" w:hAnsi="Arial" w:cs="Arial"/>
          <w:color w:val="333333"/>
          <w:sz w:val="21"/>
          <w:szCs w:val="21"/>
        </w:rPr>
        <w:br/>
        <w:t>Copyright 2010, 2011, 2012, 2013. All rights reserved.</w:t>
      </w:r>
    </w:p>
    <w:p w14:paraId="4A5DE42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w:t>
      </w:r>
      <w:r>
        <w:rPr>
          <w:rFonts w:ascii="Arial" w:hAnsi="Arial" w:cs="Arial"/>
          <w:color w:val="333333"/>
          <w:sz w:val="21"/>
          <w:szCs w:val="21"/>
        </w:rPr>
        <w:br/>
        <w:t>deal in the Software without restriction, including without limitation the</w:t>
      </w:r>
      <w:r>
        <w:rPr>
          <w:rFonts w:ascii="Arial" w:hAnsi="Arial" w:cs="Arial"/>
          <w:color w:val="333333"/>
          <w:sz w:val="21"/>
          <w:szCs w:val="21"/>
        </w:rPr>
        <w:br/>
        <w:t>rights to use, copy, modify, merge, publish, distribute, sublicense, and/or</w:t>
      </w:r>
      <w:r>
        <w:rPr>
          <w:rFonts w:ascii="Arial" w:hAnsi="Arial" w:cs="Arial"/>
          <w:color w:val="333333"/>
          <w:sz w:val="21"/>
          <w:szCs w:val="21"/>
        </w:rPr>
        <w:br/>
        <w:t>sell copies of the Software, and to permit persons to whom the Software is</w:t>
      </w:r>
      <w:r>
        <w:rPr>
          <w:rFonts w:ascii="Arial" w:hAnsi="Arial" w:cs="Arial"/>
          <w:color w:val="333333"/>
          <w:sz w:val="21"/>
          <w:szCs w:val="21"/>
        </w:rPr>
        <w:br/>
        <w:t>furnished to do so, subject to the following conditions:</w:t>
      </w:r>
    </w:p>
    <w:p w14:paraId="0F07722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2BB434C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r>
      <w:r>
        <w:rPr>
          <w:rFonts w:ascii="Arial" w:hAnsi="Arial" w:cs="Arial"/>
          <w:color w:val="333333"/>
          <w:sz w:val="21"/>
          <w:szCs w:val="21"/>
        </w:rPr>
        <w:lastRenderedPageBreak/>
        <w:t>AUTHORS OR COPYRIGHT HOLDERS BE LIABLE FOR ANY CLAIM, DAMAGES OR OTHER</w:t>
      </w:r>
      <w:r>
        <w:rPr>
          <w:rFonts w:ascii="Arial" w:hAnsi="Arial" w:cs="Arial"/>
          <w:color w:val="333333"/>
          <w:sz w:val="21"/>
          <w:szCs w:val="21"/>
        </w:rPr>
        <w:br/>
        <w:t>LIABILITY, WHETHER IN AN ACTION OF CONTRACT, TORT OR OTHERWISE, ARISING</w:t>
      </w:r>
      <w:r>
        <w:rPr>
          <w:rFonts w:ascii="Arial" w:hAnsi="Arial" w:cs="Arial"/>
          <w:color w:val="333333"/>
          <w:sz w:val="21"/>
          <w:szCs w:val="21"/>
        </w:rPr>
        <w:br/>
        <w:t>FROM, OUT OF OR IN CONNECTION WITH THE SOFTWARE OR THE USE OR OTHER DEALINGS</w:t>
      </w:r>
      <w:r>
        <w:rPr>
          <w:rFonts w:ascii="Arial" w:hAnsi="Arial" w:cs="Arial"/>
          <w:color w:val="333333"/>
          <w:sz w:val="21"/>
          <w:szCs w:val="21"/>
        </w:rPr>
        <w:br/>
        <w:t>IN THE SOFTWARE.</w:t>
      </w:r>
    </w:p>
    <w:p w14:paraId="3B5905D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140E8C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22E3F6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bl readable-stream LICENSE (node_modules\bl\node_modules\readable-stream\LICENSE)</w:t>
      </w:r>
      <w:r>
        <w:rPr>
          <w:rFonts w:ascii="Arial" w:hAnsi="Arial" w:cs="Arial"/>
          <w:color w:val="333333"/>
          <w:sz w:val="21"/>
          <w:szCs w:val="21"/>
        </w:rPr>
        <w:br/>
        <w:t>--------------------------------------------------------------------------------</w:t>
      </w:r>
      <w:r>
        <w:rPr>
          <w:rFonts w:ascii="Arial" w:hAnsi="Arial" w:cs="Arial"/>
          <w:color w:val="333333"/>
          <w:sz w:val="21"/>
          <w:szCs w:val="21"/>
        </w:rPr>
        <w:br/>
        <w:t>Copyright Joyent, Inc. and other Node contributors. All rights reserved.</w:t>
      </w:r>
      <w:r>
        <w:rPr>
          <w:rFonts w:ascii="Arial" w:hAnsi="Arial" w:cs="Arial"/>
          <w:color w:val="333333"/>
          <w:sz w:val="21"/>
          <w:szCs w:val="21"/>
        </w:rPr>
        <w:br/>
        <w:t>Permission is hereby granted, free of charge, to any person obtaining a copy</w:t>
      </w:r>
      <w:r>
        <w:rPr>
          <w:rFonts w:ascii="Arial" w:hAnsi="Arial" w:cs="Arial"/>
          <w:color w:val="333333"/>
          <w:sz w:val="21"/>
          <w:szCs w:val="21"/>
        </w:rPr>
        <w:br/>
        <w:t>of this software and associated documentation files (the "Software"), to</w:t>
      </w:r>
      <w:r>
        <w:rPr>
          <w:rFonts w:ascii="Arial" w:hAnsi="Arial" w:cs="Arial"/>
          <w:color w:val="333333"/>
          <w:sz w:val="21"/>
          <w:szCs w:val="21"/>
        </w:rPr>
        <w:br/>
        <w:t>deal in the Software without restriction, including without limitation the</w:t>
      </w:r>
      <w:r>
        <w:rPr>
          <w:rFonts w:ascii="Arial" w:hAnsi="Arial" w:cs="Arial"/>
          <w:color w:val="333333"/>
          <w:sz w:val="21"/>
          <w:szCs w:val="21"/>
        </w:rPr>
        <w:br/>
        <w:t>rights to use, copy, modify, merge, publish, distribute, sublicense, and/or</w:t>
      </w:r>
      <w:r>
        <w:rPr>
          <w:rFonts w:ascii="Arial" w:hAnsi="Arial" w:cs="Arial"/>
          <w:color w:val="333333"/>
          <w:sz w:val="21"/>
          <w:szCs w:val="21"/>
        </w:rPr>
        <w:br/>
        <w:t>sell copies of the Software, and to permit persons to whom the Software is</w:t>
      </w:r>
      <w:r>
        <w:rPr>
          <w:rFonts w:ascii="Arial" w:hAnsi="Arial" w:cs="Arial"/>
          <w:color w:val="333333"/>
          <w:sz w:val="21"/>
          <w:szCs w:val="21"/>
        </w:rPr>
        <w:br/>
        <w:t>furnished to do so, subject to the following conditions:</w:t>
      </w:r>
    </w:p>
    <w:p w14:paraId="134345F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16DFA54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w:t>
      </w:r>
      <w:r>
        <w:rPr>
          <w:rFonts w:ascii="Arial" w:hAnsi="Arial" w:cs="Arial"/>
          <w:color w:val="333333"/>
          <w:sz w:val="21"/>
          <w:szCs w:val="21"/>
        </w:rPr>
        <w:br/>
        <w:t>FROM, OUT OF OR IN CONNECTION WITH THE SOFTWARE OR THE USE OR OTHER DEALINGS</w:t>
      </w:r>
      <w:r>
        <w:rPr>
          <w:rFonts w:ascii="Arial" w:hAnsi="Arial" w:cs="Arial"/>
          <w:color w:val="333333"/>
          <w:sz w:val="21"/>
          <w:szCs w:val="21"/>
        </w:rPr>
        <w:br/>
        <w:t>IN THE SOFTWARE.</w:t>
      </w:r>
    </w:p>
    <w:p w14:paraId="1CD4E73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EB61E7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BBA8E2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blankie joi LICENSE (node_modules\blankie\node_modules\joi\LICENSE)</w:t>
      </w:r>
      <w:r>
        <w:rPr>
          <w:rFonts w:ascii="Arial" w:hAnsi="Arial" w:cs="Arial"/>
          <w:color w:val="333333"/>
          <w:sz w:val="21"/>
          <w:szCs w:val="21"/>
        </w:rPr>
        <w:br/>
        <w:t>--------------------------------------------------------------------------------</w:t>
      </w:r>
      <w:r>
        <w:rPr>
          <w:rFonts w:ascii="Arial" w:hAnsi="Arial" w:cs="Arial"/>
          <w:color w:val="333333"/>
          <w:sz w:val="21"/>
          <w:szCs w:val="21"/>
        </w:rPr>
        <w:br/>
        <w:t>Copyright (c) 2012-2014, Walmart and other contributors.</w:t>
      </w:r>
      <w:r>
        <w:rPr>
          <w:rFonts w:ascii="Arial" w:hAnsi="Arial" w:cs="Arial"/>
          <w:color w:val="333333"/>
          <w:sz w:val="21"/>
          <w:szCs w:val="21"/>
        </w:rPr>
        <w:br/>
        <w:t>All rights reserved.</w:t>
      </w:r>
    </w:p>
    <w:p w14:paraId="5EEC0B0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206F6FA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r>
      <w:r>
        <w:rPr>
          <w:rFonts w:ascii="Arial" w:hAnsi="Arial" w:cs="Arial"/>
          <w:color w:val="333333"/>
          <w:sz w:val="21"/>
          <w:szCs w:val="21"/>
        </w:rPr>
        <w:lastRenderedPageBreak/>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6E1BDD7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3E0B2E9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47" w:history="1">
        <w:r>
          <w:rPr>
            <w:rStyle w:val="Hyperlink"/>
            <w:rFonts w:ascii="Arial" w:hAnsi="Arial" w:cs="Arial"/>
            <w:color w:val="3572B0"/>
            <w:sz w:val="21"/>
            <w:szCs w:val="21"/>
          </w:rPr>
          <w:t>https://github.com/hapijs/joi/graphs/contributors</w:t>
        </w:r>
      </w:hyperlink>
      <w:r>
        <w:rPr>
          <w:rFonts w:ascii="Arial" w:hAnsi="Arial" w:cs="Arial"/>
          <w:color w:val="333333"/>
          <w:sz w:val="21"/>
          <w:szCs w:val="21"/>
        </w:rPr>
        <w:br/>
        <w:t>--------------------------------------------------------------------------------</w:t>
      </w:r>
    </w:p>
    <w:p w14:paraId="4E07181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13518C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boom hoek LICENSE (node_modules\boom\node_modules\hoek\LICENSE)</w:t>
      </w:r>
      <w:r>
        <w:rPr>
          <w:rFonts w:ascii="Arial" w:hAnsi="Arial" w:cs="Arial"/>
          <w:color w:val="333333"/>
          <w:sz w:val="21"/>
          <w:szCs w:val="21"/>
        </w:rPr>
        <w:br/>
        <w:t>--------------------------------------------------------------------------------</w:t>
      </w:r>
      <w:r>
        <w:rPr>
          <w:rFonts w:ascii="Arial" w:hAnsi="Arial" w:cs="Arial"/>
          <w:color w:val="333333"/>
          <w:sz w:val="21"/>
          <w:szCs w:val="21"/>
        </w:rPr>
        <w:br/>
        <w:t>Copyright (c) 2011-2016, Project contributors</w:t>
      </w:r>
      <w:r>
        <w:rPr>
          <w:rFonts w:ascii="Arial" w:hAnsi="Arial" w:cs="Arial"/>
          <w:color w:val="333333"/>
          <w:sz w:val="21"/>
          <w:szCs w:val="21"/>
        </w:rPr>
        <w:br/>
        <w:t>Copyright (c) 2011-2014, Walmart</w:t>
      </w:r>
      <w:r>
        <w:rPr>
          <w:rFonts w:ascii="Arial" w:hAnsi="Arial" w:cs="Arial"/>
          <w:color w:val="333333"/>
          <w:sz w:val="21"/>
          <w:szCs w:val="21"/>
        </w:rPr>
        <w:br/>
        <w:t>Copyright (c) 2011, Yahoo Inc.</w:t>
      </w:r>
      <w:r>
        <w:rPr>
          <w:rFonts w:ascii="Arial" w:hAnsi="Arial" w:cs="Arial"/>
          <w:color w:val="333333"/>
          <w:sz w:val="21"/>
          <w:szCs w:val="21"/>
        </w:rPr>
        <w:br/>
        <w:t>All rights reserved.</w:t>
      </w:r>
    </w:p>
    <w:p w14:paraId="6D03867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3B4B7C9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59F6C88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6B77B49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48" w:history="1">
        <w:r>
          <w:rPr>
            <w:rStyle w:val="Hyperlink"/>
            <w:rFonts w:ascii="Arial" w:hAnsi="Arial" w:cs="Arial"/>
            <w:color w:val="3572B0"/>
            <w:sz w:val="21"/>
            <w:szCs w:val="21"/>
          </w:rPr>
          <w:t>https://github.com/hapijs/hapi/graphs/contributors</w:t>
        </w:r>
      </w:hyperlink>
      <w:r>
        <w:rPr>
          <w:rFonts w:ascii="Arial" w:hAnsi="Arial" w:cs="Arial"/>
          <w:color w:val="333333"/>
          <w:sz w:val="21"/>
          <w:szCs w:val="21"/>
        </w:rPr>
        <w:br/>
        <w:t>Portions of this project were initially based on the Yahoo! Inc. Postmile project,</w:t>
      </w:r>
      <w:r>
        <w:rPr>
          <w:rFonts w:ascii="Arial" w:hAnsi="Arial" w:cs="Arial"/>
          <w:color w:val="333333"/>
          <w:sz w:val="21"/>
          <w:szCs w:val="21"/>
        </w:rPr>
        <w:br/>
        <w:t>published at</w:t>
      </w:r>
      <w:r>
        <w:rPr>
          <w:rStyle w:val="apple-converted-space"/>
          <w:rFonts w:ascii="Arial" w:hAnsi="Arial" w:cs="Arial"/>
          <w:color w:val="333333"/>
          <w:sz w:val="21"/>
          <w:szCs w:val="21"/>
        </w:rPr>
        <w:t> </w:t>
      </w:r>
      <w:hyperlink r:id="rId249" w:history="1">
        <w:r>
          <w:rPr>
            <w:rStyle w:val="Hyperlink"/>
            <w:rFonts w:ascii="Arial" w:hAnsi="Arial" w:cs="Arial"/>
            <w:color w:val="3572B0"/>
            <w:sz w:val="21"/>
            <w:szCs w:val="21"/>
          </w:rPr>
          <w:t>https://github.com/yahoo/postmile</w:t>
        </w:r>
      </w:hyperlink>
      <w:r>
        <w:rPr>
          <w:rFonts w:ascii="Arial" w:hAnsi="Arial" w:cs="Arial"/>
          <w:color w:val="333333"/>
          <w:sz w:val="21"/>
          <w:szCs w:val="21"/>
        </w:rPr>
        <w:t>.</w:t>
      </w:r>
    </w:p>
    <w:p w14:paraId="6A56EA2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p>
    <w:p w14:paraId="2360CA8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346956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cryptiles boom LICENSE (node_modules\cryptiles\node_modules\boom\LICENSE)</w:t>
      </w:r>
      <w:r>
        <w:rPr>
          <w:rFonts w:ascii="Arial" w:hAnsi="Arial" w:cs="Arial"/>
          <w:color w:val="333333"/>
          <w:sz w:val="21"/>
          <w:szCs w:val="21"/>
        </w:rPr>
        <w:br/>
        <w:t>--------------------------------------------------------------------------------</w:t>
      </w:r>
      <w:r>
        <w:rPr>
          <w:rFonts w:ascii="Arial" w:hAnsi="Arial" w:cs="Arial"/>
          <w:color w:val="333333"/>
          <w:sz w:val="21"/>
          <w:szCs w:val="21"/>
        </w:rPr>
        <w:br/>
        <w:t>Copyright (c) 2012-2014, Walmart and other contributors.</w:t>
      </w:r>
      <w:r>
        <w:rPr>
          <w:rFonts w:ascii="Arial" w:hAnsi="Arial" w:cs="Arial"/>
          <w:color w:val="333333"/>
          <w:sz w:val="21"/>
          <w:szCs w:val="21"/>
        </w:rPr>
        <w:br/>
        <w:t>All rights reserved.</w:t>
      </w:r>
    </w:p>
    <w:p w14:paraId="55DD792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2C7D17D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5607A08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7DA6B26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50" w:history="1">
        <w:r>
          <w:rPr>
            <w:rStyle w:val="Hyperlink"/>
            <w:rFonts w:ascii="Arial" w:hAnsi="Arial" w:cs="Arial"/>
            <w:color w:val="3572B0"/>
            <w:sz w:val="21"/>
            <w:szCs w:val="21"/>
          </w:rPr>
          <w:t>https://github.com/hapijs/boom/graphs/contributors</w:t>
        </w:r>
      </w:hyperlink>
      <w:r>
        <w:rPr>
          <w:rFonts w:ascii="Arial" w:hAnsi="Arial" w:cs="Arial"/>
          <w:color w:val="333333"/>
          <w:sz w:val="21"/>
          <w:szCs w:val="21"/>
        </w:rPr>
        <w:br/>
        <w:t>--------------------------------------------------------------------------------</w:t>
      </w:r>
    </w:p>
    <w:p w14:paraId="7F165B2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7B3C34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duplexify once LICENSE (node_modules\duplexify\node_modules\once\LICENSE)</w:t>
      </w:r>
      <w:r>
        <w:rPr>
          <w:rFonts w:ascii="Arial" w:hAnsi="Arial" w:cs="Arial"/>
          <w:color w:val="333333"/>
          <w:sz w:val="21"/>
          <w:szCs w:val="21"/>
        </w:rPr>
        <w:br/>
        <w:t>--------------------------------------------------------------------------------</w:t>
      </w:r>
      <w:r>
        <w:rPr>
          <w:rFonts w:ascii="Arial" w:hAnsi="Arial" w:cs="Arial"/>
          <w:color w:val="333333"/>
          <w:sz w:val="21"/>
          <w:szCs w:val="21"/>
        </w:rPr>
        <w:br/>
        <w:t>The ISC License</w:t>
      </w:r>
    </w:p>
    <w:p w14:paraId="6656779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Isaac Z. Schlueter and Contributors</w:t>
      </w:r>
    </w:p>
    <w:p w14:paraId="1E36DA0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to use, copy, modify, and/or distribute this software for any</w:t>
      </w:r>
      <w:r>
        <w:rPr>
          <w:rFonts w:ascii="Arial" w:hAnsi="Arial" w:cs="Arial"/>
          <w:color w:val="333333"/>
          <w:sz w:val="21"/>
          <w:szCs w:val="21"/>
        </w:rPr>
        <w:br/>
        <w:t>purpose with or without fee is hereby granted, provided that the above</w:t>
      </w:r>
      <w:r>
        <w:rPr>
          <w:rFonts w:ascii="Arial" w:hAnsi="Arial" w:cs="Arial"/>
          <w:color w:val="333333"/>
          <w:sz w:val="21"/>
          <w:szCs w:val="21"/>
        </w:rPr>
        <w:br/>
        <w:t>copyright notice and this permission notice appear in all copies.</w:t>
      </w:r>
    </w:p>
    <w:p w14:paraId="3957609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AND THE AUTHOR DISCLAIMS ALL WARRANTIES</w:t>
      </w:r>
      <w:r>
        <w:rPr>
          <w:rFonts w:ascii="Arial" w:hAnsi="Arial" w:cs="Arial"/>
          <w:color w:val="333333"/>
          <w:sz w:val="21"/>
          <w:szCs w:val="21"/>
        </w:rPr>
        <w:br/>
        <w:t>WITH REGARD TO THIS SOFTWARE INCLUDING ALL IMPLIED WARRANTIES OF</w:t>
      </w:r>
      <w:r>
        <w:rPr>
          <w:rFonts w:ascii="Arial" w:hAnsi="Arial" w:cs="Arial"/>
          <w:color w:val="333333"/>
          <w:sz w:val="21"/>
          <w:szCs w:val="21"/>
        </w:rPr>
        <w:br/>
        <w:t>MERCHANTABILITY AND FITNESS. IN NO EVENT SHALL THE AUTHOR BE LIABLE FOR</w:t>
      </w:r>
      <w:r>
        <w:rPr>
          <w:rFonts w:ascii="Arial" w:hAnsi="Arial" w:cs="Arial"/>
          <w:color w:val="333333"/>
          <w:sz w:val="21"/>
          <w:szCs w:val="21"/>
        </w:rPr>
        <w:br/>
        <w:t>ANY SPECIAL, DIRECT, INDIRECT, OR CONSEQUENTIAL DAMAGES OR ANY DAMAGES</w:t>
      </w:r>
      <w:r>
        <w:rPr>
          <w:rFonts w:ascii="Arial" w:hAnsi="Arial" w:cs="Arial"/>
          <w:color w:val="333333"/>
          <w:sz w:val="21"/>
          <w:szCs w:val="21"/>
        </w:rPr>
        <w:br/>
      </w:r>
      <w:r>
        <w:rPr>
          <w:rFonts w:ascii="Arial" w:hAnsi="Arial" w:cs="Arial"/>
          <w:color w:val="333333"/>
          <w:sz w:val="21"/>
          <w:szCs w:val="21"/>
        </w:rPr>
        <w:lastRenderedPageBreak/>
        <w:t>WHATSOEVER RESULTING FROM LOSS OF USE, DATA OR PROFITS, WHETHER IN AN</w:t>
      </w:r>
      <w:r>
        <w:rPr>
          <w:rFonts w:ascii="Arial" w:hAnsi="Arial" w:cs="Arial"/>
          <w:color w:val="333333"/>
          <w:sz w:val="21"/>
          <w:szCs w:val="21"/>
        </w:rPr>
        <w:br/>
        <w:t>ACTION OF CONTRACT, NEGLIGENCE OR OTHER TORTIOUS ACTION, ARISING OUT OF OR</w:t>
      </w:r>
      <w:r>
        <w:rPr>
          <w:rFonts w:ascii="Arial" w:hAnsi="Arial" w:cs="Arial"/>
          <w:color w:val="333333"/>
          <w:sz w:val="21"/>
          <w:szCs w:val="21"/>
        </w:rPr>
        <w:br/>
        <w:t>IN CONNECTION WITH THE USE OR PERFORMANCE OF THIS SOFTWARE.</w:t>
      </w:r>
    </w:p>
    <w:p w14:paraId="68223C9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47BCA6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C1148F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end-of-stream once LICENSE (node_modules\end-of-stream\node_modules\once\LICENSE)</w:t>
      </w:r>
      <w:r>
        <w:rPr>
          <w:rFonts w:ascii="Arial" w:hAnsi="Arial" w:cs="Arial"/>
          <w:color w:val="333333"/>
          <w:sz w:val="21"/>
          <w:szCs w:val="21"/>
        </w:rPr>
        <w:br/>
        <w:t>--------------------------------------------------------------------------------</w:t>
      </w:r>
      <w:r>
        <w:rPr>
          <w:rFonts w:ascii="Arial" w:hAnsi="Arial" w:cs="Arial"/>
          <w:color w:val="333333"/>
          <w:sz w:val="21"/>
          <w:szCs w:val="21"/>
        </w:rPr>
        <w:br/>
        <w:t>The ISC License</w:t>
      </w:r>
    </w:p>
    <w:p w14:paraId="5E29A46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Isaac Z. Schlueter and Contributors</w:t>
      </w:r>
    </w:p>
    <w:p w14:paraId="7E95718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to use, copy, modify, and/or distribute this software for any</w:t>
      </w:r>
      <w:r>
        <w:rPr>
          <w:rFonts w:ascii="Arial" w:hAnsi="Arial" w:cs="Arial"/>
          <w:color w:val="333333"/>
          <w:sz w:val="21"/>
          <w:szCs w:val="21"/>
        </w:rPr>
        <w:br/>
        <w:t>purpose with or without fee is hereby granted, provided that the above</w:t>
      </w:r>
      <w:r>
        <w:rPr>
          <w:rFonts w:ascii="Arial" w:hAnsi="Arial" w:cs="Arial"/>
          <w:color w:val="333333"/>
          <w:sz w:val="21"/>
          <w:szCs w:val="21"/>
        </w:rPr>
        <w:br/>
        <w:t>copyright notice and this permission notice appear in all copies.</w:t>
      </w:r>
    </w:p>
    <w:p w14:paraId="46319EB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AND THE AUTHOR DISCLAIMS ALL WARRANTIES</w:t>
      </w:r>
      <w:r>
        <w:rPr>
          <w:rFonts w:ascii="Arial" w:hAnsi="Arial" w:cs="Arial"/>
          <w:color w:val="333333"/>
          <w:sz w:val="21"/>
          <w:szCs w:val="21"/>
        </w:rPr>
        <w:br/>
        <w:t>WITH REGARD TO THIS SOFTWARE INCLUDING ALL IMPLIED WARRANTIES OF</w:t>
      </w:r>
      <w:r>
        <w:rPr>
          <w:rFonts w:ascii="Arial" w:hAnsi="Arial" w:cs="Arial"/>
          <w:color w:val="333333"/>
          <w:sz w:val="21"/>
          <w:szCs w:val="21"/>
        </w:rPr>
        <w:br/>
        <w:t>MERCHANTABILITY AND FITNESS. IN NO EVENT SHALL THE AUTHOR BE LIABLE FOR</w:t>
      </w:r>
      <w:r>
        <w:rPr>
          <w:rFonts w:ascii="Arial" w:hAnsi="Arial" w:cs="Arial"/>
          <w:color w:val="333333"/>
          <w:sz w:val="21"/>
          <w:szCs w:val="21"/>
        </w:rPr>
        <w:br/>
        <w:t>ANY SPECIAL, DIRECT, INDIRECT, OR CONSEQUENTIAL DAMAGES OR ANY DAMAGES</w:t>
      </w:r>
      <w:r>
        <w:rPr>
          <w:rFonts w:ascii="Arial" w:hAnsi="Arial" w:cs="Arial"/>
          <w:color w:val="333333"/>
          <w:sz w:val="21"/>
          <w:szCs w:val="21"/>
        </w:rPr>
        <w:br/>
        <w:t>WHATSOEVER RESULTING FROM LOSS OF USE, DATA OR PROFITS, WHETHER IN AN</w:t>
      </w:r>
      <w:r>
        <w:rPr>
          <w:rFonts w:ascii="Arial" w:hAnsi="Arial" w:cs="Arial"/>
          <w:color w:val="333333"/>
          <w:sz w:val="21"/>
          <w:szCs w:val="21"/>
        </w:rPr>
        <w:br/>
        <w:t>ACTION OF CONTRACT, NEGLIGENCE OR OTHER TORTIOUS ACTION, ARISING OUT OF OR</w:t>
      </w:r>
      <w:r>
        <w:rPr>
          <w:rFonts w:ascii="Arial" w:hAnsi="Arial" w:cs="Arial"/>
          <w:color w:val="333333"/>
          <w:sz w:val="21"/>
          <w:szCs w:val="21"/>
        </w:rPr>
        <w:br/>
        <w:t>IN CONNECTION WITH THE USE OR PERFORMANCE OF THIS SOFTWARE.</w:t>
      </w:r>
    </w:p>
    <w:p w14:paraId="78A2956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049FF0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1C9D0B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r>
      <w:hyperlink r:id="rId251" w:history="1">
        <w:r>
          <w:rPr>
            <w:rStyle w:val="Hyperlink"/>
            <w:rFonts w:ascii="Arial" w:hAnsi="Arial" w:cs="Arial"/>
            <w:color w:val="3572B0"/>
            <w:sz w:val="21"/>
            <w:szCs w:val="21"/>
          </w:rPr>
          <w:t>engine.io</w:t>
        </w:r>
      </w:hyperlink>
      <w:r>
        <w:rPr>
          <w:rStyle w:val="apple-converted-space"/>
          <w:rFonts w:ascii="Arial" w:hAnsi="Arial" w:cs="Arial"/>
          <w:color w:val="333333"/>
          <w:sz w:val="21"/>
          <w:szCs w:val="21"/>
        </w:rPr>
        <w:t> </w:t>
      </w:r>
      <w:r>
        <w:rPr>
          <w:rFonts w:ascii="Arial" w:hAnsi="Arial" w:cs="Arial"/>
          <w:color w:val="333333"/>
          <w:sz w:val="21"/>
          <w:szCs w:val="21"/>
        </w:rPr>
        <w:t>debug LICENSE (node_modules\</w:t>
      </w:r>
      <w:hyperlink r:id="rId252" w:history="1">
        <w:r>
          <w:rPr>
            <w:rStyle w:val="Hyperlink"/>
            <w:rFonts w:ascii="Arial" w:hAnsi="Arial" w:cs="Arial"/>
            <w:color w:val="3572B0"/>
            <w:sz w:val="21"/>
            <w:szCs w:val="21"/>
          </w:rPr>
          <w:t>engine.io</w:t>
        </w:r>
      </w:hyperlink>
      <w:r>
        <w:rPr>
          <w:rFonts w:ascii="Arial" w:hAnsi="Arial" w:cs="Arial"/>
          <w:color w:val="333333"/>
          <w:sz w:val="21"/>
          <w:szCs w:val="21"/>
        </w:rPr>
        <w:t>\node_modules\debug\LICENSE)</w:t>
      </w:r>
      <w:r>
        <w:rPr>
          <w:rFonts w:ascii="Arial" w:hAnsi="Arial" w:cs="Arial"/>
          <w:color w:val="333333"/>
          <w:sz w:val="21"/>
          <w:szCs w:val="21"/>
        </w:rPr>
        <w:br/>
        <w:t>--------------------------------------------------------------------------------</w:t>
      </w:r>
      <w:r>
        <w:rPr>
          <w:rFonts w:ascii="Arial" w:hAnsi="Arial" w:cs="Arial"/>
          <w:color w:val="333333"/>
          <w:sz w:val="21"/>
          <w:szCs w:val="21"/>
        </w:rPr>
        <w:br/>
        <w:t>(The MIT License)</w:t>
      </w:r>
    </w:p>
    <w:p w14:paraId="3658CB2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TJ Holowaychuk &lt;tj@</w:t>
      </w:r>
      <w:hyperlink r:id="rId253" w:history="1">
        <w:r>
          <w:rPr>
            <w:rStyle w:val="Hyperlink"/>
            <w:rFonts w:ascii="Arial" w:hAnsi="Arial" w:cs="Arial"/>
            <w:color w:val="3572B0"/>
            <w:sz w:val="21"/>
            <w:szCs w:val="21"/>
          </w:rPr>
          <w:t>vision-media.ca</w:t>
        </w:r>
      </w:hyperlink>
      <w:r>
        <w:rPr>
          <w:rFonts w:ascii="Arial" w:hAnsi="Arial" w:cs="Arial"/>
          <w:color w:val="333333"/>
          <w:sz w:val="21"/>
          <w:szCs w:val="21"/>
        </w:rPr>
        <w:t>&gt;</w:t>
      </w:r>
    </w:p>
    <w:p w14:paraId="07768CB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 this software</w:t>
      </w:r>
      <w:r>
        <w:rPr>
          <w:rStyle w:val="apple-converted-space"/>
          <w:rFonts w:ascii="Arial" w:hAnsi="Arial" w:cs="Arial"/>
          <w:color w:val="333333"/>
          <w:sz w:val="21"/>
          <w:szCs w:val="21"/>
        </w:rPr>
        <w:t> </w:t>
      </w:r>
      <w:r>
        <w:rPr>
          <w:rFonts w:ascii="Arial" w:hAnsi="Arial" w:cs="Arial"/>
          <w:color w:val="333333"/>
          <w:sz w:val="21"/>
          <w:szCs w:val="21"/>
        </w:rPr>
        <w:br/>
        <w:t>and associated documentation files (the 'Software'), to deal in the Software without restriction,</w:t>
      </w:r>
      <w:r>
        <w:rPr>
          <w:rStyle w:val="apple-converted-space"/>
          <w:rFonts w:ascii="Arial" w:hAnsi="Arial" w:cs="Arial"/>
          <w:color w:val="333333"/>
          <w:sz w:val="21"/>
          <w:szCs w:val="21"/>
        </w:rPr>
        <w:t> </w:t>
      </w:r>
      <w:r>
        <w:rPr>
          <w:rFonts w:ascii="Arial" w:hAnsi="Arial" w:cs="Arial"/>
          <w:color w:val="333333"/>
          <w:sz w:val="21"/>
          <w:szCs w:val="21"/>
        </w:rPr>
        <w:br/>
        <w:t>including without limitation the rights to use, copy, modify, merge, publish, distribute, sublicense,</w:t>
      </w:r>
      <w:r>
        <w:rPr>
          <w:rStyle w:val="apple-converted-space"/>
          <w:rFonts w:ascii="Arial" w:hAnsi="Arial" w:cs="Arial"/>
          <w:color w:val="333333"/>
          <w:sz w:val="21"/>
          <w:szCs w:val="21"/>
        </w:rPr>
        <w:t> </w:t>
      </w:r>
      <w:r>
        <w:rPr>
          <w:rFonts w:ascii="Arial" w:hAnsi="Arial" w:cs="Arial"/>
          <w:color w:val="333333"/>
          <w:sz w:val="21"/>
          <w:szCs w:val="21"/>
        </w:rPr>
        <w:br/>
        <w:t>and/or sell copies of the Software, and to permit persons to whom the Software is furnished to do so,</w:t>
      </w:r>
      <w:r>
        <w:rPr>
          <w:rFonts w:ascii="Arial" w:hAnsi="Arial" w:cs="Arial"/>
          <w:color w:val="333333"/>
          <w:sz w:val="21"/>
          <w:szCs w:val="21"/>
        </w:rPr>
        <w:br/>
        <w:t>subject to the following conditions:</w:t>
      </w:r>
    </w:p>
    <w:p w14:paraId="6A01D28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 copies or substantial</w:t>
      </w:r>
      <w:r>
        <w:rPr>
          <w:rStyle w:val="apple-converted-space"/>
          <w:rFonts w:ascii="Arial" w:hAnsi="Arial" w:cs="Arial"/>
          <w:color w:val="333333"/>
          <w:sz w:val="21"/>
          <w:szCs w:val="21"/>
        </w:rPr>
        <w:t> </w:t>
      </w:r>
      <w:r>
        <w:rPr>
          <w:rFonts w:ascii="Arial" w:hAnsi="Arial" w:cs="Arial"/>
          <w:color w:val="333333"/>
          <w:sz w:val="21"/>
          <w:szCs w:val="21"/>
        </w:rPr>
        <w:br/>
        <w:t>portions of the Software.</w:t>
      </w:r>
    </w:p>
    <w:p w14:paraId="62F7454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 IMPLIED, INCLUDING BUT NOT</w:t>
      </w:r>
      <w:r>
        <w:rPr>
          <w:rStyle w:val="apple-converted-space"/>
          <w:rFonts w:ascii="Arial" w:hAnsi="Arial" w:cs="Arial"/>
          <w:color w:val="333333"/>
          <w:sz w:val="21"/>
          <w:szCs w:val="21"/>
        </w:rPr>
        <w:t> </w:t>
      </w:r>
      <w:r>
        <w:rPr>
          <w:rFonts w:ascii="Arial" w:hAnsi="Arial" w:cs="Arial"/>
          <w:color w:val="333333"/>
          <w:sz w:val="21"/>
          <w:szCs w:val="21"/>
        </w:rPr>
        <w:br/>
        <w:t>LIMITED TO THE WARRANTIES OF MERCHANTABILITY, FITNESS FOR A PARTICULAR PURPOSE AND NONINFRINGEMENT.</w:t>
      </w:r>
      <w:r>
        <w:rPr>
          <w:rStyle w:val="apple-converted-space"/>
          <w:rFonts w:ascii="Arial" w:hAnsi="Arial" w:cs="Arial"/>
          <w:color w:val="333333"/>
          <w:sz w:val="21"/>
          <w:szCs w:val="21"/>
        </w:rPr>
        <w:t> </w:t>
      </w:r>
      <w:r>
        <w:rPr>
          <w:rFonts w:ascii="Arial" w:hAnsi="Arial" w:cs="Arial"/>
          <w:color w:val="333333"/>
          <w:sz w:val="21"/>
          <w:szCs w:val="21"/>
        </w:rPr>
        <w:br/>
        <w:t>IN NO EVENT SHALL THE AUTHORS OR COPYRIGHT HOLDERS BE LIABLE FOR ANY CLAIM, DAMAGES OR OTHER LIABILITY,</w:t>
      </w:r>
      <w:r>
        <w:rPr>
          <w:rStyle w:val="apple-converted-space"/>
          <w:rFonts w:ascii="Arial" w:hAnsi="Arial" w:cs="Arial"/>
          <w:color w:val="333333"/>
          <w:sz w:val="21"/>
          <w:szCs w:val="21"/>
        </w:rPr>
        <w:t> </w:t>
      </w:r>
      <w:r>
        <w:rPr>
          <w:rFonts w:ascii="Arial" w:hAnsi="Arial" w:cs="Arial"/>
          <w:color w:val="333333"/>
          <w:sz w:val="21"/>
          <w:szCs w:val="21"/>
        </w:rPr>
        <w:br/>
        <w:t>WHETHER IN AN ACTION OF CONTRACT, TORT OR OTHERWISE, ARISING FROM, OUT OF OR IN CONNECTION WITH THE</w:t>
      </w:r>
      <w:r>
        <w:rPr>
          <w:rStyle w:val="apple-converted-space"/>
          <w:rFonts w:ascii="Arial" w:hAnsi="Arial" w:cs="Arial"/>
          <w:color w:val="333333"/>
          <w:sz w:val="21"/>
          <w:szCs w:val="21"/>
        </w:rPr>
        <w:t> </w:t>
      </w:r>
      <w:r>
        <w:rPr>
          <w:rFonts w:ascii="Arial" w:hAnsi="Arial" w:cs="Arial"/>
          <w:color w:val="333333"/>
          <w:sz w:val="21"/>
          <w:szCs w:val="21"/>
        </w:rPr>
        <w:br/>
        <w:t>SOFTWARE OR THE USE OR OTHER DEALINGS IN THE SOFTWARE.</w:t>
      </w:r>
    </w:p>
    <w:p w14:paraId="4329E81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br/>
        <w:t>--------------------------------------------------------------------------------</w:t>
      </w:r>
    </w:p>
    <w:p w14:paraId="39B9D41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90B058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r>
      <w:hyperlink r:id="rId254" w:history="1">
        <w:r>
          <w:rPr>
            <w:rStyle w:val="Hyperlink"/>
            <w:rFonts w:ascii="Arial" w:hAnsi="Arial" w:cs="Arial"/>
            <w:color w:val="3572B0"/>
            <w:sz w:val="21"/>
            <w:szCs w:val="21"/>
          </w:rPr>
          <w:t>engine.io</w:t>
        </w:r>
      </w:hyperlink>
      <w:r>
        <w:rPr>
          <w:rFonts w:ascii="Arial" w:hAnsi="Arial" w:cs="Arial"/>
          <w:color w:val="333333"/>
          <w:sz w:val="21"/>
          <w:szCs w:val="21"/>
        </w:rPr>
        <w:t>-client component-emitter LICENSE (node_modules\</w:t>
      </w:r>
      <w:hyperlink r:id="rId255" w:history="1">
        <w:r>
          <w:rPr>
            <w:rStyle w:val="Hyperlink"/>
            <w:rFonts w:ascii="Arial" w:hAnsi="Arial" w:cs="Arial"/>
            <w:color w:val="3572B0"/>
            <w:sz w:val="21"/>
            <w:szCs w:val="21"/>
          </w:rPr>
          <w:t>engine.io</w:t>
        </w:r>
      </w:hyperlink>
      <w:r>
        <w:rPr>
          <w:rFonts w:ascii="Arial" w:hAnsi="Arial" w:cs="Arial"/>
          <w:color w:val="333333"/>
          <w:sz w:val="21"/>
          <w:szCs w:val="21"/>
        </w:rPr>
        <w:t>-client\node_modules\component-emitter\LICENSE)</w:t>
      </w:r>
      <w:r>
        <w:rPr>
          <w:rFonts w:ascii="Arial" w:hAnsi="Arial" w:cs="Arial"/>
          <w:color w:val="333333"/>
          <w:sz w:val="21"/>
          <w:szCs w:val="21"/>
        </w:rPr>
        <w:br/>
        <w:t>--------------------------------------------------------------------------------</w:t>
      </w:r>
      <w:r>
        <w:rPr>
          <w:rFonts w:ascii="Arial" w:hAnsi="Arial" w:cs="Arial"/>
          <w:color w:val="333333"/>
          <w:sz w:val="21"/>
          <w:szCs w:val="21"/>
        </w:rPr>
        <w:br/>
        <w:t>(The MIT License)</w:t>
      </w:r>
    </w:p>
    <w:p w14:paraId="26DFA6D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Component contributors &lt;dev@</w:t>
      </w:r>
      <w:hyperlink r:id="rId256" w:history="1">
        <w:r>
          <w:rPr>
            <w:rStyle w:val="Hyperlink"/>
            <w:rFonts w:ascii="Arial" w:hAnsi="Arial" w:cs="Arial"/>
            <w:color w:val="3572B0"/>
            <w:sz w:val="21"/>
            <w:szCs w:val="21"/>
          </w:rPr>
          <w:t>component.io</w:t>
        </w:r>
      </w:hyperlink>
      <w:r>
        <w:rPr>
          <w:rFonts w:ascii="Arial" w:hAnsi="Arial" w:cs="Arial"/>
          <w:color w:val="333333"/>
          <w:sz w:val="21"/>
          <w:szCs w:val="21"/>
        </w:rPr>
        <w:t>&gt;</w:t>
      </w:r>
    </w:p>
    <w:p w14:paraId="6D116D8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w:t>
      </w:r>
      <w:r>
        <w:rPr>
          <w:rFonts w:ascii="Arial" w:hAnsi="Arial" w:cs="Arial"/>
          <w:color w:val="333333"/>
          <w:sz w:val="21"/>
          <w:szCs w:val="21"/>
        </w:rPr>
        <w:br/>
        <w:t>obtaining a copy of this software and associated documentation</w:t>
      </w:r>
      <w:r>
        <w:rPr>
          <w:rFonts w:ascii="Arial" w:hAnsi="Arial" w:cs="Arial"/>
          <w:color w:val="333333"/>
          <w:sz w:val="21"/>
          <w:szCs w:val="21"/>
        </w:rPr>
        <w:br/>
        <w:t>files (the "Software"), to deal in the Software without</w:t>
      </w:r>
      <w:r>
        <w:rPr>
          <w:rFonts w:ascii="Arial" w:hAnsi="Arial" w:cs="Arial"/>
          <w:color w:val="333333"/>
          <w:sz w:val="21"/>
          <w:szCs w:val="21"/>
        </w:rPr>
        <w:br/>
        <w:t>restriction, including without limitation the rights to use,</w:t>
      </w:r>
      <w:r>
        <w:rPr>
          <w:rFonts w:ascii="Arial" w:hAnsi="Arial" w:cs="Arial"/>
          <w:color w:val="333333"/>
          <w:sz w:val="21"/>
          <w:szCs w:val="21"/>
        </w:rPr>
        <w:br/>
        <w:t>copy, modify, merge, publish, distribute, sublicense, and/or sell</w:t>
      </w:r>
      <w:r>
        <w:rPr>
          <w:rFonts w:ascii="Arial" w:hAnsi="Arial" w:cs="Arial"/>
          <w:color w:val="333333"/>
          <w:sz w:val="21"/>
          <w:szCs w:val="21"/>
        </w:rPr>
        <w:br/>
        <w:t>copies of the Software, and to permit persons to whom the</w:t>
      </w:r>
      <w:r>
        <w:rPr>
          <w:rFonts w:ascii="Arial" w:hAnsi="Arial" w:cs="Arial"/>
          <w:color w:val="333333"/>
          <w:sz w:val="21"/>
          <w:szCs w:val="21"/>
        </w:rPr>
        <w:br/>
        <w:t>Software is furnished to do so, subject to the following</w:t>
      </w:r>
      <w:r>
        <w:rPr>
          <w:rFonts w:ascii="Arial" w:hAnsi="Arial" w:cs="Arial"/>
          <w:color w:val="333333"/>
          <w:sz w:val="21"/>
          <w:szCs w:val="21"/>
        </w:rPr>
        <w:br/>
        <w:t>conditions:</w:t>
      </w:r>
    </w:p>
    <w:p w14:paraId="50A4074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3FB7CE7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w:t>
      </w:r>
      <w:r>
        <w:rPr>
          <w:rFonts w:ascii="Arial" w:hAnsi="Arial" w:cs="Arial"/>
          <w:color w:val="333333"/>
          <w:sz w:val="21"/>
          <w:szCs w:val="21"/>
        </w:rPr>
        <w:br/>
        <w:t>OF MERCHANTABILITY, FITNESS FOR A PARTICULAR PURPOSE AND</w:t>
      </w:r>
      <w:r>
        <w:rPr>
          <w:rFonts w:ascii="Arial" w:hAnsi="Arial" w:cs="Arial"/>
          <w:color w:val="333333"/>
          <w:sz w:val="21"/>
          <w:szCs w:val="21"/>
        </w:rPr>
        <w:br/>
        <w:t>NONINFRINGEMENT. IN NO EVENT SHALL THE AUTHORS OR COPYRIGHT</w:t>
      </w:r>
      <w:r>
        <w:rPr>
          <w:rFonts w:ascii="Arial" w:hAnsi="Arial" w:cs="Arial"/>
          <w:color w:val="333333"/>
          <w:sz w:val="21"/>
          <w:szCs w:val="21"/>
        </w:rPr>
        <w:br/>
        <w:t>HOLDERS BE LIABLE FOR ANY CLAIM, DAMAGES OR OTHER LIABILITY,</w:t>
      </w:r>
      <w:r>
        <w:rPr>
          <w:rFonts w:ascii="Arial" w:hAnsi="Arial" w:cs="Arial"/>
          <w:color w:val="333333"/>
          <w:sz w:val="21"/>
          <w:szCs w:val="21"/>
        </w:rPr>
        <w:br/>
        <w:t>WHETHER IN AN ACTION OF CONTRACT, TORT OR OTHERWISE, ARISING</w:t>
      </w:r>
      <w:r>
        <w:rPr>
          <w:rFonts w:ascii="Arial" w:hAnsi="Arial" w:cs="Arial"/>
          <w:color w:val="333333"/>
          <w:sz w:val="21"/>
          <w:szCs w:val="21"/>
        </w:rPr>
        <w:br/>
        <w:t>FROM, OUT OF OR IN CONNECTION WITH THE SOFTWARE OR THE USE OR</w:t>
      </w:r>
      <w:r>
        <w:rPr>
          <w:rFonts w:ascii="Arial" w:hAnsi="Arial" w:cs="Arial"/>
          <w:color w:val="333333"/>
          <w:sz w:val="21"/>
          <w:szCs w:val="21"/>
        </w:rPr>
        <w:br/>
        <w:t>OTHER DEALINGS IN THE SOFTWARE.</w:t>
      </w:r>
    </w:p>
    <w:p w14:paraId="097964E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11FF2E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1B6D96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r>
      <w:hyperlink r:id="rId257" w:history="1">
        <w:r>
          <w:rPr>
            <w:rStyle w:val="Hyperlink"/>
            <w:rFonts w:ascii="Arial" w:hAnsi="Arial" w:cs="Arial"/>
            <w:color w:val="3572B0"/>
            <w:sz w:val="21"/>
            <w:szCs w:val="21"/>
          </w:rPr>
          <w:t>engine.io</w:t>
        </w:r>
      </w:hyperlink>
      <w:r>
        <w:rPr>
          <w:rFonts w:ascii="Arial" w:hAnsi="Arial" w:cs="Arial"/>
          <w:color w:val="333333"/>
          <w:sz w:val="21"/>
          <w:szCs w:val="21"/>
        </w:rPr>
        <w:t>-client debug LICENSE (node_modules\</w:t>
      </w:r>
      <w:hyperlink r:id="rId258" w:history="1">
        <w:r>
          <w:rPr>
            <w:rStyle w:val="Hyperlink"/>
            <w:rFonts w:ascii="Arial" w:hAnsi="Arial" w:cs="Arial"/>
            <w:color w:val="3572B0"/>
            <w:sz w:val="21"/>
            <w:szCs w:val="21"/>
          </w:rPr>
          <w:t>engine.io</w:t>
        </w:r>
      </w:hyperlink>
      <w:r>
        <w:rPr>
          <w:rFonts w:ascii="Arial" w:hAnsi="Arial" w:cs="Arial"/>
          <w:color w:val="333333"/>
          <w:sz w:val="21"/>
          <w:szCs w:val="21"/>
        </w:rPr>
        <w:t>-client\node_modules\debug\LICENSE)</w:t>
      </w:r>
      <w:r>
        <w:rPr>
          <w:rFonts w:ascii="Arial" w:hAnsi="Arial" w:cs="Arial"/>
          <w:color w:val="333333"/>
          <w:sz w:val="21"/>
          <w:szCs w:val="21"/>
        </w:rPr>
        <w:br/>
        <w:t>--------------------------------------------------------------------------------</w:t>
      </w:r>
      <w:r>
        <w:rPr>
          <w:rFonts w:ascii="Arial" w:hAnsi="Arial" w:cs="Arial"/>
          <w:color w:val="333333"/>
          <w:sz w:val="21"/>
          <w:szCs w:val="21"/>
        </w:rPr>
        <w:br/>
        <w:t>(The MIT License)</w:t>
      </w:r>
    </w:p>
    <w:p w14:paraId="2EBFB29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TJ Holowaychuk &lt;tj@</w:t>
      </w:r>
      <w:hyperlink r:id="rId259" w:history="1">
        <w:r>
          <w:rPr>
            <w:rStyle w:val="Hyperlink"/>
            <w:rFonts w:ascii="Arial" w:hAnsi="Arial" w:cs="Arial"/>
            <w:color w:val="3572B0"/>
            <w:sz w:val="21"/>
            <w:szCs w:val="21"/>
          </w:rPr>
          <w:t>vision-media.ca</w:t>
        </w:r>
      </w:hyperlink>
      <w:r>
        <w:rPr>
          <w:rFonts w:ascii="Arial" w:hAnsi="Arial" w:cs="Arial"/>
          <w:color w:val="333333"/>
          <w:sz w:val="21"/>
          <w:szCs w:val="21"/>
        </w:rPr>
        <w:t>&gt;</w:t>
      </w:r>
    </w:p>
    <w:p w14:paraId="0B341B9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 this software</w:t>
      </w:r>
      <w:r>
        <w:rPr>
          <w:rStyle w:val="apple-converted-space"/>
          <w:rFonts w:ascii="Arial" w:hAnsi="Arial" w:cs="Arial"/>
          <w:color w:val="333333"/>
          <w:sz w:val="21"/>
          <w:szCs w:val="21"/>
        </w:rPr>
        <w:t> </w:t>
      </w:r>
      <w:r>
        <w:rPr>
          <w:rFonts w:ascii="Arial" w:hAnsi="Arial" w:cs="Arial"/>
          <w:color w:val="333333"/>
          <w:sz w:val="21"/>
          <w:szCs w:val="21"/>
        </w:rPr>
        <w:br/>
        <w:t>and associated documentation files (the 'Software'), to deal in the Software without restriction,</w:t>
      </w:r>
      <w:r>
        <w:rPr>
          <w:rStyle w:val="apple-converted-space"/>
          <w:rFonts w:ascii="Arial" w:hAnsi="Arial" w:cs="Arial"/>
          <w:color w:val="333333"/>
          <w:sz w:val="21"/>
          <w:szCs w:val="21"/>
        </w:rPr>
        <w:t> </w:t>
      </w:r>
      <w:r>
        <w:rPr>
          <w:rFonts w:ascii="Arial" w:hAnsi="Arial" w:cs="Arial"/>
          <w:color w:val="333333"/>
          <w:sz w:val="21"/>
          <w:szCs w:val="21"/>
        </w:rPr>
        <w:br/>
        <w:t>including without limitation the rights to use, copy, modify, merge, publish, distribute, sublicense,</w:t>
      </w:r>
      <w:r>
        <w:rPr>
          <w:rStyle w:val="apple-converted-space"/>
          <w:rFonts w:ascii="Arial" w:hAnsi="Arial" w:cs="Arial"/>
          <w:color w:val="333333"/>
          <w:sz w:val="21"/>
          <w:szCs w:val="21"/>
        </w:rPr>
        <w:t> </w:t>
      </w:r>
      <w:r>
        <w:rPr>
          <w:rFonts w:ascii="Arial" w:hAnsi="Arial" w:cs="Arial"/>
          <w:color w:val="333333"/>
          <w:sz w:val="21"/>
          <w:szCs w:val="21"/>
        </w:rPr>
        <w:br/>
        <w:t>and/or sell copies of the Software, and to permit persons to whom the Software is furnished to do so,</w:t>
      </w:r>
      <w:r>
        <w:rPr>
          <w:rFonts w:ascii="Arial" w:hAnsi="Arial" w:cs="Arial"/>
          <w:color w:val="333333"/>
          <w:sz w:val="21"/>
          <w:szCs w:val="21"/>
        </w:rPr>
        <w:br/>
        <w:t>subject to the following conditions:</w:t>
      </w:r>
    </w:p>
    <w:p w14:paraId="6913083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 copies or substantial</w:t>
      </w:r>
      <w:r>
        <w:rPr>
          <w:rStyle w:val="apple-converted-space"/>
          <w:rFonts w:ascii="Arial" w:hAnsi="Arial" w:cs="Arial"/>
          <w:color w:val="333333"/>
          <w:sz w:val="21"/>
          <w:szCs w:val="21"/>
        </w:rPr>
        <w:t> </w:t>
      </w:r>
      <w:r>
        <w:rPr>
          <w:rFonts w:ascii="Arial" w:hAnsi="Arial" w:cs="Arial"/>
          <w:color w:val="333333"/>
          <w:sz w:val="21"/>
          <w:szCs w:val="21"/>
        </w:rPr>
        <w:br/>
        <w:t>portions of the Software.</w:t>
      </w:r>
    </w:p>
    <w:p w14:paraId="1A2EB45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 IMPLIED, INCLUDING BUT NOT</w:t>
      </w:r>
      <w:r>
        <w:rPr>
          <w:rStyle w:val="apple-converted-space"/>
          <w:rFonts w:ascii="Arial" w:hAnsi="Arial" w:cs="Arial"/>
          <w:color w:val="333333"/>
          <w:sz w:val="21"/>
          <w:szCs w:val="21"/>
        </w:rPr>
        <w:t> </w:t>
      </w:r>
      <w:r>
        <w:rPr>
          <w:rFonts w:ascii="Arial" w:hAnsi="Arial" w:cs="Arial"/>
          <w:color w:val="333333"/>
          <w:sz w:val="21"/>
          <w:szCs w:val="21"/>
        </w:rPr>
        <w:br/>
        <w:t>LIMITED TO THE WARRANTIES OF MERCHANTABILITY, FITNESS FOR A PARTICULAR PURPOSE AND NONINFRINGEMENT.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lastRenderedPageBreak/>
        <w:t>IN NO EVENT SHALL THE AUTHORS OR COPYRIGHT HOLDERS BE LIABLE FOR ANY CLAIM, DAMAGES OR OTHER LIABILITY,</w:t>
      </w:r>
      <w:r>
        <w:rPr>
          <w:rStyle w:val="apple-converted-space"/>
          <w:rFonts w:ascii="Arial" w:hAnsi="Arial" w:cs="Arial"/>
          <w:color w:val="333333"/>
          <w:sz w:val="21"/>
          <w:szCs w:val="21"/>
        </w:rPr>
        <w:t> </w:t>
      </w:r>
      <w:r>
        <w:rPr>
          <w:rFonts w:ascii="Arial" w:hAnsi="Arial" w:cs="Arial"/>
          <w:color w:val="333333"/>
          <w:sz w:val="21"/>
          <w:szCs w:val="21"/>
        </w:rPr>
        <w:br/>
        <w:t>WHETHER IN AN ACTION OF CONTRACT, TORT OR OTHERWISE, ARISING FROM, OUT OF OR IN CONNECTION WITH THE</w:t>
      </w:r>
      <w:r>
        <w:rPr>
          <w:rStyle w:val="apple-converted-space"/>
          <w:rFonts w:ascii="Arial" w:hAnsi="Arial" w:cs="Arial"/>
          <w:color w:val="333333"/>
          <w:sz w:val="21"/>
          <w:szCs w:val="21"/>
        </w:rPr>
        <w:t> </w:t>
      </w:r>
      <w:r>
        <w:rPr>
          <w:rFonts w:ascii="Arial" w:hAnsi="Arial" w:cs="Arial"/>
          <w:color w:val="333333"/>
          <w:sz w:val="21"/>
          <w:szCs w:val="21"/>
        </w:rPr>
        <w:br/>
        <w:t>SOFTWARE OR THE USE OR OTHER DEALINGS IN THE SOFTWARE.</w:t>
      </w:r>
    </w:p>
    <w:p w14:paraId="0CCA4F3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484CEAD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9DACE8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good hoek LICENSE (node_modules\good\node_modules\hoek\LICENSE)</w:t>
      </w:r>
      <w:r>
        <w:rPr>
          <w:rFonts w:ascii="Arial" w:hAnsi="Arial" w:cs="Arial"/>
          <w:color w:val="333333"/>
          <w:sz w:val="21"/>
          <w:szCs w:val="21"/>
        </w:rPr>
        <w:br/>
        <w:t>--------------------------------------------------------------------------------</w:t>
      </w:r>
      <w:r>
        <w:rPr>
          <w:rFonts w:ascii="Arial" w:hAnsi="Arial" w:cs="Arial"/>
          <w:color w:val="333333"/>
          <w:sz w:val="21"/>
          <w:szCs w:val="21"/>
        </w:rPr>
        <w:br/>
        <w:t>Copyright (c) 2011-2016, Project contributors</w:t>
      </w:r>
      <w:r>
        <w:rPr>
          <w:rFonts w:ascii="Arial" w:hAnsi="Arial" w:cs="Arial"/>
          <w:color w:val="333333"/>
          <w:sz w:val="21"/>
          <w:szCs w:val="21"/>
        </w:rPr>
        <w:br/>
        <w:t>Copyright (c) 2011-2014, Walmart</w:t>
      </w:r>
      <w:r>
        <w:rPr>
          <w:rFonts w:ascii="Arial" w:hAnsi="Arial" w:cs="Arial"/>
          <w:color w:val="333333"/>
          <w:sz w:val="21"/>
          <w:szCs w:val="21"/>
        </w:rPr>
        <w:br/>
        <w:t>Copyright (c) 2011, Yahoo Inc.</w:t>
      </w:r>
      <w:r>
        <w:rPr>
          <w:rFonts w:ascii="Arial" w:hAnsi="Arial" w:cs="Arial"/>
          <w:color w:val="333333"/>
          <w:sz w:val="21"/>
          <w:szCs w:val="21"/>
        </w:rPr>
        <w:br/>
        <w:t>All rights reserved.</w:t>
      </w:r>
    </w:p>
    <w:p w14:paraId="6A317A9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0737D3A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03BEC83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4913C21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60" w:history="1">
        <w:r>
          <w:rPr>
            <w:rStyle w:val="Hyperlink"/>
            <w:rFonts w:ascii="Arial" w:hAnsi="Arial" w:cs="Arial"/>
            <w:color w:val="3572B0"/>
            <w:sz w:val="21"/>
            <w:szCs w:val="21"/>
          </w:rPr>
          <w:t>https://github.com/hapijs/hapi/graphs/contributors</w:t>
        </w:r>
      </w:hyperlink>
      <w:r>
        <w:rPr>
          <w:rFonts w:ascii="Arial" w:hAnsi="Arial" w:cs="Arial"/>
          <w:color w:val="333333"/>
          <w:sz w:val="21"/>
          <w:szCs w:val="21"/>
        </w:rPr>
        <w:br/>
        <w:t>Portions of this project were initially based on the Yahoo! Inc. Postmile project,</w:t>
      </w:r>
      <w:r>
        <w:rPr>
          <w:rFonts w:ascii="Arial" w:hAnsi="Arial" w:cs="Arial"/>
          <w:color w:val="333333"/>
          <w:sz w:val="21"/>
          <w:szCs w:val="21"/>
        </w:rPr>
        <w:br/>
        <w:t>published at</w:t>
      </w:r>
      <w:r>
        <w:rPr>
          <w:rStyle w:val="apple-converted-space"/>
          <w:rFonts w:ascii="Arial" w:hAnsi="Arial" w:cs="Arial"/>
          <w:color w:val="333333"/>
          <w:sz w:val="21"/>
          <w:szCs w:val="21"/>
        </w:rPr>
        <w:t> </w:t>
      </w:r>
      <w:hyperlink r:id="rId261" w:history="1">
        <w:r>
          <w:rPr>
            <w:rStyle w:val="Hyperlink"/>
            <w:rFonts w:ascii="Arial" w:hAnsi="Arial" w:cs="Arial"/>
            <w:color w:val="3572B0"/>
            <w:sz w:val="21"/>
            <w:szCs w:val="21"/>
          </w:rPr>
          <w:t>https://github.com/yahoo/postmile</w:t>
        </w:r>
      </w:hyperlink>
      <w:r>
        <w:rPr>
          <w:rFonts w:ascii="Arial" w:hAnsi="Arial" w:cs="Arial"/>
          <w:color w:val="333333"/>
          <w:sz w:val="21"/>
          <w:szCs w:val="21"/>
        </w:rPr>
        <w:t>.</w:t>
      </w:r>
    </w:p>
    <w:p w14:paraId="1608E91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EE29B7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67370C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accept LICENSE (node_modules\hapi\node_modules\accept\LICENSE)</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lastRenderedPageBreak/>
        <w:t>Copyright (c) 2015-2016, Mark Bradshaw</w:t>
      </w:r>
      <w:r>
        <w:rPr>
          <w:rFonts w:ascii="Arial" w:hAnsi="Arial" w:cs="Arial"/>
          <w:color w:val="333333"/>
          <w:sz w:val="21"/>
          <w:szCs w:val="21"/>
        </w:rPr>
        <w:br/>
        <w:t>Copyright (c) 2014-2016, Project contributors.</w:t>
      </w:r>
      <w:r>
        <w:rPr>
          <w:rFonts w:ascii="Arial" w:hAnsi="Arial" w:cs="Arial"/>
          <w:color w:val="333333"/>
          <w:sz w:val="21"/>
          <w:szCs w:val="21"/>
        </w:rPr>
        <w:br/>
        <w:t>Copyright (c) 2014, Walmart.</w:t>
      </w:r>
      <w:r>
        <w:rPr>
          <w:rFonts w:ascii="Arial" w:hAnsi="Arial" w:cs="Arial"/>
          <w:color w:val="333333"/>
          <w:sz w:val="21"/>
          <w:szCs w:val="21"/>
        </w:rPr>
        <w:br/>
        <w:t>All rights reserved.</w:t>
      </w:r>
    </w:p>
    <w:p w14:paraId="15BAA45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3440595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23B0BC2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4E2F9BB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62" w:history="1">
        <w:r>
          <w:rPr>
            <w:rStyle w:val="Hyperlink"/>
            <w:rFonts w:ascii="Arial" w:hAnsi="Arial" w:cs="Arial"/>
            <w:color w:val="3572B0"/>
            <w:sz w:val="21"/>
            <w:szCs w:val="21"/>
          </w:rPr>
          <w:t>https://github.com/hapijs/accept/graphs/contributors</w:t>
        </w:r>
      </w:hyperlink>
    </w:p>
    <w:p w14:paraId="1376342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8BC2A4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5AF3C7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EAF641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good-winston hoek LICENSE (node_modules\good-winston\node_modules\hoek\LICENSE)</w:t>
      </w:r>
      <w:r>
        <w:rPr>
          <w:rFonts w:ascii="Arial" w:hAnsi="Arial" w:cs="Arial"/>
          <w:color w:val="333333"/>
          <w:sz w:val="21"/>
          <w:szCs w:val="21"/>
        </w:rPr>
        <w:br/>
        <w:t>--------------------------------------------------------------------------------</w:t>
      </w:r>
      <w:r>
        <w:rPr>
          <w:rFonts w:ascii="Arial" w:hAnsi="Arial" w:cs="Arial"/>
          <w:color w:val="333333"/>
          <w:sz w:val="21"/>
          <w:szCs w:val="21"/>
        </w:rPr>
        <w:br/>
        <w:t>Copyright (c) 2011-2016, Project contributors</w:t>
      </w:r>
      <w:r>
        <w:rPr>
          <w:rFonts w:ascii="Arial" w:hAnsi="Arial" w:cs="Arial"/>
          <w:color w:val="333333"/>
          <w:sz w:val="21"/>
          <w:szCs w:val="21"/>
        </w:rPr>
        <w:br/>
        <w:t>Copyright (c) 2011-2014, Walmart</w:t>
      </w:r>
      <w:r>
        <w:rPr>
          <w:rFonts w:ascii="Arial" w:hAnsi="Arial" w:cs="Arial"/>
          <w:color w:val="333333"/>
          <w:sz w:val="21"/>
          <w:szCs w:val="21"/>
        </w:rPr>
        <w:br/>
        <w:t>Copyright (c) 2011, Yahoo Inc.</w:t>
      </w:r>
      <w:r>
        <w:rPr>
          <w:rFonts w:ascii="Arial" w:hAnsi="Arial" w:cs="Arial"/>
          <w:color w:val="333333"/>
          <w:sz w:val="21"/>
          <w:szCs w:val="21"/>
        </w:rPr>
        <w:br/>
        <w:t>All rights reserved.</w:t>
      </w:r>
    </w:p>
    <w:p w14:paraId="399EBAE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r>
      <w:r>
        <w:rPr>
          <w:rFonts w:ascii="Arial" w:hAnsi="Arial" w:cs="Arial"/>
          <w:color w:val="333333"/>
          <w:sz w:val="21"/>
          <w:szCs w:val="21"/>
        </w:rPr>
        <w:lastRenderedPageBreak/>
        <w:t>products derived from this software without specific prior written</w:t>
      </w:r>
      <w:r>
        <w:rPr>
          <w:rFonts w:ascii="Arial" w:hAnsi="Arial" w:cs="Arial"/>
          <w:color w:val="333333"/>
          <w:sz w:val="21"/>
          <w:szCs w:val="21"/>
        </w:rPr>
        <w:br/>
        <w:t>permission.</w:t>
      </w:r>
    </w:p>
    <w:p w14:paraId="19757B9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4B1284B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2079C01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63" w:history="1">
        <w:r>
          <w:rPr>
            <w:rStyle w:val="Hyperlink"/>
            <w:rFonts w:ascii="Arial" w:hAnsi="Arial" w:cs="Arial"/>
            <w:color w:val="3572B0"/>
            <w:sz w:val="21"/>
            <w:szCs w:val="21"/>
          </w:rPr>
          <w:t>https://github.com/hapijs/hapi/graphs/contributors</w:t>
        </w:r>
      </w:hyperlink>
      <w:r>
        <w:rPr>
          <w:rFonts w:ascii="Arial" w:hAnsi="Arial" w:cs="Arial"/>
          <w:color w:val="333333"/>
          <w:sz w:val="21"/>
          <w:szCs w:val="21"/>
        </w:rPr>
        <w:br/>
        <w:t>Portions of this project were initially based on the Yahoo! Inc. Postmile project,</w:t>
      </w:r>
      <w:r>
        <w:rPr>
          <w:rFonts w:ascii="Arial" w:hAnsi="Arial" w:cs="Arial"/>
          <w:color w:val="333333"/>
          <w:sz w:val="21"/>
          <w:szCs w:val="21"/>
        </w:rPr>
        <w:br/>
        <w:t>published at</w:t>
      </w:r>
      <w:r>
        <w:rPr>
          <w:rStyle w:val="apple-converted-space"/>
          <w:rFonts w:ascii="Arial" w:hAnsi="Arial" w:cs="Arial"/>
          <w:color w:val="333333"/>
          <w:sz w:val="21"/>
          <w:szCs w:val="21"/>
        </w:rPr>
        <w:t> </w:t>
      </w:r>
      <w:hyperlink r:id="rId264" w:history="1">
        <w:r>
          <w:rPr>
            <w:rStyle w:val="Hyperlink"/>
            <w:rFonts w:ascii="Arial" w:hAnsi="Arial" w:cs="Arial"/>
            <w:color w:val="3572B0"/>
            <w:sz w:val="21"/>
            <w:szCs w:val="21"/>
          </w:rPr>
          <w:t>https://github.com/yahoo/postmile</w:t>
        </w:r>
      </w:hyperlink>
      <w:r>
        <w:rPr>
          <w:rFonts w:ascii="Arial" w:hAnsi="Arial" w:cs="Arial"/>
          <w:color w:val="333333"/>
          <w:sz w:val="21"/>
          <w:szCs w:val="21"/>
        </w:rPr>
        <w:t>.</w:t>
      </w:r>
    </w:p>
    <w:p w14:paraId="79CBE06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D6C3D9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C8374A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ammo LICENSE (node_modules\hapi\node_modules\ammo\LICENSE)</w:t>
      </w:r>
      <w:r>
        <w:rPr>
          <w:rFonts w:ascii="Arial" w:hAnsi="Arial" w:cs="Arial"/>
          <w:color w:val="333333"/>
          <w:sz w:val="21"/>
          <w:szCs w:val="21"/>
        </w:rPr>
        <w:br/>
        <w:t>--------------------------------------------------------------------------------</w:t>
      </w:r>
      <w:r>
        <w:rPr>
          <w:rFonts w:ascii="Arial" w:hAnsi="Arial" w:cs="Arial"/>
          <w:color w:val="333333"/>
          <w:sz w:val="21"/>
          <w:szCs w:val="21"/>
        </w:rPr>
        <w:br/>
        <w:t>Copyright (c) 2014-2016, Project contributors</w:t>
      </w:r>
      <w:r>
        <w:rPr>
          <w:rFonts w:ascii="Arial" w:hAnsi="Arial" w:cs="Arial"/>
          <w:color w:val="333333"/>
          <w:sz w:val="21"/>
          <w:szCs w:val="21"/>
        </w:rPr>
        <w:br/>
        <w:t>Copyright (c) 2014, Walmart</w:t>
      </w:r>
      <w:r>
        <w:rPr>
          <w:rFonts w:ascii="Arial" w:hAnsi="Arial" w:cs="Arial"/>
          <w:color w:val="333333"/>
          <w:sz w:val="21"/>
          <w:szCs w:val="21"/>
        </w:rPr>
        <w:br/>
        <w:t>All rights reserved.</w:t>
      </w:r>
    </w:p>
    <w:p w14:paraId="3A1E868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401CBA4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r>
      <w:r>
        <w:rPr>
          <w:rFonts w:ascii="Arial" w:hAnsi="Arial" w:cs="Arial"/>
          <w:color w:val="333333"/>
          <w:sz w:val="21"/>
          <w:szCs w:val="21"/>
        </w:rPr>
        <w:lastRenderedPageBreak/>
        <w:t>(INCLUDING NEGLIGENCE OR OTHERWISE) ARISING IN ANY WAY OUT OF THE USE OF THIS</w:t>
      </w:r>
      <w:r>
        <w:rPr>
          <w:rFonts w:ascii="Arial" w:hAnsi="Arial" w:cs="Arial"/>
          <w:color w:val="333333"/>
          <w:sz w:val="21"/>
          <w:szCs w:val="21"/>
        </w:rPr>
        <w:br/>
        <w:t>SOFTWARE, EVEN IF ADVISED OF THE POSSIBILITY OF SUCH DAMAGE.</w:t>
      </w:r>
    </w:p>
    <w:p w14:paraId="2923BEB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5B593D4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65" w:history="1">
        <w:r>
          <w:rPr>
            <w:rStyle w:val="Hyperlink"/>
            <w:rFonts w:ascii="Arial" w:hAnsi="Arial" w:cs="Arial"/>
            <w:color w:val="3572B0"/>
            <w:sz w:val="21"/>
            <w:szCs w:val="21"/>
          </w:rPr>
          <w:t>https://github.com/hapijs/ammo/graphs/contributors</w:t>
        </w:r>
      </w:hyperlink>
    </w:p>
    <w:p w14:paraId="0991178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E4143A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8CC554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b64 LICENSE (node_modules\hapi\node_modules\b64\LICENSE)</w:t>
      </w:r>
      <w:r>
        <w:rPr>
          <w:rFonts w:ascii="Arial" w:hAnsi="Arial" w:cs="Arial"/>
          <w:color w:val="333333"/>
          <w:sz w:val="21"/>
          <w:szCs w:val="21"/>
        </w:rPr>
        <w:br/>
        <w:t>--------------------------------------------------------------------------------</w:t>
      </w:r>
      <w:r>
        <w:rPr>
          <w:rFonts w:ascii="Arial" w:hAnsi="Arial" w:cs="Arial"/>
          <w:color w:val="333333"/>
          <w:sz w:val="21"/>
          <w:szCs w:val="21"/>
        </w:rPr>
        <w:br/>
        <w:t>Copyright (c) 2014-2016, Project contributors</w:t>
      </w:r>
      <w:r>
        <w:rPr>
          <w:rFonts w:ascii="Arial" w:hAnsi="Arial" w:cs="Arial"/>
          <w:color w:val="333333"/>
          <w:sz w:val="21"/>
          <w:szCs w:val="21"/>
        </w:rPr>
        <w:br/>
        <w:t>Copyright (c) 2014, Walmart</w:t>
      </w:r>
      <w:r>
        <w:rPr>
          <w:rFonts w:ascii="Arial" w:hAnsi="Arial" w:cs="Arial"/>
          <w:color w:val="333333"/>
          <w:sz w:val="21"/>
          <w:szCs w:val="21"/>
        </w:rPr>
        <w:br/>
        <w:t>Copyright (C) 1999, Masanao Izumo &lt;iz@</w:t>
      </w:r>
      <w:hyperlink r:id="rId266" w:history="1">
        <w:r>
          <w:rPr>
            <w:rStyle w:val="Hyperlink"/>
            <w:rFonts w:ascii="Arial" w:hAnsi="Arial" w:cs="Arial"/>
            <w:color w:val="3572B0"/>
            <w:sz w:val="21"/>
            <w:szCs w:val="21"/>
          </w:rPr>
          <w:t>onicos.co.jp</w:t>
        </w:r>
      </w:hyperlink>
      <w:r>
        <w:rPr>
          <w:rFonts w:ascii="Arial" w:hAnsi="Arial" w:cs="Arial"/>
          <w:color w:val="333333"/>
          <w:sz w:val="21"/>
          <w:szCs w:val="21"/>
        </w:rPr>
        <w:t>&gt;</w:t>
      </w:r>
      <w:r>
        <w:rPr>
          <w:rFonts w:ascii="Arial" w:hAnsi="Arial" w:cs="Arial"/>
          <w:color w:val="333333"/>
          <w:sz w:val="21"/>
          <w:szCs w:val="21"/>
        </w:rPr>
        <w:br/>
        <w:t>All rights reserved.</w:t>
      </w:r>
    </w:p>
    <w:p w14:paraId="61F12E5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7C8B580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08BD0CF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57A816E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67" w:history="1">
        <w:r>
          <w:rPr>
            <w:rStyle w:val="Hyperlink"/>
            <w:rFonts w:ascii="Arial" w:hAnsi="Arial" w:cs="Arial"/>
            <w:color w:val="3572B0"/>
            <w:sz w:val="21"/>
            <w:szCs w:val="21"/>
          </w:rPr>
          <w:t>https://github.com/hapijs/b64/graphs/contributors</w:t>
        </w:r>
      </w:hyperlink>
    </w:p>
    <w:p w14:paraId="6683A9A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4116B8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B56E26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boom LICENSE (node_modules\hapi\node_modules\boom\LICENSE)</w:t>
      </w:r>
      <w:r>
        <w:rPr>
          <w:rFonts w:ascii="Arial" w:hAnsi="Arial" w:cs="Arial"/>
          <w:color w:val="333333"/>
          <w:sz w:val="21"/>
          <w:szCs w:val="21"/>
        </w:rPr>
        <w:br/>
        <w:t>--------------------------------------------------------------------------------</w:t>
      </w:r>
      <w:r>
        <w:rPr>
          <w:rFonts w:ascii="Arial" w:hAnsi="Arial" w:cs="Arial"/>
          <w:color w:val="333333"/>
          <w:sz w:val="21"/>
          <w:szCs w:val="21"/>
        </w:rPr>
        <w:br/>
        <w:t>Copyright (c) 2012-2016, Project contributors.</w:t>
      </w:r>
      <w:r>
        <w:rPr>
          <w:rFonts w:ascii="Arial" w:hAnsi="Arial" w:cs="Arial"/>
          <w:color w:val="333333"/>
          <w:sz w:val="21"/>
          <w:szCs w:val="21"/>
        </w:rPr>
        <w:br/>
      </w:r>
      <w:r>
        <w:rPr>
          <w:rFonts w:ascii="Arial" w:hAnsi="Arial" w:cs="Arial"/>
          <w:color w:val="333333"/>
          <w:sz w:val="21"/>
          <w:szCs w:val="21"/>
        </w:rPr>
        <w:lastRenderedPageBreak/>
        <w:t>Copyright (c) 2012-2014, Walmart.</w:t>
      </w:r>
      <w:r>
        <w:rPr>
          <w:rFonts w:ascii="Arial" w:hAnsi="Arial" w:cs="Arial"/>
          <w:color w:val="333333"/>
          <w:sz w:val="21"/>
          <w:szCs w:val="21"/>
        </w:rPr>
        <w:br/>
        <w:t>All rights reserved.</w:t>
      </w:r>
    </w:p>
    <w:p w14:paraId="1F3934E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70AF82C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18398FC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734D534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68" w:history="1">
        <w:r>
          <w:rPr>
            <w:rStyle w:val="Hyperlink"/>
            <w:rFonts w:ascii="Arial" w:hAnsi="Arial" w:cs="Arial"/>
            <w:color w:val="3572B0"/>
            <w:sz w:val="21"/>
            <w:szCs w:val="21"/>
          </w:rPr>
          <w:t>https://github.com/hapijs/boom/graphs/contributors</w:t>
        </w:r>
      </w:hyperlink>
    </w:p>
    <w:p w14:paraId="7881AFE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245FF5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26299E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call LICENSE (node_modules\hapi\node_modules\call\LICENSE)</w:t>
      </w:r>
      <w:r>
        <w:rPr>
          <w:rFonts w:ascii="Arial" w:hAnsi="Arial" w:cs="Arial"/>
          <w:color w:val="333333"/>
          <w:sz w:val="21"/>
          <w:szCs w:val="21"/>
        </w:rPr>
        <w:br/>
        <w:t>--------------------------------------------------------------------------------</w:t>
      </w:r>
      <w:r>
        <w:rPr>
          <w:rFonts w:ascii="Arial" w:hAnsi="Arial" w:cs="Arial"/>
          <w:color w:val="333333"/>
          <w:sz w:val="21"/>
          <w:szCs w:val="21"/>
        </w:rPr>
        <w:br/>
        <w:t>Copyright (c) 2014-2016, Project contributors</w:t>
      </w:r>
      <w:r>
        <w:rPr>
          <w:rFonts w:ascii="Arial" w:hAnsi="Arial" w:cs="Arial"/>
          <w:color w:val="333333"/>
          <w:sz w:val="21"/>
          <w:szCs w:val="21"/>
        </w:rPr>
        <w:br/>
        <w:t>Copyright (c) 2014, Walmart</w:t>
      </w:r>
      <w:r>
        <w:rPr>
          <w:rFonts w:ascii="Arial" w:hAnsi="Arial" w:cs="Arial"/>
          <w:color w:val="333333"/>
          <w:sz w:val="21"/>
          <w:szCs w:val="21"/>
        </w:rPr>
        <w:br/>
        <w:t>All rights reserved.</w:t>
      </w:r>
    </w:p>
    <w:p w14:paraId="4BB639A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28CFCC9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r>
      <w:r>
        <w:rPr>
          <w:rFonts w:ascii="Arial" w:hAnsi="Arial" w:cs="Arial"/>
          <w:color w:val="333333"/>
          <w:sz w:val="21"/>
          <w:szCs w:val="21"/>
        </w:rPr>
        <w:lastRenderedPageBreak/>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46E954F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006C53F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69" w:history="1">
        <w:r>
          <w:rPr>
            <w:rStyle w:val="Hyperlink"/>
            <w:rFonts w:ascii="Arial" w:hAnsi="Arial" w:cs="Arial"/>
            <w:color w:val="3572B0"/>
            <w:sz w:val="21"/>
            <w:szCs w:val="21"/>
          </w:rPr>
          <w:t>https://github.com/hapijs/call/graphs/contributors</w:t>
        </w:r>
      </w:hyperlink>
    </w:p>
    <w:p w14:paraId="56DE810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108AFE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551055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catbox LICENSE (node_modules\hapi\node_modules\catbox\LICENSE)</w:t>
      </w:r>
      <w:r>
        <w:rPr>
          <w:rFonts w:ascii="Arial" w:hAnsi="Arial" w:cs="Arial"/>
          <w:color w:val="333333"/>
          <w:sz w:val="21"/>
          <w:szCs w:val="21"/>
        </w:rPr>
        <w:br/>
        <w:t>--------------------------------------------------------------------------------</w:t>
      </w:r>
      <w:r>
        <w:rPr>
          <w:rFonts w:ascii="Arial" w:hAnsi="Arial" w:cs="Arial"/>
          <w:color w:val="333333"/>
          <w:sz w:val="21"/>
          <w:szCs w:val="21"/>
        </w:rPr>
        <w:br/>
        <w:t>Copyright (c) 2012-2016, Project contributors</w:t>
      </w:r>
      <w:r>
        <w:rPr>
          <w:rFonts w:ascii="Arial" w:hAnsi="Arial" w:cs="Arial"/>
          <w:color w:val="333333"/>
          <w:sz w:val="21"/>
          <w:szCs w:val="21"/>
        </w:rPr>
        <w:br/>
        <w:t>Copyright (c) 2012-2014, Walmart</w:t>
      </w:r>
      <w:r>
        <w:rPr>
          <w:rFonts w:ascii="Arial" w:hAnsi="Arial" w:cs="Arial"/>
          <w:color w:val="333333"/>
          <w:sz w:val="21"/>
          <w:szCs w:val="21"/>
        </w:rPr>
        <w:br/>
        <w:t>All rights reserved.</w:t>
      </w:r>
    </w:p>
    <w:p w14:paraId="00478F7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5457711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399972C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4ED5A0E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70" w:history="1">
        <w:r>
          <w:rPr>
            <w:rStyle w:val="Hyperlink"/>
            <w:rFonts w:ascii="Arial" w:hAnsi="Arial" w:cs="Arial"/>
            <w:color w:val="3572B0"/>
            <w:sz w:val="21"/>
            <w:szCs w:val="21"/>
          </w:rPr>
          <w:t>https://github.com/hapijs/catbox/graphs/contributors</w:t>
        </w:r>
      </w:hyperlink>
    </w:p>
    <w:p w14:paraId="748A788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F3E151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w:t>
      </w:r>
    </w:p>
    <w:p w14:paraId="0BBB71D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content LICENSE (node_modules\hapi\node_modules\content\LICENSE)</w:t>
      </w:r>
      <w:r>
        <w:rPr>
          <w:rFonts w:ascii="Arial" w:hAnsi="Arial" w:cs="Arial"/>
          <w:color w:val="333333"/>
          <w:sz w:val="21"/>
          <w:szCs w:val="21"/>
        </w:rPr>
        <w:br/>
        <w:t>--------------------------------------------------------------------------------</w:t>
      </w:r>
      <w:r>
        <w:rPr>
          <w:rFonts w:ascii="Arial" w:hAnsi="Arial" w:cs="Arial"/>
          <w:color w:val="333333"/>
          <w:sz w:val="21"/>
          <w:szCs w:val="21"/>
        </w:rPr>
        <w:br/>
        <w:t>Copyright (c) 2014-2016, Project contributors</w:t>
      </w:r>
      <w:r>
        <w:rPr>
          <w:rFonts w:ascii="Arial" w:hAnsi="Arial" w:cs="Arial"/>
          <w:color w:val="333333"/>
          <w:sz w:val="21"/>
          <w:szCs w:val="21"/>
        </w:rPr>
        <w:br/>
        <w:t>Copyright (c) 2014, Walmart</w:t>
      </w:r>
      <w:r>
        <w:rPr>
          <w:rFonts w:ascii="Arial" w:hAnsi="Arial" w:cs="Arial"/>
          <w:color w:val="333333"/>
          <w:sz w:val="21"/>
          <w:szCs w:val="21"/>
        </w:rPr>
        <w:br/>
        <w:t>All rights reserved.</w:t>
      </w:r>
    </w:p>
    <w:p w14:paraId="310BFDC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3413BAF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73F8A9B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2593A15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71" w:history="1">
        <w:r>
          <w:rPr>
            <w:rStyle w:val="Hyperlink"/>
            <w:rFonts w:ascii="Arial" w:hAnsi="Arial" w:cs="Arial"/>
            <w:color w:val="3572B0"/>
            <w:sz w:val="21"/>
            <w:szCs w:val="21"/>
          </w:rPr>
          <w:t>https://github.com/hapijs/content/graphs/contributors</w:t>
        </w:r>
      </w:hyperlink>
    </w:p>
    <w:p w14:paraId="2BA1EBD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DE0568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264CD0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019E70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catbox-memory LICENSE (node_modules\hapi\node_modules\catbox-memory\LICENSE)</w:t>
      </w:r>
      <w:r>
        <w:rPr>
          <w:rFonts w:ascii="Arial" w:hAnsi="Arial" w:cs="Arial"/>
          <w:color w:val="333333"/>
          <w:sz w:val="21"/>
          <w:szCs w:val="21"/>
        </w:rPr>
        <w:br/>
        <w:t>--------------------------------------------------------------------------------</w:t>
      </w:r>
      <w:r>
        <w:rPr>
          <w:rFonts w:ascii="Arial" w:hAnsi="Arial" w:cs="Arial"/>
          <w:color w:val="333333"/>
          <w:sz w:val="21"/>
          <w:szCs w:val="21"/>
        </w:rPr>
        <w:br/>
        <w:t>Copyright (c) 2012-2016, Project contributors</w:t>
      </w:r>
      <w:r>
        <w:rPr>
          <w:rFonts w:ascii="Arial" w:hAnsi="Arial" w:cs="Arial"/>
          <w:color w:val="333333"/>
          <w:sz w:val="21"/>
          <w:szCs w:val="21"/>
        </w:rPr>
        <w:br/>
        <w:t>Copyright (c) 2012-2014, Walmart</w:t>
      </w:r>
      <w:r>
        <w:rPr>
          <w:rFonts w:ascii="Arial" w:hAnsi="Arial" w:cs="Arial"/>
          <w:color w:val="333333"/>
          <w:sz w:val="21"/>
          <w:szCs w:val="21"/>
        </w:rPr>
        <w:br/>
        <w:t>All rights reserved.</w:t>
      </w:r>
    </w:p>
    <w:p w14:paraId="4CC193F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r>
      <w:r>
        <w:rPr>
          <w:rFonts w:ascii="Arial" w:hAnsi="Arial" w:cs="Arial"/>
          <w:color w:val="333333"/>
          <w:sz w:val="21"/>
          <w:szCs w:val="21"/>
        </w:rPr>
        <w:lastRenderedPageBreak/>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39567E6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463C82D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1A75811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72" w:history="1">
        <w:r>
          <w:rPr>
            <w:rStyle w:val="Hyperlink"/>
            <w:rFonts w:ascii="Arial" w:hAnsi="Arial" w:cs="Arial"/>
            <w:color w:val="3572B0"/>
            <w:sz w:val="21"/>
            <w:szCs w:val="21"/>
          </w:rPr>
          <w:t>https://github.com/hapijs/catbox-memory/graphs/contributors</w:t>
        </w:r>
      </w:hyperlink>
    </w:p>
    <w:p w14:paraId="28E67EF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DA280C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E326BF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cryptiles LICENSE (node_modules\hapi\node_modules\cryptiles\LICENSE)</w:t>
      </w:r>
      <w:r>
        <w:rPr>
          <w:rFonts w:ascii="Arial" w:hAnsi="Arial" w:cs="Arial"/>
          <w:color w:val="333333"/>
          <w:sz w:val="21"/>
          <w:szCs w:val="21"/>
        </w:rPr>
        <w:br/>
        <w:t>--------------------------------------------------------------------------------</w:t>
      </w:r>
      <w:r>
        <w:rPr>
          <w:rFonts w:ascii="Arial" w:hAnsi="Arial" w:cs="Arial"/>
          <w:color w:val="333333"/>
          <w:sz w:val="21"/>
          <w:szCs w:val="21"/>
        </w:rPr>
        <w:br/>
        <w:t>Copyright (c) 2014-2016, Eran Hammer and Project contributors</w:t>
      </w:r>
      <w:r>
        <w:rPr>
          <w:rFonts w:ascii="Arial" w:hAnsi="Arial" w:cs="Arial"/>
          <w:color w:val="333333"/>
          <w:sz w:val="21"/>
          <w:szCs w:val="21"/>
        </w:rPr>
        <w:br/>
        <w:t>All rights reserved.</w:t>
      </w:r>
    </w:p>
    <w:p w14:paraId="7F63D1B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3372540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r>
      <w:r>
        <w:rPr>
          <w:rFonts w:ascii="Arial" w:hAnsi="Arial" w:cs="Arial"/>
          <w:color w:val="333333"/>
          <w:sz w:val="21"/>
          <w:szCs w:val="21"/>
        </w:rPr>
        <w:lastRenderedPageBreak/>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440E102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6A8F1EF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73" w:history="1">
        <w:r>
          <w:rPr>
            <w:rStyle w:val="Hyperlink"/>
            <w:rFonts w:ascii="Arial" w:hAnsi="Arial" w:cs="Arial"/>
            <w:color w:val="3572B0"/>
            <w:sz w:val="21"/>
            <w:szCs w:val="21"/>
          </w:rPr>
          <w:t>https://github.com/hueniverse/cryptiles/graphs/contributors</w:t>
        </w:r>
      </w:hyperlink>
    </w:p>
    <w:p w14:paraId="0FA4697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16EAB6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DB1AE6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heavy LICENSE (node_modules\hapi\node_modules\heavy\LICENSE)</w:t>
      </w:r>
      <w:r>
        <w:rPr>
          <w:rFonts w:ascii="Arial" w:hAnsi="Arial" w:cs="Arial"/>
          <w:color w:val="333333"/>
          <w:sz w:val="21"/>
          <w:szCs w:val="21"/>
        </w:rPr>
        <w:br/>
        <w:t>--------------------------------------------------------------------------------</w:t>
      </w:r>
      <w:r>
        <w:rPr>
          <w:rFonts w:ascii="Arial" w:hAnsi="Arial" w:cs="Arial"/>
          <w:color w:val="333333"/>
          <w:sz w:val="21"/>
          <w:szCs w:val="21"/>
        </w:rPr>
        <w:br/>
        <w:t>Copyright (c) 2013-2016, Project contributors</w:t>
      </w:r>
      <w:r>
        <w:rPr>
          <w:rFonts w:ascii="Arial" w:hAnsi="Arial" w:cs="Arial"/>
          <w:color w:val="333333"/>
          <w:sz w:val="21"/>
          <w:szCs w:val="21"/>
        </w:rPr>
        <w:br/>
        <w:t>Copyright (c) 2013-2014, Walmart</w:t>
      </w:r>
      <w:r>
        <w:rPr>
          <w:rFonts w:ascii="Arial" w:hAnsi="Arial" w:cs="Arial"/>
          <w:color w:val="333333"/>
          <w:sz w:val="21"/>
          <w:szCs w:val="21"/>
        </w:rPr>
        <w:br/>
        <w:t>All rights reserved.</w:t>
      </w:r>
    </w:p>
    <w:p w14:paraId="247DBE6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06FD520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3F3F9DC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06946B4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74" w:history="1">
        <w:r>
          <w:rPr>
            <w:rStyle w:val="Hyperlink"/>
            <w:rFonts w:ascii="Arial" w:hAnsi="Arial" w:cs="Arial"/>
            <w:color w:val="3572B0"/>
            <w:sz w:val="21"/>
            <w:szCs w:val="21"/>
          </w:rPr>
          <w:t>https://github.com/hapijs/heavy/graphs/contributors</w:t>
        </w:r>
      </w:hyperlink>
    </w:p>
    <w:p w14:paraId="06E36A8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D7B066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3B06D5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hoek LICENSE (node_modules\hapi\node_modules\hoek\LICENSE)</w:t>
      </w:r>
      <w:r>
        <w:rPr>
          <w:rFonts w:ascii="Arial" w:hAnsi="Arial" w:cs="Arial"/>
          <w:color w:val="333333"/>
          <w:sz w:val="21"/>
          <w:szCs w:val="21"/>
        </w:rPr>
        <w:br/>
        <w:t>--------------------------------------------------------------------------------</w:t>
      </w:r>
      <w:r>
        <w:rPr>
          <w:rFonts w:ascii="Arial" w:hAnsi="Arial" w:cs="Arial"/>
          <w:color w:val="333333"/>
          <w:sz w:val="21"/>
          <w:szCs w:val="21"/>
        </w:rPr>
        <w:br/>
        <w:t>Copyright (c) 2011-2016, Project contributors</w:t>
      </w:r>
      <w:r>
        <w:rPr>
          <w:rFonts w:ascii="Arial" w:hAnsi="Arial" w:cs="Arial"/>
          <w:color w:val="333333"/>
          <w:sz w:val="21"/>
          <w:szCs w:val="21"/>
        </w:rPr>
        <w:br/>
        <w:t>Copyright (c) 2011-2014, Walmart</w:t>
      </w:r>
      <w:r>
        <w:rPr>
          <w:rFonts w:ascii="Arial" w:hAnsi="Arial" w:cs="Arial"/>
          <w:color w:val="333333"/>
          <w:sz w:val="21"/>
          <w:szCs w:val="21"/>
        </w:rPr>
        <w:br/>
      </w:r>
      <w:r>
        <w:rPr>
          <w:rFonts w:ascii="Arial" w:hAnsi="Arial" w:cs="Arial"/>
          <w:color w:val="333333"/>
          <w:sz w:val="21"/>
          <w:szCs w:val="21"/>
        </w:rPr>
        <w:lastRenderedPageBreak/>
        <w:t>Copyright (c) 2011, Yahoo Inc.</w:t>
      </w:r>
      <w:r>
        <w:rPr>
          <w:rFonts w:ascii="Arial" w:hAnsi="Arial" w:cs="Arial"/>
          <w:color w:val="333333"/>
          <w:sz w:val="21"/>
          <w:szCs w:val="21"/>
        </w:rPr>
        <w:br/>
        <w:t>All rights reserved.</w:t>
      </w:r>
    </w:p>
    <w:p w14:paraId="325F5BA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0F4AEBB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4842404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30A8810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75" w:history="1">
        <w:r>
          <w:rPr>
            <w:rStyle w:val="Hyperlink"/>
            <w:rFonts w:ascii="Arial" w:hAnsi="Arial" w:cs="Arial"/>
            <w:color w:val="3572B0"/>
            <w:sz w:val="21"/>
            <w:szCs w:val="21"/>
          </w:rPr>
          <w:t>https://github.com/hapijs/hapi/graphs/contributors</w:t>
        </w:r>
      </w:hyperlink>
      <w:r>
        <w:rPr>
          <w:rFonts w:ascii="Arial" w:hAnsi="Arial" w:cs="Arial"/>
          <w:color w:val="333333"/>
          <w:sz w:val="21"/>
          <w:szCs w:val="21"/>
        </w:rPr>
        <w:br/>
        <w:t>Portions of this project were initially based on the Yahoo! Inc. Postmile project,</w:t>
      </w:r>
      <w:r>
        <w:rPr>
          <w:rFonts w:ascii="Arial" w:hAnsi="Arial" w:cs="Arial"/>
          <w:color w:val="333333"/>
          <w:sz w:val="21"/>
          <w:szCs w:val="21"/>
        </w:rPr>
        <w:br/>
        <w:t>published at</w:t>
      </w:r>
      <w:r>
        <w:rPr>
          <w:rStyle w:val="apple-converted-space"/>
          <w:rFonts w:ascii="Arial" w:hAnsi="Arial" w:cs="Arial"/>
          <w:color w:val="333333"/>
          <w:sz w:val="21"/>
          <w:szCs w:val="21"/>
        </w:rPr>
        <w:t> </w:t>
      </w:r>
      <w:hyperlink r:id="rId276" w:history="1">
        <w:r>
          <w:rPr>
            <w:rStyle w:val="Hyperlink"/>
            <w:rFonts w:ascii="Arial" w:hAnsi="Arial" w:cs="Arial"/>
            <w:color w:val="3572B0"/>
            <w:sz w:val="21"/>
            <w:szCs w:val="21"/>
          </w:rPr>
          <w:t>https://github.com/yahoo/postmile</w:t>
        </w:r>
      </w:hyperlink>
      <w:r>
        <w:rPr>
          <w:rFonts w:ascii="Arial" w:hAnsi="Arial" w:cs="Arial"/>
          <w:color w:val="333333"/>
          <w:sz w:val="21"/>
          <w:szCs w:val="21"/>
        </w:rPr>
        <w:t>.</w:t>
      </w:r>
    </w:p>
    <w:p w14:paraId="4B6A4A2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7AB698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5FC0BB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iron LICENSE (node_modules\hapi\node_modules\iron\LICENSE)</w:t>
      </w:r>
      <w:r>
        <w:rPr>
          <w:rFonts w:ascii="Arial" w:hAnsi="Arial" w:cs="Arial"/>
          <w:color w:val="333333"/>
          <w:sz w:val="21"/>
          <w:szCs w:val="21"/>
        </w:rPr>
        <w:br/>
        <w:t>--------------------------------------------------------------------------------</w:t>
      </w:r>
      <w:r>
        <w:rPr>
          <w:rFonts w:ascii="Arial" w:hAnsi="Arial" w:cs="Arial"/>
          <w:color w:val="333333"/>
          <w:sz w:val="21"/>
          <w:szCs w:val="21"/>
        </w:rPr>
        <w:br/>
        <w:t>Copyright (c) 2012-2016, Eran Hammer and Project contributors</w:t>
      </w:r>
      <w:r>
        <w:rPr>
          <w:rFonts w:ascii="Arial" w:hAnsi="Arial" w:cs="Arial"/>
          <w:color w:val="333333"/>
          <w:sz w:val="21"/>
          <w:szCs w:val="21"/>
        </w:rPr>
        <w:br/>
        <w:t>All rights reserved.</w:t>
      </w:r>
    </w:p>
    <w:p w14:paraId="015AB47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0FC90CA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r>
      <w:r>
        <w:rPr>
          <w:rFonts w:ascii="Arial" w:hAnsi="Arial" w:cs="Arial"/>
          <w:color w:val="333333"/>
          <w:sz w:val="21"/>
          <w:szCs w:val="21"/>
        </w:rPr>
        <w:lastRenderedPageBreak/>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2EF7F01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78C34E6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77" w:history="1">
        <w:r>
          <w:rPr>
            <w:rStyle w:val="Hyperlink"/>
            <w:rFonts w:ascii="Arial" w:hAnsi="Arial" w:cs="Arial"/>
            <w:color w:val="3572B0"/>
            <w:sz w:val="21"/>
            <w:szCs w:val="21"/>
          </w:rPr>
          <w:t>https://github.com/hueniverse/iron/graphs/contributors</w:t>
        </w:r>
      </w:hyperlink>
    </w:p>
    <w:p w14:paraId="77A3C10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0306E6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D09197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isemail LICENSE (node_modules\hapi\node_modules\isemail\LICENSE)</w:t>
      </w:r>
      <w:r>
        <w:rPr>
          <w:rFonts w:ascii="Arial" w:hAnsi="Arial" w:cs="Arial"/>
          <w:color w:val="333333"/>
          <w:sz w:val="21"/>
          <w:szCs w:val="21"/>
        </w:rPr>
        <w:br/>
        <w:t>--------------------------------------------------------------------------------</w:t>
      </w:r>
      <w:r>
        <w:rPr>
          <w:rFonts w:ascii="Arial" w:hAnsi="Arial" w:cs="Arial"/>
          <w:color w:val="333333"/>
          <w:sz w:val="21"/>
          <w:szCs w:val="21"/>
        </w:rPr>
        <w:br/>
        <w:t>Copyright (c) 2014-2015, Eli Skeggs and Project contributors</w:t>
      </w:r>
      <w:r>
        <w:rPr>
          <w:rFonts w:ascii="Arial" w:hAnsi="Arial" w:cs="Arial"/>
          <w:color w:val="333333"/>
          <w:sz w:val="21"/>
          <w:szCs w:val="21"/>
        </w:rPr>
        <w:br/>
        <w:t>Copyright (c) 2013-2014, GlobeSherpa</w:t>
      </w:r>
      <w:r>
        <w:rPr>
          <w:rFonts w:ascii="Arial" w:hAnsi="Arial" w:cs="Arial"/>
          <w:color w:val="333333"/>
          <w:sz w:val="21"/>
          <w:szCs w:val="21"/>
        </w:rPr>
        <w:br/>
        <w:t>Copyright (c) 2008-2011, Dominic Sayers</w:t>
      </w:r>
      <w:r>
        <w:rPr>
          <w:rFonts w:ascii="Arial" w:hAnsi="Arial" w:cs="Arial"/>
          <w:color w:val="333333"/>
          <w:sz w:val="21"/>
          <w:szCs w:val="21"/>
        </w:rPr>
        <w:br/>
        <w:t>All rights reserved.</w:t>
      </w:r>
    </w:p>
    <w:p w14:paraId="2122200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3534734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3838565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6455541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complete list of contributors can be found at:</w:t>
      </w:r>
      <w:r>
        <w:rPr>
          <w:rStyle w:val="apple-converted-space"/>
          <w:rFonts w:ascii="Arial" w:hAnsi="Arial" w:cs="Arial"/>
          <w:color w:val="333333"/>
          <w:sz w:val="21"/>
          <w:szCs w:val="21"/>
        </w:rPr>
        <w:t> </w:t>
      </w:r>
      <w:hyperlink r:id="rId278" w:history="1">
        <w:r>
          <w:rPr>
            <w:rStyle w:val="Hyperlink"/>
            <w:rFonts w:ascii="Arial" w:hAnsi="Arial" w:cs="Arial"/>
            <w:color w:val="3572B0"/>
            <w:sz w:val="21"/>
            <w:szCs w:val="21"/>
          </w:rPr>
          <w:t>https://github.com/hapijs/isemail/graphs/contributors</w:t>
        </w:r>
      </w:hyperlink>
      <w:r>
        <w:rPr>
          <w:rFonts w:ascii="Arial" w:hAnsi="Arial" w:cs="Arial"/>
          <w:color w:val="333333"/>
          <w:sz w:val="21"/>
          <w:szCs w:val="21"/>
        </w:rPr>
        <w:br/>
        <w:t>Previously published under the 2-Clause-BSD license published here:</w:t>
      </w:r>
      <w:r>
        <w:rPr>
          <w:rStyle w:val="apple-converted-space"/>
          <w:rFonts w:ascii="Arial" w:hAnsi="Arial" w:cs="Arial"/>
          <w:color w:val="333333"/>
          <w:sz w:val="21"/>
          <w:szCs w:val="21"/>
        </w:rPr>
        <w:t> </w:t>
      </w:r>
      <w:hyperlink r:id="rId279" w:history="1">
        <w:r>
          <w:rPr>
            <w:rStyle w:val="Hyperlink"/>
            <w:rFonts w:ascii="Arial" w:hAnsi="Arial" w:cs="Arial"/>
            <w:color w:val="3572B0"/>
            <w:sz w:val="21"/>
            <w:szCs w:val="21"/>
          </w:rPr>
          <w:t>https://github.com/hapijs/isemail/blob/v1.2.0/LICENSE</w:t>
        </w:r>
      </w:hyperlink>
    </w:p>
    <w:p w14:paraId="38880CA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565A977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C71BBE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items LICENSE (node_modules\hapi\node_modules\items\LICENSE)</w:t>
      </w:r>
      <w:r>
        <w:rPr>
          <w:rFonts w:ascii="Arial" w:hAnsi="Arial" w:cs="Arial"/>
          <w:color w:val="333333"/>
          <w:sz w:val="21"/>
          <w:szCs w:val="21"/>
        </w:rPr>
        <w:br/>
        <w:t>--------------------------------------------------------------------------------</w:t>
      </w:r>
      <w:r>
        <w:rPr>
          <w:rFonts w:ascii="Arial" w:hAnsi="Arial" w:cs="Arial"/>
          <w:color w:val="333333"/>
          <w:sz w:val="21"/>
          <w:szCs w:val="21"/>
        </w:rPr>
        <w:br/>
        <w:t>Copyright (c) 2014-2016, Project contributors</w:t>
      </w:r>
      <w:r>
        <w:rPr>
          <w:rFonts w:ascii="Arial" w:hAnsi="Arial" w:cs="Arial"/>
          <w:color w:val="333333"/>
          <w:sz w:val="21"/>
          <w:szCs w:val="21"/>
        </w:rPr>
        <w:br/>
        <w:t>Copyright (c) 2014, Walmart</w:t>
      </w:r>
      <w:r>
        <w:rPr>
          <w:rFonts w:ascii="Arial" w:hAnsi="Arial" w:cs="Arial"/>
          <w:color w:val="333333"/>
          <w:sz w:val="21"/>
          <w:szCs w:val="21"/>
        </w:rPr>
        <w:br/>
        <w:t>Copyright (c) 2010-2014 Caolan McMahon</w:t>
      </w:r>
      <w:r>
        <w:rPr>
          <w:rFonts w:ascii="Arial" w:hAnsi="Arial" w:cs="Arial"/>
          <w:color w:val="333333"/>
          <w:sz w:val="21"/>
          <w:szCs w:val="21"/>
        </w:rPr>
        <w:br/>
        <w:t>All rights reserved.</w:t>
      </w:r>
    </w:p>
    <w:p w14:paraId="6242303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2040506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5E5834A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78E923A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Portions of this repository were adapted from</w:t>
      </w:r>
      <w:r>
        <w:rPr>
          <w:rStyle w:val="apple-converted-space"/>
          <w:rFonts w:ascii="Arial" w:hAnsi="Arial" w:cs="Arial"/>
          <w:color w:val="333333"/>
          <w:sz w:val="21"/>
          <w:szCs w:val="21"/>
        </w:rPr>
        <w:t> </w:t>
      </w:r>
      <w:hyperlink r:id="rId280" w:history="1">
        <w:r>
          <w:rPr>
            <w:rStyle w:val="Hyperlink"/>
            <w:rFonts w:ascii="Arial" w:hAnsi="Arial" w:cs="Arial"/>
            <w:color w:val="3572B0"/>
            <w:sz w:val="21"/>
            <w:szCs w:val="21"/>
          </w:rPr>
          <w:t>https://github.com/caolan/async</w:t>
        </w:r>
      </w:hyperlink>
      <w:r>
        <w:rPr>
          <w:rFonts w:ascii="Arial" w:hAnsi="Arial" w:cs="Arial"/>
          <w:color w:val="333333"/>
          <w:sz w:val="21"/>
          <w:szCs w:val="21"/>
        </w:rPr>
        <w:t>, which is published</w:t>
      </w:r>
      <w:r>
        <w:rPr>
          <w:rFonts w:ascii="Arial" w:hAnsi="Arial" w:cs="Arial"/>
          <w:color w:val="333333"/>
          <w:sz w:val="21"/>
          <w:szCs w:val="21"/>
        </w:rPr>
        <w:br/>
        <w:t>under the following license:</w:t>
      </w:r>
      <w:r>
        <w:rPr>
          <w:rStyle w:val="apple-converted-space"/>
          <w:rFonts w:ascii="Arial" w:hAnsi="Arial" w:cs="Arial"/>
          <w:color w:val="333333"/>
          <w:sz w:val="21"/>
          <w:szCs w:val="21"/>
        </w:rPr>
        <w:t> </w:t>
      </w:r>
      <w:hyperlink r:id="rId281" w:history="1">
        <w:r>
          <w:rPr>
            <w:rStyle w:val="Hyperlink"/>
            <w:rFonts w:ascii="Arial" w:hAnsi="Arial" w:cs="Arial"/>
            <w:color w:val="3572B0"/>
            <w:sz w:val="21"/>
            <w:szCs w:val="21"/>
          </w:rPr>
          <w:t>https://github.com/caolan/async/blob/master/LICENSE</w:t>
        </w:r>
      </w:hyperlink>
      <w:r>
        <w:rPr>
          <w:rFonts w:ascii="Arial" w:hAnsi="Arial" w:cs="Arial"/>
          <w:color w:val="333333"/>
          <w:sz w:val="21"/>
          <w:szCs w:val="21"/>
        </w:rPr>
        <w:br/>
        <w:t>The complete list of contributors can be found at:</w:t>
      </w:r>
      <w:r>
        <w:rPr>
          <w:rStyle w:val="apple-converted-space"/>
          <w:rFonts w:ascii="Arial" w:hAnsi="Arial" w:cs="Arial"/>
          <w:color w:val="333333"/>
          <w:sz w:val="21"/>
          <w:szCs w:val="21"/>
        </w:rPr>
        <w:t> </w:t>
      </w:r>
      <w:hyperlink r:id="rId282" w:history="1">
        <w:r>
          <w:rPr>
            <w:rStyle w:val="Hyperlink"/>
            <w:rFonts w:ascii="Arial" w:hAnsi="Arial" w:cs="Arial"/>
            <w:color w:val="3572B0"/>
            <w:sz w:val="21"/>
            <w:szCs w:val="21"/>
          </w:rPr>
          <w:t>https://github.com/hapijs/items/graphs/contributors</w:t>
        </w:r>
      </w:hyperlink>
    </w:p>
    <w:p w14:paraId="230A1CA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5FA221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7FA83A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joi LICENSE (node_modules\hapi\node_modules\joi\LICENSE)</w:t>
      </w:r>
      <w:r>
        <w:rPr>
          <w:rFonts w:ascii="Arial" w:hAnsi="Arial" w:cs="Arial"/>
          <w:color w:val="333333"/>
          <w:sz w:val="21"/>
          <w:szCs w:val="21"/>
        </w:rPr>
        <w:br/>
        <w:t>--------------------------------------------------------------------------------</w:t>
      </w:r>
      <w:r>
        <w:rPr>
          <w:rFonts w:ascii="Arial" w:hAnsi="Arial" w:cs="Arial"/>
          <w:color w:val="333333"/>
          <w:sz w:val="21"/>
          <w:szCs w:val="21"/>
        </w:rPr>
        <w:br/>
        <w:t>Copyright (c) 2012-2016, Project contributors</w:t>
      </w:r>
      <w:r>
        <w:rPr>
          <w:rFonts w:ascii="Arial" w:hAnsi="Arial" w:cs="Arial"/>
          <w:color w:val="333333"/>
          <w:sz w:val="21"/>
          <w:szCs w:val="21"/>
        </w:rPr>
        <w:br/>
      </w:r>
      <w:r>
        <w:rPr>
          <w:rFonts w:ascii="Arial" w:hAnsi="Arial" w:cs="Arial"/>
          <w:color w:val="333333"/>
          <w:sz w:val="21"/>
          <w:szCs w:val="21"/>
        </w:rPr>
        <w:lastRenderedPageBreak/>
        <w:t>Copyright (c) 2012-2014, Walmart</w:t>
      </w:r>
      <w:r>
        <w:rPr>
          <w:rFonts w:ascii="Arial" w:hAnsi="Arial" w:cs="Arial"/>
          <w:color w:val="333333"/>
          <w:sz w:val="21"/>
          <w:szCs w:val="21"/>
        </w:rPr>
        <w:br/>
        <w:t>All rights reserved.</w:t>
      </w:r>
    </w:p>
    <w:p w14:paraId="6099797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7AD5449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62B5FCF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7AB6B04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83" w:history="1">
        <w:r>
          <w:rPr>
            <w:rStyle w:val="Hyperlink"/>
            <w:rFonts w:ascii="Arial" w:hAnsi="Arial" w:cs="Arial"/>
            <w:color w:val="3572B0"/>
            <w:sz w:val="21"/>
            <w:szCs w:val="21"/>
          </w:rPr>
          <w:t>https://github.com/hapijs/joi/graphs/contributors</w:t>
        </w:r>
      </w:hyperlink>
    </w:p>
    <w:p w14:paraId="4D965DA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C92B37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2FADA9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mime-db LICENSE (node_modules\hapi\node_modules\mime-db\LICENSE)</w:t>
      </w:r>
      <w:r>
        <w:rPr>
          <w:rFonts w:ascii="Arial" w:hAnsi="Arial" w:cs="Arial"/>
          <w:color w:val="333333"/>
          <w:sz w:val="21"/>
          <w:szCs w:val="21"/>
        </w:rPr>
        <w:br/>
        <w:t>--------------------------------------------------------------------------------</w:t>
      </w:r>
    </w:p>
    <w:p w14:paraId="2CA13D0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MIT License (MIT)</w:t>
      </w:r>
    </w:p>
    <w:p w14:paraId="40AE414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Jonathan Ong</w:t>
      </w:r>
      <w:r>
        <w:rPr>
          <w:rStyle w:val="apple-converted-space"/>
          <w:rFonts w:ascii="Arial" w:hAnsi="Arial" w:cs="Arial"/>
          <w:color w:val="333333"/>
          <w:sz w:val="21"/>
          <w:szCs w:val="21"/>
        </w:rPr>
        <w:t> </w:t>
      </w:r>
      <w:hyperlink r:id="rId284" w:history="1">
        <w:r>
          <w:rPr>
            <w:rStyle w:val="Hyperlink"/>
            <w:rFonts w:ascii="Arial" w:hAnsi="Arial" w:cs="Arial"/>
            <w:color w:val="3572B0"/>
            <w:sz w:val="21"/>
            <w:szCs w:val="21"/>
          </w:rPr>
          <w:t>me@jongleberry.com</w:t>
        </w:r>
      </w:hyperlink>
    </w:p>
    <w:p w14:paraId="780A380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3B15119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32513AD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r>
      <w:r>
        <w:rPr>
          <w:rFonts w:ascii="Arial" w:hAnsi="Arial" w:cs="Arial"/>
          <w:color w:val="333333"/>
          <w:sz w:val="21"/>
          <w:szCs w:val="21"/>
        </w:rPr>
        <w:lastRenderedPageBreak/>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714BAB5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EF902E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1F0E06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mimos LICENSE (node_modules\hapi\node_modules\mimos\LICENSE)</w:t>
      </w:r>
      <w:r>
        <w:rPr>
          <w:rFonts w:ascii="Arial" w:hAnsi="Arial" w:cs="Arial"/>
          <w:color w:val="333333"/>
          <w:sz w:val="21"/>
          <w:szCs w:val="21"/>
        </w:rPr>
        <w:br/>
        <w:t>--------------------------------------------------------------------------------</w:t>
      </w:r>
      <w:r>
        <w:rPr>
          <w:rFonts w:ascii="Arial" w:hAnsi="Arial" w:cs="Arial"/>
          <w:color w:val="333333"/>
          <w:sz w:val="21"/>
          <w:szCs w:val="21"/>
        </w:rPr>
        <w:br/>
        <w:t>Copyright (c) 2014-2016, Project contributors</w:t>
      </w:r>
      <w:r>
        <w:rPr>
          <w:rFonts w:ascii="Arial" w:hAnsi="Arial" w:cs="Arial"/>
          <w:color w:val="333333"/>
          <w:sz w:val="21"/>
          <w:szCs w:val="21"/>
        </w:rPr>
        <w:br/>
        <w:t>Copyright (c) 2014, Walmart</w:t>
      </w:r>
      <w:r>
        <w:rPr>
          <w:rFonts w:ascii="Arial" w:hAnsi="Arial" w:cs="Arial"/>
          <w:color w:val="333333"/>
          <w:sz w:val="21"/>
          <w:szCs w:val="21"/>
        </w:rPr>
        <w:br/>
        <w:t>All rights reserved.</w:t>
      </w:r>
    </w:p>
    <w:p w14:paraId="00DCFDA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38FC82C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4A32F21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1F7DB50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85" w:history="1">
        <w:r>
          <w:rPr>
            <w:rStyle w:val="Hyperlink"/>
            <w:rFonts w:ascii="Arial" w:hAnsi="Arial" w:cs="Arial"/>
            <w:color w:val="3572B0"/>
            <w:sz w:val="21"/>
            <w:szCs w:val="21"/>
          </w:rPr>
          <w:t>https://github.com/hapijs/mimos/graphs/contributors</w:t>
        </w:r>
      </w:hyperlink>
    </w:p>
    <w:p w14:paraId="34964CC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50CE8A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B453D0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pez LICENSE (node_modules\hapi\node_modules\pez\LICENSE)</w:t>
      </w:r>
      <w:r>
        <w:rPr>
          <w:rFonts w:ascii="Arial" w:hAnsi="Arial" w:cs="Arial"/>
          <w:color w:val="333333"/>
          <w:sz w:val="21"/>
          <w:szCs w:val="21"/>
        </w:rPr>
        <w:br/>
        <w:t>--------------------------------------------------------------------------------</w:t>
      </w:r>
      <w:r>
        <w:rPr>
          <w:rFonts w:ascii="Arial" w:hAnsi="Arial" w:cs="Arial"/>
          <w:color w:val="333333"/>
          <w:sz w:val="21"/>
          <w:szCs w:val="21"/>
        </w:rPr>
        <w:br/>
        <w:t>Copyright (c) 2014-2016, Project contributors</w:t>
      </w:r>
      <w:r>
        <w:rPr>
          <w:rFonts w:ascii="Arial" w:hAnsi="Arial" w:cs="Arial"/>
          <w:color w:val="333333"/>
          <w:sz w:val="21"/>
          <w:szCs w:val="21"/>
        </w:rPr>
        <w:br/>
        <w:t>Copyright (c) 2014, Walmart</w:t>
      </w:r>
      <w:r>
        <w:rPr>
          <w:rFonts w:ascii="Arial" w:hAnsi="Arial" w:cs="Arial"/>
          <w:color w:val="333333"/>
          <w:sz w:val="21"/>
          <w:szCs w:val="21"/>
        </w:rPr>
        <w:br/>
        <w:t>Copyright (c) 2011-2013 Felix Geisend</w:t>
      </w:r>
      <w:r>
        <w:rPr>
          <w:rFonts w:ascii="Tahoma" w:hAnsi="Tahoma" w:cs="Tahoma"/>
          <w:color w:val="333333"/>
          <w:sz w:val="21"/>
          <w:szCs w:val="21"/>
        </w:rPr>
        <w:t>�</w:t>
      </w:r>
      <w:r>
        <w:rPr>
          <w:rFonts w:ascii="Arial" w:hAnsi="Arial" w:cs="Arial"/>
          <w:color w:val="333333"/>
          <w:sz w:val="21"/>
          <w:szCs w:val="21"/>
        </w:rPr>
        <w:t>rfer, Andrew Kelley</w:t>
      </w:r>
      <w:r>
        <w:rPr>
          <w:rFonts w:ascii="Arial" w:hAnsi="Arial" w:cs="Arial"/>
          <w:color w:val="333333"/>
          <w:sz w:val="21"/>
          <w:szCs w:val="21"/>
        </w:rPr>
        <w:br/>
        <w:t>All rights reserved.</w:t>
      </w:r>
    </w:p>
    <w:p w14:paraId="0A424B6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2C52469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6B6AE8D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7F73861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86" w:history="1">
        <w:r>
          <w:rPr>
            <w:rStyle w:val="Hyperlink"/>
            <w:rFonts w:ascii="Arial" w:hAnsi="Arial" w:cs="Arial"/>
            <w:color w:val="3572B0"/>
            <w:sz w:val="21"/>
            <w:szCs w:val="21"/>
          </w:rPr>
          <w:t>https://github.com/hapijs/pez/graphs/contributors</w:t>
        </w:r>
      </w:hyperlink>
    </w:p>
    <w:p w14:paraId="0DEB7E6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tests used were initially based on</w:t>
      </w:r>
      <w:r>
        <w:rPr>
          <w:rStyle w:val="apple-converted-space"/>
          <w:rFonts w:ascii="Arial" w:hAnsi="Arial" w:cs="Arial"/>
          <w:color w:val="333333"/>
          <w:sz w:val="21"/>
          <w:szCs w:val="21"/>
        </w:rPr>
        <w:t> </w:t>
      </w:r>
      <w:hyperlink r:id="rId287" w:history="1">
        <w:r>
          <w:rPr>
            <w:rStyle w:val="Hyperlink"/>
            <w:rFonts w:ascii="Arial" w:hAnsi="Arial" w:cs="Arial"/>
            <w:color w:val="3572B0"/>
            <w:sz w:val="21"/>
            <w:szCs w:val="21"/>
          </w:rPr>
          <w:t>https://github.com/andrewrk/node-multiparty</w:t>
        </w:r>
      </w:hyperlink>
      <w:r>
        <w:rPr>
          <w:rStyle w:val="apple-converted-space"/>
          <w:rFonts w:ascii="Arial" w:hAnsi="Arial" w:cs="Arial"/>
          <w:color w:val="333333"/>
          <w:sz w:val="21"/>
          <w:szCs w:val="21"/>
        </w:rPr>
        <w:t> </w:t>
      </w:r>
      <w:r>
        <w:rPr>
          <w:rFonts w:ascii="Arial" w:hAnsi="Arial" w:cs="Arial"/>
          <w:color w:val="333333"/>
          <w:sz w:val="21"/>
          <w:szCs w:val="21"/>
        </w:rPr>
        <w:t>which in turn is based</w:t>
      </w:r>
      <w:r>
        <w:rPr>
          <w:rFonts w:ascii="Arial" w:hAnsi="Arial" w:cs="Arial"/>
          <w:color w:val="333333"/>
          <w:sz w:val="21"/>
          <w:szCs w:val="21"/>
        </w:rPr>
        <w:br/>
        <w:t>on</w:t>
      </w:r>
      <w:r>
        <w:rPr>
          <w:rStyle w:val="apple-converted-space"/>
          <w:rFonts w:ascii="Arial" w:hAnsi="Arial" w:cs="Arial"/>
          <w:color w:val="333333"/>
          <w:sz w:val="21"/>
          <w:szCs w:val="21"/>
        </w:rPr>
        <w:t> </w:t>
      </w:r>
      <w:hyperlink r:id="rId288" w:history="1">
        <w:r>
          <w:rPr>
            <w:rStyle w:val="Hyperlink"/>
            <w:rFonts w:ascii="Arial" w:hAnsi="Arial" w:cs="Arial"/>
            <w:color w:val="3572B0"/>
            <w:sz w:val="21"/>
            <w:szCs w:val="21"/>
          </w:rPr>
          <w:t>https://github.com/felixge/node-formidable</w:t>
        </w:r>
      </w:hyperlink>
      <w:r>
        <w:rPr>
          <w:rFonts w:ascii="Arial" w:hAnsi="Arial" w:cs="Arial"/>
          <w:color w:val="333333"/>
          <w:sz w:val="21"/>
          <w:szCs w:val="21"/>
        </w:rPr>
        <w:t>, each with their respective licenses provided at the</w:t>
      </w:r>
      <w:r>
        <w:rPr>
          <w:rFonts w:ascii="Arial" w:hAnsi="Arial" w:cs="Arial"/>
          <w:color w:val="333333"/>
          <w:sz w:val="21"/>
          <w:szCs w:val="21"/>
        </w:rPr>
        <w:br/>
        <w:t>specified links.</w:t>
      </w:r>
    </w:p>
    <w:p w14:paraId="1E5D778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2C074A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2C47098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C44322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statehood LICENSE (node_modules\hapi\node_modules\statehood\LICENSE)</w:t>
      </w:r>
      <w:r>
        <w:rPr>
          <w:rFonts w:ascii="Arial" w:hAnsi="Arial" w:cs="Arial"/>
          <w:color w:val="333333"/>
          <w:sz w:val="21"/>
          <w:szCs w:val="21"/>
        </w:rPr>
        <w:br/>
        <w:t>--------------------------------------------------------------------------------</w:t>
      </w:r>
      <w:r>
        <w:rPr>
          <w:rFonts w:ascii="Arial" w:hAnsi="Arial" w:cs="Arial"/>
          <w:color w:val="333333"/>
          <w:sz w:val="21"/>
          <w:szCs w:val="21"/>
        </w:rPr>
        <w:br/>
        <w:t>Copyright (c) 2014-2016, Project contributors</w:t>
      </w:r>
      <w:r>
        <w:rPr>
          <w:rFonts w:ascii="Arial" w:hAnsi="Arial" w:cs="Arial"/>
          <w:color w:val="333333"/>
          <w:sz w:val="21"/>
          <w:szCs w:val="21"/>
        </w:rPr>
        <w:br/>
        <w:t>Copyright (c) 2014, Walmart</w:t>
      </w:r>
      <w:r>
        <w:rPr>
          <w:rFonts w:ascii="Arial" w:hAnsi="Arial" w:cs="Arial"/>
          <w:color w:val="333333"/>
          <w:sz w:val="21"/>
          <w:szCs w:val="21"/>
        </w:rPr>
        <w:br/>
        <w:t>All rights reserved.</w:t>
      </w:r>
    </w:p>
    <w:p w14:paraId="1F447A3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r>
      <w:r>
        <w:rPr>
          <w:rFonts w:ascii="Arial" w:hAnsi="Arial" w:cs="Arial"/>
          <w:color w:val="333333"/>
          <w:sz w:val="21"/>
          <w:szCs w:val="21"/>
        </w:rPr>
        <w:lastRenderedPageBreak/>
        <w:t>products derived from this software without specific prior written</w:t>
      </w:r>
      <w:r>
        <w:rPr>
          <w:rFonts w:ascii="Arial" w:hAnsi="Arial" w:cs="Arial"/>
          <w:color w:val="333333"/>
          <w:sz w:val="21"/>
          <w:szCs w:val="21"/>
        </w:rPr>
        <w:br/>
        <w:t>permission.</w:t>
      </w:r>
    </w:p>
    <w:p w14:paraId="2111D32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43DEF92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5C083F0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89" w:history="1">
        <w:r>
          <w:rPr>
            <w:rStyle w:val="Hyperlink"/>
            <w:rFonts w:ascii="Arial" w:hAnsi="Arial" w:cs="Arial"/>
            <w:color w:val="3572B0"/>
            <w:sz w:val="21"/>
            <w:szCs w:val="21"/>
          </w:rPr>
          <w:t>https://github.com/hapijs/statehood/graphs/contributors</w:t>
        </w:r>
      </w:hyperlink>
    </w:p>
    <w:p w14:paraId="4366D9C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BBE09F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4909AE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podium LICENSE (node_modules\hapi\node_modules\podium\LICENSE)</w:t>
      </w:r>
      <w:r>
        <w:rPr>
          <w:rFonts w:ascii="Arial" w:hAnsi="Arial" w:cs="Arial"/>
          <w:color w:val="333333"/>
          <w:sz w:val="21"/>
          <w:szCs w:val="21"/>
        </w:rPr>
        <w:br/>
        <w:t>--------------------------------------------------------------------------------</w:t>
      </w:r>
      <w:r>
        <w:rPr>
          <w:rFonts w:ascii="Arial" w:hAnsi="Arial" w:cs="Arial"/>
          <w:color w:val="333333"/>
          <w:sz w:val="21"/>
          <w:szCs w:val="21"/>
        </w:rPr>
        <w:br/>
        <w:t>Copyright (c) 2016, Project contributors</w:t>
      </w:r>
      <w:r>
        <w:rPr>
          <w:rFonts w:ascii="Arial" w:hAnsi="Arial" w:cs="Arial"/>
          <w:color w:val="333333"/>
          <w:sz w:val="21"/>
          <w:szCs w:val="21"/>
        </w:rPr>
        <w:br/>
        <w:t>All rights reserved.</w:t>
      </w:r>
    </w:p>
    <w:p w14:paraId="5A9256E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3B1D638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717F993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 *</w:t>
      </w:r>
    </w:p>
    <w:p w14:paraId="4726B4A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90" w:history="1">
        <w:r>
          <w:rPr>
            <w:rStyle w:val="Hyperlink"/>
            <w:rFonts w:ascii="Arial" w:hAnsi="Arial" w:cs="Arial"/>
            <w:color w:val="3572B0"/>
            <w:sz w:val="21"/>
            <w:szCs w:val="21"/>
          </w:rPr>
          <w:t>https://github.com/hapijs/podium/graphs/contributors</w:t>
        </w:r>
      </w:hyperlink>
    </w:p>
    <w:p w14:paraId="32ECDE9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424B0C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E9EC5A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shot LICENSE (node_modules\hapi\node_modules\shot\LICENSE)</w:t>
      </w:r>
      <w:r>
        <w:rPr>
          <w:rFonts w:ascii="Arial" w:hAnsi="Arial" w:cs="Arial"/>
          <w:color w:val="333333"/>
          <w:sz w:val="21"/>
          <w:szCs w:val="21"/>
        </w:rPr>
        <w:br/>
        <w:t>--------------------------------------------------------------------------------</w:t>
      </w:r>
      <w:r>
        <w:rPr>
          <w:rFonts w:ascii="Arial" w:hAnsi="Arial" w:cs="Arial"/>
          <w:color w:val="333333"/>
          <w:sz w:val="21"/>
          <w:szCs w:val="21"/>
        </w:rPr>
        <w:br/>
        <w:t>Copyright (c) 2012-2016, Project contributors</w:t>
      </w:r>
      <w:r>
        <w:rPr>
          <w:rFonts w:ascii="Arial" w:hAnsi="Arial" w:cs="Arial"/>
          <w:color w:val="333333"/>
          <w:sz w:val="21"/>
          <w:szCs w:val="21"/>
        </w:rPr>
        <w:br/>
        <w:t>Copyright (c) 2012-2014, Walmart</w:t>
      </w:r>
      <w:r>
        <w:rPr>
          <w:rFonts w:ascii="Arial" w:hAnsi="Arial" w:cs="Arial"/>
          <w:color w:val="333333"/>
          <w:sz w:val="21"/>
          <w:szCs w:val="21"/>
        </w:rPr>
        <w:br/>
        <w:t>All rights reserved.</w:t>
      </w:r>
    </w:p>
    <w:p w14:paraId="3C110E6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756164F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346C689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3DF5870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91" w:history="1">
        <w:r>
          <w:rPr>
            <w:rStyle w:val="Hyperlink"/>
            <w:rFonts w:ascii="Arial" w:hAnsi="Arial" w:cs="Arial"/>
            <w:color w:val="3572B0"/>
            <w:sz w:val="21"/>
            <w:szCs w:val="21"/>
          </w:rPr>
          <w:t>https://github.com/hapijs/shot/graphs/contributors</w:t>
        </w:r>
      </w:hyperlink>
    </w:p>
    <w:p w14:paraId="0F4A026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54A90E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8A6520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subtext LICENSE (node_modules\hapi\node_modules\subtext\LICENSE)</w:t>
      </w:r>
      <w:r>
        <w:rPr>
          <w:rFonts w:ascii="Arial" w:hAnsi="Arial" w:cs="Arial"/>
          <w:color w:val="333333"/>
          <w:sz w:val="21"/>
          <w:szCs w:val="21"/>
        </w:rPr>
        <w:br/>
        <w:t>--------------------------------------------------------------------------------</w:t>
      </w:r>
      <w:r>
        <w:rPr>
          <w:rFonts w:ascii="Arial" w:hAnsi="Arial" w:cs="Arial"/>
          <w:color w:val="333333"/>
          <w:sz w:val="21"/>
          <w:szCs w:val="21"/>
        </w:rPr>
        <w:br/>
        <w:t>Copyright (c) 2012-2016, Project contributors</w:t>
      </w:r>
      <w:r>
        <w:rPr>
          <w:rFonts w:ascii="Arial" w:hAnsi="Arial" w:cs="Arial"/>
          <w:color w:val="333333"/>
          <w:sz w:val="21"/>
          <w:szCs w:val="21"/>
        </w:rPr>
        <w:br/>
        <w:t>Copyright (c) 2012-2014, Walmart</w:t>
      </w:r>
      <w:r>
        <w:rPr>
          <w:rFonts w:ascii="Arial" w:hAnsi="Arial" w:cs="Arial"/>
          <w:color w:val="333333"/>
          <w:sz w:val="21"/>
          <w:szCs w:val="21"/>
        </w:rPr>
        <w:br/>
        <w:t>All rights reserved.</w:t>
      </w:r>
    </w:p>
    <w:p w14:paraId="5FA4A08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r>
      <w:r>
        <w:rPr>
          <w:rFonts w:ascii="Arial" w:hAnsi="Arial" w:cs="Arial"/>
          <w:color w:val="333333"/>
          <w:sz w:val="21"/>
          <w:szCs w:val="21"/>
        </w:rPr>
        <w:lastRenderedPageBreak/>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49AFC67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775DB87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617B9DE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92" w:history="1">
        <w:r>
          <w:rPr>
            <w:rStyle w:val="Hyperlink"/>
            <w:rFonts w:ascii="Arial" w:hAnsi="Arial" w:cs="Arial"/>
            <w:color w:val="3572B0"/>
            <w:sz w:val="21"/>
            <w:szCs w:val="21"/>
          </w:rPr>
          <w:t>https://github.com/hapijs/subtext/graphs/contributors</w:t>
        </w:r>
      </w:hyperlink>
    </w:p>
    <w:p w14:paraId="5E648DF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2A8072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327B17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vise LICENSE (node_modules\hapi\node_modules\vise\LICENSE)</w:t>
      </w:r>
      <w:r>
        <w:rPr>
          <w:rFonts w:ascii="Arial" w:hAnsi="Arial" w:cs="Arial"/>
          <w:color w:val="333333"/>
          <w:sz w:val="21"/>
          <w:szCs w:val="21"/>
        </w:rPr>
        <w:br/>
        <w:t>--------------------------------------------------------------------------------</w:t>
      </w:r>
      <w:r>
        <w:rPr>
          <w:rFonts w:ascii="Arial" w:hAnsi="Arial" w:cs="Arial"/>
          <w:color w:val="333333"/>
          <w:sz w:val="21"/>
          <w:szCs w:val="21"/>
        </w:rPr>
        <w:br/>
        <w:t>Copyright (c) 2014-2016, Project contributors</w:t>
      </w:r>
      <w:r>
        <w:rPr>
          <w:rFonts w:ascii="Arial" w:hAnsi="Arial" w:cs="Arial"/>
          <w:color w:val="333333"/>
          <w:sz w:val="21"/>
          <w:szCs w:val="21"/>
        </w:rPr>
        <w:br/>
        <w:t>Copyright (c) 2014, Walmart</w:t>
      </w:r>
      <w:r>
        <w:rPr>
          <w:rFonts w:ascii="Arial" w:hAnsi="Arial" w:cs="Arial"/>
          <w:color w:val="333333"/>
          <w:sz w:val="21"/>
          <w:szCs w:val="21"/>
        </w:rPr>
        <w:br/>
        <w:t>All rights reserved.</w:t>
      </w:r>
    </w:p>
    <w:p w14:paraId="74CF3E6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4D9AB78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r>
      <w:r>
        <w:rPr>
          <w:rFonts w:ascii="Arial" w:hAnsi="Arial" w:cs="Arial"/>
          <w:color w:val="333333"/>
          <w:sz w:val="21"/>
          <w:szCs w:val="21"/>
        </w:rPr>
        <w:lastRenderedPageBreak/>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437FD7D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1A8726A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93" w:history="1">
        <w:r>
          <w:rPr>
            <w:rStyle w:val="Hyperlink"/>
            <w:rFonts w:ascii="Arial" w:hAnsi="Arial" w:cs="Arial"/>
            <w:color w:val="3572B0"/>
            <w:sz w:val="21"/>
            <w:szCs w:val="21"/>
          </w:rPr>
          <w:t>https://github.com/hapijs/vise/graphs/contributors</w:t>
        </w:r>
      </w:hyperlink>
    </w:p>
    <w:p w14:paraId="4DE1765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D865DA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6C4567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 wreck LICENSE (node_modules\hapi\node_modules\wreck\LICENSE)</w:t>
      </w:r>
      <w:r>
        <w:rPr>
          <w:rFonts w:ascii="Arial" w:hAnsi="Arial" w:cs="Arial"/>
          <w:color w:val="333333"/>
          <w:sz w:val="21"/>
          <w:szCs w:val="21"/>
        </w:rPr>
        <w:br/>
        <w:t>--------------------------------------------------------------------------------</w:t>
      </w:r>
      <w:r>
        <w:rPr>
          <w:rFonts w:ascii="Arial" w:hAnsi="Arial" w:cs="Arial"/>
          <w:color w:val="333333"/>
          <w:sz w:val="21"/>
          <w:szCs w:val="21"/>
        </w:rPr>
        <w:br/>
        <w:t>Copyright (c) 2012-2016, Project contributors</w:t>
      </w:r>
      <w:r>
        <w:rPr>
          <w:rFonts w:ascii="Arial" w:hAnsi="Arial" w:cs="Arial"/>
          <w:color w:val="333333"/>
          <w:sz w:val="21"/>
          <w:szCs w:val="21"/>
        </w:rPr>
        <w:br/>
        <w:t>Copyright (c) 2012-2014, Walmart</w:t>
      </w:r>
      <w:r>
        <w:rPr>
          <w:rFonts w:ascii="Arial" w:hAnsi="Arial" w:cs="Arial"/>
          <w:color w:val="333333"/>
          <w:sz w:val="21"/>
          <w:szCs w:val="21"/>
        </w:rPr>
        <w:br/>
        <w:t>All rights reserved.</w:t>
      </w:r>
    </w:p>
    <w:p w14:paraId="3535076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4E6A499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5E962F1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429AAF7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94" w:history="1">
        <w:r>
          <w:rPr>
            <w:rStyle w:val="Hyperlink"/>
            <w:rFonts w:ascii="Arial" w:hAnsi="Arial" w:cs="Arial"/>
            <w:color w:val="3572B0"/>
            <w:sz w:val="21"/>
            <w:szCs w:val="21"/>
          </w:rPr>
          <w:t>https://github.com/hapijs/wreck/graphs/contributors</w:t>
        </w:r>
      </w:hyperlink>
    </w:p>
    <w:p w14:paraId="434A8E6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E469A6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59F359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handlebars async LICENSE (node_modules\handlebars\node_modules\async\LICENSE)</w:t>
      </w:r>
      <w:r>
        <w:rPr>
          <w:rFonts w:ascii="Arial" w:hAnsi="Arial" w:cs="Arial"/>
          <w:color w:val="333333"/>
          <w:sz w:val="21"/>
          <w:szCs w:val="21"/>
        </w:rPr>
        <w:br/>
      </w:r>
      <w:r>
        <w:rPr>
          <w:rFonts w:ascii="Arial" w:hAnsi="Arial" w:cs="Arial"/>
          <w:color w:val="333333"/>
          <w:sz w:val="21"/>
          <w:szCs w:val="21"/>
        </w:rPr>
        <w:lastRenderedPageBreak/>
        <w:t>--------------------------------------------------------------------------------</w:t>
      </w:r>
      <w:r>
        <w:rPr>
          <w:rFonts w:ascii="Arial" w:hAnsi="Arial" w:cs="Arial"/>
          <w:color w:val="333333"/>
          <w:sz w:val="21"/>
          <w:szCs w:val="21"/>
        </w:rPr>
        <w:br/>
        <w:t>Copyright (c) 2010-2014 Caolan McMahon</w:t>
      </w:r>
    </w:p>
    <w:p w14:paraId="17D7D49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E02C26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5AE8A95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2AB4F96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BD0778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78635B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hapi-auth-basic hoek LICENSE (node_modules\hapi-auth-basic\node_modules\hoek\LICENSE)</w:t>
      </w:r>
      <w:r>
        <w:rPr>
          <w:rFonts w:ascii="Arial" w:hAnsi="Arial" w:cs="Arial"/>
          <w:color w:val="333333"/>
          <w:sz w:val="21"/>
          <w:szCs w:val="21"/>
        </w:rPr>
        <w:br/>
        <w:t>--------------------------------------------------------------------------------</w:t>
      </w:r>
      <w:r>
        <w:rPr>
          <w:rFonts w:ascii="Arial" w:hAnsi="Arial" w:cs="Arial"/>
          <w:color w:val="333333"/>
          <w:sz w:val="21"/>
          <w:szCs w:val="21"/>
        </w:rPr>
        <w:br/>
        <w:t>Copyright (c) 2011-2016, Project contributors</w:t>
      </w:r>
      <w:r>
        <w:rPr>
          <w:rFonts w:ascii="Arial" w:hAnsi="Arial" w:cs="Arial"/>
          <w:color w:val="333333"/>
          <w:sz w:val="21"/>
          <w:szCs w:val="21"/>
        </w:rPr>
        <w:br/>
        <w:t>Copyright (c) 2011-2014, Walmart</w:t>
      </w:r>
      <w:r>
        <w:rPr>
          <w:rFonts w:ascii="Arial" w:hAnsi="Arial" w:cs="Arial"/>
          <w:color w:val="333333"/>
          <w:sz w:val="21"/>
          <w:szCs w:val="21"/>
        </w:rPr>
        <w:br/>
        <w:t>Copyright (c) 2011, Yahoo Inc.</w:t>
      </w:r>
      <w:r>
        <w:rPr>
          <w:rFonts w:ascii="Arial" w:hAnsi="Arial" w:cs="Arial"/>
          <w:color w:val="333333"/>
          <w:sz w:val="21"/>
          <w:szCs w:val="21"/>
        </w:rPr>
        <w:br/>
        <w:t>All rights reserved.</w:t>
      </w:r>
    </w:p>
    <w:p w14:paraId="42C8300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14E8833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r>
      <w:r>
        <w:rPr>
          <w:rFonts w:ascii="Arial" w:hAnsi="Arial" w:cs="Arial"/>
          <w:color w:val="333333"/>
          <w:sz w:val="21"/>
          <w:szCs w:val="21"/>
        </w:rPr>
        <w:lastRenderedPageBreak/>
        <w:t>(INCLUDING NEGLIGENCE OR OTHERWISE) ARISING IN ANY WAY OUT OF THE USE OF THIS</w:t>
      </w:r>
      <w:r>
        <w:rPr>
          <w:rFonts w:ascii="Arial" w:hAnsi="Arial" w:cs="Arial"/>
          <w:color w:val="333333"/>
          <w:sz w:val="21"/>
          <w:szCs w:val="21"/>
        </w:rPr>
        <w:br/>
        <w:t>SOFTWARE, EVEN IF ADVISED OF THE POSSIBILITY OF SUCH DAMAGE.</w:t>
      </w:r>
    </w:p>
    <w:p w14:paraId="36FED80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69B278D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95" w:history="1">
        <w:r>
          <w:rPr>
            <w:rStyle w:val="Hyperlink"/>
            <w:rFonts w:ascii="Arial" w:hAnsi="Arial" w:cs="Arial"/>
            <w:color w:val="3572B0"/>
            <w:sz w:val="21"/>
            <w:szCs w:val="21"/>
          </w:rPr>
          <w:t>https://github.com/hapijs/hapi/graphs/contributors</w:t>
        </w:r>
      </w:hyperlink>
      <w:r>
        <w:rPr>
          <w:rFonts w:ascii="Arial" w:hAnsi="Arial" w:cs="Arial"/>
          <w:color w:val="333333"/>
          <w:sz w:val="21"/>
          <w:szCs w:val="21"/>
        </w:rPr>
        <w:br/>
        <w:t>Portions of this project were initially based on the Yahoo! Inc. Postmile project,</w:t>
      </w:r>
      <w:r>
        <w:rPr>
          <w:rFonts w:ascii="Arial" w:hAnsi="Arial" w:cs="Arial"/>
          <w:color w:val="333333"/>
          <w:sz w:val="21"/>
          <w:szCs w:val="21"/>
        </w:rPr>
        <w:br/>
        <w:t>published at</w:t>
      </w:r>
      <w:r>
        <w:rPr>
          <w:rStyle w:val="apple-converted-space"/>
          <w:rFonts w:ascii="Arial" w:hAnsi="Arial" w:cs="Arial"/>
          <w:color w:val="333333"/>
          <w:sz w:val="21"/>
          <w:szCs w:val="21"/>
        </w:rPr>
        <w:t> </w:t>
      </w:r>
      <w:hyperlink r:id="rId296" w:history="1">
        <w:r>
          <w:rPr>
            <w:rStyle w:val="Hyperlink"/>
            <w:rFonts w:ascii="Arial" w:hAnsi="Arial" w:cs="Arial"/>
            <w:color w:val="3572B0"/>
            <w:sz w:val="21"/>
            <w:szCs w:val="21"/>
          </w:rPr>
          <w:t>https://github.com/yahoo/postmile</w:t>
        </w:r>
      </w:hyperlink>
      <w:r>
        <w:rPr>
          <w:rFonts w:ascii="Arial" w:hAnsi="Arial" w:cs="Arial"/>
          <w:color w:val="333333"/>
          <w:sz w:val="21"/>
          <w:szCs w:val="21"/>
        </w:rPr>
        <w:t>.</w:t>
      </w:r>
    </w:p>
    <w:p w14:paraId="7ED2599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6C5053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F663B3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hapi-auth-basic boom LICENSE (node_modules\hapi-auth-basic\node_modules\boom\LICENSE)</w:t>
      </w:r>
      <w:r>
        <w:rPr>
          <w:rFonts w:ascii="Arial" w:hAnsi="Arial" w:cs="Arial"/>
          <w:color w:val="333333"/>
          <w:sz w:val="21"/>
          <w:szCs w:val="21"/>
        </w:rPr>
        <w:br/>
        <w:t>--------------------------------------------------------------------------------</w:t>
      </w:r>
      <w:r>
        <w:rPr>
          <w:rFonts w:ascii="Arial" w:hAnsi="Arial" w:cs="Arial"/>
          <w:color w:val="333333"/>
          <w:sz w:val="21"/>
          <w:szCs w:val="21"/>
        </w:rPr>
        <w:br/>
        <w:t>Copyright (c) 2012-2016, Project contributors.</w:t>
      </w:r>
      <w:r>
        <w:rPr>
          <w:rFonts w:ascii="Arial" w:hAnsi="Arial" w:cs="Arial"/>
          <w:color w:val="333333"/>
          <w:sz w:val="21"/>
          <w:szCs w:val="21"/>
        </w:rPr>
        <w:br/>
        <w:t>Copyright (c) 2012-2014, Walmart.</w:t>
      </w:r>
      <w:r>
        <w:rPr>
          <w:rFonts w:ascii="Arial" w:hAnsi="Arial" w:cs="Arial"/>
          <w:color w:val="333333"/>
          <w:sz w:val="21"/>
          <w:szCs w:val="21"/>
        </w:rPr>
        <w:br/>
        <w:t>All rights reserved.</w:t>
      </w:r>
    </w:p>
    <w:p w14:paraId="7FFB83B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6EF8637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4A0D76D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019429F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297" w:history="1">
        <w:r>
          <w:rPr>
            <w:rStyle w:val="Hyperlink"/>
            <w:rFonts w:ascii="Arial" w:hAnsi="Arial" w:cs="Arial"/>
            <w:color w:val="3572B0"/>
            <w:sz w:val="21"/>
            <w:szCs w:val="21"/>
          </w:rPr>
          <w:t>https://github.com/hapijs/boom/graphs/contributors</w:t>
        </w:r>
      </w:hyperlink>
    </w:p>
    <w:p w14:paraId="2C1B7E4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5C7C8C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C6D4F1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hapi-and-healthy async LICENSE (node_modules\hapi-and-healthy\node_modules\async\LICENSE)</w:t>
      </w:r>
      <w:r>
        <w:rPr>
          <w:rFonts w:ascii="Arial" w:hAnsi="Arial" w:cs="Arial"/>
          <w:color w:val="333333"/>
          <w:sz w:val="21"/>
          <w:szCs w:val="21"/>
        </w:rPr>
        <w:br/>
        <w:t>--------------------------------------------------------------------------------</w:t>
      </w:r>
      <w:r>
        <w:rPr>
          <w:rFonts w:ascii="Arial" w:hAnsi="Arial" w:cs="Arial"/>
          <w:color w:val="333333"/>
          <w:sz w:val="21"/>
          <w:szCs w:val="21"/>
        </w:rPr>
        <w:br/>
        <w:t>Copyright (c) 2010-2016 Caolan McMahon</w:t>
      </w:r>
    </w:p>
    <w:p w14:paraId="1881207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2CC85F8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1E04E0F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3C37E67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790F83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F8F041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hapi-and-healthy lodash LICENSE (node_modules\hapi-and-healthy\node_modules\lodash\LICENSE)</w:t>
      </w:r>
      <w:r>
        <w:rPr>
          <w:rFonts w:ascii="Arial" w:hAnsi="Arial" w:cs="Arial"/>
          <w:color w:val="333333"/>
          <w:sz w:val="21"/>
          <w:szCs w:val="21"/>
        </w:rPr>
        <w:br/>
        <w:t>--------------------------------------------------------------------------------</w:t>
      </w:r>
      <w:r>
        <w:rPr>
          <w:rFonts w:ascii="Arial" w:hAnsi="Arial" w:cs="Arial"/>
          <w:color w:val="333333"/>
          <w:sz w:val="21"/>
          <w:szCs w:val="21"/>
        </w:rPr>
        <w:br/>
        <w:t>Copyright jQuery Foundation and other contributors &lt;</w:t>
      </w:r>
      <w:hyperlink r:id="rId298" w:history="1">
        <w:r>
          <w:rPr>
            <w:rStyle w:val="Hyperlink"/>
            <w:rFonts w:ascii="Arial" w:hAnsi="Arial" w:cs="Arial"/>
            <w:color w:val="3572B0"/>
            <w:sz w:val="21"/>
            <w:szCs w:val="21"/>
          </w:rPr>
          <w:t>https://jquery.org/</w:t>
        </w:r>
      </w:hyperlink>
      <w:r>
        <w:rPr>
          <w:rFonts w:ascii="Arial" w:hAnsi="Arial" w:cs="Arial"/>
          <w:color w:val="333333"/>
          <w:sz w:val="21"/>
          <w:szCs w:val="21"/>
        </w:rPr>
        <w:t>&gt;</w:t>
      </w:r>
    </w:p>
    <w:p w14:paraId="4C9BA87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Based on Underscore.js, copyright Jeremy Ashkenas,</w:t>
      </w:r>
      <w:r>
        <w:rPr>
          <w:rFonts w:ascii="Arial" w:hAnsi="Arial" w:cs="Arial"/>
          <w:color w:val="333333"/>
          <w:sz w:val="21"/>
          <w:szCs w:val="21"/>
        </w:rPr>
        <w:br/>
        <w:t>DocumentCloud and Investigative Reporters &amp; Editors &lt;</w:t>
      </w:r>
      <w:hyperlink r:id="rId299" w:history="1">
        <w:r>
          <w:rPr>
            <w:rStyle w:val="Hyperlink"/>
            <w:rFonts w:ascii="Arial" w:hAnsi="Arial" w:cs="Arial"/>
            <w:color w:val="3572B0"/>
            <w:sz w:val="21"/>
            <w:szCs w:val="21"/>
          </w:rPr>
          <w:t>http://underscorejs.org/</w:t>
        </w:r>
      </w:hyperlink>
      <w:r>
        <w:rPr>
          <w:rFonts w:ascii="Arial" w:hAnsi="Arial" w:cs="Arial"/>
          <w:color w:val="333333"/>
          <w:sz w:val="21"/>
          <w:szCs w:val="21"/>
        </w:rPr>
        <w:t>&gt;</w:t>
      </w:r>
    </w:p>
    <w:p w14:paraId="0A9B929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consists of voluntary contributions made by many</w:t>
      </w:r>
      <w:r>
        <w:rPr>
          <w:rFonts w:ascii="Arial" w:hAnsi="Arial" w:cs="Arial"/>
          <w:color w:val="333333"/>
          <w:sz w:val="21"/>
          <w:szCs w:val="21"/>
        </w:rPr>
        <w:br/>
        <w:t>individuals. For exact contribution history, see the revision history</w:t>
      </w:r>
      <w:r>
        <w:rPr>
          <w:rFonts w:ascii="Arial" w:hAnsi="Arial" w:cs="Arial"/>
          <w:color w:val="333333"/>
          <w:sz w:val="21"/>
          <w:szCs w:val="21"/>
        </w:rPr>
        <w:br/>
        <w:t>available at</w:t>
      </w:r>
      <w:r>
        <w:rPr>
          <w:rStyle w:val="apple-converted-space"/>
          <w:rFonts w:ascii="Arial" w:hAnsi="Arial" w:cs="Arial"/>
          <w:color w:val="333333"/>
          <w:sz w:val="21"/>
          <w:szCs w:val="21"/>
        </w:rPr>
        <w:t> </w:t>
      </w:r>
      <w:hyperlink r:id="rId300" w:history="1">
        <w:r>
          <w:rPr>
            <w:rStyle w:val="Hyperlink"/>
            <w:rFonts w:ascii="Arial" w:hAnsi="Arial" w:cs="Arial"/>
            <w:color w:val="3572B0"/>
            <w:sz w:val="21"/>
            <w:szCs w:val="21"/>
          </w:rPr>
          <w:t>https://github.com/lodash/lodash</w:t>
        </w:r>
      </w:hyperlink>
    </w:p>
    <w:p w14:paraId="0D54444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following license applies to all parts of this software except as</w:t>
      </w:r>
      <w:r>
        <w:rPr>
          <w:rFonts w:ascii="Arial" w:hAnsi="Arial" w:cs="Arial"/>
          <w:color w:val="333333"/>
          <w:sz w:val="21"/>
          <w:szCs w:val="21"/>
        </w:rPr>
        <w:br/>
        <w:t>documented below:</w:t>
      </w:r>
    </w:p>
    <w:p w14:paraId="74CC87A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57CD10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006CF9B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6FB42C4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w:t>
      </w:r>
      <w:r>
        <w:rPr>
          <w:rFonts w:ascii="Arial" w:hAnsi="Arial" w:cs="Arial"/>
          <w:color w:val="333333"/>
          <w:sz w:val="21"/>
          <w:szCs w:val="21"/>
        </w:rPr>
        <w:br/>
        <w:t>NONINFRINGEMENT. IN NO EVENT SHALL THE AUTHORS OR COPYRIGHT HOLDERS BE</w:t>
      </w:r>
      <w:r>
        <w:rPr>
          <w:rFonts w:ascii="Arial" w:hAnsi="Arial" w:cs="Arial"/>
          <w:color w:val="333333"/>
          <w:sz w:val="21"/>
          <w:szCs w:val="21"/>
        </w:rPr>
        <w:br/>
        <w:t>LIABLE FOR ANY CLAIM, DAMAGES OR OTHER LIABILITY, WHETHER IN AN ACTION</w:t>
      </w:r>
      <w:r>
        <w:rPr>
          <w:rFonts w:ascii="Arial" w:hAnsi="Arial" w:cs="Arial"/>
          <w:color w:val="333333"/>
          <w:sz w:val="21"/>
          <w:szCs w:val="21"/>
        </w:rPr>
        <w:br/>
        <w:t>OF CONTRACT, TORT OR OTHERWISE, ARISING FROM, OUT OF OR IN CONNECTION</w:t>
      </w:r>
      <w:r>
        <w:rPr>
          <w:rFonts w:ascii="Arial" w:hAnsi="Arial" w:cs="Arial"/>
          <w:color w:val="333333"/>
          <w:sz w:val="21"/>
          <w:szCs w:val="21"/>
        </w:rPr>
        <w:br/>
        <w:t>WITH THE SOFTWARE OR THE USE OR OTHER DEALINGS IN THE SOFTWARE.</w:t>
      </w:r>
    </w:p>
    <w:p w14:paraId="6E13A15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p>
    <w:p w14:paraId="0221949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and related rights for sample code are waived via CC0. Sample</w:t>
      </w:r>
      <w:r>
        <w:rPr>
          <w:rFonts w:ascii="Arial" w:hAnsi="Arial" w:cs="Arial"/>
          <w:color w:val="333333"/>
          <w:sz w:val="21"/>
          <w:szCs w:val="21"/>
        </w:rPr>
        <w:br/>
        <w:t>code is defined as all source code displayed within the prose of the</w:t>
      </w:r>
      <w:r>
        <w:rPr>
          <w:rFonts w:ascii="Arial" w:hAnsi="Arial" w:cs="Arial"/>
          <w:color w:val="333333"/>
          <w:sz w:val="21"/>
          <w:szCs w:val="21"/>
        </w:rPr>
        <w:br/>
        <w:t>documentation.</w:t>
      </w:r>
    </w:p>
    <w:p w14:paraId="5D4E6D2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CC0:</w:t>
      </w:r>
      <w:r>
        <w:rPr>
          <w:rStyle w:val="apple-converted-space"/>
          <w:rFonts w:ascii="Arial" w:hAnsi="Arial" w:cs="Arial"/>
          <w:color w:val="333333"/>
          <w:sz w:val="21"/>
          <w:szCs w:val="21"/>
        </w:rPr>
        <w:t> </w:t>
      </w:r>
      <w:hyperlink r:id="rId301" w:history="1">
        <w:r>
          <w:rPr>
            <w:rStyle w:val="Hyperlink"/>
            <w:rFonts w:ascii="Arial" w:hAnsi="Arial" w:cs="Arial"/>
            <w:color w:val="3572B0"/>
            <w:sz w:val="21"/>
            <w:szCs w:val="21"/>
          </w:rPr>
          <w:t>http://creativecommons.org/publicdomain/zero/1.0/</w:t>
        </w:r>
      </w:hyperlink>
    </w:p>
    <w:p w14:paraId="24BE342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FE3BBD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Files located in the node_modules and vendor directories are externally</w:t>
      </w:r>
      <w:r>
        <w:rPr>
          <w:rFonts w:ascii="Arial" w:hAnsi="Arial" w:cs="Arial"/>
          <w:color w:val="333333"/>
          <w:sz w:val="21"/>
          <w:szCs w:val="21"/>
        </w:rPr>
        <w:br/>
        <w:t>maintained libraries used by this software which have their own</w:t>
      </w:r>
      <w:r>
        <w:rPr>
          <w:rFonts w:ascii="Arial" w:hAnsi="Arial" w:cs="Arial"/>
          <w:color w:val="333333"/>
          <w:sz w:val="21"/>
          <w:szCs w:val="21"/>
        </w:rPr>
        <w:br/>
        <w:t>licenses; we recommend you read them, as their terms may differ from the</w:t>
      </w:r>
      <w:r>
        <w:rPr>
          <w:rFonts w:ascii="Arial" w:hAnsi="Arial" w:cs="Arial"/>
          <w:color w:val="333333"/>
          <w:sz w:val="21"/>
          <w:szCs w:val="21"/>
        </w:rPr>
        <w:br/>
        <w:t>terms above.</w:t>
      </w:r>
    </w:p>
    <w:p w14:paraId="4EAA3B1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3A9B13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000F00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hapi-swagger hoek LICENSE (node_modules\hapi-swagger\node_modules\hoek\LICENSE)</w:t>
      </w:r>
      <w:r>
        <w:rPr>
          <w:rFonts w:ascii="Arial" w:hAnsi="Arial" w:cs="Arial"/>
          <w:color w:val="333333"/>
          <w:sz w:val="21"/>
          <w:szCs w:val="21"/>
        </w:rPr>
        <w:br/>
        <w:t>--------------------------------------------------------------------------------</w:t>
      </w:r>
      <w:r>
        <w:rPr>
          <w:rFonts w:ascii="Arial" w:hAnsi="Arial" w:cs="Arial"/>
          <w:color w:val="333333"/>
          <w:sz w:val="21"/>
          <w:szCs w:val="21"/>
        </w:rPr>
        <w:br/>
        <w:t>Copyright (c) 2011-2016, Project contributors</w:t>
      </w:r>
      <w:r>
        <w:rPr>
          <w:rFonts w:ascii="Arial" w:hAnsi="Arial" w:cs="Arial"/>
          <w:color w:val="333333"/>
          <w:sz w:val="21"/>
          <w:szCs w:val="21"/>
        </w:rPr>
        <w:br/>
        <w:t>Copyright (c) 2011-2014, Walmart</w:t>
      </w:r>
      <w:r>
        <w:rPr>
          <w:rFonts w:ascii="Arial" w:hAnsi="Arial" w:cs="Arial"/>
          <w:color w:val="333333"/>
          <w:sz w:val="21"/>
          <w:szCs w:val="21"/>
        </w:rPr>
        <w:br/>
        <w:t>Copyright (c) 2011, Yahoo Inc.</w:t>
      </w:r>
      <w:r>
        <w:rPr>
          <w:rFonts w:ascii="Arial" w:hAnsi="Arial" w:cs="Arial"/>
          <w:color w:val="333333"/>
          <w:sz w:val="21"/>
          <w:szCs w:val="21"/>
        </w:rPr>
        <w:br/>
        <w:t>All rights reserved.</w:t>
      </w:r>
    </w:p>
    <w:p w14:paraId="4F056DB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1E50287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042DC65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6B1E87F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302" w:history="1">
        <w:r>
          <w:rPr>
            <w:rStyle w:val="Hyperlink"/>
            <w:rFonts w:ascii="Arial" w:hAnsi="Arial" w:cs="Arial"/>
            <w:color w:val="3572B0"/>
            <w:sz w:val="21"/>
            <w:szCs w:val="21"/>
          </w:rPr>
          <w:t>https://github.com/hapijs/hapi/graphs/contributors</w:t>
        </w:r>
      </w:hyperlink>
      <w:r>
        <w:rPr>
          <w:rFonts w:ascii="Arial" w:hAnsi="Arial" w:cs="Arial"/>
          <w:color w:val="333333"/>
          <w:sz w:val="21"/>
          <w:szCs w:val="21"/>
        </w:rPr>
        <w:br/>
        <w:t>Portions of this project were initially based on the Yahoo! Inc. Postmile project,</w:t>
      </w:r>
      <w:r>
        <w:rPr>
          <w:rFonts w:ascii="Arial" w:hAnsi="Arial" w:cs="Arial"/>
          <w:color w:val="333333"/>
          <w:sz w:val="21"/>
          <w:szCs w:val="21"/>
        </w:rPr>
        <w:br/>
        <w:t>published at</w:t>
      </w:r>
      <w:r>
        <w:rPr>
          <w:rStyle w:val="apple-converted-space"/>
          <w:rFonts w:ascii="Arial" w:hAnsi="Arial" w:cs="Arial"/>
          <w:color w:val="333333"/>
          <w:sz w:val="21"/>
          <w:szCs w:val="21"/>
        </w:rPr>
        <w:t> </w:t>
      </w:r>
      <w:hyperlink r:id="rId303" w:history="1">
        <w:r>
          <w:rPr>
            <w:rStyle w:val="Hyperlink"/>
            <w:rFonts w:ascii="Arial" w:hAnsi="Arial" w:cs="Arial"/>
            <w:color w:val="3572B0"/>
            <w:sz w:val="21"/>
            <w:szCs w:val="21"/>
          </w:rPr>
          <w:t>https://github.com/yahoo/postmile</w:t>
        </w:r>
      </w:hyperlink>
      <w:r>
        <w:rPr>
          <w:rFonts w:ascii="Arial" w:hAnsi="Arial" w:cs="Arial"/>
          <w:color w:val="333333"/>
          <w:sz w:val="21"/>
          <w:szCs w:val="21"/>
        </w:rPr>
        <w:t>.</w:t>
      </w:r>
    </w:p>
    <w:p w14:paraId="0D51F2F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p>
    <w:p w14:paraId="1BE262B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6F1EBC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hawk boom LICENSE (node_modules\hawk\node_modules\boom\LICENSE)</w:t>
      </w:r>
      <w:r>
        <w:rPr>
          <w:rFonts w:ascii="Arial" w:hAnsi="Arial" w:cs="Arial"/>
          <w:color w:val="333333"/>
          <w:sz w:val="21"/>
          <w:szCs w:val="21"/>
        </w:rPr>
        <w:br/>
        <w:t>--------------------------------------------------------------------------------</w:t>
      </w:r>
      <w:r>
        <w:rPr>
          <w:rFonts w:ascii="Arial" w:hAnsi="Arial" w:cs="Arial"/>
          <w:color w:val="333333"/>
          <w:sz w:val="21"/>
          <w:szCs w:val="21"/>
        </w:rPr>
        <w:br/>
        <w:t>Copyright (c) 2012-2014, Walmart and other contributors.</w:t>
      </w:r>
      <w:r>
        <w:rPr>
          <w:rFonts w:ascii="Arial" w:hAnsi="Arial" w:cs="Arial"/>
          <w:color w:val="333333"/>
          <w:sz w:val="21"/>
          <w:szCs w:val="21"/>
        </w:rPr>
        <w:br/>
        <w:t>All rights reserved.</w:t>
      </w:r>
    </w:p>
    <w:p w14:paraId="19EF47A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0B9D808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34589C3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466E271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304" w:history="1">
        <w:r>
          <w:rPr>
            <w:rStyle w:val="Hyperlink"/>
            <w:rFonts w:ascii="Arial" w:hAnsi="Arial" w:cs="Arial"/>
            <w:color w:val="3572B0"/>
            <w:sz w:val="21"/>
            <w:szCs w:val="21"/>
          </w:rPr>
          <w:t>https://github.com/hapijs/boom/graphs/contributors</w:t>
        </w:r>
      </w:hyperlink>
      <w:r>
        <w:rPr>
          <w:rFonts w:ascii="Arial" w:hAnsi="Arial" w:cs="Arial"/>
          <w:color w:val="333333"/>
          <w:sz w:val="21"/>
          <w:szCs w:val="21"/>
        </w:rPr>
        <w:br/>
        <w:t>--------------------------------------------------------------------------------</w:t>
      </w:r>
    </w:p>
    <w:p w14:paraId="0ADED59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1B567E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http-auth uuid LICENSE (node_modules\http-auth\node_modules\uuid\</w:t>
      </w:r>
      <w:hyperlink r:id="rId305" w:history="1">
        <w:r>
          <w:rPr>
            <w:rStyle w:val="Hyperlink"/>
            <w:rFonts w:ascii="Arial" w:hAnsi="Arial" w:cs="Arial"/>
            <w:color w:val="3572B0"/>
            <w:sz w:val="21"/>
            <w:szCs w:val="21"/>
          </w:rPr>
          <w:t>LICENSE.md</w:t>
        </w:r>
      </w:hyperlink>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The MIT License (MIT)</w:t>
      </w:r>
    </w:p>
    <w:p w14:paraId="475F3B5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2010-2016 Robert Kieffer and other contributors</w:t>
      </w:r>
    </w:p>
    <w:p w14:paraId="2B755F1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50CCC17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above copyright notice and this permission notice shall be included in all</w:t>
      </w:r>
      <w:r>
        <w:rPr>
          <w:rFonts w:ascii="Arial" w:hAnsi="Arial" w:cs="Arial"/>
          <w:color w:val="333333"/>
          <w:sz w:val="21"/>
          <w:szCs w:val="21"/>
        </w:rPr>
        <w:br/>
        <w:t>copies or substantial portions of the Software.</w:t>
      </w:r>
    </w:p>
    <w:p w14:paraId="5A26546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p>
    <w:p w14:paraId="0B810EB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11F7D9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022F42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inert boom LICENSE (node_modules\inert\node_modules\boom\LICENSE)</w:t>
      </w:r>
      <w:r>
        <w:rPr>
          <w:rFonts w:ascii="Arial" w:hAnsi="Arial" w:cs="Arial"/>
          <w:color w:val="333333"/>
          <w:sz w:val="21"/>
          <w:szCs w:val="21"/>
        </w:rPr>
        <w:br/>
        <w:t>--------------------------------------------------------------------------------</w:t>
      </w:r>
      <w:r>
        <w:rPr>
          <w:rFonts w:ascii="Arial" w:hAnsi="Arial" w:cs="Arial"/>
          <w:color w:val="333333"/>
          <w:sz w:val="21"/>
          <w:szCs w:val="21"/>
        </w:rPr>
        <w:br/>
        <w:t>Copyright (c) 2012-2016, Project contributors.</w:t>
      </w:r>
      <w:r>
        <w:rPr>
          <w:rFonts w:ascii="Arial" w:hAnsi="Arial" w:cs="Arial"/>
          <w:color w:val="333333"/>
          <w:sz w:val="21"/>
          <w:szCs w:val="21"/>
        </w:rPr>
        <w:br/>
        <w:t>Copyright (c) 2012-2014, Walmart.</w:t>
      </w:r>
      <w:r>
        <w:rPr>
          <w:rFonts w:ascii="Arial" w:hAnsi="Arial" w:cs="Arial"/>
          <w:color w:val="333333"/>
          <w:sz w:val="21"/>
          <w:szCs w:val="21"/>
        </w:rPr>
        <w:br/>
        <w:t>All rights reserved.</w:t>
      </w:r>
    </w:p>
    <w:p w14:paraId="37FC9F2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717397F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7A99493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659B0AF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306" w:history="1">
        <w:r>
          <w:rPr>
            <w:rStyle w:val="Hyperlink"/>
            <w:rFonts w:ascii="Arial" w:hAnsi="Arial" w:cs="Arial"/>
            <w:color w:val="3572B0"/>
            <w:sz w:val="21"/>
            <w:szCs w:val="21"/>
          </w:rPr>
          <w:t>https://github.com/hapijs/boom/graphs/contributors</w:t>
        </w:r>
      </w:hyperlink>
    </w:p>
    <w:p w14:paraId="080077E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505A2E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4474FA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21"/>
          <w:szCs w:val="21"/>
        </w:rPr>
        <w:br/>
        <w:t>inert hoek LICENSE (node_modules\inert\node_modules\hoek\LICENSE)</w:t>
      </w:r>
      <w:r>
        <w:rPr>
          <w:rFonts w:ascii="Arial" w:hAnsi="Arial" w:cs="Arial"/>
          <w:color w:val="333333"/>
          <w:sz w:val="21"/>
          <w:szCs w:val="21"/>
        </w:rPr>
        <w:br/>
        <w:t>--------------------------------------------------------------------------------</w:t>
      </w:r>
      <w:r>
        <w:rPr>
          <w:rFonts w:ascii="Arial" w:hAnsi="Arial" w:cs="Arial"/>
          <w:color w:val="333333"/>
          <w:sz w:val="21"/>
          <w:szCs w:val="21"/>
        </w:rPr>
        <w:br/>
        <w:t>Copyright (c) 2011-2016, Project contributors</w:t>
      </w:r>
      <w:r>
        <w:rPr>
          <w:rFonts w:ascii="Arial" w:hAnsi="Arial" w:cs="Arial"/>
          <w:color w:val="333333"/>
          <w:sz w:val="21"/>
          <w:szCs w:val="21"/>
        </w:rPr>
        <w:br/>
        <w:t>Copyright (c) 2011-2014, Walmart</w:t>
      </w:r>
      <w:r>
        <w:rPr>
          <w:rFonts w:ascii="Arial" w:hAnsi="Arial" w:cs="Arial"/>
          <w:color w:val="333333"/>
          <w:sz w:val="21"/>
          <w:szCs w:val="21"/>
        </w:rPr>
        <w:br/>
        <w:t>Copyright (c) 2011, Yahoo Inc.</w:t>
      </w:r>
      <w:r>
        <w:rPr>
          <w:rFonts w:ascii="Arial" w:hAnsi="Arial" w:cs="Arial"/>
          <w:color w:val="333333"/>
          <w:sz w:val="21"/>
          <w:szCs w:val="21"/>
        </w:rPr>
        <w:br/>
        <w:t>All rights reserved.</w:t>
      </w:r>
    </w:p>
    <w:p w14:paraId="0EC7D4C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233A634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11FE9EB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701B8DB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307" w:history="1">
        <w:r>
          <w:rPr>
            <w:rStyle w:val="Hyperlink"/>
            <w:rFonts w:ascii="Arial" w:hAnsi="Arial" w:cs="Arial"/>
            <w:color w:val="3572B0"/>
            <w:sz w:val="21"/>
            <w:szCs w:val="21"/>
          </w:rPr>
          <w:t>https://github.com/hapijs/hapi/graphs/contributors</w:t>
        </w:r>
      </w:hyperlink>
      <w:r>
        <w:rPr>
          <w:rFonts w:ascii="Arial" w:hAnsi="Arial" w:cs="Arial"/>
          <w:color w:val="333333"/>
          <w:sz w:val="21"/>
          <w:szCs w:val="21"/>
        </w:rPr>
        <w:br/>
        <w:t>Portions of this project were initially based on the Yahoo! Inc. Postmile project,</w:t>
      </w:r>
      <w:r>
        <w:rPr>
          <w:rFonts w:ascii="Arial" w:hAnsi="Arial" w:cs="Arial"/>
          <w:color w:val="333333"/>
          <w:sz w:val="21"/>
          <w:szCs w:val="21"/>
        </w:rPr>
        <w:br/>
        <w:t>published at</w:t>
      </w:r>
      <w:r>
        <w:rPr>
          <w:rStyle w:val="apple-converted-space"/>
          <w:rFonts w:ascii="Arial" w:hAnsi="Arial" w:cs="Arial"/>
          <w:color w:val="333333"/>
          <w:sz w:val="21"/>
          <w:szCs w:val="21"/>
        </w:rPr>
        <w:t> </w:t>
      </w:r>
      <w:hyperlink r:id="rId308" w:history="1">
        <w:r>
          <w:rPr>
            <w:rStyle w:val="Hyperlink"/>
            <w:rFonts w:ascii="Arial" w:hAnsi="Arial" w:cs="Arial"/>
            <w:color w:val="3572B0"/>
            <w:sz w:val="21"/>
            <w:szCs w:val="21"/>
          </w:rPr>
          <w:t>https://github.com/yahoo/postmile</w:t>
        </w:r>
      </w:hyperlink>
      <w:r>
        <w:rPr>
          <w:rFonts w:ascii="Arial" w:hAnsi="Arial" w:cs="Arial"/>
          <w:color w:val="333333"/>
          <w:sz w:val="21"/>
          <w:szCs w:val="21"/>
        </w:rPr>
        <w:t>.</w:t>
      </w:r>
    </w:p>
    <w:p w14:paraId="6C19CC3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4BCA00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353964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joi hoek LICENSE (node_modules\joi\node_modules\hoek\LICENSE)</w:t>
      </w:r>
      <w:r>
        <w:rPr>
          <w:rFonts w:ascii="Arial" w:hAnsi="Arial" w:cs="Arial"/>
          <w:color w:val="333333"/>
          <w:sz w:val="21"/>
          <w:szCs w:val="21"/>
        </w:rPr>
        <w:br/>
        <w:t>--------------------------------------------------------------------------------</w:t>
      </w:r>
      <w:r>
        <w:rPr>
          <w:rFonts w:ascii="Arial" w:hAnsi="Arial" w:cs="Arial"/>
          <w:color w:val="333333"/>
          <w:sz w:val="21"/>
          <w:szCs w:val="21"/>
        </w:rPr>
        <w:br/>
        <w:t>Copyright (c) 2011-2016, Project contributors</w:t>
      </w:r>
      <w:r>
        <w:rPr>
          <w:rFonts w:ascii="Arial" w:hAnsi="Arial" w:cs="Arial"/>
          <w:color w:val="333333"/>
          <w:sz w:val="21"/>
          <w:szCs w:val="21"/>
        </w:rPr>
        <w:br/>
        <w:t>Copyright (c) 2011-2014, Walmart</w:t>
      </w:r>
      <w:r>
        <w:rPr>
          <w:rFonts w:ascii="Arial" w:hAnsi="Arial" w:cs="Arial"/>
          <w:color w:val="333333"/>
          <w:sz w:val="21"/>
          <w:szCs w:val="21"/>
        </w:rPr>
        <w:br/>
        <w:t>Copyright (c) 2011, Yahoo Inc.</w:t>
      </w:r>
      <w:r>
        <w:rPr>
          <w:rFonts w:ascii="Arial" w:hAnsi="Arial" w:cs="Arial"/>
          <w:color w:val="333333"/>
          <w:sz w:val="21"/>
          <w:szCs w:val="21"/>
        </w:rPr>
        <w:br/>
        <w:t>All rights reserved.</w:t>
      </w:r>
    </w:p>
    <w:p w14:paraId="78B970B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r>
      <w:r>
        <w:rPr>
          <w:rFonts w:ascii="Arial" w:hAnsi="Arial" w:cs="Arial"/>
          <w:color w:val="333333"/>
          <w:sz w:val="21"/>
          <w:szCs w:val="21"/>
        </w:rPr>
        <w:lastRenderedPageBreak/>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7D271D6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609F3C4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57D742A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309" w:history="1">
        <w:r>
          <w:rPr>
            <w:rStyle w:val="Hyperlink"/>
            <w:rFonts w:ascii="Arial" w:hAnsi="Arial" w:cs="Arial"/>
            <w:color w:val="3572B0"/>
            <w:sz w:val="21"/>
            <w:szCs w:val="21"/>
          </w:rPr>
          <w:t>https://github.com/hapijs/hapi/graphs/contributors</w:t>
        </w:r>
      </w:hyperlink>
      <w:r>
        <w:rPr>
          <w:rFonts w:ascii="Arial" w:hAnsi="Arial" w:cs="Arial"/>
          <w:color w:val="333333"/>
          <w:sz w:val="21"/>
          <w:szCs w:val="21"/>
        </w:rPr>
        <w:br/>
        <w:t>Portions of this project were initially based on the Yahoo! Inc. Postmile project,</w:t>
      </w:r>
      <w:r>
        <w:rPr>
          <w:rFonts w:ascii="Arial" w:hAnsi="Arial" w:cs="Arial"/>
          <w:color w:val="333333"/>
          <w:sz w:val="21"/>
          <w:szCs w:val="21"/>
        </w:rPr>
        <w:br/>
        <w:t>published at</w:t>
      </w:r>
      <w:r>
        <w:rPr>
          <w:rStyle w:val="apple-converted-space"/>
          <w:rFonts w:ascii="Arial" w:hAnsi="Arial" w:cs="Arial"/>
          <w:color w:val="333333"/>
          <w:sz w:val="21"/>
          <w:szCs w:val="21"/>
        </w:rPr>
        <w:t> </w:t>
      </w:r>
      <w:hyperlink r:id="rId310" w:history="1">
        <w:r>
          <w:rPr>
            <w:rStyle w:val="Hyperlink"/>
            <w:rFonts w:ascii="Arial" w:hAnsi="Arial" w:cs="Arial"/>
            <w:color w:val="3572B0"/>
            <w:sz w:val="21"/>
            <w:szCs w:val="21"/>
          </w:rPr>
          <w:t>https://github.com/yahoo/postmile</w:t>
        </w:r>
      </w:hyperlink>
      <w:r>
        <w:rPr>
          <w:rFonts w:ascii="Arial" w:hAnsi="Arial" w:cs="Arial"/>
          <w:color w:val="333333"/>
          <w:sz w:val="21"/>
          <w:szCs w:val="21"/>
        </w:rPr>
        <w:t>.</w:t>
      </w:r>
    </w:p>
    <w:p w14:paraId="7824237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D711AD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71F942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joi isemail LICENSE (node_modules\joi\node_modules\isemail\LICENSE)</w:t>
      </w:r>
      <w:r>
        <w:rPr>
          <w:rFonts w:ascii="Arial" w:hAnsi="Arial" w:cs="Arial"/>
          <w:color w:val="333333"/>
          <w:sz w:val="21"/>
          <w:szCs w:val="21"/>
        </w:rPr>
        <w:br/>
        <w:t>--------------------------------------------------------------------------------</w:t>
      </w:r>
      <w:r>
        <w:rPr>
          <w:rFonts w:ascii="Arial" w:hAnsi="Arial" w:cs="Arial"/>
          <w:color w:val="333333"/>
          <w:sz w:val="21"/>
          <w:szCs w:val="21"/>
        </w:rPr>
        <w:br/>
        <w:t>Copyright (c) 2014-2015, Eli Skeggs and Project contributors</w:t>
      </w:r>
      <w:r>
        <w:rPr>
          <w:rFonts w:ascii="Arial" w:hAnsi="Arial" w:cs="Arial"/>
          <w:color w:val="333333"/>
          <w:sz w:val="21"/>
          <w:szCs w:val="21"/>
        </w:rPr>
        <w:br/>
        <w:t>Copyright (c) 2013-2014, GlobeSherpa</w:t>
      </w:r>
      <w:r>
        <w:rPr>
          <w:rFonts w:ascii="Arial" w:hAnsi="Arial" w:cs="Arial"/>
          <w:color w:val="333333"/>
          <w:sz w:val="21"/>
          <w:szCs w:val="21"/>
        </w:rPr>
        <w:br/>
        <w:t>Copyright (c) 2008-2011, Dominic Sayers</w:t>
      </w:r>
      <w:r>
        <w:rPr>
          <w:rFonts w:ascii="Arial" w:hAnsi="Arial" w:cs="Arial"/>
          <w:color w:val="333333"/>
          <w:sz w:val="21"/>
          <w:szCs w:val="21"/>
        </w:rPr>
        <w:br/>
        <w:t>All rights reserved.</w:t>
      </w:r>
    </w:p>
    <w:p w14:paraId="318290A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78F4284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r>
      <w:r>
        <w:rPr>
          <w:rFonts w:ascii="Arial" w:hAnsi="Arial" w:cs="Arial"/>
          <w:color w:val="333333"/>
          <w:sz w:val="21"/>
          <w:szCs w:val="21"/>
        </w:rPr>
        <w:lastRenderedPageBreak/>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49B98B2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6E1B1CF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311" w:history="1">
        <w:r>
          <w:rPr>
            <w:rStyle w:val="Hyperlink"/>
            <w:rFonts w:ascii="Arial" w:hAnsi="Arial" w:cs="Arial"/>
            <w:color w:val="3572B0"/>
            <w:sz w:val="21"/>
            <w:szCs w:val="21"/>
          </w:rPr>
          <w:t>https://github.com/hapijs/isemail/graphs/contributors</w:t>
        </w:r>
      </w:hyperlink>
      <w:r>
        <w:rPr>
          <w:rFonts w:ascii="Arial" w:hAnsi="Arial" w:cs="Arial"/>
          <w:color w:val="333333"/>
          <w:sz w:val="21"/>
          <w:szCs w:val="21"/>
        </w:rPr>
        <w:br/>
        <w:t>Previously published under the 2-Clause-BSD license published here:</w:t>
      </w:r>
      <w:r>
        <w:rPr>
          <w:rStyle w:val="apple-converted-space"/>
          <w:rFonts w:ascii="Arial" w:hAnsi="Arial" w:cs="Arial"/>
          <w:color w:val="333333"/>
          <w:sz w:val="21"/>
          <w:szCs w:val="21"/>
        </w:rPr>
        <w:t> </w:t>
      </w:r>
      <w:hyperlink r:id="rId312" w:history="1">
        <w:r>
          <w:rPr>
            <w:rStyle w:val="Hyperlink"/>
            <w:rFonts w:ascii="Arial" w:hAnsi="Arial" w:cs="Arial"/>
            <w:color w:val="3572B0"/>
            <w:sz w:val="21"/>
            <w:szCs w:val="21"/>
          </w:rPr>
          <w:t>https://github.com/hapijs/isemail/blob/v1.2.0/LICENSE</w:t>
        </w:r>
      </w:hyperlink>
    </w:p>
    <w:p w14:paraId="213347D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4757AC6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97D556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json-schema-ref-parser es6-promise LICENSE (node_modules\json-schema-ref-parser\node_modules\es6-promise\LICENSE)</w:t>
      </w:r>
      <w:r>
        <w:rPr>
          <w:rFonts w:ascii="Arial" w:hAnsi="Arial" w:cs="Arial"/>
          <w:color w:val="333333"/>
          <w:sz w:val="21"/>
          <w:szCs w:val="21"/>
        </w:rPr>
        <w:br/>
        <w:t>--------------------------------------------------------------------------------</w:t>
      </w:r>
      <w:r>
        <w:rPr>
          <w:rFonts w:ascii="Arial" w:hAnsi="Arial" w:cs="Arial"/>
          <w:color w:val="333333"/>
          <w:sz w:val="21"/>
          <w:szCs w:val="21"/>
        </w:rPr>
        <w:br/>
        <w:t>Copyright (c) 2014 Yehuda Katz, Tom Dale, Stefan Penner and contributors</w:t>
      </w:r>
    </w:p>
    <w:p w14:paraId="2841A7B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w:t>
      </w:r>
      <w:r>
        <w:rPr>
          <w:rFonts w:ascii="Arial" w:hAnsi="Arial" w:cs="Arial"/>
          <w:color w:val="333333"/>
          <w:sz w:val="21"/>
          <w:szCs w:val="21"/>
        </w:rPr>
        <w:br/>
        <w:t>this software and associated documentation files (the "Software"), to deal in</w:t>
      </w:r>
      <w:r>
        <w:rPr>
          <w:rFonts w:ascii="Arial" w:hAnsi="Arial" w:cs="Arial"/>
          <w:color w:val="333333"/>
          <w:sz w:val="21"/>
          <w:szCs w:val="21"/>
        </w:rPr>
        <w:br/>
        <w:t>the Software without restriction, including without limitation the rights to</w:t>
      </w:r>
      <w:r>
        <w:rPr>
          <w:rFonts w:ascii="Arial" w:hAnsi="Arial" w:cs="Arial"/>
          <w:color w:val="333333"/>
          <w:sz w:val="21"/>
          <w:szCs w:val="21"/>
        </w:rPr>
        <w:br/>
        <w:t>use, copy, modify, merge, publish, distribute, sublicense, and/or sell copies</w:t>
      </w:r>
      <w:r>
        <w:rPr>
          <w:rFonts w:ascii="Arial" w:hAnsi="Arial" w:cs="Arial"/>
          <w:color w:val="333333"/>
          <w:sz w:val="21"/>
          <w:szCs w:val="21"/>
        </w:rPr>
        <w:br/>
        <w:t>of the Software, and to permit persons to whom the Software is furnished to do</w:t>
      </w:r>
      <w:r>
        <w:rPr>
          <w:rFonts w:ascii="Arial" w:hAnsi="Arial" w:cs="Arial"/>
          <w:color w:val="333333"/>
          <w:sz w:val="21"/>
          <w:szCs w:val="21"/>
        </w:rPr>
        <w:br/>
        <w:t>so, subject to the following conditions:</w:t>
      </w:r>
    </w:p>
    <w:p w14:paraId="79CC98E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3913E72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p>
    <w:p w14:paraId="4B97DDB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C22B7A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AECAEF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lout boom LICENSE (node_modules\lout\node_modules\boom\LICENSE)</w:t>
      </w:r>
      <w:r>
        <w:rPr>
          <w:rFonts w:ascii="Arial" w:hAnsi="Arial" w:cs="Arial"/>
          <w:color w:val="333333"/>
          <w:sz w:val="21"/>
          <w:szCs w:val="21"/>
        </w:rPr>
        <w:br/>
        <w:t>--------------------------------------------------------------------------------</w:t>
      </w:r>
      <w:r>
        <w:rPr>
          <w:rFonts w:ascii="Arial" w:hAnsi="Arial" w:cs="Arial"/>
          <w:color w:val="333333"/>
          <w:sz w:val="21"/>
          <w:szCs w:val="21"/>
        </w:rPr>
        <w:br/>
        <w:t>Copyright (c) 2012-2016, Project contributors.</w:t>
      </w:r>
      <w:r>
        <w:rPr>
          <w:rFonts w:ascii="Arial" w:hAnsi="Arial" w:cs="Arial"/>
          <w:color w:val="333333"/>
          <w:sz w:val="21"/>
          <w:szCs w:val="21"/>
        </w:rPr>
        <w:br/>
        <w:t>Copyright (c) 2012-2014, Walmart.</w:t>
      </w:r>
      <w:r>
        <w:rPr>
          <w:rFonts w:ascii="Arial" w:hAnsi="Arial" w:cs="Arial"/>
          <w:color w:val="333333"/>
          <w:sz w:val="21"/>
          <w:szCs w:val="21"/>
        </w:rPr>
        <w:br/>
        <w:t>All rights reserved.</w:t>
      </w:r>
    </w:p>
    <w:p w14:paraId="65018BD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r>
      <w:r>
        <w:rPr>
          <w:rFonts w:ascii="Arial" w:hAnsi="Arial" w:cs="Arial"/>
          <w:color w:val="333333"/>
          <w:sz w:val="21"/>
          <w:szCs w:val="21"/>
        </w:rPr>
        <w:lastRenderedPageBreak/>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075E2A2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4283970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4D4582E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313" w:history="1">
        <w:r>
          <w:rPr>
            <w:rStyle w:val="Hyperlink"/>
            <w:rFonts w:ascii="Arial" w:hAnsi="Arial" w:cs="Arial"/>
            <w:color w:val="3572B0"/>
            <w:sz w:val="21"/>
            <w:szCs w:val="21"/>
          </w:rPr>
          <w:t>https://github.com/hapijs/boom/graphs/contributors</w:t>
        </w:r>
      </w:hyperlink>
    </w:p>
    <w:p w14:paraId="7EBB4A2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217C40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4C7497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lout hoek LICENSE (node_modules\lout\node_modules\hoek\LICENSE)</w:t>
      </w:r>
      <w:r>
        <w:rPr>
          <w:rFonts w:ascii="Arial" w:hAnsi="Arial" w:cs="Arial"/>
          <w:color w:val="333333"/>
          <w:sz w:val="21"/>
          <w:szCs w:val="21"/>
        </w:rPr>
        <w:br/>
        <w:t>--------------------------------------------------------------------------------</w:t>
      </w:r>
      <w:r>
        <w:rPr>
          <w:rFonts w:ascii="Arial" w:hAnsi="Arial" w:cs="Arial"/>
          <w:color w:val="333333"/>
          <w:sz w:val="21"/>
          <w:szCs w:val="21"/>
        </w:rPr>
        <w:br/>
        <w:t>Copyright (c) 2011-2016, Project contributors</w:t>
      </w:r>
      <w:r>
        <w:rPr>
          <w:rFonts w:ascii="Arial" w:hAnsi="Arial" w:cs="Arial"/>
          <w:color w:val="333333"/>
          <w:sz w:val="21"/>
          <w:szCs w:val="21"/>
        </w:rPr>
        <w:br/>
        <w:t>Copyright (c) 2011-2014, Walmart</w:t>
      </w:r>
      <w:r>
        <w:rPr>
          <w:rFonts w:ascii="Arial" w:hAnsi="Arial" w:cs="Arial"/>
          <w:color w:val="333333"/>
          <w:sz w:val="21"/>
          <w:szCs w:val="21"/>
        </w:rPr>
        <w:br/>
        <w:t>Copyright (c) 2011, Yahoo Inc.</w:t>
      </w:r>
      <w:r>
        <w:rPr>
          <w:rFonts w:ascii="Arial" w:hAnsi="Arial" w:cs="Arial"/>
          <w:color w:val="333333"/>
          <w:sz w:val="21"/>
          <w:szCs w:val="21"/>
        </w:rPr>
        <w:br/>
        <w:t>All rights reserved.</w:t>
      </w:r>
    </w:p>
    <w:p w14:paraId="3C5ADBE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04B3468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r>
      <w:r>
        <w:rPr>
          <w:rFonts w:ascii="Arial" w:hAnsi="Arial" w:cs="Arial"/>
          <w:color w:val="333333"/>
          <w:sz w:val="21"/>
          <w:szCs w:val="21"/>
        </w:rPr>
        <w:lastRenderedPageBreak/>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6CA5441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1B32162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314" w:history="1">
        <w:r>
          <w:rPr>
            <w:rStyle w:val="Hyperlink"/>
            <w:rFonts w:ascii="Arial" w:hAnsi="Arial" w:cs="Arial"/>
            <w:color w:val="3572B0"/>
            <w:sz w:val="21"/>
            <w:szCs w:val="21"/>
          </w:rPr>
          <w:t>https://github.com/hapijs/hapi/graphs/contributors</w:t>
        </w:r>
      </w:hyperlink>
      <w:r>
        <w:rPr>
          <w:rFonts w:ascii="Arial" w:hAnsi="Arial" w:cs="Arial"/>
          <w:color w:val="333333"/>
          <w:sz w:val="21"/>
          <w:szCs w:val="21"/>
        </w:rPr>
        <w:br/>
        <w:t>Portions of this project were initially based on the Yahoo! Inc. Postmile project,</w:t>
      </w:r>
      <w:r>
        <w:rPr>
          <w:rFonts w:ascii="Arial" w:hAnsi="Arial" w:cs="Arial"/>
          <w:color w:val="333333"/>
          <w:sz w:val="21"/>
          <w:szCs w:val="21"/>
        </w:rPr>
        <w:br/>
        <w:t>published at</w:t>
      </w:r>
      <w:r>
        <w:rPr>
          <w:rStyle w:val="apple-converted-space"/>
          <w:rFonts w:ascii="Arial" w:hAnsi="Arial" w:cs="Arial"/>
          <w:color w:val="333333"/>
          <w:sz w:val="21"/>
          <w:szCs w:val="21"/>
        </w:rPr>
        <w:t> </w:t>
      </w:r>
      <w:hyperlink r:id="rId315" w:history="1">
        <w:r>
          <w:rPr>
            <w:rStyle w:val="Hyperlink"/>
            <w:rFonts w:ascii="Arial" w:hAnsi="Arial" w:cs="Arial"/>
            <w:color w:val="3572B0"/>
            <w:sz w:val="21"/>
            <w:szCs w:val="21"/>
          </w:rPr>
          <w:t>https://github.com/yahoo/postmile</w:t>
        </w:r>
      </w:hyperlink>
      <w:r>
        <w:rPr>
          <w:rFonts w:ascii="Arial" w:hAnsi="Arial" w:cs="Arial"/>
          <w:color w:val="333333"/>
          <w:sz w:val="21"/>
          <w:szCs w:val="21"/>
        </w:rPr>
        <w:t>.</w:t>
      </w:r>
    </w:p>
    <w:p w14:paraId="6B8889F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020D01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5DC182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machina lodash LICENSE (node_modules\machina\node_modules\lodash\LICENSE)</w:t>
      </w:r>
      <w:r>
        <w:rPr>
          <w:rFonts w:ascii="Arial" w:hAnsi="Arial" w:cs="Arial"/>
          <w:color w:val="333333"/>
          <w:sz w:val="21"/>
          <w:szCs w:val="21"/>
        </w:rPr>
        <w:br/>
        <w:t>--------------------------------------------------------------------------------</w:t>
      </w:r>
      <w:r>
        <w:rPr>
          <w:rFonts w:ascii="Arial" w:hAnsi="Arial" w:cs="Arial"/>
          <w:color w:val="333333"/>
          <w:sz w:val="21"/>
          <w:szCs w:val="21"/>
        </w:rPr>
        <w:br/>
        <w:t>Copyright 2012-2015 The Dojo Foundation &lt;</w:t>
      </w:r>
      <w:hyperlink r:id="rId316" w:history="1">
        <w:r>
          <w:rPr>
            <w:rStyle w:val="Hyperlink"/>
            <w:rFonts w:ascii="Arial" w:hAnsi="Arial" w:cs="Arial"/>
            <w:color w:val="3572B0"/>
            <w:sz w:val="21"/>
            <w:szCs w:val="21"/>
          </w:rPr>
          <w:t>http://dojofoundation.org/</w:t>
        </w:r>
      </w:hyperlink>
      <w:r>
        <w:rPr>
          <w:rFonts w:ascii="Arial" w:hAnsi="Arial" w:cs="Arial"/>
          <w:color w:val="333333"/>
          <w:sz w:val="21"/>
          <w:szCs w:val="21"/>
        </w:rPr>
        <w:t>&gt;</w:t>
      </w:r>
      <w:r>
        <w:rPr>
          <w:rFonts w:ascii="Arial" w:hAnsi="Arial" w:cs="Arial"/>
          <w:color w:val="333333"/>
          <w:sz w:val="21"/>
          <w:szCs w:val="21"/>
        </w:rPr>
        <w:br/>
        <w:t>Based on Underscore.js, copyright 2009-2015 Jeremy Ashkenas,</w:t>
      </w:r>
      <w:r>
        <w:rPr>
          <w:rFonts w:ascii="Arial" w:hAnsi="Arial" w:cs="Arial"/>
          <w:color w:val="333333"/>
          <w:sz w:val="21"/>
          <w:szCs w:val="21"/>
        </w:rPr>
        <w:br/>
        <w:t>DocumentCloud and Investigative Reporters &amp; Editors &lt;</w:t>
      </w:r>
      <w:hyperlink r:id="rId317" w:history="1">
        <w:r>
          <w:rPr>
            <w:rStyle w:val="Hyperlink"/>
            <w:rFonts w:ascii="Arial" w:hAnsi="Arial" w:cs="Arial"/>
            <w:color w:val="3572B0"/>
            <w:sz w:val="21"/>
            <w:szCs w:val="21"/>
          </w:rPr>
          <w:t>http://underscorejs.org/</w:t>
        </w:r>
      </w:hyperlink>
      <w:r>
        <w:rPr>
          <w:rFonts w:ascii="Arial" w:hAnsi="Arial" w:cs="Arial"/>
          <w:color w:val="333333"/>
          <w:sz w:val="21"/>
          <w:szCs w:val="21"/>
        </w:rPr>
        <w:t>&gt;</w:t>
      </w:r>
    </w:p>
    <w:p w14:paraId="5796D47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5061228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3976A4A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w:t>
      </w:r>
      <w:r>
        <w:rPr>
          <w:rFonts w:ascii="Arial" w:hAnsi="Arial" w:cs="Arial"/>
          <w:color w:val="333333"/>
          <w:sz w:val="21"/>
          <w:szCs w:val="21"/>
        </w:rPr>
        <w:br/>
        <w:t>NONINFRINGEMENT. IN NO EVENT SHALL THE AUTHORS OR COPYRIGHT HOLDERS BE</w:t>
      </w:r>
      <w:r>
        <w:rPr>
          <w:rFonts w:ascii="Arial" w:hAnsi="Arial" w:cs="Arial"/>
          <w:color w:val="333333"/>
          <w:sz w:val="21"/>
          <w:szCs w:val="21"/>
        </w:rPr>
        <w:br/>
        <w:t>LIABLE FOR ANY CLAIM, DAMAGES OR OTHER LIABILITY, WHETHER IN AN ACTION</w:t>
      </w:r>
      <w:r>
        <w:rPr>
          <w:rFonts w:ascii="Arial" w:hAnsi="Arial" w:cs="Arial"/>
          <w:color w:val="333333"/>
          <w:sz w:val="21"/>
          <w:szCs w:val="21"/>
        </w:rPr>
        <w:br/>
        <w:t>OF CONTRACT, TORT OR OTHERWISE, ARISING FROM, OUT OF OR IN CONNECTION</w:t>
      </w:r>
      <w:r>
        <w:rPr>
          <w:rFonts w:ascii="Arial" w:hAnsi="Arial" w:cs="Arial"/>
          <w:color w:val="333333"/>
          <w:sz w:val="21"/>
          <w:szCs w:val="21"/>
        </w:rPr>
        <w:br/>
        <w:t>WITH THE SOFTWARE OR THE USE OR OTHER DEALINGS IN THE SOFTWARE.</w:t>
      </w:r>
    </w:p>
    <w:p w14:paraId="179888E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1C973D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86CE79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mkdirp minimist LICENSE (node_modules\mkdirp\node_modules\minimist\LICENSE)</w:t>
      </w:r>
      <w:r>
        <w:rPr>
          <w:rFonts w:ascii="Arial" w:hAnsi="Arial" w:cs="Arial"/>
          <w:color w:val="333333"/>
          <w:sz w:val="21"/>
          <w:szCs w:val="21"/>
        </w:rPr>
        <w:br/>
        <w:t>--------------------------------------------------------------------------------</w:t>
      </w:r>
      <w:r>
        <w:rPr>
          <w:rFonts w:ascii="Arial" w:hAnsi="Arial" w:cs="Arial"/>
          <w:color w:val="333333"/>
          <w:sz w:val="21"/>
          <w:szCs w:val="21"/>
        </w:rPr>
        <w:br/>
        <w:t>This software is released under the MIT license:</w:t>
      </w:r>
    </w:p>
    <w:p w14:paraId="44FDCE2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w:t>
      </w:r>
      <w:r>
        <w:rPr>
          <w:rFonts w:ascii="Arial" w:hAnsi="Arial" w:cs="Arial"/>
          <w:color w:val="333333"/>
          <w:sz w:val="21"/>
          <w:szCs w:val="21"/>
        </w:rPr>
        <w:br/>
        <w:t>this software and associated documentation files (the "Software"), to deal in</w:t>
      </w:r>
      <w:r>
        <w:rPr>
          <w:rFonts w:ascii="Arial" w:hAnsi="Arial" w:cs="Arial"/>
          <w:color w:val="333333"/>
          <w:sz w:val="21"/>
          <w:szCs w:val="21"/>
        </w:rPr>
        <w:br/>
        <w:t>the Software without restriction, including without limitation the rights to</w:t>
      </w:r>
      <w:r>
        <w:rPr>
          <w:rFonts w:ascii="Arial" w:hAnsi="Arial" w:cs="Arial"/>
          <w:color w:val="333333"/>
          <w:sz w:val="21"/>
          <w:szCs w:val="21"/>
        </w:rPr>
        <w:br/>
        <w:t>use, copy, modify, merge, publish, distribute, sublicense, and/or sell copies of</w:t>
      </w:r>
      <w:r>
        <w:rPr>
          <w:rFonts w:ascii="Arial" w:hAnsi="Arial" w:cs="Arial"/>
          <w:color w:val="333333"/>
          <w:sz w:val="21"/>
          <w:szCs w:val="21"/>
        </w:rPr>
        <w:br/>
        <w:t>the Software, and to permit persons to whom the Software is furnished to do so,</w:t>
      </w:r>
      <w:r>
        <w:rPr>
          <w:rFonts w:ascii="Arial" w:hAnsi="Arial" w:cs="Arial"/>
          <w:color w:val="333333"/>
          <w:sz w:val="21"/>
          <w:szCs w:val="21"/>
        </w:rPr>
        <w:br/>
        <w:t>subject to the following conditions:</w:t>
      </w:r>
    </w:p>
    <w:p w14:paraId="57DA3B0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above copyright notice and this permission notice shall be included in all</w:t>
      </w:r>
      <w:r>
        <w:rPr>
          <w:rFonts w:ascii="Arial" w:hAnsi="Arial" w:cs="Arial"/>
          <w:color w:val="333333"/>
          <w:sz w:val="21"/>
          <w:szCs w:val="21"/>
        </w:rPr>
        <w:br/>
        <w:t>copies or substantial portions of the Software.</w:t>
      </w:r>
    </w:p>
    <w:p w14:paraId="6A186B3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 FITNESS</w:t>
      </w:r>
      <w:r>
        <w:rPr>
          <w:rFonts w:ascii="Arial" w:hAnsi="Arial" w:cs="Arial"/>
          <w:color w:val="333333"/>
          <w:sz w:val="21"/>
          <w:szCs w:val="21"/>
        </w:rPr>
        <w:br/>
        <w:t>FOR A PARTICULAR PURPOSE AND NONINFRINGEMENT. IN NO EVENT SHALL THE AUTHORS OR</w:t>
      </w:r>
      <w:r>
        <w:rPr>
          <w:rFonts w:ascii="Arial" w:hAnsi="Arial" w:cs="Arial"/>
          <w:color w:val="333333"/>
          <w:sz w:val="21"/>
          <w:szCs w:val="21"/>
        </w:rPr>
        <w:br/>
        <w:t>COPYRIGHT HOLDERS BE LIABLE FOR ANY CLAIM, DAMAGES OR OTHER LIABILITY, WHETHER</w:t>
      </w:r>
      <w:r>
        <w:rPr>
          <w:rFonts w:ascii="Arial" w:hAnsi="Arial" w:cs="Arial"/>
          <w:color w:val="333333"/>
          <w:sz w:val="21"/>
          <w:szCs w:val="21"/>
        </w:rPr>
        <w:br/>
        <w:t>IN AN ACTION OF CONTRACT, TORT OR OTHERWISE, ARISING FROM, OUT OF OR IN</w:t>
      </w:r>
      <w:r>
        <w:rPr>
          <w:rFonts w:ascii="Arial" w:hAnsi="Arial" w:cs="Arial"/>
          <w:color w:val="333333"/>
          <w:sz w:val="21"/>
          <w:szCs w:val="21"/>
        </w:rPr>
        <w:br/>
        <w:t>CONNECTION WITH THE SOFTWARE OR THE USE OR OTHER DEALINGS IN THE SOFTWARE.</w:t>
      </w:r>
    </w:p>
    <w:p w14:paraId="45D602B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E33B36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076265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node-windows bin sudowin LICENSE (node_modules\node-windows\bin\sudowin\LICENSE.txt)</w:t>
      </w:r>
      <w:r>
        <w:rPr>
          <w:rFonts w:ascii="Arial" w:hAnsi="Arial" w:cs="Arial"/>
          <w:color w:val="333333"/>
          <w:sz w:val="21"/>
          <w:szCs w:val="21"/>
        </w:rPr>
        <w:br/>
        <w:t>--------------------------------------------------------------------------------</w:t>
      </w:r>
      <w:r>
        <w:rPr>
          <w:rFonts w:ascii="Arial" w:hAnsi="Arial" w:cs="Arial"/>
          <w:color w:val="333333"/>
          <w:sz w:val="21"/>
          <w:szCs w:val="21"/>
        </w:rPr>
        <w:br/>
        <w:t>Copyright (c) 2005-2008, Schley Andrew Kutz &lt;akutz@</w:t>
      </w:r>
      <w:hyperlink r:id="rId318" w:history="1">
        <w:r>
          <w:rPr>
            <w:rStyle w:val="Hyperlink"/>
            <w:rFonts w:ascii="Arial" w:hAnsi="Arial" w:cs="Arial"/>
            <w:color w:val="3572B0"/>
            <w:sz w:val="21"/>
            <w:szCs w:val="21"/>
          </w:rPr>
          <w:t>lostcreations.com</w:t>
        </w:r>
      </w:hyperlink>
      <w:r>
        <w:rPr>
          <w:rFonts w:ascii="Arial" w:hAnsi="Arial" w:cs="Arial"/>
          <w:color w:val="333333"/>
          <w:sz w:val="21"/>
          <w:szCs w:val="21"/>
        </w:rPr>
        <w:t>&gt;</w:t>
      </w:r>
      <w:r>
        <w:rPr>
          <w:rFonts w:ascii="Arial" w:hAnsi="Arial" w:cs="Arial"/>
          <w:color w:val="333333"/>
          <w:sz w:val="21"/>
          <w:szCs w:val="21"/>
        </w:rPr>
        <w:br/>
        <w:t>All rights reserved.</w:t>
      </w:r>
    </w:p>
    <w:p w14:paraId="2FAAEDF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 modification,</w:t>
      </w:r>
      <w:r>
        <w:rPr>
          <w:rFonts w:ascii="Arial" w:hAnsi="Arial" w:cs="Arial"/>
          <w:color w:val="333333"/>
          <w:sz w:val="21"/>
          <w:szCs w:val="21"/>
        </w:rPr>
        <w:br/>
        <w:t>are permitted provided that the following conditions are met:</w:t>
      </w:r>
    </w:p>
    <w:p w14:paraId="4B7711D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 notice,</w:t>
      </w:r>
      <w:r>
        <w:rPr>
          <w:rFonts w:ascii="Arial" w:hAnsi="Arial" w:cs="Arial"/>
          <w:color w:val="333333"/>
          <w:sz w:val="21"/>
          <w:szCs w:val="21"/>
        </w:rPr>
        <w:br/>
        <w:t>this list of conditions and the following disclaimer.</w:t>
      </w:r>
      <w:r>
        <w:rPr>
          <w:rFonts w:ascii="Arial" w:hAnsi="Arial" w:cs="Arial"/>
          <w:color w:val="333333"/>
          <w:sz w:val="21"/>
          <w:szCs w:val="21"/>
        </w:rPr>
        <w:br/>
        <w:t>* Redistributions in binary form must reproduce the above copyright notice,</w:t>
      </w:r>
      <w:r>
        <w:rPr>
          <w:rFonts w:ascii="Arial" w:hAnsi="Arial" w:cs="Arial"/>
          <w:color w:val="333333"/>
          <w:sz w:val="21"/>
          <w:szCs w:val="21"/>
        </w:rPr>
        <w:br/>
        <w:t>this list of conditions and the following disclaimer in the documentation</w:t>
      </w:r>
      <w:r>
        <w:rPr>
          <w:rFonts w:ascii="Arial" w:hAnsi="Arial" w:cs="Arial"/>
          <w:color w:val="333333"/>
          <w:sz w:val="21"/>
          <w:szCs w:val="21"/>
        </w:rPr>
        <w:br/>
        <w:t>and/or other materials provided with the distribution.</w:t>
      </w:r>
      <w:r>
        <w:rPr>
          <w:rFonts w:ascii="Arial" w:hAnsi="Arial" w:cs="Arial"/>
          <w:color w:val="333333"/>
          <w:sz w:val="21"/>
          <w:szCs w:val="21"/>
        </w:rPr>
        <w:br/>
        <w:t>* Neither the name of l o s t c r e a t i o n s nor the names of its</w:t>
      </w:r>
      <w:r>
        <w:rPr>
          <w:rStyle w:val="apple-converted-space"/>
          <w:rFonts w:ascii="Arial" w:hAnsi="Arial" w:cs="Arial"/>
          <w:color w:val="333333"/>
          <w:sz w:val="21"/>
          <w:szCs w:val="21"/>
        </w:rPr>
        <w:t> </w:t>
      </w:r>
      <w:r>
        <w:rPr>
          <w:rFonts w:ascii="Arial" w:hAnsi="Arial" w:cs="Arial"/>
          <w:color w:val="333333"/>
          <w:sz w:val="21"/>
          <w:szCs w:val="21"/>
        </w:rPr>
        <w:br/>
        <w:t>contributors may be used to endorse or promote products derived from this</w:t>
      </w:r>
      <w:r>
        <w:rPr>
          <w:rStyle w:val="apple-converted-space"/>
          <w:rFonts w:ascii="Arial" w:hAnsi="Arial" w:cs="Arial"/>
          <w:color w:val="333333"/>
          <w:sz w:val="21"/>
          <w:szCs w:val="21"/>
        </w:rPr>
        <w:t> </w:t>
      </w:r>
      <w:r>
        <w:rPr>
          <w:rFonts w:ascii="Arial" w:hAnsi="Arial" w:cs="Arial"/>
          <w:color w:val="333333"/>
          <w:sz w:val="21"/>
          <w:szCs w:val="21"/>
        </w:rPr>
        <w:br/>
        <w:t>software without specific prior written permission.</w:t>
      </w:r>
    </w:p>
    <w:p w14:paraId="31F33B8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OWNER OR CONTRIBUTORS BE LIABLE FOR</w:t>
      </w:r>
      <w:r>
        <w:rPr>
          <w:rFonts w:ascii="Arial" w:hAnsi="Arial" w:cs="Arial"/>
          <w:color w:val="333333"/>
          <w:sz w:val="21"/>
          <w:szCs w:val="21"/>
        </w:rPr>
        <w:br/>
        <w:t>ANY 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 ON</w:t>
      </w:r>
      <w:r>
        <w:rPr>
          <w:rFonts w:ascii="Arial" w:hAnsi="Arial" w:cs="Arial"/>
          <w:color w:val="333333"/>
          <w:sz w:val="21"/>
          <w:szCs w:val="21"/>
        </w:rPr>
        <w:br/>
        <w:t>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r>
        <w:rPr>
          <w:rFonts w:ascii="Arial" w:hAnsi="Arial" w:cs="Arial"/>
          <w:color w:val="333333"/>
          <w:sz w:val="21"/>
          <w:szCs w:val="21"/>
        </w:rPr>
        <w:br/>
        <w:t>--------------------------------------------------------------------------------</w:t>
      </w:r>
    </w:p>
    <w:p w14:paraId="5B401B5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564A16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optimist minimist LICENSE (node_modules\optimist\node_modules\minimist\LICENSE)</w:t>
      </w:r>
      <w:r>
        <w:rPr>
          <w:rFonts w:ascii="Arial" w:hAnsi="Arial" w:cs="Arial"/>
          <w:color w:val="333333"/>
          <w:sz w:val="21"/>
          <w:szCs w:val="21"/>
        </w:rPr>
        <w:br/>
      </w:r>
      <w:r>
        <w:rPr>
          <w:rFonts w:ascii="Arial" w:hAnsi="Arial" w:cs="Arial"/>
          <w:color w:val="333333"/>
          <w:sz w:val="21"/>
          <w:szCs w:val="21"/>
        </w:rPr>
        <w:lastRenderedPageBreak/>
        <w:t>--------------------------------------------------------------------------------</w:t>
      </w:r>
      <w:r>
        <w:rPr>
          <w:rFonts w:ascii="Arial" w:hAnsi="Arial" w:cs="Arial"/>
          <w:color w:val="333333"/>
          <w:sz w:val="21"/>
          <w:szCs w:val="21"/>
        </w:rPr>
        <w:br/>
        <w:t>This software is released under the MIT license:</w:t>
      </w:r>
    </w:p>
    <w:p w14:paraId="4090E85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w:t>
      </w:r>
      <w:r>
        <w:rPr>
          <w:rFonts w:ascii="Arial" w:hAnsi="Arial" w:cs="Arial"/>
          <w:color w:val="333333"/>
          <w:sz w:val="21"/>
          <w:szCs w:val="21"/>
        </w:rPr>
        <w:br/>
        <w:t>this software and associated documentation files (the "Software"), to deal in</w:t>
      </w:r>
      <w:r>
        <w:rPr>
          <w:rFonts w:ascii="Arial" w:hAnsi="Arial" w:cs="Arial"/>
          <w:color w:val="333333"/>
          <w:sz w:val="21"/>
          <w:szCs w:val="21"/>
        </w:rPr>
        <w:br/>
        <w:t>the Software without restriction, including without limitation the rights to</w:t>
      </w:r>
      <w:r>
        <w:rPr>
          <w:rFonts w:ascii="Arial" w:hAnsi="Arial" w:cs="Arial"/>
          <w:color w:val="333333"/>
          <w:sz w:val="21"/>
          <w:szCs w:val="21"/>
        </w:rPr>
        <w:br/>
        <w:t>use, copy, modify, merge, publish, distribute, sublicense, and/or sell copies of</w:t>
      </w:r>
      <w:r>
        <w:rPr>
          <w:rFonts w:ascii="Arial" w:hAnsi="Arial" w:cs="Arial"/>
          <w:color w:val="333333"/>
          <w:sz w:val="21"/>
          <w:szCs w:val="21"/>
        </w:rPr>
        <w:br/>
        <w:t>the Software, and to permit persons to whom the Software is furnished to do so,</w:t>
      </w:r>
      <w:r>
        <w:rPr>
          <w:rFonts w:ascii="Arial" w:hAnsi="Arial" w:cs="Arial"/>
          <w:color w:val="333333"/>
          <w:sz w:val="21"/>
          <w:szCs w:val="21"/>
        </w:rPr>
        <w:br/>
        <w:t>subject to the following conditions:</w:t>
      </w:r>
    </w:p>
    <w:p w14:paraId="122E88C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1E4324F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 FITNESS</w:t>
      </w:r>
      <w:r>
        <w:rPr>
          <w:rFonts w:ascii="Arial" w:hAnsi="Arial" w:cs="Arial"/>
          <w:color w:val="333333"/>
          <w:sz w:val="21"/>
          <w:szCs w:val="21"/>
        </w:rPr>
        <w:br/>
        <w:t>FOR A PARTICULAR PURPOSE AND NONINFRINGEMENT. IN NO EVENT SHALL THE AUTHORS OR</w:t>
      </w:r>
      <w:r>
        <w:rPr>
          <w:rFonts w:ascii="Arial" w:hAnsi="Arial" w:cs="Arial"/>
          <w:color w:val="333333"/>
          <w:sz w:val="21"/>
          <w:szCs w:val="21"/>
        </w:rPr>
        <w:br/>
        <w:t>COPYRIGHT HOLDERS BE LIABLE FOR ANY CLAIM, DAMAGES OR OTHER LIABILITY, WHETHER</w:t>
      </w:r>
      <w:r>
        <w:rPr>
          <w:rFonts w:ascii="Arial" w:hAnsi="Arial" w:cs="Arial"/>
          <w:color w:val="333333"/>
          <w:sz w:val="21"/>
          <w:szCs w:val="21"/>
        </w:rPr>
        <w:br/>
        <w:t>IN AN ACTION OF CONTRACT, TORT OR OTHERWISE, ARISING FROM, OUT OF OR IN</w:t>
      </w:r>
      <w:r>
        <w:rPr>
          <w:rFonts w:ascii="Arial" w:hAnsi="Arial" w:cs="Arial"/>
          <w:color w:val="333333"/>
          <w:sz w:val="21"/>
          <w:szCs w:val="21"/>
        </w:rPr>
        <w:br/>
        <w:t>CONNECTION WITH THE SOFTWARE OR THE USE OR OTHER DEALINGS IN THE SOFTWARE.</w:t>
      </w:r>
    </w:p>
    <w:p w14:paraId="10ED372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769817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598E28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oppsy hoek LICENSE (node_modules\oppsy\node_modules\hoek\LICENSE)</w:t>
      </w:r>
      <w:r>
        <w:rPr>
          <w:rFonts w:ascii="Arial" w:hAnsi="Arial" w:cs="Arial"/>
          <w:color w:val="333333"/>
          <w:sz w:val="21"/>
          <w:szCs w:val="21"/>
        </w:rPr>
        <w:br/>
        <w:t>--------------------------------------------------------------------------------</w:t>
      </w:r>
      <w:r>
        <w:rPr>
          <w:rFonts w:ascii="Arial" w:hAnsi="Arial" w:cs="Arial"/>
          <w:color w:val="333333"/>
          <w:sz w:val="21"/>
          <w:szCs w:val="21"/>
        </w:rPr>
        <w:br/>
        <w:t>Copyright (c) 2011-2016, Project contributors</w:t>
      </w:r>
      <w:r>
        <w:rPr>
          <w:rFonts w:ascii="Arial" w:hAnsi="Arial" w:cs="Arial"/>
          <w:color w:val="333333"/>
          <w:sz w:val="21"/>
          <w:szCs w:val="21"/>
        </w:rPr>
        <w:br/>
        <w:t>Copyright (c) 2011-2014, Walmart</w:t>
      </w:r>
      <w:r>
        <w:rPr>
          <w:rFonts w:ascii="Arial" w:hAnsi="Arial" w:cs="Arial"/>
          <w:color w:val="333333"/>
          <w:sz w:val="21"/>
          <w:szCs w:val="21"/>
        </w:rPr>
        <w:br/>
        <w:t>Copyright (c) 2011, Yahoo Inc.</w:t>
      </w:r>
      <w:r>
        <w:rPr>
          <w:rFonts w:ascii="Arial" w:hAnsi="Arial" w:cs="Arial"/>
          <w:color w:val="333333"/>
          <w:sz w:val="21"/>
          <w:szCs w:val="21"/>
        </w:rPr>
        <w:br/>
        <w:t>All rights reserved.</w:t>
      </w:r>
    </w:p>
    <w:p w14:paraId="75378B0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6EDE06B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r>
      <w:r>
        <w:rPr>
          <w:rFonts w:ascii="Arial" w:hAnsi="Arial" w:cs="Arial"/>
          <w:color w:val="333333"/>
          <w:sz w:val="21"/>
          <w:szCs w:val="21"/>
        </w:rPr>
        <w:lastRenderedPageBreak/>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56B3FBD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51D10F7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319" w:history="1">
        <w:r>
          <w:rPr>
            <w:rStyle w:val="Hyperlink"/>
            <w:rFonts w:ascii="Arial" w:hAnsi="Arial" w:cs="Arial"/>
            <w:color w:val="3572B0"/>
            <w:sz w:val="21"/>
            <w:szCs w:val="21"/>
          </w:rPr>
          <w:t>https://github.com/hapijs/hapi/graphs/contributors</w:t>
        </w:r>
      </w:hyperlink>
      <w:r>
        <w:rPr>
          <w:rFonts w:ascii="Arial" w:hAnsi="Arial" w:cs="Arial"/>
          <w:color w:val="333333"/>
          <w:sz w:val="21"/>
          <w:szCs w:val="21"/>
        </w:rPr>
        <w:br/>
        <w:t>Portions of this project were initially based on the Yahoo! Inc. Postmile project,</w:t>
      </w:r>
      <w:r>
        <w:rPr>
          <w:rFonts w:ascii="Arial" w:hAnsi="Arial" w:cs="Arial"/>
          <w:color w:val="333333"/>
          <w:sz w:val="21"/>
          <w:szCs w:val="21"/>
        </w:rPr>
        <w:br/>
        <w:t>published at</w:t>
      </w:r>
      <w:r>
        <w:rPr>
          <w:rStyle w:val="apple-converted-space"/>
          <w:rFonts w:ascii="Arial" w:hAnsi="Arial" w:cs="Arial"/>
          <w:color w:val="333333"/>
          <w:sz w:val="21"/>
          <w:szCs w:val="21"/>
        </w:rPr>
        <w:t> </w:t>
      </w:r>
      <w:hyperlink r:id="rId320" w:history="1">
        <w:r>
          <w:rPr>
            <w:rStyle w:val="Hyperlink"/>
            <w:rFonts w:ascii="Arial" w:hAnsi="Arial" w:cs="Arial"/>
            <w:color w:val="3572B0"/>
            <w:sz w:val="21"/>
            <w:szCs w:val="21"/>
          </w:rPr>
          <w:t>https://github.com/yahoo/postmile</w:t>
        </w:r>
      </w:hyperlink>
      <w:r>
        <w:rPr>
          <w:rFonts w:ascii="Arial" w:hAnsi="Arial" w:cs="Arial"/>
          <w:color w:val="333333"/>
          <w:sz w:val="21"/>
          <w:szCs w:val="21"/>
        </w:rPr>
        <w:t>.</w:t>
      </w:r>
    </w:p>
    <w:p w14:paraId="5C4C2AF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118350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8B7CA8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google protobuf LICENSE (node_modules\protobufjs\google\protobuf\LICENSE)</w:t>
      </w:r>
      <w:r>
        <w:rPr>
          <w:rFonts w:ascii="Arial" w:hAnsi="Arial" w:cs="Arial"/>
          <w:color w:val="333333"/>
          <w:sz w:val="21"/>
          <w:szCs w:val="21"/>
        </w:rPr>
        <w:br/>
        <w:t>--------------------------------------------------------------------------------</w:t>
      </w:r>
      <w:r>
        <w:rPr>
          <w:rFonts w:ascii="Arial" w:hAnsi="Arial" w:cs="Arial"/>
          <w:color w:val="333333"/>
          <w:sz w:val="21"/>
          <w:szCs w:val="21"/>
        </w:rPr>
        <w:br/>
        <w:t>Copyright 2014, Google Inc. All rights reserved.</w:t>
      </w:r>
    </w:p>
    <w:p w14:paraId="4DE072B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w:t>
      </w:r>
      <w:r>
        <w:rPr>
          <w:rFonts w:ascii="Arial" w:hAnsi="Arial" w:cs="Arial"/>
          <w:color w:val="333333"/>
          <w:sz w:val="21"/>
          <w:szCs w:val="21"/>
        </w:rPr>
        <w:br/>
        <w:t>met:</w:t>
      </w:r>
    </w:p>
    <w:p w14:paraId="369E4EC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w:t>
      </w:r>
      <w:r>
        <w:rPr>
          <w:rFonts w:ascii="Arial" w:hAnsi="Arial" w:cs="Arial"/>
          <w:color w:val="333333"/>
          <w:sz w:val="21"/>
          <w:szCs w:val="21"/>
        </w:rPr>
        <w:br/>
        <w:t>copyright notice, this list of conditions and the following disclaimer</w:t>
      </w:r>
      <w:r>
        <w:rPr>
          <w:rFonts w:ascii="Arial" w:hAnsi="Arial" w:cs="Arial"/>
          <w:color w:val="333333"/>
          <w:sz w:val="21"/>
          <w:szCs w:val="21"/>
        </w:rPr>
        <w:br/>
        <w:t>in the documentation and/or other materials provided with the</w:t>
      </w:r>
      <w:r>
        <w:rPr>
          <w:rFonts w:ascii="Arial" w:hAnsi="Arial" w:cs="Arial"/>
          <w:color w:val="333333"/>
          <w:sz w:val="21"/>
          <w:szCs w:val="21"/>
        </w:rPr>
        <w:br/>
        <w:t>distribution.</w:t>
      </w:r>
      <w:r>
        <w:rPr>
          <w:rFonts w:ascii="Arial" w:hAnsi="Arial" w:cs="Arial"/>
          <w:color w:val="333333"/>
          <w:sz w:val="21"/>
          <w:szCs w:val="21"/>
        </w:rPr>
        <w:br/>
        <w:t>* Neither the name of Google Inc. nor the names of its</w:t>
      </w:r>
      <w:r>
        <w:rPr>
          <w:rFonts w:ascii="Arial" w:hAnsi="Arial" w:cs="Arial"/>
          <w:color w:val="333333"/>
          <w:sz w:val="21"/>
          <w:szCs w:val="21"/>
        </w:rPr>
        <w:br/>
        <w:t>contributors may be used to endorse or promote products derived from</w:t>
      </w:r>
      <w:r>
        <w:rPr>
          <w:rFonts w:ascii="Arial" w:hAnsi="Arial" w:cs="Arial"/>
          <w:color w:val="333333"/>
          <w:sz w:val="21"/>
          <w:szCs w:val="21"/>
        </w:rPr>
        <w:br/>
        <w:t>this software without specific prior written permission.</w:t>
      </w:r>
    </w:p>
    <w:p w14:paraId="724199E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w:t>
      </w:r>
      <w:r>
        <w:rPr>
          <w:rFonts w:ascii="Arial" w:hAnsi="Arial" w:cs="Arial"/>
          <w:color w:val="333333"/>
          <w:sz w:val="21"/>
          <w:szCs w:val="21"/>
        </w:rPr>
        <w:br/>
        <w:t>"AS IS" AND ANY EXPRESS OR IMPLIED WARRANTIES, INCLUDING, BUT NOT</w:t>
      </w:r>
      <w:r>
        <w:rPr>
          <w:rFonts w:ascii="Arial" w:hAnsi="Arial" w:cs="Arial"/>
          <w:color w:val="333333"/>
          <w:sz w:val="21"/>
          <w:szCs w:val="21"/>
        </w:rPr>
        <w:br/>
        <w:t>LIMITED TO, THE IMPLIED WARRANTIES OF MERCHANTABILITY AND FITNESS FOR</w:t>
      </w:r>
      <w:r>
        <w:rPr>
          <w:rFonts w:ascii="Arial" w:hAnsi="Arial" w:cs="Arial"/>
          <w:color w:val="333333"/>
          <w:sz w:val="21"/>
          <w:szCs w:val="21"/>
        </w:rPr>
        <w:br/>
        <w:t>A PARTICULAR PURPOSE ARE DISCLAIMED. IN NO EVENT SHALL THE COPYRIGHT</w:t>
      </w:r>
      <w:r>
        <w:rPr>
          <w:rFonts w:ascii="Arial" w:hAnsi="Arial" w:cs="Arial"/>
          <w:color w:val="333333"/>
          <w:sz w:val="21"/>
          <w:szCs w:val="21"/>
        </w:rPr>
        <w:br/>
        <w:t>OWNER OR CONTRIBUTORS BE LIABLE FOR ANY DIRECT, INDIRECT, INCIDENTAL,</w:t>
      </w:r>
      <w:r>
        <w:rPr>
          <w:rFonts w:ascii="Arial" w:hAnsi="Arial" w:cs="Arial"/>
          <w:color w:val="333333"/>
          <w:sz w:val="21"/>
          <w:szCs w:val="21"/>
        </w:rPr>
        <w:br/>
        <w:t>SPECIAL, EXEMPLARY, OR CONSEQUENTIAL DAMAGES (INCLUDING, BUT NOT</w:t>
      </w:r>
      <w:r>
        <w:rPr>
          <w:rFonts w:ascii="Arial" w:hAnsi="Arial" w:cs="Arial"/>
          <w:color w:val="333333"/>
          <w:sz w:val="21"/>
          <w:szCs w:val="21"/>
        </w:rPr>
        <w:br/>
        <w:t>LIMITED TO, PROCUREMENT OF SUBSTITUTE GOODS OR SERVICES; LOSS OF USE,</w:t>
      </w:r>
      <w:r>
        <w:rPr>
          <w:rFonts w:ascii="Arial" w:hAnsi="Arial" w:cs="Arial"/>
          <w:color w:val="333333"/>
          <w:sz w:val="21"/>
          <w:szCs w:val="21"/>
        </w:rPr>
        <w:br/>
        <w:t>DATA, OR PROFITS; OR BUSINESS INTERRUPTION) HOWEVER CAUSED AND ON ANY</w:t>
      </w:r>
      <w:r>
        <w:rPr>
          <w:rFonts w:ascii="Arial" w:hAnsi="Arial" w:cs="Arial"/>
          <w:color w:val="333333"/>
          <w:sz w:val="21"/>
          <w:szCs w:val="21"/>
        </w:rPr>
        <w:br/>
        <w:t>THEORY OF LIABILITY, WHETHER IN CONTRACT, STRICT LIABILITY, OR TORT</w:t>
      </w:r>
      <w:r>
        <w:rPr>
          <w:rFonts w:ascii="Arial" w:hAnsi="Arial" w:cs="Arial"/>
          <w:color w:val="333333"/>
          <w:sz w:val="21"/>
          <w:szCs w:val="21"/>
        </w:rPr>
        <w:br/>
        <w:t>(INCLUDING NEGLIGENCE OR OTHERWISE) ARISING IN ANY WAY OUT OF THE USE</w:t>
      </w:r>
      <w:r>
        <w:rPr>
          <w:rFonts w:ascii="Arial" w:hAnsi="Arial" w:cs="Arial"/>
          <w:color w:val="333333"/>
          <w:sz w:val="21"/>
          <w:szCs w:val="21"/>
        </w:rPr>
        <w:br/>
        <w:t>OF THIS SOFTWARE, EVEN IF ADVISED OF THE POSSIBILITY OF SUCH DAMAGE.</w:t>
      </w:r>
    </w:p>
    <w:p w14:paraId="59BB5E0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4125A0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F15911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lib aspromise LICENSE (node_modules\protobufjs\lib\aspromise\LICENSE)</w:t>
      </w:r>
      <w:r>
        <w:rPr>
          <w:rFonts w:ascii="Arial" w:hAnsi="Arial" w:cs="Arial"/>
          <w:color w:val="333333"/>
          <w:sz w:val="21"/>
          <w:szCs w:val="21"/>
        </w:rPr>
        <w:br/>
        <w:t>--------------------------------------------------------------------------------</w:t>
      </w:r>
      <w:r>
        <w:rPr>
          <w:rFonts w:ascii="Arial" w:hAnsi="Arial" w:cs="Arial"/>
          <w:color w:val="333333"/>
          <w:sz w:val="21"/>
          <w:szCs w:val="21"/>
        </w:rPr>
        <w:br/>
        <w:t>Copyright (c) 2016, Daniel Wirtz All rights reserved.</w:t>
      </w:r>
    </w:p>
    <w:p w14:paraId="096B2C0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w:t>
      </w:r>
      <w:r>
        <w:rPr>
          <w:rFonts w:ascii="Arial" w:hAnsi="Arial" w:cs="Arial"/>
          <w:color w:val="333333"/>
          <w:sz w:val="21"/>
          <w:szCs w:val="21"/>
        </w:rPr>
        <w:br/>
        <w:t>met:</w:t>
      </w:r>
    </w:p>
    <w:p w14:paraId="6F8566E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Neither the name of its author, nor the names of its contributors</w:t>
      </w:r>
      <w:r>
        <w:rPr>
          <w:rFonts w:ascii="Arial" w:hAnsi="Arial" w:cs="Arial"/>
          <w:color w:val="333333"/>
          <w:sz w:val="21"/>
          <w:szCs w:val="21"/>
        </w:rPr>
        <w:br/>
        <w:t>may be used to endorse or promote products derived from this software</w:t>
      </w:r>
      <w:r>
        <w:rPr>
          <w:rFonts w:ascii="Arial" w:hAnsi="Arial" w:cs="Arial"/>
          <w:color w:val="333333"/>
          <w:sz w:val="21"/>
          <w:szCs w:val="21"/>
        </w:rPr>
        <w:br/>
        <w:t>without specific prior written permission.</w:t>
      </w:r>
    </w:p>
    <w:p w14:paraId="6BCA967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w:t>
      </w:r>
      <w:r>
        <w:rPr>
          <w:rFonts w:ascii="Arial" w:hAnsi="Arial" w:cs="Arial"/>
          <w:color w:val="333333"/>
          <w:sz w:val="21"/>
          <w:szCs w:val="21"/>
        </w:rPr>
        <w:br/>
        <w:t>"AS IS" AND ANY EXPRESS OR IMPLIED WARRANTIES, INCLUDING, BUT NOT</w:t>
      </w:r>
      <w:r>
        <w:rPr>
          <w:rFonts w:ascii="Arial" w:hAnsi="Arial" w:cs="Arial"/>
          <w:color w:val="333333"/>
          <w:sz w:val="21"/>
          <w:szCs w:val="21"/>
        </w:rPr>
        <w:br/>
        <w:t>LIMITED TO, THE IMPLIED WARRANTIES OF MERCHANTABILITY AND FITNESS FOR</w:t>
      </w:r>
      <w:r>
        <w:rPr>
          <w:rFonts w:ascii="Arial" w:hAnsi="Arial" w:cs="Arial"/>
          <w:color w:val="333333"/>
          <w:sz w:val="21"/>
          <w:szCs w:val="21"/>
        </w:rPr>
        <w:br/>
        <w:t>A PARTICULAR PURPOSE ARE DISCLAIMED. IN NO EVENT SHALL THE COPYRIGHT</w:t>
      </w:r>
      <w:r>
        <w:rPr>
          <w:rFonts w:ascii="Arial" w:hAnsi="Arial" w:cs="Arial"/>
          <w:color w:val="333333"/>
          <w:sz w:val="21"/>
          <w:szCs w:val="21"/>
        </w:rPr>
        <w:br/>
        <w:t>OWNER OR CONTRIBUTORS BE LIABLE FOR ANY DIRECT, INDIRECT, INCIDENTAL,</w:t>
      </w:r>
      <w:r>
        <w:rPr>
          <w:rFonts w:ascii="Arial" w:hAnsi="Arial" w:cs="Arial"/>
          <w:color w:val="333333"/>
          <w:sz w:val="21"/>
          <w:szCs w:val="21"/>
        </w:rPr>
        <w:br/>
        <w:t>SPECIAL, EXEMPLARY, OR CONSEQUENTIAL DAMAGES (INCLUDING, BUT NOT</w:t>
      </w:r>
      <w:r>
        <w:rPr>
          <w:rFonts w:ascii="Arial" w:hAnsi="Arial" w:cs="Arial"/>
          <w:color w:val="333333"/>
          <w:sz w:val="21"/>
          <w:szCs w:val="21"/>
        </w:rPr>
        <w:br/>
        <w:t>LIMITED TO, PROCUREMENT OF SUBSTITUTE GOODS OR SERVICES; LOSS OF USE,</w:t>
      </w:r>
      <w:r>
        <w:rPr>
          <w:rFonts w:ascii="Arial" w:hAnsi="Arial" w:cs="Arial"/>
          <w:color w:val="333333"/>
          <w:sz w:val="21"/>
          <w:szCs w:val="21"/>
        </w:rPr>
        <w:br/>
        <w:t>DATA, OR PROFITS; OR BUSINESS INTERRUPTION) HOWEVER CAUSED AND ON ANY</w:t>
      </w:r>
      <w:r>
        <w:rPr>
          <w:rFonts w:ascii="Arial" w:hAnsi="Arial" w:cs="Arial"/>
          <w:color w:val="333333"/>
          <w:sz w:val="21"/>
          <w:szCs w:val="21"/>
        </w:rPr>
        <w:br/>
        <w:t>THEORY OF LIABILITY, WHETHER IN CONTRACT, STRICT LIABILITY, OR TORT</w:t>
      </w:r>
      <w:r>
        <w:rPr>
          <w:rFonts w:ascii="Arial" w:hAnsi="Arial" w:cs="Arial"/>
          <w:color w:val="333333"/>
          <w:sz w:val="21"/>
          <w:szCs w:val="21"/>
        </w:rPr>
        <w:br/>
        <w:t>(INCLUDING NEGLIGENCE OR OTHERWISE) ARISING IN ANY WAY OUT OF THE USE</w:t>
      </w:r>
      <w:r>
        <w:rPr>
          <w:rFonts w:ascii="Arial" w:hAnsi="Arial" w:cs="Arial"/>
          <w:color w:val="333333"/>
          <w:sz w:val="21"/>
          <w:szCs w:val="21"/>
        </w:rPr>
        <w:br/>
        <w:t>OF THIS SOFTWARE, EVEN IF ADVISED OF THE POSSIBILITY OF SUCH DAMAGE.</w:t>
      </w:r>
    </w:p>
    <w:p w14:paraId="55FC5E7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DC14E2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BE0143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lib codegen LICENSE (node_modules\protobufjs\lib\codegen\LICENSE)</w:t>
      </w:r>
      <w:r>
        <w:rPr>
          <w:rFonts w:ascii="Arial" w:hAnsi="Arial" w:cs="Arial"/>
          <w:color w:val="333333"/>
          <w:sz w:val="21"/>
          <w:szCs w:val="21"/>
        </w:rPr>
        <w:br/>
        <w:t>--------------------------------------------------------------------------------</w:t>
      </w:r>
      <w:r>
        <w:rPr>
          <w:rFonts w:ascii="Arial" w:hAnsi="Arial" w:cs="Arial"/>
          <w:color w:val="333333"/>
          <w:sz w:val="21"/>
          <w:szCs w:val="21"/>
        </w:rPr>
        <w:br/>
        <w:t>Copyright (c) 2016, Daniel Wirtz All rights reserved.</w:t>
      </w:r>
    </w:p>
    <w:p w14:paraId="2E74915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w:t>
      </w:r>
      <w:r>
        <w:rPr>
          <w:rFonts w:ascii="Arial" w:hAnsi="Arial" w:cs="Arial"/>
          <w:color w:val="333333"/>
          <w:sz w:val="21"/>
          <w:szCs w:val="21"/>
        </w:rPr>
        <w:br/>
        <w:t>met:</w:t>
      </w:r>
    </w:p>
    <w:p w14:paraId="48F7BC9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Neither the name of its author, nor the names of its contributors</w:t>
      </w:r>
      <w:r>
        <w:rPr>
          <w:rFonts w:ascii="Arial" w:hAnsi="Arial" w:cs="Arial"/>
          <w:color w:val="333333"/>
          <w:sz w:val="21"/>
          <w:szCs w:val="21"/>
        </w:rPr>
        <w:br/>
        <w:t>may be used to endorse or promote products derived from this software</w:t>
      </w:r>
      <w:r>
        <w:rPr>
          <w:rFonts w:ascii="Arial" w:hAnsi="Arial" w:cs="Arial"/>
          <w:color w:val="333333"/>
          <w:sz w:val="21"/>
          <w:szCs w:val="21"/>
        </w:rPr>
        <w:br/>
        <w:t>without specific prior written permission.</w:t>
      </w:r>
    </w:p>
    <w:p w14:paraId="630C04B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w:t>
      </w:r>
      <w:r>
        <w:rPr>
          <w:rFonts w:ascii="Arial" w:hAnsi="Arial" w:cs="Arial"/>
          <w:color w:val="333333"/>
          <w:sz w:val="21"/>
          <w:szCs w:val="21"/>
        </w:rPr>
        <w:br/>
        <w:t>"AS IS" AND ANY EXPRESS OR IMPLIED WARRANTIES, INCLUDING, BUT NOT</w:t>
      </w:r>
      <w:r>
        <w:rPr>
          <w:rFonts w:ascii="Arial" w:hAnsi="Arial" w:cs="Arial"/>
          <w:color w:val="333333"/>
          <w:sz w:val="21"/>
          <w:szCs w:val="21"/>
        </w:rPr>
        <w:br/>
        <w:t>LIMITED TO, THE IMPLIED WARRANTIES OF MERCHANTABILITY AND FITNESS FOR</w:t>
      </w:r>
      <w:r>
        <w:rPr>
          <w:rFonts w:ascii="Arial" w:hAnsi="Arial" w:cs="Arial"/>
          <w:color w:val="333333"/>
          <w:sz w:val="21"/>
          <w:szCs w:val="21"/>
        </w:rPr>
        <w:br/>
        <w:t>A PARTICULAR PURPOSE ARE DISCLAIMED. IN NO EVENT SHALL THE COPYRIGHT</w:t>
      </w:r>
      <w:r>
        <w:rPr>
          <w:rFonts w:ascii="Arial" w:hAnsi="Arial" w:cs="Arial"/>
          <w:color w:val="333333"/>
          <w:sz w:val="21"/>
          <w:szCs w:val="21"/>
        </w:rPr>
        <w:br/>
        <w:t>OWNER OR CONTRIBUTORS BE LIABLE FOR ANY DIRECT, INDIRECT, INCIDENTAL,</w:t>
      </w:r>
      <w:r>
        <w:rPr>
          <w:rFonts w:ascii="Arial" w:hAnsi="Arial" w:cs="Arial"/>
          <w:color w:val="333333"/>
          <w:sz w:val="21"/>
          <w:szCs w:val="21"/>
        </w:rPr>
        <w:br/>
        <w:t>SPECIAL, EXEMPLARY, OR CONSEQUENTIAL DAMAGES (INCLUDING, BUT NOT</w:t>
      </w:r>
      <w:r>
        <w:rPr>
          <w:rFonts w:ascii="Arial" w:hAnsi="Arial" w:cs="Arial"/>
          <w:color w:val="333333"/>
          <w:sz w:val="21"/>
          <w:szCs w:val="21"/>
        </w:rPr>
        <w:br/>
        <w:t>LIMITED TO, PROCUREMENT OF SUBSTITUTE GOODS OR SERVICES; LOSS OF USE,</w:t>
      </w:r>
      <w:r>
        <w:rPr>
          <w:rFonts w:ascii="Arial" w:hAnsi="Arial" w:cs="Arial"/>
          <w:color w:val="333333"/>
          <w:sz w:val="21"/>
          <w:szCs w:val="21"/>
        </w:rPr>
        <w:br/>
        <w:t>DATA, OR PROFITS; OR BUSINESS INTERRUPTION) HOWEVER CAUSED AND ON ANY</w:t>
      </w:r>
      <w:r>
        <w:rPr>
          <w:rFonts w:ascii="Arial" w:hAnsi="Arial" w:cs="Arial"/>
          <w:color w:val="333333"/>
          <w:sz w:val="21"/>
          <w:szCs w:val="21"/>
        </w:rPr>
        <w:br/>
        <w:t>THEORY OF LIABILITY, WHETHER IN CONTRACT, STRICT LIABILITY, OR TORT</w:t>
      </w:r>
      <w:r>
        <w:rPr>
          <w:rFonts w:ascii="Arial" w:hAnsi="Arial" w:cs="Arial"/>
          <w:color w:val="333333"/>
          <w:sz w:val="21"/>
          <w:szCs w:val="21"/>
        </w:rPr>
        <w:br/>
        <w:t>(INCLUDING NEGLIGENCE OR OTHERWISE) ARISING IN ANY WAY OUT OF THE USE</w:t>
      </w:r>
      <w:r>
        <w:rPr>
          <w:rFonts w:ascii="Arial" w:hAnsi="Arial" w:cs="Arial"/>
          <w:color w:val="333333"/>
          <w:sz w:val="21"/>
          <w:szCs w:val="21"/>
        </w:rPr>
        <w:br/>
        <w:t>OF THIS SOFTWARE, EVEN IF ADVISED OF THE POSSIBILITY OF SUCH DAMAGE.</w:t>
      </w:r>
    </w:p>
    <w:p w14:paraId="5F1CC77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E1D709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w:t>
      </w:r>
    </w:p>
    <w:p w14:paraId="7A75C99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lib base64 LICENSE (node_modules\protobufjs\lib\base64\LICENSE)</w:t>
      </w:r>
      <w:r>
        <w:rPr>
          <w:rFonts w:ascii="Arial" w:hAnsi="Arial" w:cs="Arial"/>
          <w:color w:val="333333"/>
          <w:sz w:val="21"/>
          <w:szCs w:val="21"/>
        </w:rPr>
        <w:br/>
        <w:t>--------------------------------------------------------------------------------</w:t>
      </w:r>
      <w:r>
        <w:rPr>
          <w:rFonts w:ascii="Arial" w:hAnsi="Arial" w:cs="Arial"/>
          <w:color w:val="333333"/>
          <w:sz w:val="21"/>
          <w:szCs w:val="21"/>
        </w:rPr>
        <w:br/>
        <w:t>Copyright (c) 2016, Daniel Wirtz All rights reserved.</w:t>
      </w:r>
    </w:p>
    <w:p w14:paraId="13C48E0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w:t>
      </w:r>
      <w:r>
        <w:rPr>
          <w:rFonts w:ascii="Arial" w:hAnsi="Arial" w:cs="Arial"/>
          <w:color w:val="333333"/>
          <w:sz w:val="21"/>
          <w:szCs w:val="21"/>
        </w:rPr>
        <w:br/>
        <w:t>met:</w:t>
      </w:r>
    </w:p>
    <w:p w14:paraId="7689CEC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Neither the name of its author, nor the names of its contributors</w:t>
      </w:r>
      <w:r>
        <w:rPr>
          <w:rFonts w:ascii="Arial" w:hAnsi="Arial" w:cs="Arial"/>
          <w:color w:val="333333"/>
          <w:sz w:val="21"/>
          <w:szCs w:val="21"/>
        </w:rPr>
        <w:br/>
        <w:t>may be used to endorse or promote products derived from this software</w:t>
      </w:r>
      <w:r>
        <w:rPr>
          <w:rFonts w:ascii="Arial" w:hAnsi="Arial" w:cs="Arial"/>
          <w:color w:val="333333"/>
          <w:sz w:val="21"/>
          <w:szCs w:val="21"/>
        </w:rPr>
        <w:br/>
        <w:t>without specific prior written permission.</w:t>
      </w:r>
    </w:p>
    <w:p w14:paraId="1FCF7F0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w:t>
      </w:r>
      <w:r>
        <w:rPr>
          <w:rFonts w:ascii="Arial" w:hAnsi="Arial" w:cs="Arial"/>
          <w:color w:val="333333"/>
          <w:sz w:val="21"/>
          <w:szCs w:val="21"/>
        </w:rPr>
        <w:br/>
        <w:t>"AS IS" AND ANY EXPRESS OR IMPLIED WARRANTIES, INCLUDING, BUT NOT</w:t>
      </w:r>
      <w:r>
        <w:rPr>
          <w:rFonts w:ascii="Arial" w:hAnsi="Arial" w:cs="Arial"/>
          <w:color w:val="333333"/>
          <w:sz w:val="21"/>
          <w:szCs w:val="21"/>
        </w:rPr>
        <w:br/>
        <w:t>LIMITED TO, THE IMPLIED WARRANTIES OF MERCHANTABILITY AND FITNESS FOR</w:t>
      </w:r>
      <w:r>
        <w:rPr>
          <w:rFonts w:ascii="Arial" w:hAnsi="Arial" w:cs="Arial"/>
          <w:color w:val="333333"/>
          <w:sz w:val="21"/>
          <w:szCs w:val="21"/>
        </w:rPr>
        <w:br/>
        <w:t>A PARTICULAR PURPOSE ARE DISCLAIMED. IN NO EVENT SHALL THE COPYRIGHT</w:t>
      </w:r>
      <w:r>
        <w:rPr>
          <w:rFonts w:ascii="Arial" w:hAnsi="Arial" w:cs="Arial"/>
          <w:color w:val="333333"/>
          <w:sz w:val="21"/>
          <w:szCs w:val="21"/>
        </w:rPr>
        <w:br/>
        <w:t>OWNER OR CONTRIBUTORS BE LIABLE FOR ANY DIRECT, INDIRECT, INCIDENTAL,</w:t>
      </w:r>
      <w:r>
        <w:rPr>
          <w:rFonts w:ascii="Arial" w:hAnsi="Arial" w:cs="Arial"/>
          <w:color w:val="333333"/>
          <w:sz w:val="21"/>
          <w:szCs w:val="21"/>
        </w:rPr>
        <w:br/>
        <w:t>SPECIAL, EXEMPLARY, OR CONSEQUENTIAL DAMAGES (INCLUDING, BUT NOT</w:t>
      </w:r>
      <w:r>
        <w:rPr>
          <w:rFonts w:ascii="Arial" w:hAnsi="Arial" w:cs="Arial"/>
          <w:color w:val="333333"/>
          <w:sz w:val="21"/>
          <w:szCs w:val="21"/>
        </w:rPr>
        <w:br/>
        <w:t>LIMITED TO, PROCUREMENT OF SUBSTITUTE GOODS OR SERVICES; LOSS OF USE,</w:t>
      </w:r>
      <w:r>
        <w:rPr>
          <w:rFonts w:ascii="Arial" w:hAnsi="Arial" w:cs="Arial"/>
          <w:color w:val="333333"/>
          <w:sz w:val="21"/>
          <w:szCs w:val="21"/>
        </w:rPr>
        <w:br/>
        <w:t>DATA, OR PROFITS; OR BUSINESS INTERRUPTION) HOWEVER CAUSED AND ON ANY</w:t>
      </w:r>
      <w:r>
        <w:rPr>
          <w:rFonts w:ascii="Arial" w:hAnsi="Arial" w:cs="Arial"/>
          <w:color w:val="333333"/>
          <w:sz w:val="21"/>
          <w:szCs w:val="21"/>
        </w:rPr>
        <w:br/>
        <w:t>THEORY OF LIABILITY, WHETHER IN CONTRACT, STRICT LIABILITY, OR TORT</w:t>
      </w:r>
      <w:r>
        <w:rPr>
          <w:rFonts w:ascii="Arial" w:hAnsi="Arial" w:cs="Arial"/>
          <w:color w:val="333333"/>
          <w:sz w:val="21"/>
          <w:szCs w:val="21"/>
        </w:rPr>
        <w:br/>
        <w:t>(INCLUDING NEGLIGENCE OR OTHERWISE) ARISING IN ANY WAY OUT OF THE USE</w:t>
      </w:r>
      <w:r>
        <w:rPr>
          <w:rFonts w:ascii="Arial" w:hAnsi="Arial" w:cs="Arial"/>
          <w:color w:val="333333"/>
          <w:sz w:val="21"/>
          <w:szCs w:val="21"/>
        </w:rPr>
        <w:br/>
        <w:t>OF THIS SOFTWARE, EVEN IF ADVISED OF THE POSSIBILITY OF SUCH DAMAGE.</w:t>
      </w:r>
    </w:p>
    <w:p w14:paraId="76488FB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8BD984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C88868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lib eventemitter LICENSE (node_modules\protobufjs\lib\eventemitter\LICENSE)</w:t>
      </w:r>
      <w:r>
        <w:rPr>
          <w:rFonts w:ascii="Arial" w:hAnsi="Arial" w:cs="Arial"/>
          <w:color w:val="333333"/>
          <w:sz w:val="21"/>
          <w:szCs w:val="21"/>
        </w:rPr>
        <w:br/>
        <w:t>--------------------------------------------------------------------------------</w:t>
      </w:r>
      <w:r>
        <w:rPr>
          <w:rFonts w:ascii="Arial" w:hAnsi="Arial" w:cs="Arial"/>
          <w:color w:val="333333"/>
          <w:sz w:val="21"/>
          <w:szCs w:val="21"/>
        </w:rPr>
        <w:br/>
        <w:t>Copyright (c) 2016, Daniel Wirtz All rights reserved.</w:t>
      </w:r>
    </w:p>
    <w:p w14:paraId="1C9DF0F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w:t>
      </w:r>
      <w:r>
        <w:rPr>
          <w:rFonts w:ascii="Arial" w:hAnsi="Arial" w:cs="Arial"/>
          <w:color w:val="333333"/>
          <w:sz w:val="21"/>
          <w:szCs w:val="21"/>
        </w:rPr>
        <w:br/>
        <w:t>met:</w:t>
      </w:r>
    </w:p>
    <w:p w14:paraId="7231FA6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Neither the name of its author, nor the names of its contributors</w:t>
      </w:r>
      <w:r>
        <w:rPr>
          <w:rFonts w:ascii="Arial" w:hAnsi="Arial" w:cs="Arial"/>
          <w:color w:val="333333"/>
          <w:sz w:val="21"/>
          <w:szCs w:val="21"/>
        </w:rPr>
        <w:br/>
        <w:t>may be used to endorse or promote products derived from this software</w:t>
      </w:r>
      <w:r>
        <w:rPr>
          <w:rFonts w:ascii="Arial" w:hAnsi="Arial" w:cs="Arial"/>
          <w:color w:val="333333"/>
          <w:sz w:val="21"/>
          <w:szCs w:val="21"/>
        </w:rPr>
        <w:br/>
        <w:t>without specific prior written permission.</w:t>
      </w:r>
    </w:p>
    <w:p w14:paraId="025F8CD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w:t>
      </w:r>
      <w:r>
        <w:rPr>
          <w:rFonts w:ascii="Arial" w:hAnsi="Arial" w:cs="Arial"/>
          <w:color w:val="333333"/>
          <w:sz w:val="21"/>
          <w:szCs w:val="21"/>
        </w:rPr>
        <w:br/>
        <w:t>"AS IS" AND ANY EXPRESS OR IMPLIED WARRANTIES, INCLUDING, BUT NOT</w:t>
      </w:r>
      <w:r>
        <w:rPr>
          <w:rFonts w:ascii="Arial" w:hAnsi="Arial" w:cs="Arial"/>
          <w:color w:val="333333"/>
          <w:sz w:val="21"/>
          <w:szCs w:val="21"/>
        </w:rPr>
        <w:br/>
        <w:t>LIMITED TO, THE IMPLIED WARRANTIES OF MERCHANTABILITY AND FITNESS FOR</w:t>
      </w:r>
      <w:r>
        <w:rPr>
          <w:rFonts w:ascii="Arial" w:hAnsi="Arial" w:cs="Arial"/>
          <w:color w:val="333333"/>
          <w:sz w:val="21"/>
          <w:szCs w:val="21"/>
        </w:rPr>
        <w:br/>
      </w:r>
      <w:r>
        <w:rPr>
          <w:rFonts w:ascii="Arial" w:hAnsi="Arial" w:cs="Arial"/>
          <w:color w:val="333333"/>
          <w:sz w:val="21"/>
          <w:szCs w:val="21"/>
        </w:rPr>
        <w:lastRenderedPageBreak/>
        <w:t>A PARTICULAR PURPOSE ARE DISCLAIMED. IN NO EVENT SHALL THE COPYRIGHT</w:t>
      </w:r>
      <w:r>
        <w:rPr>
          <w:rFonts w:ascii="Arial" w:hAnsi="Arial" w:cs="Arial"/>
          <w:color w:val="333333"/>
          <w:sz w:val="21"/>
          <w:szCs w:val="21"/>
        </w:rPr>
        <w:br/>
        <w:t>OWNER OR CONTRIBUTORS BE LIABLE FOR ANY DIRECT, INDIRECT, INCIDENTAL,</w:t>
      </w:r>
      <w:r>
        <w:rPr>
          <w:rFonts w:ascii="Arial" w:hAnsi="Arial" w:cs="Arial"/>
          <w:color w:val="333333"/>
          <w:sz w:val="21"/>
          <w:szCs w:val="21"/>
        </w:rPr>
        <w:br/>
        <w:t>SPECIAL, EXEMPLARY, OR CONSEQUENTIAL DAMAGES (INCLUDING, BUT NOT</w:t>
      </w:r>
      <w:r>
        <w:rPr>
          <w:rFonts w:ascii="Arial" w:hAnsi="Arial" w:cs="Arial"/>
          <w:color w:val="333333"/>
          <w:sz w:val="21"/>
          <w:szCs w:val="21"/>
        </w:rPr>
        <w:br/>
        <w:t>LIMITED TO, PROCUREMENT OF SUBSTITUTE GOODS OR SERVICES; LOSS OF USE,</w:t>
      </w:r>
      <w:r>
        <w:rPr>
          <w:rFonts w:ascii="Arial" w:hAnsi="Arial" w:cs="Arial"/>
          <w:color w:val="333333"/>
          <w:sz w:val="21"/>
          <w:szCs w:val="21"/>
        </w:rPr>
        <w:br/>
        <w:t>DATA, OR PROFITS; OR BUSINESS INTERRUPTION) HOWEVER CAUSED AND ON ANY</w:t>
      </w:r>
      <w:r>
        <w:rPr>
          <w:rFonts w:ascii="Arial" w:hAnsi="Arial" w:cs="Arial"/>
          <w:color w:val="333333"/>
          <w:sz w:val="21"/>
          <w:szCs w:val="21"/>
        </w:rPr>
        <w:br/>
        <w:t>THEORY OF LIABILITY, WHETHER IN CONTRACT, STRICT LIABILITY, OR TORT</w:t>
      </w:r>
      <w:r>
        <w:rPr>
          <w:rFonts w:ascii="Arial" w:hAnsi="Arial" w:cs="Arial"/>
          <w:color w:val="333333"/>
          <w:sz w:val="21"/>
          <w:szCs w:val="21"/>
        </w:rPr>
        <w:br/>
        <w:t>(INCLUDING NEGLIGENCE OR OTHERWISE) ARISING IN ANY WAY OUT OF THE USE</w:t>
      </w:r>
      <w:r>
        <w:rPr>
          <w:rFonts w:ascii="Arial" w:hAnsi="Arial" w:cs="Arial"/>
          <w:color w:val="333333"/>
          <w:sz w:val="21"/>
          <w:szCs w:val="21"/>
        </w:rPr>
        <w:br/>
        <w:t>OF THIS SOFTWARE, EVEN IF ADVISED OF THE POSSIBILITY OF SUCH DAMAGE.</w:t>
      </w:r>
    </w:p>
    <w:p w14:paraId="26AA1AA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6CD1B4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59CAD3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lib fetch LICENSE (node_modules\protobufjs\lib\fetch\LICENSE)</w:t>
      </w:r>
      <w:r>
        <w:rPr>
          <w:rFonts w:ascii="Arial" w:hAnsi="Arial" w:cs="Arial"/>
          <w:color w:val="333333"/>
          <w:sz w:val="21"/>
          <w:szCs w:val="21"/>
        </w:rPr>
        <w:br/>
        <w:t>--------------------------------------------------------------------------------</w:t>
      </w:r>
      <w:r>
        <w:rPr>
          <w:rFonts w:ascii="Arial" w:hAnsi="Arial" w:cs="Arial"/>
          <w:color w:val="333333"/>
          <w:sz w:val="21"/>
          <w:szCs w:val="21"/>
        </w:rPr>
        <w:br/>
        <w:t>Copyright (c) 2016, Daniel Wirtz All rights reserved.</w:t>
      </w:r>
    </w:p>
    <w:p w14:paraId="46ADEDD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w:t>
      </w:r>
      <w:r>
        <w:rPr>
          <w:rFonts w:ascii="Arial" w:hAnsi="Arial" w:cs="Arial"/>
          <w:color w:val="333333"/>
          <w:sz w:val="21"/>
          <w:szCs w:val="21"/>
        </w:rPr>
        <w:br/>
        <w:t>met:</w:t>
      </w:r>
    </w:p>
    <w:p w14:paraId="19897F2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Neither the name of its author, nor the names of its contributors</w:t>
      </w:r>
      <w:r>
        <w:rPr>
          <w:rFonts w:ascii="Arial" w:hAnsi="Arial" w:cs="Arial"/>
          <w:color w:val="333333"/>
          <w:sz w:val="21"/>
          <w:szCs w:val="21"/>
        </w:rPr>
        <w:br/>
        <w:t>may be used to endorse or promote products derived from this software</w:t>
      </w:r>
      <w:r>
        <w:rPr>
          <w:rFonts w:ascii="Arial" w:hAnsi="Arial" w:cs="Arial"/>
          <w:color w:val="333333"/>
          <w:sz w:val="21"/>
          <w:szCs w:val="21"/>
        </w:rPr>
        <w:br/>
        <w:t>without specific prior written permission.</w:t>
      </w:r>
    </w:p>
    <w:p w14:paraId="4ADF202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w:t>
      </w:r>
      <w:r>
        <w:rPr>
          <w:rFonts w:ascii="Arial" w:hAnsi="Arial" w:cs="Arial"/>
          <w:color w:val="333333"/>
          <w:sz w:val="21"/>
          <w:szCs w:val="21"/>
        </w:rPr>
        <w:br/>
        <w:t>"AS IS" AND ANY EXPRESS OR IMPLIED WARRANTIES, INCLUDING, BUT NOT</w:t>
      </w:r>
      <w:r>
        <w:rPr>
          <w:rFonts w:ascii="Arial" w:hAnsi="Arial" w:cs="Arial"/>
          <w:color w:val="333333"/>
          <w:sz w:val="21"/>
          <w:szCs w:val="21"/>
        </w:rPr>
        <w:br/>
        <w:t>LIMITED TO, THE IMPLIED WARRANTIES OF MERCHANTABILITY AND FITNESS FOR</w:t>
      </w:r>
      <w:r>
        <w:rPr>
          <w:rFonts w:ascii="Arial" w:hAnsi="Arial" w:cs="Arial"/>
          <w:color w:val="333333"/>
          <w:sz w:val="21"/>
          <w:szCs w:val="21"/>
        </w:rPr>
        <w:br/>
        <w:t>A PARTICULAR PURPOSE ARE DISCLAIMED. IN NO EVENT SHALL THE COPYRIGHT</w:t>
      </w:r>
      <w:r>
        <w:rPr>
          <w:rFonts w:ascii="Arial" w:hAnsi="Arial" w:cs="Arial"/>
          <w:color w:val="333333"/>
          <w:sz w:val="21"/>
          <w:szCs w:val="21"/>
        </w:rPr>
        <w:br/>
        <w:t>OWNER OR CONTRIBUTORS BE LIABLE FOR ANY DIRECT, INDIRECT, INCIDENTAL,</w:t>
      </w:r>
      <w:r>
        <w:rPr>
          <w:rFonts w:ascii="Arial" w:hAnsi="Arial" w:cs="Arial"/>
          <w:color w:val="333333"/>
          <w:sz w:val="21"/>
          <w:szCs w:val="21"/>
        </w:rPr>
        <w:br/>
        <w:t>SPECIAL, EXEMPLARY, OR CONSEQUENTIAL DAMAGES (INCLUDING, BUT NOT</w:t>
      </w:r>
      <w:r>
        <w:rPr>
          <w:rFonts w:ascii="Arial" w:hAnsi="Arial" w:cs="Arial"/>
          <w:color w:val="333333"/>
          <w:sz w:val="21"/>
          <w:szCs w:val="21"/>
        </w:rPr>
        <w:br/>
        <w:t>LIMITED TO, PROCUREMENT OF SUBSTITUTE GOODS OR SERVICES; LOSS OF USE,</w:t>
      </w:r>
      <w:r>
        <w:rPr>
          <w:rFonts w:ascii="Arial" w:hAnsi="Arial" w:cs="Arial"/>
          <w:color w:val="333333"/>
          <w:sz w:val="21"/>
          <w:szCs w:val="21"/>
        </w:rPr>
        <w:br/>
        <w:t>DATA, OR PROFITS; OR BUSINESS INTERRUPTION) HOWEVER CAUSED AND ON ANY</w:t>
      </w:r>
      <w:r>
        <w:rPr>
          <w:rFonts w:ascii="Arial" w:hAnsi="Arial" w:cs="Arial"/>
          <w:color w:val="333333"/>
          <w:sz w:val="21"/>
          <w:szCs w:val="21"/>
        </w:rPr>
        <w:br/>
        <w:t>THEORY OF LIABILITY, WHETHER IN CONTRACT, STRICT LIABILITY, OR TORT</w:t>
      </w:r>
      <w:r>
        <w:rPr>
          <w:rFonts w:ascii="Arial" w:hAnsi="Arial" w:cs="Arial"/>
          <w:color w:val="333333"/>
          <w:sz w:val="21"/>
          <w:szCs w:val="21"/>
        </w:rPr>
        <w:br/>
        <w:t>(INCLUDING NEGLIGENCE OR OTHERWISE) ARISING IN ANY WAY OUT OF THE USE</w:t>
      </w:r>
      <w:r>
        <w:rPr>
          <w:rFonts w:ascii="Arial" w:hAnsi="Arial" w:cs="Arial"/>
          <w:color w:val="333333"/>
          <w:sz w:val="21"/>
          <w:szCs w:val="21"/>
        </w:rPr>
        <w:br/>
        <w:t>OF THIS SOFTWARE, EVEN IF ADVISED OF THE POSSIBILITY OF SUCH DAMAGE.</w:t>
      </w:r>
    </w:p>
    <w:p w14:paraId="6CE0779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A58C16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39FFAB3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lib inquire LICENSE (node_modules\protobufjs\lib\inquire\LICENSE)</w:t>
      </w:r>
      <w:r>
        <w:rPr>
          <w:rFonts w:ascii="Arial" w:hAnsi="Arial" w:cs="Arial"/>
          <w:color w:val="333333"/>
          <w:sz w:val="21"/>
          <w:szCs w:val="21"/>
        </w:rPr>
        <w:br/>
        <w:t>--------------------------------------------------------------------------------</w:t>
      </w:r>
      <w:r>
        <w:rPr>
          <w:rFonts w:ascii="Arial" w:hAnsi="Arial" w:cs="Arial"/>
          <w:color w:val="333333"/>
          <w:sz w:val="21"/>
          <w:szCs w:val="21"/>
        </w:rPr>
        <w:br/>
        <w:t>Copyright (c) 2016, Daniel Wirtz All rights reserved.</w:t>
      </w:r>
    </w:p>
    <w:p w14:paraId="2059068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w:t>
      </w:r>
      <w:r>
        <w:rPr>
          <w:rFonts w:ascii="Arial" w:hAnsi="Arial" w:cs="Arial"/>
          <w:color w:val="333333"/>
          <w:sz w:val="21"/>
          <w:szCs w:val="21"/>
        </w:rPr>
        <w:br/>
        <w:t>met:</w:t>
      </w:r>
    </w:p>
    <w:p w14:paraId="125C017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Neither the name of its author, nor the names of its contributors</w:t>
      </w:r>
      <w:r>
        <w:rPr>
          <w:rFonts w:ascii="Arial" w:hAnsi="Arial" w:cs="Arial"/>
          <w:color w:val="333333"/>
          <w:sz w:val="21"/>
          <w:szCs w:val="21"/>
        </w:rPr>
        <w:br/>
        <w:t>may be used to endorse or promote products derived from this software</w:t>
      </w:r>
      <w:r>
        <w:rPr>
          <w:rFonts w:ascii="Arial" w:hAnsi="Arial" w:cs="Arial"/>
          <w:color w:val="333333"/>
          <w:sz w:val="21"/>
          <w:szCs w:val="21"/>
        </w:rPr>
        <w:br/>
        <w:t>without specific prior written permission.</w:t>
      </w:r>
    </w:p>
    <w:p w14:paraId="6EB13AA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w:t>
      </w:r>
      <w:r>
        <w:rPr>
          <w:rFonts w:ascii="Arial" w:hAnsi="Arial" w:cs="Arial"/>
          <w:color w:val="333333"/>
          <w:sz w:val="21"/>
          <w:szCs w:val="21"/>
        </w:rPr>
        <w:br/>
        <w:t>"AS IS" AND ANY EXPRESS OR IMPLIED WARRANTIES, INCLUDING, BUT NOT</w:t>
      </w:r>
      <w:r>
        <w:rPr>
          <w:rFonts w:ascii="Arial" w:hAnsi="Arial" w:cs="Arial"/>
          <w:color w:val="333333"/>
          <w:sz w:val="21"/>
          <w:szCs w:val="21"/>
        </w:rPr>
        <w:br/>
        <w:t>LIMITED TO, THE IMPLIED WARRANTIES OF MERCHANTABILITY AND FITNESS FOR</w:t>
      </w:r>
      <w:r>
        <w:rPr>
          <w:rFonts w:ascii="Arial" w:hAnsi="Arial" w:cs="Arial"/>
          <w:color w:val="333333"/>
          <w:sz w:val="21"/>
          <w:szCs w:val="21"/>
        </w:rPr>
        <w:br/>
        <w:t>A PARTICULAR PURPOSE ARE DISCLAIMED. IN NO EVENT SHALL THE COPYRIGHT</w:t>
      </w:r>
      <w:r>
        <w:rPr>
          <w:rFonts w:ascii="Arial" w:hAnsi="Arial" w:cs="Arial"/>
          <w:color w:val="333333"/>
          <w:sz w:val="21"/>
          <w:szCs w:val="21"/>
        </w:rPr>
        <w:br/>
        <w:t>OWNER OR CONTRIBUTORS BE LIABLE FOR ANY DIRECT, INDIRECT, INCIDENTAL,</w:t>
      </w:r>
      <w:r>
        <w:rPr>
          <w:rFonts w:ascii="Arial" w:hAnsi="Arial" w:cs="Arial"/>
          <w:color w:val="333333"/>
          <w:sz w:val="21"/>
          <w:szCs w:val="21"/>
        </w:rPr>
        <w:br/>
        <w:t>SPECIAL, EXEMPLARY, OR CONSEQUENTIAL DAMAGES (INCLUDING, BUT NOT</w:t>
      </w:r>
      <w:r>
        <w:rPr>
          <w:rFonts w:ascii="Arial" w:hAnsi="Arial" w:cs="Arial"/>
          <w:color w:val="333333"/>
          <w:sz w:val="21"/>
          <w:szCs w:val="21"/>
        </w:rPr>
        <w:br/>
        <w:t>LIMITED TO, PROCUREMENT OF SUBSTITUTE GOODS OR SERVICES; LOSS OF USE,</w:t>
      </w:r>
      <w:r>
        <w:rPr>
          <w:rFonts w:ascii="Arial" w:hAnsi="Arial" w:cs="Arial"/>
          <w:color w:val="333333"/>
          <w:sz w:val="21"/>
          <w:szCs w:val="21"/>
        </w:rPr>
        <w:br/>
        <w:t>DATA, OR PROFITS; OR BUSINESS INTERRUPTION) HOWEVER CAUSED AND ON ANY</w:t>
      </w:r>
      <w:r>
        <w:rPr>
          <w:rFonts w:ascii="Arial" w:hAnsi="Arial" w:cs="Arial"/>
          <w:color w:val="333333"/>
          <w:sz w:val="21"/>
          <w:szCs w:val="21"/>
        </w:rPr>
        <w:br/>
        <w:t>THEORY OF LIABILITY, WHETHER IN CONTRACT, STRICT LIABILITY, OR TORT</w:t>
      </w:r>
      <w:r>
        <w:rPr>
          <w:rFonts w:ascii="Arial" w:hAnsi="Arial" w:cs="Arial"/>
          <w:color w:val="333333"/>
          <w:sz w:val="21"/>
          <w:szCs w:val="21"/>
        </w:rPr>
        <w:br/>
        <w:t>(INCLUDING NEGLIGENCE OR OTHERWISE) ARISING IN ANY WAY OUT OF THE USE</w:t>
      </w:r>
      <w:r>
        <w:rPr>
          <w:rFonts w:ascii="Arial" w:hAnsi="Arial" w:cs="Arial"/>
          <w:color w:val="333333"/>
          <w:sz w:val="21"/>
          <w:szCs w:val="21"/>
        </w:rPr>
        <w:br/>
        <w:t>OF THIS SOFTWARE, EVEN IF ADVISED OF THE POSSIBILITY OF SUCH DAMAGE.</w:t>
      </w:r>
    </w:p>
    <w:p w14:paraId="2024CFC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F43990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F51661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lib deep-equal LICENSE (node_modules\protobufjs\lib\deep-equal\LICENSE)</w:t>
      </w:r>
      <w:r>
        <w:rPr>
          <w:rFonts w:ascii="Arial" w:hAnsi="Arial" w:cs="Arial"/>
          <w:color w:val="333333"/>
          <w:sz w:val="21"/>
          <w:szCs w:val="21"/>
        </w:rPr>
        <w:br/>
        <w:t>--------------------------------------------------------------------------------</w:t>
      </w:r>
      <w:r>
        <w:rPr>
          <w:rFonts w:ascii="Arial" w:hAnsi="Arial" w:cs="Arial"/>
          <w:color w:val="333333"/>
          <w:sz w:val="21"/>
          <w:szCs w:val="21"/>
        </w:rPr>
        <w:br/>
        <w:t>This software is released under the MIT license:</w:t>
      </w:r>
    </w:p>
    <w:p w14:paraId="10C5AEE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w:t>
      </w:r>
      <w:r>
        <w:rPr>
          <w:rFonts w:ascii="Arial" w:hAnsi="Arial" w:cs="Arial"/>
          <w:color w:val="333333"/>
          <w:sz w:val="21"/>
          <w:szCs w:val="21"/>
        </w:rPr>
        <w:br/>
        <w:t>this software and associated documentation files (the "Software"), to deal in</w:t>
      </w:r>
      <w:r>
        <w:rPr>
          <w:rFonts w:ascii="Arial" w:hAnsi="Arial" w:cs="Arial"/>
          <w:color w:val="333333"/>
          <w:sz w:val="21"/>
          <w:szCs w:val="21"/>
        </w:rPr>
        <w:br/>
        <w:t>the Software without restriction, including without limitation the rights to</w:t>
      </w:r>
      <w:r>
        <w:rPr>
          <w:rFonts w:ascii="Arial" w:hAnsi="Arial" w:cs="Arial"/>
          <w:color w:val="333333"/>
          <w:sz w:val="21"/>
          <w:szCs w:val="21"/>
        </w:rPr>
        <w:br/>
        <w:t>use, copy, modify, merge, publish, distribute, sublicense, and/or sell copies of</w:t>
      </w:r>
      <w:r>
        <w:rPr>
          <w:rFonts w:ascii="Arial" w:hAnsi="Arial" w:cs="Arial"/>
          <w:color w:val="333333"/>
          <w:sz w:val="21"/>
          <w:szCs w:val="21"/>
        </w:rPr>
        <w:br/>
        <w:t>the Software, and to permit persons to whom the Software is furnished to do so,</w:t>
      </w:r>
      <w:r>
        <w:rPr>
          <w:rFonts w:ascii="Arial" w:hAnsi="Arial" w:cs="Arial"/>
          <w:color w:val="333333"/>
          <w:sz w:val="21"/>
          <w:szCs w:val="21"/>
        </w:rPr>
        <w:br/>
        <w:t>subject to the following conditions:</w:t>
      </w:r>
    </w:p>
    <w:p w14:paraId="0AD3E97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7EB0B61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 FITNESS</w:t>
      </w:r>
      <w:r>
        <w:rPr>
          <w:rFonts w:ascii="Arial" w:hAnsi="Arial" w:cs="Arial"/>
          <w:color w:val="333333"/>
          <w:sz w:val="21"/>
          <w:szCs w:val="21"/>
        </w:rPr>
        <w:br/>
        <w:t>FOR A PARTICULAR PURPOSE AND NONINFRINGEMENT. IN NO EVENT SHALL THE AUTHORS OR</w:t>
      </w:r>
      <w:r>
        <w:rPr>
          <w:rFonts w:ascii="Arial" w:hAnsi="Arial" w:cs="Arial"/>
          <w:color w:val="333333"/>
          <w:sz w:val="21"/>
          <w:szCs w:val="21"/>
        </w:rPr>
        <w:br/>
        <w:t>COPYRIGHT HOLDERS BE LIABLE FOR ANY CLAIM, DAMAGES OR OTHER LIABILITY, WHETHER</w:t>
      </w:r>
      <w:r>
        <w:rPr>
          <w:rFonts w:ascii="Arial" w:hAnsi="Arial" w:cs="Arial"/>
          <w:color w:val="333333"/>
          <w:sz w:val="21"/>
          <w:szCs w:val="21"/>
        </w:rPr>
        <w:br/>
        <w:t>IN AN ACTION OF CONTRACT, TORT OR OTHERWISE, ARISING FROM, OUT OF OR IN</w:t>
      </w:r>
      <w:r>
        <w:rPr>
          <w:rFonts w:ascii="Arial" w:hAnsi="Arial" w:cs="Arial"/>
          <w:color w:val="333333"/>
          <w:sz w:val="21"/>
          <w:szCs w:val="21"/>
        </w:rPr>
        <w:br/>
        <w:t>CONNECTION WITH THE SOFTWARE OR THE USE OR OTHER DEALINGS IN THE SOFTWARE.</w:t>
      </w:r>
      <w:r>
        <w:rPr>
          <w:rFonts w:ascii="Arial" w:hAnsi="Arial" w:cs="Arial"/>
          <w:color w:val="333333"/>
          <w:sz w:val="21"/>
          <w:szCs w:val="21"/>
        </w:rPr>
        <w:br/>
        <w:t>--------------------------------------------------------------------------------</w:t>
      </w:r>
    </w:p>
    <w:p w14:paraId="5C45DF0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F8AE22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lib path LICENSE (node_modules\protobufjs\lib\path\LICENSE)</w:t>
      </w:r>
      <w:r>
        <w:rPr>
          <w:rFonts w:ascii="Arial" w:hAnsi="Arial" w:cs="Arial"/>
          <w:color w:val="333333"/>
          <w:sz w:val="21"/>
          <w:szCs w:val="21"/>
        </w:rPr>
        <w:br/>
      </w:r>
      <w:r>
        <w:rPr>
          <w:rFonts w:ascii="Arial" w:hAnsi="Arial" w:cs="Arial"/>
          <w:color w:val="333333"/>
          <w:sz w:val="21"/>
          <w:szCs w:val="21"/>
        </w:rPr>
        <w:lastRenderedPageBreak/>
        <w:t>--------------------------------------------------------------------------------</w:t>
      </w:r>
      <w:r>
        <w:rPr>
          <w:rFonts w:ascii="Arial" w:hAnsi="Arial" w:cs="Arial"/>
          <w:color w:val="333333"/>
          <w:sz w:val="21"/>
          <w:szCs w:val="21"/>
        </w:rPr>
        <w:br/>
        <w:t>Copyright (c) 2016, Daniel Wirtz All rights reserved.</w:t>
      </w:r>
    </w:p>
    <w:p w14:paraId="0E1278E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w:t>
      </w:r>
      <w:r>
        <w:rPr>
          <w:rFonts w:ascii="Arial" w:hAnsi="Arial" w:cs="Arial"/>
          <w:color w:val="333333"/>
          <w:sz w:val="21"/>
          <w:szCs w:val="21"/>
        </w:rPr>
        <w:br/>
        <w:t>met:</w:t>
      </w:r>
    </w:p>
    <w:p w14:paraId="75B569F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Neither the name of its author, nor the names of its contributors</w:t>
      </w:r>
      <w:r>
        <w:rPr>
          <w:rFonts w:ascii="Arial" w:hAnsi="Arial" w:cs="Arial"/>
          <w:color w:val="333333"/>
          <w:sz w:val="21"/>
          <w:szCs w:val="21"/>
        </w:rPr>
        <w:br/>
        <w:t>may be used to endorse or promote products derived from this software</w:t>
      </w:r>
      <w:r>
        <w:rPr>
          <w:rFonts w:ascii="Arial" w:hAnsi="Arial" w:cs="Arial"/>
          <w:color w:val="333333"/>
          <w:sz w:val="21"/>
          <w:szCs w:val="21"/>
        </w:rPr>
        <w:br/>
        <w:t>without specific prior written permission.</w:t>
      </w:r>
    </w:p>
    <w:p w14:paraId="4BAF3B7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w:t>
      </w:r>
      <w:r>
        <w:rPr>
          <w:rFonts w:ascii="Arial" w:hAnsi="Arial" w:cs="Arial"/>
          <w:color w:val="333333"/>
          <w:sz w:val="21"/>
          <w:szCs w:val="21"/>
        </w:rPr>
        <w:br/>
        <w:t>"AS IS" AND ANY EXPRESS OR IMPLIED WARRANTIES, INCLUDING, BUT NOT</w:t>
      </w:r>
      <w:r>
        <w:rPr>
          <w:rFonts w:ascii="Arial" w:hAnsi="Arial" w:cs="Arial"/>
          <w:color w:val="333333"/>
          <w:sz w:val="21"/>
          <w:szCs w:val="21"/>
        </w:rPr>
        <w:br/>
        <w:t>LIMITED TO, THE IMPLIED WARRANTIES OF MERCHANTABILITY AND FITNESS FOR</w:t>
      </w:r>
      <w:r>
        <w:rPr>
          <w:rFonts w:ascii="Arial" w:hAnsi="Arial" w:cs="Arial"/>
          <w:color w:val="333333"/>
          <w:sz w:val="21"/>
          <w:szCs w:val="21"/>
        </w:rPr>
        <w:br/>
        <w:t>A PARTICULAR PURPOSE ARE DISCLAIMED. IN NO EVENT SHALL THE COPYRIGHT</w:t>
      </w:r>
      <w:r>
        <w:rPr>
          <w:rFonts w:ascii="Arial" w:hAnsi="Arial" w:cs="Arial"/>
          <w:color w:val="333333"/>
          <w:sz w:val="21"/>
          <w:szCs w:val="21"/>
        </w:rPr>
        <w:br/>
        <w:t>OWNER OR CONTRIBUTORS BE LIABLE FOR ANY DIRECT, INDIRECT, INCIDENTAL,</w:t>
      </w:r>
      <w:r>
        <w:rPr>
          <w:rFonts w:ascii="Arial" w:hAnsi="Arial" w:cs="Arial"/>
          <w:color w:val="333333"/>
          <w:sz w:val="21"/>
          <w:szCs w:val="21"/>
        </w:rPr>
        <w:br/>
        <w:t>SPECIAL, EXEMPLARY, OR CONSEQUENTIAL DAMAGES (INCLUDING, BUT NOT</w:t>
      </w:r>
      <w:r>
        <w:rPr>
          <w:rFonts w:ascii="Arial" w:hAnsi="Arial" w:cs="Arial"/>
          <w:color w:val="333333"/>
          <w:sz w:val="21"/>
          <w:szCs w:val="21"/>
        </w:rPr>
        <w:br/>
        <w:t>LIMITED TO, PROCUREMENT OF SUBSTITUTE GOODS OR SERVICES; LOSS OF USE,</w:t>
      </w:r>
      <w:r>
        <w:rPr>
          <w:rFonts w:ascii="Arial" w:hAnsi="Arial" w:cs="Arial"/>
          <w:color w:val="333333"/>
          <w:sz w:val="21"/>
          <w:szCs w:val="21"/>
        </w:rPr>
        <w:br/>
        <w:t>DATA, OR PROFITS; OR BUSINESS INTERRUPTION) HOWEVER CAUSED AND ON ANY</w:t>
      </w:r>
      <w:r>
        <w:rPr>
          <w:rFonts w:ascii="Arial" w:hAnsi="Arial" w:cs="Arial"/>
          <w:color w:val="333333"/>
          <w:sz w:val="21"/>
          <w:szCs w:val="21"/>
        </w:rPr>
        <w:br/>
        <w:t>THEORY OF LIABILITY, WHETHER IN CONTRACT, STRICT LIABILITY, OR TORT</w:t>
      </w:r>
      <w:r>
        <w:rPr>
          <w:rFonts w:ascii="Arial" w:hAnsi="Arial" w:cs="Arial"/>
          <w:color w:val="333333"/>
          <w:sz w:val="21"/>
          <w:szCs w:val="21"/>
        </w:rPr>
        <w:br/>
        <w:t>(INCLUDING NEGLIGENCE OR OTHERWISE) ARISING IN ANY WAY OUT OF THE USE</w:t>
      </w:r>
      <w:r>
        <w:rPr>
          <w:rFonts w:ascii="Arial" w:hAnsi="Arial" w:cs="Arial"/>
          <w:color w:val="333333"/>
          <w:sz w:val="21"/>
          <w:szCs w:val="21"/>
        </w:rPr>
        <w:br/>
        <w:t>OF THIS SOFTWARE, EVEN IF ADVISED OF THE POSSIBILITY OF SUCH DAMAGE.</w:t>
      </w:r>
    </w:p>
    <w:p w14:paraId="1C882AB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EDB0E4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4BEF62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lib pool LICENSE (node_modules\protobufjs\lib\pool\LICENSE)</w:t>
      </w:r>
      <w:r>
        <w:rPr>
          <w:rFonts w:ascii="Arial" w:hAnsi="Arial" w:cs="Arial"/>
          <w:color w:val="333333"/>
          <w:sz w:val="21"/>
          <w:szCs w:val="21"/>
        </w:rPr>
        <w:br/>
        <w:t>--------------------------------------------------------------------------------</w:t>
      </w:r>
      <w:r>
        <w:rPr>
          <w:rFonts w:ascii="Arial" w:hAnsi="Arial" w:cs="Arial"/>
          <w:color w:val="333333"/>
          <w:sz w:val="21"/>
          <w:szCs w:val="21"/>
        </w:rPr>
        <w:br/>
        <w:t>Copyright (c) 2016, Daniel Wirtz All rights reserved.</w:t>
      </w:r>
    </w:p>
    <w:p w14:paraId="4CF54F5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w:t>
      </w:r>
      <w:r>
        <w:rPr>
          <w:rFonts w:ascii="Arial" w:hAnsi="Arial" w:cs="Arial"/>
          <w:color w:val="333333"/>
          <w:sz w:val="21"/>
          <w:szCs w:val="21"/>
        </w:rPr>
        <w:br/>
        <w:t>met:</w:t>
      </w:r>
    </w:p>
    <w:p w14:paraId="79F29AE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Neither the name of its author, nor the names of its contributors</w:t>
      </w:r>
      <w:r>
        <w:rPr>
          <w:rFonts w:ascii="Arial" w:hAnsi="Arial" w:cs="Arial"/>
          <w:color w:val="333333"/>
          <w:sz w:val="21"/>
          <w:szCs w:val="21"/>
        </w:rPr>
        <w:br/>
        <w:t>may be used to endorse or promote products derived from this software</w:t>
      </w:r>
      <w:r>
        <w:rPr>
          <w:rFonts w:ascii="Arial" w:hAnsi="Arial" w:cs="Arial"/>
          <w:color w:val="333333"/>
          <w:sz w:val="21"/>
          <w:szCs w:val="21"/>
        </w:rPr>
        <w:br/>
        <w:t>without specific prior written permission.</w:t>
      </w:r>
    </w:p>
    <w:p w14:paraId="6B2D238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w:t>
      </w:r>
      <w:r>
        <w:rPr>
          <w:rFonts w:ascii="Arial" w:hAnsi="Arial" w:cs="Arial"/>
          <w:color w:val="333333"/>
          <w:sz w:val="21"/>
          <w:szCs w:val="21"/>
        </w:rPr>
        <w:br/>
        <w:t>"AS IS" AND ANY EXPRESS OR IMPLIED WARRANTIES, INCLUDING, BUT NOT</w:t>
      </w:r>
      <w:r>
        <w:rPr>
          <w:rFonts w:ascii="Arial" w:hAnsi="Arial" w:cs="Arial"/>
          <w:color w:val="333333"/>
          <w:sz w:val="21"/>
          <w:szCs w:val="21"/>
        </w:rPr>
        <w:br/>
        <w:t>LIMITED TO, THE IMPLIED WARRANTIES OF MERCHANTABILITY AND FITNESS FOR</w:t>
      </w:r>
      <w:r>
        <w:rPr>
          <w:rFonts w:ascii="Arial" w:hAnsi="Arial" w:cs="Arial"/>
          <w:color w:val="333333"/>
          <w:sz w:val="21"/>
          <w:szCs w:val="21"/>
        </w:rPr>
        <w:br/>
        <w:t>A PARTICULAR PURPOSE ARE DISCLAIMED. IN NO EVENT SHALL THE COPYRIGHT</w:t>
      </w:r>
      <w:r>
        <w:rPr>
          <w:rFonts w:ascii="Arial" w:hAnsi="Arial" w:cs="Arial"/>
          <w:color w:val="333333"/>
          <w:sz w:val="21"/>
          <w:szCs w:val="21"/>
        </w:rPr>
        <w:br/>
        <w:t>OWNER OR CONTRIBUTORS BE LIABLE FOR ANY DIRECT, INDIRECT, INCIDENTAL,</w:t>
      </w:r>
      <w:r>
        <w:rPr>
          <w:rFonts w:ascii="Arial" w:hAnsi="Arial" w:cs="Arial"/>
          <w:color w:val="333333"/>
          <w:sz w:val="21"/>
          <w:szCs w:val="21"/>
        </w:rPr>
        <w:br/>
        <w:t>SPECIAL, EXEMPLARY, OR CONSEQUENTIAL DAMAGES (INCLUDING, BUT NOT</w:t>
      </w:r>
      <w:r>
        <w:rPr>
          <w:rFonts w:ascii="Arial" w:hAnsi="Arial" w:cs="Arial"/>
          <w:color w:val="333333"/>
          <w:sz w:val="21"/>
          <w:szCs w:val="21"/>
        </w:rPr>
        <w:br/>
        <w:t>LIMITED TO, PROCUREMENT OF SUBSTITUTE GOODS OR SERVICES; LOSS OF USE,</w:t>
      </w:r>
      <w:r>
        <w:rPr>
          <w:rFonts w:ascii="Arial" w:hAnsi="Arial" w:cs="Arial"/>
          <w:color w:val="333333"/>
          <w:sz w:val="21"/>
          <w:szCs w:val="21"/>
        </w:rPr>
        <w:br/>
      </w:r>
      <w:r>
        <w:rPr>
          <w:rFonts w:ascii="Arial" w:hAnsi="Arial" w:cs="Arial"/>
          <w:color w:val="333333"/>
          <w:sz w:val="21"/>
          <w:szCs w:val="21"/>
        </w:rPr>
        <w:lastRenderedPageBreak/>
        <w:t>DATA, OR PROFITS; OR BUSINESS INTERRUPTION) HOWEVER CAUSED AND ON ANY</w:t>
      </w:r>
      <w:r>
        <w:rPr>
          <w:rFonts w:ascii="Arial" w:hAnsi="Arial" w:cs="Arial"/>
          <w:color w:val="333333"/>
          <w:sz w:val="21"/>
          <w:szCs w:val="21"/>
        </w:rPr>
        <w:br/>
        <w:t>THEORY OF LIABILITY, WHETHER IN CONTRACT, STRICT LIABILITY, OR TORT</w:t>
      </w:r>
      <w:r>
        <w:rPr>
          <w:rFonts w:ascii="Arial" w:hAnsi="Arial" w:cs="Arial"/>
          <w:color w:val="333333"/>
          <w:sz w:val="21"/>
          <w:szCs w:val="21"/>
        </w:rPr>
        <w:br/>
        <w:t>(INCLUDING NEGLIGENCE OR OTHERWISE) ARISING IN ANY WAY OUT OF THE USE</w:t>
      </w:r>
      <w:r>
        <w:rPr>
          <w:rFonts w:ascii="Arial" w:hAnsi="Arial" w:cs="Arial"/>
          <w:color w:val="333333"/>
          <w:sz w:val="21"/>
          <w:szCs w:val="21"/>
        </w:rPr>
        <w:br/>
        <w:t>OF THIS SOFTWARE, EVEN IF ADVISED OF THE POSSIBILITY OF SUCH DAMAGE.</w:t>
      </w:r>
    </w:p>
    <w:p w14:paraId="3DB9A27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59AFC7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5D4020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lib utf8 LICENSE (node_modules\protobufjs\lib\utf8\LICENSE)</w:t>
      </w:r>
      <w:r>
        <w:rPr>
          <w:rFonts w:ascii="Arial" w:hAnsi="Arial" w:cs="Arial"/>
          <w:color w:val="333333"/>
          <w:sz w:val="21"/>
          <w:szCs w:val="21"/>
        </w:rPr>
        <w:br/>
        <w:t>--------------------------------------------------------------------------------</w:t>
      </w:r>
      <w:r>
        <w:rPr>
          <w:rFonts w:ascii="Arial" w:hAnsi="Arial" w:cs="Arial"/>
          <w:color w:val="333333"/>
          <w:sz w:val="21"/>
          <w:szCs w:val="21"/>
        </w:rPr>
        <w:br/>
        <w:t>Copyright (c) 2016, Daniel Wirtz All rights reserved.</w:t>
      </w:r>
    </w:p>
    <w:p w14:paraId="615F75A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w:t>
      </w:r>
      <w:r>
        <w:rPr>
          <w:rFonts w:ascii="Arial" w:hAnsi="Arial" w:cs="Arial"/>
          <w:color w:val="333333"/>
          <w:sz w:val="21"/>
          <w:szCs w:val="21"/>
        </w:rPr>
        <w:br/>
        <w:t>met:</w:t>
      </w:r>
    </w:p>
    <w:p w14:paraId="2630714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Neither the name of its author, nor the names of its contributors</w:t>
      </w:r>
      <w:r>
        <w:rPr>
          <w:rFonts w:ascii="Arial" w:hAnsi="Arial" w:cs="Arial"/>
          <w:color w:val="333333"/>
          <w:sz w:val="21"/>
          <w:szCs w:val="21"/>
        </w:rPr>
        <w:br/>
        <w:t>may be used to endorse or promote products derived from this software</w:t>
      </w:r>
      <w:r>
        <w:rPr>
          <w:rFonts w:ascii="Arial" w:hAnsi="Arial" w:cs="Arial"/>
          <w:color w:val="333333"/>
          <w:sz w:val="21"/>
          <w:szCs w:val="21"/>
        </w:rPr>
        <w:br/>
        <w:t>without specific prior written permission.</w:t>
      </w:r>
    </w:p>
    <w:p w14:paraId="2B76E88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w:t>
      </w:r>
      <w:r>
        <w:rPr>
          <w:rFonts w:ascii="Arial" w:hAnsi="Arial" w:cs="Arial"/>
          <w:color w:val="333333"/>
          <w:sz w:val="21"/>
          <w:szCs w:val="21"/>
        </w:rPr>
        <w:br/>
        <w:t>"AS IS" AND ANY EXPRESS OR IMPLIED WARRANTIES, INCLUDING, BUT NOT</w:t>
      </w:r>
      <w:r>
        <w:rPr>
          <w:rFonts w:ascii="Arial" w:hAnsi="Arial" w:cs="Arial"/>
          <w:color w:val="333333"/>
          <w:sz w:val="21"/>
          <w:szCs w:val="21"/>
        </w:rPr>
        <w:br/>
        <w:t>LIMITED TO, THE IMPLIED WARRANTIES OF MERCHANTABILITY AND FITNESS FOR</w:t>
      </w:r>
      <w:r>
        <w:rPr>
          <w:rFonts w:ascii="Arial" w:hAnsi="Arial" w:cs="Arial"/>
          <w:color w:val="333333"/>
          <w:sz w:val="21"/>
          <w:szCs w:val="21"/>
        </w:rPr>
        <w:br/>
        <w:t>A PARTICULAR PURPOSE ARE DISCLAIMED. IN NO EVENT SHALL THE COPYRIGHT</w:t>
      </w:r>
      <w:r>
        <w:rPr>
          <w:rFonts w:ascii="Arial" w:hAnsi="Arial" w:cs="Arial"/>
          <w:color w:val="333333"/>
          <w:sz w:val="21"/>
          <w:szCs w:val="21"/>
        </w:rPr>
        <w:br/>
        <w:t>OWNER OR CONTRIBUTORS BE LIABLE FOR ANY DIRECT, INDIRECT, INCIDENTAL,</w:t>
      </w:r>
      <w:r>
        <w:rPr>
          <w:rFonts w:ascii="Arial" w:hAnsi="Arial" w:cs="Arial"/>
          <w:color w:val="333333"/>
          <w:sz w:val="21"/>
          <w:szCs w:val="21"/>
        </w:rPr>
        <w:br/>
        <w:t>SPECIAL, EXEMPLARY, OR CONSEQUENTIAL DAMAGES (INCLUDING, BUT NOT</w:t>
      </w:r>
      <w:r>
        <w:rPr>
          <w:rFonts w:ascii="Arial" w:hAnsi="Arial" w:cs="Arial"/>
          <w:color w:val="333333"/>
          <w:sz w:val="21"/>
          <w:szCs w:val="21"/>
        </w:rPr>
        <w:br/>
        <w:t>LIMITED TO, PROCUREMENT OF SUBSTITUTE GOODS OR SERVICES; LOSS OF USE,</w:t>
      </w:r>
      <w:r>
        <w:rPr>
          <w:rFonts w:ascii="Arial" w:hAnsi="Arial" w:cs="Arial"/>
          <w:color w:val="333333"/>
          <w:sz w:val="21"/>
          <w:szCs w:val="21"/>
        </w:rPr>
        <w:br/>
        <w:t>DATA, OR PROFITS; OR BUSINESS INTERRUPTION) HOWEVER CAUSED AND ON ANY</w:t>
      </w:r>
      <w:r>
        <w:rPr>
          <w:rFonts w:ascii="Arial" w:hAnsi="Arial" w:cs="Arial"/>
          <w:color w:val="333333"/>
          <w:sz w:val="21"/>
          <w:szCs w:val="21"/>
        </w:rPr>
        <w:br/>
        <w:t>THEORY OF LIABILITY, WHETHER IN CONTRACT, STRICT LIABILITY, OR TORT</w:t>
      </w:r>
      <w:r>
        <w:rPr>
          <w:rFonts w:ascii="Arial" w:hAnsi="Arial" w:cs="Arial"/>
          <w:color w:val="333333"/>
          <w:sz w:val="21"/>
          <w:szCs w:val="21"/>
        </w:rPr>
        <w:br/>
        <w:t>(INCLUDING NEGLIGENCE OR OTHERWISE) ARISING IN ANY WAY OUT OF THE USE</w:t>
      </w:r>
      <w:r>
        <w:rPr>
          <w:rFonts w:ascii="Arial" w:hAnsi="Arial" w:cs="Arial"/>
          <w:color w:val="333333"/>
          <w:sz w:val="21"/>
          <w:szCs w:val="21"/>
        </w:rPr>
        <w:br/>
        <w:t>OF THIS SOFTWARE, EVEN IF ADVISED OF THE POSSIBILITY OF SUCH DAMAGE.</w:t>
      </w:r>
    </w:p>
    <w:p w14:paraId="0BC2F87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1C3491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BD70ED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lib tsd-jsdoc LICENSE (node_modules\protobufjs\lib\tsd-jsdoc\LICENSE)</w:t>
      </w:r>
      <w:r>
        <w:rPr>
          <w:rFonts w:ascii="Arial" w:hAnsi="Arial" w:cs="Arial"/>
          <w:color w:val="333333"/>
          <w:sz w:val="21"/>
          <w:szCs w:val="21"/>
        </w:rPr>
        <w:br/>
        <w:t>--------------------------------------------------------------------------------</w:t>
      </w:r>
      <w:r>
        <w:rPr>
          <w:rFonts w:ascii="Arial" w:hAnsi="Arial" w:cs="Arial"/>
          <w:color w:val="333333"/>
          <w:sz w:val="21"/>
          <w:szCs w:val="21"/>
        </w:rPr>
        <w:br/>
        <w:t>The MIT License</w:t>
      </w:r>
    </w:p>
    <w:p w14:paraId="1460CC4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2016 Chad Engler</w:t>
      </w:r>
    </w:p>
    <w:p w14:paraId="608ABEC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5C4B39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above copyright notice and this permission notice shall be included in</w:t>
      </w:r>
      <w:r>
        <w:rPr>
          <w:rFonts w:ascii="Arial" w:hAnsi="Arial" w:cs="Arial"/>
          <w:color w:val="333333"/>
          <w:sz w:val="21"/>
          <w:szCs w:val="21"/>
        </w:rPr>
        <w:br/>
        <w:t>all copies or substantial portions of the Software.</w:t>
      </w:r>
    </w:p>
    <w:p w14:paraId="262AEB5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r>
        <w:rPr>
          <w:rFonts w:ascii="Arial" w:hAnsi="Arial" w:cs="Arial"/>
          <w:color w:val="333333"/>
          <w:sz w:val="21"/>
          <w:szCs w:val="21"/>
        </w:rPr>
        <w:br/>
        <w:t>--------------------------------------------------------------------------------</w:t>
      </w:r>
    </w:p>
    <w:p w14:paraId="579364F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C96057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r>
      <w:hyperlink r:id="rId321" w:history="1">
        <w:r>
          <w:rPr>
            <w:rStyle w:val="Hyperlink"/>
            <w:rFonts w:ascii="Arial" w:hAnsi="Arial" w:cs="Arial"/>
            <w:color w:val="3572B0"/>
            <w:sz w:val="21"/>
            <w:szCs w:val="21"/>
          </w:rPr>
          <w:t>socket.io</w:t>
        </w:r>
      </w:hyperlink>
      <w:r>
        <w:rPr>
          <w:rFonts w:ascii="Arial" w:hAnsi="Arial" w:cs="Arial"/>
          <w:color w:val="333333"/>
          <w:sz w:val="21"/>
          <w:szCs w:val="21"/>
        </w:rPr>
        <w:t>-client component-emitter LICENSE (node_modules\</w:t>
      </w:r>
      <w:hyperlink r:id="rId322" w:history="1">
        <w:r>
          <w:rPr>
            <w:rStyle w:val="Hyperlink"/>
            <w:rFonts w:ascii="Arial" w:hAnsi="Arial" w:cs="Arial"/>
            <w:color w:val="3572B0"/>
            <w:sz w:val="21"/>
            <w:szCs w:val="21"/>
          </w:rPr>
          <w:t>socket.io</w:t>
        </w:r>
      </w:hyperlink>
      <w:r>
        <w:rPr>
          <w:rFonts w:ascii="Arial" w:hAnsi="Arial" w:cs="Arial"/>
          <w:color w:val="333333"/>
          <w:sz w:val="21"/>
          <w:szCs w:val="21"/>
        </w:rPr>
        <w:t>-client\node_modules\component-emitter\LICENSE)</w:t>
      </w:r>
      <w:r>
        <w:rPr>
          <w:rFonts w:ascii="Arial" w:hAnsi="Arial" w:cs="Arial"/>
          <w:color w:val="333333"/>
          <w:sz w:val="21"/>
          <w:szCs w:val="21"/>
        </w:rPr>
        <w:br/>
        <w:t>--------------------------------------------------------------------------------</w:t>
      </w:r>
      <w:r>
        <w:rPr>
          <w:rFonts w:ascii="Arial" w:hAnsi="Arial" w:cs="Arial"/>
          <w:color w:val="333333"/>
          <w:sz w:val="21"/>
          <w:szCs w:val="21"/>
        </w:rPr>
        <w:br/>
        <w:t>(The MIT License)</w:t>
      </w:r>
    </w:p>
    <w:p w14:paraId="325C91F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Component contributors &lt;dev@</w:t>
      </w:r>
      <w:hyperlink r:id="rId323" w:history="1">
        <w:r>
          <w:rPr>
            <w:rStyle w:val="Hyperlink"/>
            <w:rFonts w:ascii="Arial" w:hAnsi="Arial" w:cs="Arial"/>
            <w:color w:val="3572B0"/>
            <w:sz w:val="21"/>
            <w:szCs w:val="21"/>
          </w:rPr>
          <w:t>component.io</w:t>
        </w:r>
      </w:hyperlink>
      <w:r>
        <w:rPr>
          <w:rFonts w:ascii="Arial" w:hAnsi="Arial" w:cs="Arial"/>
          <w:color w:val="333333"/>
          <w:sz w:val="21"/>
          <w:szCs w:val="21"/>
        </w:rPr>
        <w:t>&gt;</w:t>
      </w:r>
    </w:p>
    <w:p w14:paraId="2459054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w:t>
      </w:r>
      <w:r>
        <w:rPr>
          <w:rFonts w:ascii="Arial" w:hAnsi="Arial" w:cs="Arial"/>
          <w:color w:val="333333"/>
          <w:sz w:val="21"/>
          <w:szCs w:val="21"/>
        </w:rPr>
        <w:br/>
        <w:t>obtaining a copy of this software and associated documentation</w:t>
      </w:r>
      <w:r>
        <w:rPr>
          <w:rFonts w:ascii="Arial" w:hAnsi="Arial" w:cs="Arial"/>
          <w:color w:val="333333"/>
          <w:sz w:val="21"/>
          <w:szCs w:val="21"/>
        </w:rPr>
        <w:br/>
        <w:t>files (the "Software"), to deal in the Software without</w:t>
      </w:r>
      <w:r>
        <w:rPr>
          <w:rFonts w:ascii="Arial" w:hAnsi="Arial" w:cs="Arial"/>
          <w:color w:val="333333"/>
          <w:sz w:val="21"/>
          <w:szCs w:val="21"/>
        </w:rPr>
        <w:br/>
        <w:t>restriction, including without limitation the rights to use,</w:t>
      </w:r>
      <w:r>
        <w:rPr>
          <w:rFonts w:ascii="Arial" w:hAnsi="Arial" w:cs="Arial"/>
          <w:color w:val="333333"/>
          <w:sz w:val="21"/>
          <w:szCs w:val="21"/>
        </w:rPr>
        <w:br/>
        <w:t>copy, modify, merge, publish, distribute, sublicense, and/or sell</w:t>
      </w:r>
      <w:r>
        <w:rPr>
          <w:rFonts w:ascii="Arial" w:hAnsi="Arial" w:cs="Arial"/>
          <w:color w:val="333333"/>
          <w:sz w:val="21"/>
          <w:szCs w:val="21"/>
        </w:rPr>
        <w:br/>
        <w:t>copies of the Software, and to permit persons to whom the</w:t>
      </w:r>
      <w:r>
        <w:rPr>
          <w:rFonts w:ascii="Arial" w:hAnsi="Arial" w:cs="Arial"/>
          <w:color w:val="333333"/>
          <w:sz w:val="21"/>
          <w:szCs w:val="21"/>
        </w:rPr>
        <w:br/>
        <w:t>Software is furnished to do so, subject to the following</w:t>
      </w:r>
      <w:r>
        <w:rPr>
          <w:rFonts w:ascii="Arial" w:hAnsi="Arial" w:cs="Arial"/>
          <w:color w:val="333333"/>
          <w:sz w:val="21"/>
          <w:szCs w:val="21"/>
        </w:rPr>
        <w:br/>
        <w:t>conditions:</w:t>
      </w:r>
    </w:p>
    <w:p w14:paraId="062D40E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111EAC6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w:t>
      </w:r>
      <w:r>
        <w:rPr>
          <w:rFonts w:ascii="Arial" w:hAnsi="Arial" w:cs="Arial"/>
          <w:color w:val="333333"/>
          <w:sz w:val="21"/>
          <w:szCs w:val="21"/>
        </w:rPr>
        <w:br/>
        <w:t>OF MERCHANTABILITY, FITNESS FOR A PARTICULAR PURPOSE AND</w:t>
      </w:r>
      <w:r>
        <w:rPr>
          <w:rFonts w:ascii="Arial" w:hAnsi="Arial" w:cs="Arial"/>
          <w:color w:val="333333"/>
          <w:sz w:val="21"/>
          <w:szCs w:val="21"/>
        </w:rPr>
        <w:br/>
        <w:t>NONINFRINGEMENT. IN NO EVENT SHALL THE AUTHORS OR COPYRIGHT</w:t>
      </w:r>
      <w:r>
        <w:rPr>
          <w:rFonts w:ascii="Arial" w:hAnsi="Arial" w:cs="Arial"/>
          <w:color w:val="333333"/>
          <w:sz w:val="21"/>
          <w:szCs w:val="21"/>
        </w:rPr>
        <w:br/>
        <w:t>HOLDERS BE LIABLE FOR ANY CLAIM, DAMAGES OR OTHER LIABILITY,</w:t>
      </w:r>
      <w:r>
        <w:rPr>
          <w:rFonts w:ascii="Arial" w:hAnsi="Arial" w:cs="Arial"/>
          <w:color w:val="333333"/>
          <w:sz w:val="21"/>
          <w:szCs w:val="21"/>
        </w:rPr>
        <w:br/>
        <w:t>WHETHER IN AN ACTION OF CONTRACT, TORT OR OTHERWISE, ARISING</w:t>
      </w:r>
      <w:r>
        <w:rPr>
          <w:rFonts w:ascii="Arial" w:hAnsi="Arial" w:cs="Arial"/>
          <w:color w:val="333333"/>
          <w:sz w:val="21"/>
          <w:szCs w:val="21"/>
        </w:rPr>
        <w:br/>
        <w:t>FROM, OUT OF OR IN CONNECTION WITH THE SOFTWARE OR THE USE OR</w:t>
      </w:r>
      <w:r>
        <w:rPr>
          <w:rFonts w:ascii="Arial" w:hAnsi="Arial" w:cs="Arial"/>
          <w:color w:val="333333"/>
          <w:sz w:val="21"/>
          <w:szCs w:val="21"/>
        </w:rPr>
        <w:br/>
        <w:t>OTHER DEALINGS IN THE SOFTWARE.</w:t>
      </w:r>
    </w:p>
    <w:p w14:paraId="60C92C9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0C0344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8A38EE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r>
      <w:hyperlink r:id="rId324" w:history="1">
        <w:r>
          <w:rPr>
            <w:rStyle w:val="Hyperlink"/>
            <w:rFonts w:ascii="Arial" w:hAnsi="Arial" w:cs="Arial"/>
            <w:color w:val="3572B0"/>
            <w:sz w:val="21"/>
            <w:szCs w:val="21"/>
          </w:rPr>
          <w:t>socket.io</w:t>
        </w:r>
      </w:hyperlink>
      <w:r>
        <w:rPr>
          <w:rFonts w:ascii="Arial" w:hAnsi="Arial" w:cs="Arial"/>
          <w:color w:val="333333"/>
          <w:sz w:val="21"/>
          <w:szCs w:val="21"/>
        </w:rPr>
        <w:t>-client debug LICENSE (node_modules\</w:t>
      </w:r>
      <w:hyperlink r:id="rId325" w:history="1">
        <w:r>
          <w:rPr>
            <w:rStyle w:val="Hyperlink"/>
            <w:rFonts w:ascii="Arial" w:hAnsi="Arial" w:cs="Arial"/>
            <w:color w:val="3572B0"/>
            <w:sz w:val="21"/>
            <w:szCs w:val="21"/>
          </w:rPr>
          <w:t>socket.io</w:t>
        </w:r>
      </w:hyperlink>
      <w:r>
        <w:rPr>
          <w:rFonts w:ascii="Arial" w:hAnsi="Arial" w:cs="Arial"/>
          <w:color w:val="333333"/>
          <w:sz w:val="21"/>
          <w:szCs w:val="21"/>
        </w:rPr>
        <w:t>-client\node_modules\debug\LICENSE)</w:t>
      </w:r>
      <w:r>
        <w:rPr>
          <w:rFonts w:ascii="Arial" w:hAnsi="Arial" w:cs="Arial"/>
          <w:color w:val="333333"/>
          <w:sz w:val="21"/>
          <w:szCs w:val="21"/>
        </w:rPr>
        <w:br/>
        <w:t>--------------------------------------------------------------------------------</w:t>
      </w:r>
      <w:r>
        <w:rPr>
          <w:rFonts w:ascii="Arial" w:hAnsi="Arial" w:cs="Arial"/>
          <w:color w:val="333333"/>
          <w:sz w:val="21"/>
          <w:szCs w:val="21"/>
        </w:rPr>
        <w:br/>
        <w:t>(The MIT License)</w:t>
      </w:r>
    </w:p>
    <w:p w14:paraId="05AEAD8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TJ Holowaychuk &lt;tj@</w:t>
      </w:r>
      <w:hyperlink r:id="rId326" w:history="1">
        <w:r>
          <w:rPr>
            <w:rStyle w:val="Hyperlink"/>
            <w:rFonts w:ascii="Arial" w:hAnsi="Arial" w:cs="Arial"/>
            <w:color w:val="3572B0"/>
            <w:sz w:val="21"/>
            <w:szCs w:val="21"/>
          </w:rPr>
          <w:t>vision-media.ca</w:t>
        </w:r>
      </w:hyperlink>
      <w:r>
        <w:rPr>
          <w:rFonts w:ascii="Arial" w:hAnsi="Arial" w:cs="Arial"/>
          <w:color w:val="333333"/>
          <w:sz w:val="21"/>
          <w:szCs w:val="21"/>
        </w:rPr>
        <w:t>&gt;</w:t>
      </w:r>
    </w:p>
    <w:p w14:paraId="1943096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 this software</w:t>
      </w:r>
      <w:r>
        <w:rPr>
          <w:rStyle w:val="apple-converted-space"/>
          <w:rFonts w:ascii="Arial" w:hAnsi="Arial" w:cs="Arial"/>
          <w:color w:val="333333"/>
          <w:sz w:val="21"/>
          <w:szCs w:val="21"/>
        </w:rPr>
        <w:t> </w:t>
      </w:r>
      <w:r>
        <w:rPr>
          <w:rFonts w:ascii="Arial" w:hAnsi="Arial" w:cs="Arial"/>
          <w:color w:val="333333"/>
          <w:sz w:val="21"/>
          <w:szCs w:val="21"/>
        </w:rPr>
        <w:br/>
        <w:t>and associated documentation files (the 'Software'), to deal in the Software without restriction,</w:t>
      </w:r>
      <w:r>
        <w:rPr>
          <w:rStyle w:val="apple-converted-space"/>
          <w:rFonts w:ascii="Arial" w:hAnsi="Arial" w:cs="Arial"/>
          <w:color w:val="333333"/>
          <w:sz w:val="21"/>
          <w:szCs w:val="21"/>
        </w:rPr>
        <w:t> </w:t>
      </w:r>
      <w:r>
        <w:rPr>
          <w:rFonts w:ascii="Arial" w:hAnsi="Arial" w:cs="Arial"/>
          <w:color w:val="333333"/>
          <w:sz w:val="21"/>
          <w:szCs w:val="21"/>
        </w:rPr>
        <w:br/>
        <w:t>including without limitation the rights to use, copy, modify, merge, publish, distribute, sublicense,</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lastRenderedPageBreak/>
        <w:t>and/or sell copies of the Software, and to permit persons to whom the Software is furnished to do so,</w:t>
      </w:r>
      <w:r>
        <w:rPr>
          <w:rFonts w:ascii="Arial" w:hAnsi="Arial" w:cs="Arial"/>
          <w:color w:val="333333"/>
          <w:sz w:val="21"/>
          <w:szCs w:val="21"/>
        </w:rPr>
        <w:br/>
        <w:t>subject to the following conditions:</w:t>
      </w:r>
    </w:p>
    <w:p w14:paraId="3BCD731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 copies or substantial</w:t>
      </w:r>
      <w:r>
        <w:rPr>
          <w:rStyle w:val="apple-converted-space"/>
          <w:rFonts w:ascii="Arial" w:hAnsi="Arial" w:cs="Arial"/>
          <w:color w:val="333333"/>
          <w:sz w:val="21"/>
          <w:szCs w:val="21"/>
        </w:rPr>
        <w:t> </w:t>
      </w:r>
      <w:r>
        <w:rPr>
          <w:rFonts w:ascii="Arial" w:hAnsi="Arial" w:cs="Arial"/>
          <w:color w:val="333333"/>
          <w:sz w:val="21"/>
          <w:szCs w:val="21"/>
        </w:rPr>
        <w:br/>
        <w:t>portions of the Software.</w:t>
      </w:r>
    </w:p>
    <w:p w14:paraId="53C500B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 IMPLIED, INCLUDING BUT NOT</w:t>
      </w:r>
      <w:r>
        <w:rPr>
          <w:rStyle w:val="apple-converted-space"/>
          <w:rFonts w:ascii="Arial" w:hAnsi="Arial" w:cs="Arial"/>
          <w:color w:val="333333"/>
          <w:sz w:val="21"/>
          <w:szCs w:val="21"/>
        </w:rPr>
        <w:t> </w:t>
      </w:r>
      <w:r>
        <w:rPr>
          <w:rFonts w:ascii="Arial" w:hAnsi="Arial" w:cs="Arial"/>
          <w:color w:val="333333"/>
          <w:sz w:val="21"/>
          <w:szCs w:val="21"/>
        </w:rPr>
        <w:br/>
        <w:t>LIMITED TO THE WARRANTIES OF MERCHANTABILITY, FITNESS FOR A PARTICULAR PURPOSE AND NONINFRINGEMENT.</w:t>
      </w:r>
      <w:r>
        <w:rPr>
          <w:rStyle w:val="apple-converted-space"/>
          <w:rFonts w:ascii="Arial" w:hAnsi="Arial" w:cs="Arial"/>
          <w:color w:val="333333"/>
          <w:sz w:val="21"/>
          <w:szCs w:val="21"/>
        </w:rPr>
        <w:t> </w:t>
      </w:r>
      <w:r>
        <w:rPr>
          <w:rFonts w:ascii="Arial" w:hAnsi="Arial" w:cs="Arial"/>
          <w:color w:val="333333"/>
          <w:sz w:val="21"/>
          <w:szCs w:val="21"/>
        </w:rPr>
        <w:br/>
        <w:t>IN NO EVENT SHALL THE AUTHORS OR COPYRIGHT HOLDERS BE LIABLE FOR ANY CLAIM, DAMAGES OR OTHER LIABILITY,</w:t>
      </w:r>
      <w:r>
        <w:rPr>
          <w:rStyle w:val="apple-converted-space"/>
          <w:rFonts w:ascii="Arial" w:hAnsi="Arial" w:cs="Arial"/>
          <w:color w:val="333333"/>
          <w:sz w:val="21"/>
          <w:szCs w:val="21"/>
        </w:rPr>
        <w:t> </w:t>
      </w:r>
      <w:r>
        <w:rPr>
          <w:rFonts w:ascii="Arial" w:hAnsi="Arial" w:cs="Arial"/>
          <w:color w:val="333333"/>
          <w:sz w:val="21"/>
          <w:szCs w:val="21"/>
        </w:rPr>
        <w:br/>
        <w:t>WHETHER IN AN ACTION OF CONTRACT, TORT OR OTHERWISE, ARISING FROM, OUT OF OR IN CONNECTION WITH THE</w:t>
      </w:r>
      <w:r>
        <w:rPr>
          <w:rStyle w:val="apple-converted-space"/>
          <w:rFonts w:ascii="Arial" w:hAnsi="Arial" w:cs="Arial"/>
          <w:color w:val="333333"/>
          <w:sz w:val="21"/>
          <w:szCs w:val="21"/>
        </w:rPr>
        <w:t> </w:t>
      </w:r>
      <w:r>
        <w:rPr>
          <w:rFonts w:ascii="Arial" w:hAnsi="Arial" w:cs="Arial"/>
          <w:color w:val="333333"/>
          <w:sz w:val="21"/>
          <w:szCs w:val="21"/>
        </w:rPr>
        <w:br/>
        <w:t>SOFTWARE OR THE USE OR OTHER DEALINGS IN THE SOFTWARE.</w:t>
      </w:r>
    </w:p>
    <w:p w14:paraId="47B836C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011A5E2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B9A497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r>
      <w:hyperlink r:id="rId327" w:history="1">
        <w:r>
          <w:rPr>
            <w:rStyle w:val="Hyperlink"/>
            <w:rFonts w:ascii="Arial" w:hAnsi="Arial" w:cs="Arial"/>
            <w:color w:val="3572B0"/>
            <w:sz w:val="21"/>
            <w:szCs w:val="21"/>
          </w:rPr>
          <w:t>socket.io</w:t>
        </w:r>
      </w:hyperlink>
      <w:r>
        <w:rPr>
          <w:rFonts w:ascii="Arial" w:hAnsi="Arial" w:cs="Arial"/>
          <w:color w:val="333333"/>
          <w:sz w:val="21"/>
          <w:szCs w:val="21"/>
        </w:rPr>
        <w:t>-adapter debug LICENSE (node_modules\</w:t>
      </w:r>
      <w:hyperlink r:id="rId328" w:history="1">
        <w:r>
          <w:rPr>
            <w:rStyle w:val="Hyperlink"/>
            <w:rFonts w:ascii="Arial" w:hAnsi="Arial" w:cs="Arial"/>
            <w:color w:val="3572B0"/>
            <w:sz w:val="21"/>
            <w:szCs w:val="21"/>
          </w:rPr>
          <w:t>socket.io</w:t>
        </w:r>
      </w:hyperlink>
      <w:r>
        <w:rPr>
          <w:rFonts w:ascii="Arial" w:hAnsi="Arial" w:cs="Arial"/>
          <w:color w:val="333333"/>
          <w:sz w:val="21"/>
          <w:szCs w:val="21"/>
        </w:rPr>
        <w:t>-adapter\node_modules\debug\LICENSE)</w:t>
      </w:r>
      <w:r>
        <w:rPr>
          <w:rFonts w:ascii="Arial" w:hAnsi="Arial" w:cs="Arial"/>
          <w:color w:val="333333"/>
          <w:sz w:val="21"/>
          <w:szCs w:val="21"/>
        </w:rPr>
        <w:br/>
        <w:t>--------------------------------------------------------------------------------</w:t>
      </w:r>
      <w:r>
        <w:rPr>
          <w:rFonts w:ascii="Arial" w:hAnsi="Arial" w:cs="Arial"/>
          <w:color w:val="333333"/>
          <w:sz w:val="21"/>
          <w:szCs w:val="21"/>
        </w:rPr>
        <w:br/>
        <w:t>(The MIT License)</w:t>
      </w:r>
    </w:p>
    <w:p w14:paraId="19024C6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TJ Holowaychuk &lt;tj@</w:t>
      </w:r>
      <w:hyperlink r:id="rId329" w:history="1">
        <w:r>
          <w:rPr>
            <w:rStyle w:val="Hyperlink"/>
            <w:rFonts w:ascii="Arial" w:hAnsi="Arial" w:cs="Arial"/>
            <w:color w:val="3572B0"/>
            <w:sz w:val="21"/>
            <w:szCs w:val="21"/>
          </w:rPr>
          <w:t>vision-media.ca</w:t>
        </w:r>
      </w:hyperlink>
      <w:r>
        <w:rPr>
          <w:rFonts w:ascii="Arial" w:hAnsi="Arial" w:cs="Arial"/>
          <w:color w:val="333333"/>
          <w:sz w:val="21"/>
          <w:szCs w:val="21"/>
        </w:rPr>
        <w:t>&gt;</w:t>
      </w:r>
    </w:p>
    <w:p w14:paraId="0838EFF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 this software</w:t>
      </w:r>
      <w:r>
        <w:rPr>
          <w:rStyle w:val="apple-converted-space"/>
          <w:rFonts w:ascii="Arial" w:hAnsi="Arial" w:cs="Arial"/>
          <w:color w:val="333333"/>
          <w:sz w:val="21"/>
          <w:szCs w:val="21"/>
        </w:rPr>
        <w:t> </w:t>
      </w:r>
      <w:r>
        <w:rPr>
          <w:rFonts w:ascii="Arial" w:hAnsi="Arial" w:cs="Arial"/>
          <w:color w:val="333333"/>
          <w:sz w:val="21"/>
          <w:szCs w:val="21"/>
        </w:rPr>
        <w:br/>
        <w:t>and associated documentation files (the 'Software'), to deal in the Software without restriction,</w:t>
      </w:r>
      <w:r>
        <w:rPr>
          <w:rStyle w:val="apple-converted-space"/>
          <w:rFonts w:ascii="Arial" w:hAnsi="Arial" w:cs="Arial"/>
          <w:color w:val="333333"/>
          <w:sz w:val="21"/>
          <w:szCs w:val="21"/>
        </w:rPr>
        <w:t> </w:t>
      </w:r>
      <w:r>
        <w:rPr>
          <w:rFonts w:ascii="Arial" w:hAnsi="Arial" w:cs="Arial"/>
          <w:color w:val="333333"/>
          <w:sz w:val="21"/>
          <w:szCs w:val="21"/>
        </w:rPr>
        <w:br/>
        <w:t>including without limitation the rights to use, copy, modify, merge, publish, distribute, sublicense,</w:t>
      </w:r>
      <w:r>
        <w:rPr>
          <w:rStyle w:val="apple-converted-space"/>
          <w:rFonts w:ascii="Arial" w:hAnsi="Arial" w:cs="Arial"/>
          <w:color w:val="333333"/>
          <w:sz w:val="21"/>
          <w:szCs w:val="21"/>
        </w:rPr>
        <w:t> </w:t>
      </w:r>
      <w:r>
        <w:rPr>
          <w:rFonts w:ascii="Arial" w:hAnsi="Arial" w:cs="Arial"/>
          <w:color w:val="333333"/>
          <w:sz w:val="21"/>
          <w:szCs w:val="21"/>
        </w:rPr>
        <w:br/>
        <w:t>and/or sell copies of the Software, and to permit persons to whom the Software is furnished to do so,</w:t>
      </w:r>
      <w:r>
        <w:rPr>
          <w:rFonts w:ascii="Arial" w:hAnsi="Arial" w:cs="Arial"/>
          <w:color w:val="333333"/>
          <w:sz w:val="21"/>
          <w:szCs w:val="21"/>
        </w:rPr>
        <w:br/>
        <w:t>subject to the following conditions:</w:t>
      </w:r>
    </w:p>
    <w:p w14:paraId="0B59CE1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 copies or substantial</w:t>
      </w:r>
      <w:r>
        <w:rPr>
          <w:rStyle w:val="apple-converted-space"/>
          <w:rFonts w:ascii="Arial" w:hAnsi="Arial" w:cs="Arial"/>
          <w:color w:val="333333"/>
          <w:sz w:val="21"/>
          <w:szCs w:val="21"/>
        </w:rPr>
        <w:t> </w:t>
      </w:r>
      <w:r>
        <w:rPr>
          <w:rFonts w:ascii="Arial" w:hAnsi="Arial" w:cs="Arial"/>
          <w:color w:val="333333"/>
          <w:sz w:val="21"/>
          <w:szCs w:val="21"/>
        </w:rPr>
        <w:br/>
        <w:t>portions of the Software.</w:t>
      </w:r>
    </w:p>
    <w:p w14:paraId="0F4309A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 IMPLIED, INCLUDING BUT NOT</w:t>
      </w:r>
      <w:r>
        <w:rPr>
          <w:rStyle w:val="apple-converted-space"/>
          <w:rFonts w:ascii="Arial" w:hAnsi="Arial" w:cs="Arial"/>
          <w:color w:val="333333"/>
          <w:sz w:val="21"/>
          <w:szCs w:val="21"/>
        </w:rPr>
        <w:t> </w:t>
      </w:r>
      <w:r>
        <w:rPr>
          <w:rFonts w:ascii="Arial" w:hAnsi="Arial" w:cs="Arial"/>
          <w:color w:val="333333"/>
          <w:sz w:val="21"/>
          <w:szCs w:val="21"/>
        </w:rPr>
        <w:br/>
        <w:t>LIMITED TO THE WARRANTIES OF MERCHANTABILITY, FITNESS FOR A PARTICULAR PURPOSE AND NONINFRINGEMENT.</w:t>
      </w:r>
      <w:r>
        <w:rPr>
          <w:rStyle w:val="apple-converted-space"/>
          <w:rFonts w:ascii="Arial" w:hAnsi="Arial" w:cs="Arial"/>
          <w:color w:val="333333"/>
          <w:sz w:val="21"/>
          <w:szCs w:val="21"/>
        </w:rPr>
        <w:t> </w:t>
      </w:r>
      <w:r>
        <w:rPr>
          <w:rFonts w:ascii="Arial" w:hAnsi="Arial" w:cs="Arial"/>
          <w:color w:val="333333"/>
          <w:sz w:val="21"/>
          <w:szCs w:val="21"/>
        </w:rPr>
        <w:br/>
        <w:t>IN NO EVENT SHALL THE AUTHORS OR COPYRIGHT HOLDERS BE LIABLE FOR ANY CLAIM, DAMAGES OR OTHER LIABILITY,</w:t>
      </w:r>
      <w:r>
        <w:rPr>
          <w:rStyle w:val="apple-converted-space"/>
          <w:rFonts w:ascii="Arial" w:hAnsi="Arial" w:cs="Arial"/>
          <w:color w:val="333333"/>
          <w:sz w:val="21"/>
          <w:szCs w:val="21"/>
        </w:rPr>
        <w:t> </w:t>
      </w:r>
      <w:r>
        <w:rPr>
          <w:rFonts w:ascii="Arial" w:hAnsi="Arial" w:cs="Arial"/>
          <w:color w:val="333333"/>
          <w:sz w:val="21"/>
          <w:szCs w:val="21"/>
        </w:rPr>
        <w:br/>
        <w:t>WHETHER IN AN ACTION OF CONTRACT, TORT OR OTHERWISE, ARISING FROM, OUT OF OR IN CONNECTION WITH THE</w:t>
      </w:r>
      <w:r>
        <w:rPr>
          <w:rStyle w:val="apple-converted-space"/>
          <w:rFonts w:ascii="Arial" w:hAnsi="Arial" w:cs="Arial"/>
          <w:color w:val="333333"/>
          <w:sz w:val="21"/>
          <w:szCs w:val="21"/>
        </w:rPr>
        <w:t> </w:t>
      </w:r>
      <w:r>
        <w:rPr>
          <w:rFonts w:ascii="Arial" w:hAnsi="Arial" w:cs="Arial"/>
          <w:color w:val="333333"/>
          <w:sz w:val="21"/>
          <w:szCs w:val="21"/>
        </w:rPr>
        <w:br/>
        <w:t>SOFTWARE OR THE USE OR OTHER DEALINGS IN THE SOFTWARE.</w:t>
      </w:r>
    </w:p>
    <w:p w14:paraId="19D68E0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5713A97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859FF6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r>
      <w:hyperlink r:id="rId330" w:history="1">
        <w:r>
          <w:rPr>
            <w:rStyle w:val="Hyperlink"/>
            <w:rFonts w:ascii="Arial" w:hAnsi="Arial" w:cs="Arial"/>
            <w:color w:val="3572B0"/>
            <w:sz w:val="21"/>
            <w:szCs w:val="21"/>
          </w:rPr>
          <w:t>socket.io</w:t>
        </w:r>
      </w:hyperlink>
      <w:r>
        <w:rPr>
          <w:rFonts w:ascii="Arial" w:hAnsi="Arial" w:cs="Arial"/>
          <w:color w:val="333333"/>
          <w:sz w:val="21"/>
          <w:szCs w:val="21"/>
        </w:rPr>
        <w:t>-parser ms LICENSE (node_modules\</w:t>
      </w:r>
      <w:hyperlink r:id="rId331" w:history="1">
        <w:r>
          <w:rPr>
            <w:rStyle w:val="Hyperlink"/>
            <w:rFonts w:ascii="Arial" w:hAnsi="Arial" w:cs="Arial"/>
            <w:color w:val="3572B0"/>
            <w:sz w:val="21"/>
            <w:szCs w:val="21"/>
          </w:rPr>
          <w:t>socket.io</w:t>
        </w:r>
      </w:hyperlink>
      <w:r>
        <w:rPr>
          <w:rFonts w:ascii="Arial" w:hAnsi="Arial" w:cs="Arial"/>
          <w:color w:val="333333"/>
          <w:sz w:val="21"/>
          <w:szCs w:val="21"/>
        </w:rPr>
        <w:t>-parser\node_modules\ms\LICENSE)</w:t>
      </w:r>
      <w:r>
        <w:rPr>
          <w:rFonts w:ascii="Arial" w:hAnsi="Arial" w:cs="Arial"/>
          <w:color w:val="333333"/>
          <w:sz w:val="21"/>
          <w:szCs w:val="21"/>
        </w:rPr>
        <w:br/>
        <w:t>--------------------------------------------------------------------------------</w:t>
      </w:r>
      <w:r>
        <w:rPr>
          <w:rFonts w:ascii="Arial" w:hAnsi="Arial" w:cs="Arial"/>
          <w:color w:val="333333"/>
          <w:sz w:val="21"/>
          <w:szCs w:val="21"/>
        </w:rPr>
        <w:br/>
        <w:t>(The MIT License)</w:t>
      </w:r>
    </w:p>
    <w:p w14:paraId="1FA8920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Copyright (c) 2014 Guillermo Rauch &lt;rauchg@</w:t>
      </w:r>
      <w:hyperlink r:id="rId332" w:history="1">
        <w:r>
          <w:rPr>
            <w:rStyle w:val="Hyperlink"/>
            <w:rFonts w:ascii="Arial" w:hAnsi="Arial" w:cs="Arial"/>
            <w:color w:val="3572B0"/>
            <w:sz w:val="21"/>
            <w:szCs w:val="21"/>
          </w:rPr>
          <w:t>gmail.com</w:t>
        </w:r>
      </w:hyperlink>
      <w:r>
        <w:rPr>
          <w:rFonts w:ascii="Arial" w:hAnsi="Arial" w:cs="Arial"/>
          <w:color w:val="333333"/>
          <w:sz w:val="21"/>
          <w:szCs w:val="21"/>
        </w:rPr>
        <w:t>&gt;</w:t>
      </w:r>
    </w:p>
    <w:p w14:paraId="20F5D39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w:t>
      </w:r>
      <w:r>
        <w:rPr>
          <w:rFonts w:ascii="Arial" w:hAnsi="Arial" w:cs="Arial"/>
          <w:color w:val="333333"/>
          <w:sz w:val="21"/>
          <w:szCs w:val="21"/>
        </w:rPr>
        <w:br/>
        <w:t>this software and associated documentation files (the "Software"), to deal in</w:t>
      </w:r>
      <w:r>
        <w:rPr>
          <w:rFonts w:ascii="Arial" w:hAnsi="Arial" w:cs="Arial"/>
          <w:color w:val="333333"/>
          <w:sz w:val="21"/>
          <w:szCs w:val="21"/>
        </w:rPr>
        <w:br/>
        <w:t>the Software without restriction, including without limitation the rights to</w:t>
      </w:r>
      <w:r>
        <w:rPr>
          <w:rFonts w:ascii="Arial" w:hAnsi="Arial" w:cs="Arial"/>
          <w:color w:val="333333"/>
          <w:sz w:val="21"/>
          <w:szCs w:val="21"/>
        </w:rPr>
        <w:br/>
        <w:t>use, copy, modify, merge, publish, distribute, sublicense, and/or sell copies of</w:t>
      </w:r>
      <w:r>
        <w:rPr>
          <w:rFonts w:ascii="Arial" w:hAnsi="Arial" w:cs="Arial"/>
          <w:color w:val="333333"/>
          <w:sz w:val="21"/>
          <w:szCs w:val="21"/>
        </w:rPr>
        <w:br/>
        <w:t>the Software, and to permit persons to whom the Software is furnished to do so,</w:t>
      </w:r>
      <w:r>
        <w:rPr>
          <w:rFonts w:ascii="Arial" w:hAnsi="Arial" w:cs="Arial"/>
          <w:color w:val="333333"/>
          <w:sz w:val="21"/>
          <w:szCs w:val="21"/>
        </w:rPr>
        <w:br/>
        <w:t>subject to the following conditions:</w:t>
      </w:r>
    </w:p>
    <w:p w14:paraId="11C2BCD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76D3696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 FITNESS</w:t>
      </w:r>
      <w:r>
        <w:rPr>
          <w:rFonts w:ascii="Arial" w:hAnsi="Arial" w:cs="Arial"/>
          <w:color w:val="333333"/>
          <w:sz w:val="21"/>
          <w:szCs w:val="21"/>
        </w:rPr>
        <w:br/>
        <w:t>FOR A PARTICULAR PURPOSE AND NONINFRINGEMENT. IN NO EVENT SHALL THE AUTHORS OR</w:t>
      </w:r>
      <w:r>
        <w:rPr>
          <w:rFonts w:ascii="Arial" w:hAnsi="Arial" w:cs="Arial"/>
          <w:color w:val="333333"/>
          <w:sz w:val="21"/>
          <w:szCs w:val="21"/>
        </w:rPr>
        <w:br/>
        <w:t>COPYRIGHT HOLDERS BE LIABLE FOR ANY CLAIM, DAMAGES OR OTHER LIABILITY, WHETHER</w:t>
      </w:r>
      <w:r>
        <w:rPr>
          <w:rFonts w:ascii="Arial" w:hAnsi="Arial" w:cs="Arial"/>
          <w:color w:val="333333"/>
          <w:sz w:val="21"/>
          <w:szCs w:val="21"/>
        </w:rPr>
        <w:br/>
        <w:t>IN AN ACTION OF CONTRACT, TORT OR OTHERWISE, ARISING FROM, OUT OF OR IN</w:t>
      </w:r>
      <w:r>
        <w:rPr>
          <w:rFonts w:ascii="Arial" w:hAnsi="Arial" w:cs="Arial"/>
          <w:color w:val="333333"/>
          <w:sz w:val="21"/>
          <w:szCs w:val="21"/>
        </w:rPr>
        <w:br/>
        <w:t>CONNECTION WITH THE SOFTWARE OR THE USE OR OTHER DEALINGS IN THE SOFTWARE.</w:t>
      </w:r>
    </w:p>
    <w:p w14:paraId="277FAAC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7C8433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8C7F03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r>
      <w:hyperlink r:id="rId333" w:history="1">
        <w:r>
          <w:rPr>
            <w:rStyle w:val="Hyperlink"/>
            <w:rFonts w:ascii="Arial" w:hAnsi="Arial" w:cs="Arial"/>
            <w:color w:val="3572B0"/>
            <w:sz w:val="21"/>
            <w:szCs w:val="21"/>
          </w:rPr>
          <w:t>socket.io</w:t>
        </w:r>
      </w:hyperlink>
      <w:r>
        <w:rPr>
          <w:rStyle w:val="apple-converted-space"/>
          <w:rFonts w:ascii="Arial" w:hAnsi="Arial" w:cs="Arial"/>
          <w:color w:val="333333"/>
          <w:sz w:val="21"/>
          <w:szCs w:val="21"/>
        </w:rPr>
        <w:t> </w:t>
      </w:r>
      <w:r>
        <w:rPr>
          <w:rFonts w:ascii="Arial" w:hAnsi="Arial" w:cs="Arial"/>
          <w:color w:val="333333"/>
          <w:sz w:val="21"/>
          <w:szCs w:val="21"/>
        </w:rPr>
        <w:t>debug LICENSE (node_modules\</w:t>
      </w:r>
      <w:hyperlink r:id="rId334" w:history="1">
        <w:r>
          <w:rPr>
            <w:rStyle w:val="Hyperlink"/>
            <w:rFonts w:ascii="Arial" w:hAnsi="Arial" w:cs="Arial"/>
            <w:color w:val="3572B0"/>
            <w:sz w:val="21"/>
            <w:szCs w:val="21"/>
          </w:rPr>
          <w:t>socket.io</w:t>
        </w:r>
      </w:hyperlink>
      <w:r>
        <w:rPr>
          <w:rFonts w:ascii="Arial" w:hAnsi="Arial" w:cs="Arial"/>
          <w:color w:val="333333"/>
          <w:sz w:val="21"/>
          <w:szCs w:val="21"/>
        </w:rPr>
        <w:t>\node_modules\debug\LICENSE)</w:t>
      </w:r>
      <w:r>
        <w:rPr>
          <w:rFonts w:ascii="Arial" w:hAnsi="Arial" w:cs="Arial"/>
          <w:color w:val="333333"/>
          <w:sz w:val="21"/>
          <w:szCs w:val="21"/>
        </w:rPr>
        <w:br/>
        <w:t>--------------------------------------------------------------------------------</w:t>
      </w:r>
      <w:r>
        <w:rPr>
          <w:rFonts w:ascii="Arial" w:hAnsi="Arial" w:cs="Arial"/>
          <w:color w:val="333333"/>
          <w:sz w:val="21"/>
          <w:szCs w:val="21"/>
        </w:rPr>
        <w:br/>
        <w:t>(The MIT License)</w:t>
      </w:r>
    </w:p>
    <w:p w14:paraId="7957809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TJ Holowaychuk &lt;tj@</w:t>
      </w:r>
      <w:hyperlink r:id="rId335" w:history="1">
        <w:r>
          <w:rPr>
            <w:rStyle w:val="Hyperlink"/>
            <w:rFonts w:ascii="Arial" w:hAnsi="Arial" w:cs="Arial"/>
            <w:color w:val="3572B0"/>
            <w:sz w:val="21"/>
            <w:szCs w:val="21"/>
          </w:rPr>
          <w:t>vision-media.ca</w:t>
        </w:r>
      </w:hyperlink>
      <w:r>
        <w:rPr>
          <w:rFonts w:ascii="Arial" w:hAnsi="Arial" w:cs="Arial"/>
          <w:color w:val="333333"/>
          <w:sz w:val="21"/>
          <w:szCs w:val="21"/>
        </w:rPr>
        <w:t>&gt;</w:t>
      </w:r>
    </w:p>
    <w:p w14:paraId="2CEDF2E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 of this software</w:t>
      </w:r>
      <w:r>
        <w:rPr>
          <w:rStyle w:val="apple-converted-space"/>
          <w:rFonts w:ascii="Arial" w:hAnsi="Arial" w:cs="Arial"/>
          <w:color w:val="333333"/>
          <w:sz w:val="21"/>
          <w:szCs w:val="21"/>
        </w:rPr>
        <w:t> </w:t>
      </w:r>
      <w:r>
        <w:rPr>
          <w:rFonts w:ascii="Arial" w:hAnsi="Arial" w:cs="Arial"/>
          <w:color w:val="333333"/>
          <w:sz w:val="21"/>
          <w:szCs w:val="21"/>
        </w:rPr>
        <w:br/>
        <w:t>and associated documentation files (the 'Software'), to deal in the Software without restriction,</w:t>
      </w:r>
      <w:r>
        <w:rPr>
          <w:rStyle w:val="apple-converted-space"/>
          <w:rFonts w:ascii="Arial" w:hAnsi="Arial" w:cs="Arial"/>
          <w:color w:val="333333"/>
          <w:sz w:val="21"/>
          <w:szCs w:val="21"/>
        </w:rPr>
        <w:t> </w:t>
      </w:r>
      <w:r>
        <w:rPr>
          <w:rFonts w:ascii="Arial" w:hAnsi="Arial" w:cs="Arial"/>
          <w:color w:val="333333"/>
          <w:sz w:val="21"/>
          <w:szCs w:val="21"/>
        </w:rPr>
        <w:br/>
        <w:t>including without limitation the rights to use, copy, modify, merge, publish, distribute, sublicense,</w:t>
      </w:r>
      <w:r>
        <w:rPr>
          <w:rStyle w:val="apple-converted-space"/>
          <w:rFonts w:ascii="Arial" w:hAnsi="Arial" w:cs="Arial"/>
          <w:color w:val="333333"/>
          <w:sz w:val="21"/>
          <w:szCs w:val="21"/>
        </w:rPr>
        <w:t> </w:t>
      </w:r>
      <w:r>
        <w:rPr>
          <w:rFonts w:ascii="Arial" w:hAnsi="Arial" w:cs="Arial"/>
          <w:color w:val="333333"/>
          <w:sz w:val="21"/>
          <w:szCs w:val="21"/>
        </w:rPr>
        <w:br/>
        <w:t>and/or sell copies of the Software, and to permit persons to whom the Software is furnished to do so,</w:t>
      </w:r>
      <w:r>
        <w:rPr>
          <w:rFonts w:ascii="Arial" w:hAnsi="Arial" w:cs="Arial"/>
          <w:color w:val="333333"/>
          <w:sz w:val="21"/>
          <w:szCs w:val="21"/>
        </w:rPr>
        <w:br/>
        <w:t>subject to the following conditions:</w:t>
      </w:r>
    </w:p>
    <w:p w14:paraId="3F8D83E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 copies or substantial</w:t>
      </w:r>
      <w:r>
        <w:rPr>
          <w:rStyle w:val="apple-converted-space"/>
          <w:rFonts w:ascii="Arial" w:hAnsi="Arial" w:cs="Arial"/>
          <w:color w:val="333333"/>
          <w:sz w:val="21"/>
          <w:szCs w:val="21"/>
        </w:rPr>
        <w:t> </w:t>
      </w:r>
      <w:r>
        <w:rPr>
          <w:rFonts w:ascii="Arial" w:hAnsi="Arial" w:cs="Arial"/>
          <w:color w:val="333333"/>
          <w:sz w:val="21"/>
          <w:szCs w:val="21"/>
        </w:rPr>
        <w:br/>
        <w:t>portions of the Software.</w:t>
      </w:r>
    </w:p>
    <w:p w14:paraId="33092C6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 IMPLIED, INCLUDING BUT NOT</w:t>
      </w:r>
      <w:r>
        <w:rPr>
          <w:rStyle w:val="apple-converted-space"/>
          <w:rFonts w:ascii="Arial" w:hAnsi="Arial" w:cs="Arial"/>
          <w:color w:val="333333"/>
          <w:sz w:val="21"/>
          <w:szCs w:val="21"/>
        </w:rPr>
        <w:t> </w:t>
      </w:r>
      <w:r>
        <w:rPr>
          <w:rFonts w:ascii="Arial" w:hAnsi="Arial" w:cs="Arial"/>
          <w:color w:val="333333"/>
          <w:sz w:val="21"/>
          <w:szCs w:val="21"/>
        </w:rPr>
        <w:br/>
        <w:t>LIMITED TO THE WARRANTIES OF MERCHANTABILITY, FITNESS FOR A PARTICULAR PURPOSE AND NONINFRINGEMENT.</w:t>
      </w:r>
      <w:r>
        <w:rPr>
          <w:rStyle w:val="apple-converted-space"/>
          <w:rFonts w:ascii="Arial" w:hAnsi="Arial" w:cs="Arial"/>
          <w:color w:val="333333"/>
          <w:sz w:val="21"/>
          <w:szCs w:val="21"/>
        </w:rPr>
        <w:t> </w:t>
      </w:r>
      <w:r>
        <w:rPr>
          <w:rFonts w:ascii="Arial" w:hAnsi="Arial" w:cs="Arial"/>
          <w:color w:val="333333"/>
          <w:sz w:val="21"/>
          <w:szCs w:val="21"/>
        </w:rPr>
        <w:br/>
        <w:t>IN NO EVENT SHALL THE AUTHORS OR COPYRIGHT HOLDERS BE LIABLE FOR ANY CLAIM, DAMAGES OR OTHER LIABILITY,</w:t>
      </w:r>
      <w:r>
        <w:rPr>
          <w:rStyle w:val="apple-converted-space"/>
          <w:rFonts w:ascii="Arial" w:hAnsi="Arial" w:cs="Arial"/>
          <w:color w:val="333333"/>
          <w:sz w:val="21"/>
          <w:szCs w:val="21"/>
        </w:rPr>
        <w:t> </w:t>
      </w:r>
      <w:r>
        <w:rPr>
          <w:rFonts w:ascii="Arial" w:hAnsi="Arial" w:cs="Arial"/>
          <w:color w:val="333333"/>
          <w:sz w:val="21"/>
          <w:szCs w:val="21"/>
        </w:rPr>
        <w:br/>
        <w:t>WHETHER IN AN ACTION OF CONTRACT, TORT OR OTHERWISE, ARISING FROM, OUT OF OR IN CONNECTION WITH THE</w:t>
      </w:r>
      <w:r>
        <w:rPr>
          <w:rStyle w:val="apple-converted-space"/>
          <w:rFonts w:ascii="Arial" w:hAnsi="Arial" w:cs="Arial"/>
          <w:color w:val="333333"/>
          <w:sz w:val="21"/>
          <w:szCs w:val="21"/>
        </w:rPr>
        <w:t> </w:t>
      </w:r>
      <w:r>
        <w:rPr>
          <w:rFonts w:ascii="Arial" w:hAnsi="Arial" w:cs="Arial"/>
          <w:color w:val="333333"/>
          <w:sz w:val="21"/>
          <w:szCs w:val="21"/>
        </w:rPr>
        <w:br/>
        <w:t>SOFTWARE OR THE USE OR OTHER DEALINGS IN THE SOFTWARE.</w:t>
      </w:r>
    </w:p>
    <w:p w14:paraId="01F920D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4D6DC58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73EA0D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21"/>
          <w:szCs w:val="21"/>
        </w:rPr>
        <w:br/>
        <w:t>swagger-parser json-schema-ref-parser LICENSE (node_modules\swagger-parser\node_modules\json-schema-ref-parser\LICENSE)</w:t>
      </w:r>
      <w:r>
        <w:rPr>
          <w:rFonts w:ascii="Arial" w:hAnsi="Arial" w:cs="Arial"/>
          <w:color w:val="333333"/>
          <w:sz w:val="21"/>
          <w:szCs w:val="21"/>
        </w:rPr>
        <w:br/>
        <w:t>--------------------------------------------------------------------------------</w:t>
      </w:r>
      <w:r>
        <w:rPr>
          <w:rFonts w:ascii="Arial" w:hAnsi="Arial" w:cs="Arial"/>
          <w:color w:val="333333"/>
          <w:sz w:val="21"/>
          <w:szCs w:val="21"/>
        </w:rPr>
        <w:br/>
        <w:t>The MIT License (MIT)</w:t>
      </w:r>
    </w:p>
    <w:p w14:paraId="08ACFA5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2015 James Messinger</w:t>
      </w:r>
    </w:p>
    <w:p w14:paraId="6F0D028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6127830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43D9CEF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15E51759" w14:textId="77777777" w:rsidR="00000C26" w:rsidRPr="000761F5"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0761F5">
        <w:rPr>
          <w:rFonts w:ascii="Arial" w:hAnsi="Arial" w:cs="Arial"/>
          <w:color w:val="333333"/>
          <w:sz w:val="21"/>
          <w:szCs w:val="21"/>
          <w:lang w:val="fr-FR"/>
        </w:rPr>
        <w:t>--------------------------------------------------------------------------------</w:t>
      </w:r>
    </w:p>
    <w:p w14:paraId="10BD675C" w14:textId="77777777" w:rsidR="00000C26" w:rsidRPr="000761F5"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0761F5">
        <w:rPr>
          <w:rFonts w:ascii="Arial" w:hAnsi="Arial" w:cs="Arial"/>
          <w:color w:val="333333"/>
          <w:sz w:val="21"/>
          <w:szCs w:val="21"/>
          <w:lang w:val="fr-FR"/>
        </w:rPr>
        <w:t> </w:t>
      </w:r>
    </w:p>
    <w:p w14:paraId="4D32E679" w14:textId="77777777" w:rsidR="00000C26" w:rsidRPr="000761F5" w:rsidRDefault="00000C26" w:rsidP="00000C26">
      <w:pPr>
        <w:pStyle w:val="NormalWeb"/>
        <w:shd w:val="clear" w:color="auto" w:fill="FFFFFF"/>
        <w:spacing w:before="150" w:beforeAutospacing="0" w:after="0" w:afterAutospacing="0"/>
        <w:rPr>
          <w:rFonts w:ascii="Arial" w:hAnsi="Arial" w:cs="Arial"/>
          <w:color w:val="333333"/>
          <w:sz w:val="21"/>
          <w:szCs w:val="21"/>
          <w:lang w:val="fr-FR"/>
        </w:rPr>
      </w:pPr>
      <w:r w:rsidRPr="000761F5">
        <w:rPr>
          <w:rFonts w:ascii="Arial" w:hAnsi="Arial" w:cs="Arial"/>
          <w:color w:val="333333"/>
          <w:sz w:val="21"/>
          <w:szCs w:val="21"/>
          <w:lang w:val="fr-FR"/>
        </w:rPr>
        <w:t>--------------------------------------------------------------------------------</w:t>
      </w:r>
      <w:r w:rsidRPr="000761F5">
        <w:rPr>
          <w:rFonts w:ascii="Arial" w:hAnsi="Arial" w:cs="Arial"/>
          <w:color w:val="333333"/>
          <w:sz w:val="21"/>
          <w:szCs w:val="21"/>
          <w:lang w:val="fr-FR"/>
        </w:rPr>
        <w:br/>
        <w:t>uglify-js source-map LICENSE (node_modules\uglify-js\node_modules\source-map\LICENSE)</w:t>
      </w:r>
      <w:r w:rsidRPr="000761F5">
        <w:rPr>
          <w:rFonts w:ascii="Arial" w:hAnsi="Arial" w:cs="Arial"/>
          <w:color w:val="333333"/>
          <w:sz w:val="21"/>
          <w:szCs w:val="21"/>
          <w:lang w:val="fr-FR"/>
        </w:rPr>
        <w:br/>
        <w:t>--------------------------------------------------------------------------------</w:t>
      </w:r>
    </w:p>
    <w:p w14:paraId="34C096A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2009-2011, Mozilla Foundation and contributors</w:t>
      </w:r>
      <w:r>
        <w:rPr>
          <w:rFonts w:ascii="Arial" w:hAnsi="Arial" w:cs="Arial"/>
          <w:color w:val="333333"/>
          <w:sz w:val="21"/>
          <w:szCs w:val="21"/>
        </w:rPr>
        <w:br/>
        <w:t>All rights reserved.</w:t>
      </w:r>
    </w:p>
    <w:p w14:paraId="5B61928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p>
    <w:p w14:paraId="493F7F3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 notice, this</w:t>
      </w:r>
      <w:r>
        <w:rPr>
          <w:rFonts w:ascii="Arial" w:hAnsi="Arial" w:cs="Arial"/>
          <w:color w:val="333333"/>
          <w:sz w:val="21"/>
          <w:szCs w:val="21"/>
        </w:rPr>
        <w:br/>
        <w:t>list of conditions and the following disclaimer.</w:t>
      </w:r>
    </w:p>
    <w:p w14:paraId="24012F7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in binary form must reproduce the above copyright notice,</w:t>
      </w:r>
      <w:r>
        <w:rPr>
          <w:rFonts w:ascii="Arial" w:hAnsi="Arial" w:cs="Arial"/>
          <w:color w:val="333333"/>
          <w:sz w:val="21"/>
          <w:szCs w:val="21"/>
        </w:rPr>
        <w:br/>
        <w:t>this list of conditions and the following disclaimer in the documentation</w:t>
      </w:r>
      <w:r>
        <w:rPr>
          <w:rFonts w:ascii="Arial" w:hAnsi="Arial" w:cs="Arial"/>
          <w:color w:val="333333"/>
          <w:sz w:val="21"/>
          <w:szCs w:val="21"/>
        </w:rPr>
        <w:br/>
        <w:t>and/or other materials provided with the distribution.</w:t>
      </w:r>
    </w:p>
    <w:p w14:paraId="5C8695B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Neither the names of the Mozilla Foundation nor the names of project</w:t>
      </w:r>
      <w:r>
        <w:rPr>
          <w:rFonts w:ascii="Arial" w:hAnsi="Arial" w:cs="Arial"/>
          <w:color w:val="333333"/>
          <w:sz w:val="21"/>
          <w:szCs w:val="21"/>
        </w:rPr>
        <w:br/>
        <w:t>contributors may be used to endorse or promote products derived from this</w:t>
      </w:r>
      <w:r>
        <w:rPr>
          <w:rFonts w:ascii="Arial" w:hAnsi="Arial" w:cs="Arial"/>
          <w:color w:val="333333"/>
          <w:sz w:val="21"/>
          <w:szCs w:val="21"/>
        </w:rPr>
        <w:br/>
        <w:t>software without specific prior written permission.</w:t>
      </w:r>
    </w:p>
    <w:p w14:paraId="322A4AC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 OR CONTRIBUTORS BE LIABLE</w:t>
      </w:r>
      <w:r>
        <w:rPr>
          <w:rFonts w:ascii="Arial" w:hAnsi="Arial" w:cs="Arial"/>
          <w:color w:val="333333"/>
          <w:sz w:val="21"/>
          <w:szCs w:val="21"/>
        </w:rPr>
        <w:br/>
        <w:t>FOR ANY DIRECT, INDIRECT, INCIDENTAL, SPECIAL, EXEMPLARY, OR CONSEQUENTIAL</w:t>
      </w:r>
      <w:r>
        <w:rPr>
          <w:rFonts w:ascii="Arial" w:hAnsi="Arial" w:cs="Arial"/>
          <w:color w:val="333333"/>
          <w:sz w:val="21"/>
          <w:szCs w:val="21"/>
        </w:rPr>
        <w:br/>
      </w:r>
      <w:r>
        <w:rPr>
          <w:rFonts w:ascii="Arial" w:hAnsi="Arial" w:cs="Arial"/>
          <w:color w:val="333333"/>
          <w:sz w:val="21"/>
          <w:szCs w:val="21"/>
        </w:rPr>
        <w:lastRenderedPageBreak/>
        <w:t>DAMAGES (INCLUDING, BUT NOT LIMITED TO, PROCUREMENT OF SUBSTITUTE GOODS OR</w:t>
      </w:r>
      <w:r>
        <w:rPr>
          <w:rFonts w:ascii="Arial" w:hAnsi="Arial" w:cs="Arial"/>
          <w:color w:val="333333"/>
          <w:sz w:val="21"/>
          <w:szCs w:val="21"/>
        </w:rPr>
        <w:br/>
        <w:t>SERVICES; LOSS OF USE, DATA, OR PROFITS; OR BUSINESS INTERRUPTION) HOWEVER</w:t>
      </w:r>
      <w:r>
        <w:rPr>
          <w:rFonts w:ascii="Arial" w:hAnsi="Arial" w:cs="Arial"/>
          <w:color w:val="333333"/>
          <w:sz w:val="21"/>
          <w:szCs w:val="21"/>
        </w:rPr>
        <w:br/>
        <w:t>CAUSED AND ON ANY THEORY OF LIABILITY, WHETHER IN CONTRACT, STRICT LIABILITY,</w:t>
      </w:r>
      <w:r>
        <w:rPr>
          <w:rFonts w:ascii="Arial" w:hAnsi="Arial" w:cs="Arial"/>
          <w:color w:val="333333"/>
          <w:sz w:val="21"/>
          <w:szCs w:val="21"/>
        </w:rPr>
        <w:br/>
        <w:t>OR TORT (INCLUDING NEGLIGENCE OR OTHERWISE) ARISING IN ANY WAY OUT OF THE USE</w:t>
      </w:r>
      <w:r>
        <w:rPr>
          <w:rFonts w:ascii="Arial" w:hAnsi="Arial" w:cs="Arial"/>
          <w:color w:val="333333"/>
          <w:sz w:val="21"/>
          <w:szCs w:val="21"/>
        </w:rPr>
        <w:br/>
        <w:t>OF THIS SOFTWARE, EVEN IF ADVISED OF THE POSSIBILITY OF SUCH DAMAGE.</w:t>
      </w:r>
    </w:p>
    <w:p w14:paraId="1B8357B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8C99DE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9BBF2F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uglify-js async LICENSE (node_modules\uglify-js\node_modules\async\LICENSE)</w:t>
      </w:r>
      <w:r>
        <w:rPr>
          <w:rFonts w:ascii="Arial" w:hAnsi="Arial" w:cs="Arial"/>
          <w:color w:val="333333"/>
          <w:sz w:val="21"/>
          <w:szCs w:val="21"/>
        </w:rPr>
        <w:br/>
        <w:t>--------------------------------------------------------------------------------</w:t>
      </w:r>
      <w:r>
        <w:rPr>
          <w:rFonts w:ascii="Arial" w:hAnsi="Arial" w:cs="Arial"/>
          <w:color w:val="333333"/>
          <w:sz w:val="21"/>
          <w:szCs w:val="21"/>
        </w:rPr>
        <w:br/>
        <w:t>Copyright (c) 2010 Caolan McMahon</w:t>
      </w:r>
    </w:p>
    <w:p w14:paraId="0A641F0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3E08409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5DA1C46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21F8996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922EE0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C12269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undermore lodash LICENSE (node_modules\undermore\node_modules\lodash\LICENSE)</w:t>
      </w:r>
      <w:r>
        <w:rPr>
          <w:rFonts w:ascii="Arial" w:hAnsi="Arial" w:cs="Arial"/>
          <w:color w:val="333333"/>
          <w:sz w:val="21"/>
          <w:szCs w:val="21"/>
        </w:rPr>
        <w:br/>
        <w:t>--------------------------------------------------------------------------------</w:t>
      </w:r>
      <w:r>
        <w:rPr>
          <w:rFonts w:ascii="Arial" w:hAnsi="Arial" w:cs="Arial"/>
          <w:color w:val="333333"/>
          <w:sz w:val="21"/>
          <w:szCs w:val="21"/>
        </w:rPr>
        <w:br/>
        <w:t>Copyright 2012-2015 The Dojo Foundation &lt;</w:t>
      </w:r>
      <w:hyperlink r:id="rId336" w:history="1">
        <w:r>
          <w:rPr>
            <w:rStyle w:val="Hyperlink"/>
            <w:rFonts w:ascii="Arial" w:hAnsi="Arial" w:cs="Arial"/>
            <w:color w:val="3572B0"/>
            <w:sz w:val="21"/>
            <w:szCs w:val="21"/>
          </w:rPr>
          <w:t>http://dojofoundation.org/</w:t>
        </w:r>
      </w:hyperlink>
      <w:r>
        <w:rPr>
          <w:rFonts w:ascii="Arial" w:hAnsi="Arial" w:cs="Arial"/>
          <w:color w:val="333333"/>
          <w:sz w:val="21"/>
          <w:szCs w:val="21"/>
        </w:rPr>
        <w:t>&gt;</w:t>
      </w:r>
      <w:r>
        <w:rPr>
          <w:rFonts w:ascii="Arial" w:hAnsi="Arial" w:cs="Arial"/>
          <w:color w:val="333333"/>
          <w:sz w:val="21"/>
          <w:szCs w:val="21"/>
        </w:rPr>
        <w:br/>
        <w:t>Based on Underscore.js, copyright 2009-2015 Jeremy Ashkenas,</w:t>
      </w:r>
      <w:r>
        <w:rPr>
          <w:rFonts w:ascii="Arial" w:hAnsi="Arial" w:cs="Arial"/>
          <w:color w:val="333333"/>
          <w:sz w:val="21"/>
          <w:szCs w:val="21"/>
        </w:rPr>
        <w:br/>
        <w:t>DocumentCloud and Investigative Reporters &amp; Editors &lt;</w:t>
      </w:r>
      <w:hyperlink r:id="rId337" w:history="1">
        <w:r>
          <w:rPr>
            <w:rStyle w:val="Hyperlink"/>
            <w:rFonts w:ascii="Arial" w:hAnsi="Arial" w:cs="Arial"/>
            <w:color w:val="3572B0"/>
            <w:sz w:val="21"/>
            <w:szCs w:val="21"/>
          </w:rPr>
          <w:t>http://underscorejs.org/</w:t>
        </w:r>
      </w:hyperlink>
      <w:r>
        <w:rPr>
          <w:rFonts w:ascii="Arial" w:hAnsi="Arial" w:cs="Arial"/>
          <w:color w:val="333333"/>
          <w:sz w:val="21"/>
          <w:szCs w:val="21"/>
        </w:rPr>
        <w:t>&gt;</w:t>
      </w:r>
    </w:p>
    <w:p w14:paraId="4F5F0A2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0C14725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0772A7E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r>
      <w:r>
        <w:rPr>
          <w:rFonts w:ascii="Arial" w:hAnsi="Arial" w:cs="Arial"/>
          <w:color w:val="333333"/>
          <w:sz w:val="21"/>
          <w:szCs w:val="21"/>
        </w:rPr>
        <w:lastRenderedPageBreak/>
        <w:t>MERCHANTABILITY, FITNESS FOR A PARTICULAR PURPOSE AND</w:t>
      </w:r>
      <w:r>
        <w:rPr>
          <w:rFonts w:ascii="Arial" w:hAnsi="Arial" w:cs="Arial"/>
          <w:color w:val="333333"/>
          <w:sz w:val="21"/>
          <w:szCs w:val="21"/>
        </w:rPr>
        <w:br/>
        <w:t>NONINFRINGEMENT. IN NO EVENT SHALL THE AUTHORS OR COPYRIGHT HOLDERS BE</w:t>
      </w:r>
      <w:r>
        <w:rPr>
          <w:rFonts w:ascii="Arial" w:hAnsi="Arial" w:cs="Arial"/>
          <w:color w:val="333333"/>
          <w:sz w:val="21"/>
          <w:szCs w:val="21"/>
        </w:rPr>
        <w:br/>
        <w:t>LIABLE FOR ANY CLAIM, DAMAGES OR OTHER LIABILITY, WHETHER IN AN ACTION</w:t>
      </w:r>
      <w:r>
        <w:rPr>
          <w:rFonts w:ascii="Arial" w:hAnsi="Arial" w:cs="Arial"/>
          <w:color w:val="333333"/>
          <w:sz w:val="21"/>
          <w:szCs w:val="21"/>
        </w:rPr>
        <w:br/>
        <w:t>OF CONTRACT, TORT OR OTHERWISE, ARISING FROM, OUT OF OR IN CONNECTION</w:t>
      </w:r>
      <w:r>
        <w:rPr>
          <w:rFonts w:ascii="Arial" w:hAnsi="Arial" w:cs="Arial"/>
          <w:color w:val="333333"/>
          <w:sz w:val="21"/>
          <w:szCs w:val="21"/>
        </w:rPr>
        <w:br/>
        <w:t>WITH THE SOFTWARE OR THE USE OR OTHER DEALINGS IN THE SOFTWARE.</w:t>
      </w:r>
    </w:p>
    <w:p w14:paraId="54A11DC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3FFCCE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764BEE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useragent lru-cache LICENSE (node_modules\useragent\node_modules\lru-cache\LICENSE)</w:t>
      </w:r>
      <w:r>
        <w:rPr>
          <w:rFonts w:ascii="Arial" w:hAnsi="Arial" w:cs="Arial"/>
          <w:color w:val="333333"/>
          <w:sz w:val="21"/>
          <w:szCs w:val="21"/>
        </w:rPr>
        <w:br/>
        <w:t>--------------------------------------------------------------------------------</w:t>
      </w:r>
      <w:r>
        <w:rPr>
          <w:rFonts w:ascii="Arial" w:hAnsi="Arial" w:cs="Arial"/>
          <w:color w:val="333333"/>
          <w:sz w:val="21"/>
          <w:szCs w:val="21"/>
        </w:rPr>
        <w:br/>
        <w:t>Copyright 2009, 2010, 2011 Isaac Z. Schlueter.</w:t>
      </w:r>
      <w:r>
        <w:rPr>
          <w:rFonts w:ascii="Arial" w:hAnsi="Arial" w:cs="Arial"/>
          <w:color w:val="333333"/>
          <w:sz w:val="21"/>
          <w:szCs w:val="21"/>
        </w:rPr>
        <w:br/>
        <w:t>All rights reserved.</w:t>
      </w:r>
    </w:p>
    <w:p w14:paraId="7EFD00A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w:t>
      </w:r>
      <w:r>
        <w:rPr>
          <w:rFonts w:ascii="Arial" w:hAnsi="Arial" w:cs="Arial"/>
          <w:color w:val="333333"/>
          <w:sz w:val="21"/>
          <w:szCs w:val="21"/>
        </w:rPr>
        <w:br/>
        <w:t>obtaining a copy of this software and associated documentation</w:t>
      </w:r>
      <w:r>
        <w:rPr>
          <w:rFonts w:ascii="Arial" w:hAnsi="Arial" w:cs="Arial"/>
          <w:color w:val="333333"/>
          <w:sz w:val="21"/>
          <w:szCs w:val="21"/>
        </w:rPr>
        <w:br/>
        <w:t>files (the "Software"), to deal in the Software without</w:t>
      </w:r>
      <w:r>
        <w:rPr>
          <w:rFonts w:ascii="Arial" w:hAnsi="Arial" w:cs="Arial"/>
          <w:color w:val="333333"/>
          <w:sz w:val="21"/>
          <w:szCs w:val="21"/>
        </w:rPr>
        <w:br/>
        <w:t>restriction, including without limitation the rights to use,</w:t>
      </w:r>
      <w:r>
        <w:rPr>
          <w:rFonts w:ascii="Arial" w:hAnsi="Arial" w:cs="Arial"/>
          <w:color w:val="333333"/>
          <w:sz w:val="21"/>
          <w:szCs w:val="21"/>
        </w:rPr>
        <w:br/>
        <w:t>copy, modify, merge, publish, distribute, sublicense, and/or sell</w:t>
      </w:r>
      <w:r>
        <w:rPr>
          <w:rFonts w:ascii="Arial" w:hAnsi="Arial" w:cs="Arial"/>
          <w:color w:val="333333"/>
          <w:sz w:val="21"/>
          <w:szCs w:val="21"/>
        </w:rPr>
        <w:br/>
        <w:t>copies of the Software, and to permit persons to whom the</w:t>
      </w:r>
      <w:r>
        <w:rPr>
          <w:rFonts w:ascii="Arial" w:hAnsi="Arial" w:cs="Arial"/>
          <w:color w:val="333333"/>
          <w:sz w:val="21"/>
          <w:szCs w:val="21"/>
        </w:rPr>
        <w:br/>
        <w:t>Software is furnished to do so, subject to the following</w:t>
      </w:r>
      <w:r>
        <w:rPr>
          <w:rFonts w:ascii="Arial" w:hAnsi="Arial" w:cs="Arial"/>
          <w:color w:val="333333"/>
          <w:sz w:val="21"/>
          <w:szCs w:val="21"/>
        </w:rPr>
        <w:br/>
        <w:t>conditions:</w:t>
      </w:r>
    </w:p>
    <w:p w14:paraId="4B0F0B3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1B2E234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w:t>
      </w:r>
      <w:r>
        <w:rPr>
          <w:rFonts w:ascii="Arial" w:hAnsi="Arial" w:cs="Arial"/>
          <w:color w:val="333333"/>
          <w:sz w:val="21"/>
          <w:szCs w:val="21"/>
        </w:rPr>
        <w:br/>
        <w:t>OF MERCHANTABILITY, FITNESS FOR A PARTICULAR PURPOSE AND</w:t>
      </w:r>
      <w:r>
        <w:rPr>
          <w:rFonts w:ascii="Arial" w:hAnsi="Arial" w:cs="Arial"/>
          <w:color w:val="333333"/>
          <w:sz w:val="21"/>
          <w:szCs w:val="21"/>
        </w:rPr>
        <w:br/>
        <w:t>NONINFRINGEMENT. IN NO EVENT SHALL THE AUTHORS OR COPYRIGHT</w:t>
      </w:r>
      <w:r>
        <w:rPr>
          <w:rFonts w:ascii="Arial" w:hAnsi="Arial" w:cs="Arial"/>
          <w:color w:val="333333"/>
          <w:sz w:val="21"/>
          <w:szCs w:val="21"/>
        </w:rPr>
        <w:br/>
        <w:t>HOLDERS BE LIABLE FOR ANY CLAIM, DAMAGES OR OTHER LIABILITY,</w:t>
      </w:r>
      <w:r>
        <w:rPr>
          <w:rFonts w:ascii="Arial" w:hAnsi="Arial" w:cs="Arial"/>
          <w:color w:val="333333"/>
          <w:sz w:val="21"/>
          <w:szCs w:val="21"/>
        </w:rPr>
        <w:br/>
        <w:t>WHETHER IN AN ACTION OF CONTRACT, TORT OR OTHERWISE, ARISING</w:t>
      </w:r>
      <w:r>
        <w:rPr>
          <w:rFonts w:ascii="Arial" w:hAnsi="Arial" w:cs="Arial"/>
          <w:color w:val="333333"/>
          <w:sz w:val="21"/>
          <w:szCs w:val="21"/>
        </w:rPr>
        <w:br/>
        <w:t>FROM, OUT OF OR IN CONNECTION WITH THE SOFTWARE OR THE USE OR</w:t>
      </w:r>
      <w:r>
        <w:rPr>
          <w:rFonts w:ascii="Arial" w:hAnsi="Arial" w:cs="Arial"/>
          <w:color w:val="333333"/>
          <w:sz w:val="21"/>
          <w:szCs w:val="21"/>
        </w:rPr>
        <w:br/>
        <w:t>OTHER DEALINGS IN THE SOFTWARE.</w:t>
      </w:r>
    </w:p>
    <w:p w14:paraId="540B727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6342B9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A79BF5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util inherits LICENSE (node_modules\util\node_modules\inherits\LICENSE)</w:t>
      </w:r>
      <w:r>
        <w:rPr>
          <w:rFonts w:ascii="Arial" w:hAnsi="Arial" w:cs="Arial"/>
          <w:color w:val="333333"/>
          <w:sz w:val="21"/>
          <w:szCs w:val="21"/>
        </w:rPr>
        <w:br/>
        <w:t>--------------------------------------------------------------------------------</w:t>
      </w:r>
      <w:r>
        <w:rPr>
          <w:rFonts w:ascii="Arial" w:hAnsi="Arial" w:cs="Arial"/>
          <w:color w:val="333333"/>
          <w:sz w:val="21"/>
          <w:szCs w:val="21"/>
        </w:rPr>
        <w:br/>
        <w:t>The ISC License</w:t>
      </w:r>
    </w:p>
    <w:p w14:paraId="1BAF156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Isaac Z. Schlueter</w:t>
      </w:r>
    </w:p>
    <w:p w14:paraId="26D4AFE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to use, copy, modify, and/or distribute this software for any</w:t>
      </w:r>
      <w:r>
        <w:rPr>
          <w:rFonts w:ascii="Arial" w:hAnsi="Arial" w:cs="Arial"/>
          <w:color w:val="333333"/>
          <w:sz w:val="21"/>
          <w:szCs w:val="21"/>
        </w:rPr>
        <w:br/>
        <w:t>purpose with or without fee is hereby granted, provided that the above</w:t>
      </w:r>
      <w:r>
        <w:rPr>
          <w:rFonts w:ascii="Arial" w:hAnsi="Arial" w:cs="Arial"/>
          <w:color w:val="333333"/>
          <w:sz w:val="21"/>
          <w:szCs w:val="21"/>
        </w:rPr>
        <w:br/>
        <w:t>copyright notice and this permission notice appear in all copies.</w:t>
      </w:r>
    </w:p>
    <w:p w14:paraId="486C7C6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AND THE AUTHOR DISCLAIMS ALL WARRANTIES WITH</w:t>
      </w:r>
      <w:r>
        <w:rPr>
          <w:rFonts w:ascii="Arial" w:hAnsi="Arial" w:cs="Arial"/>
          <w:color w:val="333333"/>
          <w:sz w:val="21"/>
          <w:szCs w:val="21"/>
        </w:rPr>
        <w:br/>
        <w:t>REGARD TO THIS SOFTWARE INCLUDING ALL IMPLIED WARRANTIES OF MERCHANTABILITY AND</w:t>
      </w:r>
      <w:r>
        <w:rPr>
          <w:rFonts w:ascii="Arial" w:hAnsi="Arial" w:cs="Arial"/>
          <w:color w:val="333333"/>
          <w:sz w:val="21"/>
          <w:szCs w:val="21"/>
        </w:rPr>
        <w:br/>
        <w:t>FITNESS. IN NO EVENT SHALL THE AUTHOR BE LIABLE FOR ANY SPECIAL, DIRECT,</w:t>
      </w:r>
      <w:r>
        <w:rPr>
          <w:rFonts w:ascii="Arial" w:hAnsi="Arial" w:cs="Arial"/>
          <w:color w:val="333333"/>
          <w:sz w:val="21"/>
          <w:szCs w:val="21"/>
        </w:rPr>
        <w:br/>
        <w:t xml:space="preserve">INDIRECT, OR CONSEQUENTIAL DAMAGES OR ANY DAMAGES WHATSOEVER RESULTING </w:t>
      </w:r>
      <w:r>
        <w:rPr>
          <w:rFonts w:ascii="Arial" w:hAnsi="Arial" w:cs="Arial"/>
          <w:color w:val="333333"/>
          <w:sz w:val="21"/>
          <w:szCs w:val="21"/>
        </w:rPr>
        <w:lastRenderedPageBreak/>
        <w:t>FROM</w:t>
      </w:r>
      <w:r>
        <w:rPr>
          <w:rFonts w:ascii="Arial" w:hAnsi="Arial" w:cs="Arial"/>
          <w:color w:val="333333"/>
          <w:sz w:val="21"/>
          <w:szCs w:val="21"/>
        </w:rPr>
        <w:br/>
        <w:t>LOSS OF USE, DATA OR PROFITS, WHETHER IN AN ACTION OF CONTRACT, NEGLIGENCE OR</w:t>
      </w:r>
      <w:r>
        <w:rPr>
          <w:rFonts w:ascii="Arial" w:hAnsi="Arial" w:cs="Arial"/>
          <w:color w:val="333333"/>
          <w:sz w:val="21"/>
          <w:szCs w:val="21"/>
        </w:rPr>
        <w:br/>
        <w:t>OTHER TORTIOUS ACTION, ARISING OUT OF OR IN CONNECTION WITH THE USE OR</w:t>
      </w:r>
      <w:r>
        <w:rPr>
          <w:rFonts w:ascii="Arial" w:hAnsi="Arial" w:cs="Arial"/>
          <w:color w:val="333333"/>
          <w:sz w:val="21"/>
          <w:szCs w:val="21"/>
        </w:rPr>
        <w:br/>
        <w:t>PERFORMANCE OF THIS SOFTWARE.</w:t>
      </w:r>
    </w:p>
    <w:p w14:paraId="04ECFBD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128750F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C38C02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vision boom LICENSE (node_modules\vision\node_modules\boom\LICENSE)</w:t>
      </w:r>
      <w:r>
        <w:rPr>
          <w:rFonts w:ascii="Arial" w:hAnsi="Arial" w:cs="Arial"/>
          <w:color w:val="333333"/>
          <w:sz w:val="21"/>
          <w:szCs w:val="21"/>
        </w:rPr>
        <w:br/>
        <w:t>--------------------------------------------------------------------------------</w:t>
      </w:r>
      <w:r>
        <w:rPr>
          <w:rFonts w:ascii="Arial" w:hAnsi="Arial" w:cs="Arial"/>
          <w:color w:val="333333"/>
          <w:sz w:val="21"/>
          <w:szCs w:val="21"/>
        </w:rPr>
        <w:br/>
        <w:t>Copyright (c) 2012-2016, Project contributors.</w:t>
      </w:r>
      <w:r>
        <w:rPr>
          <w:rFonts w:ascii="Arial" w:hAnsi="Arial" w:cs="Arial"/>
          <w:color w:val="333333"/>
          <w:sz w:val="21"/>
          <w:szCs w:val="21"/>
        </w:rPr>
        <w:br/>
        <w:t>Copyright (c) 2012-2014, Walmart.</w:t>
      </w:r>
      <w:r>
        <w:rPr>
          <w:rFonts w:ascii="Arial" w:hAnsi="Arial" w:cs="Arial"/>
          <w:color w:val="333333"/>
          <w:sz w:val="21"/>
          <w:szCs w:val="21"/>
        </w:rPr>
        <w:br/>
        <w:t>All rights reserved.</w:t>
      </w:r>
    </w:p>
    <w:p w14:paraId="582FB3F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3918D07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08016F9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3A22ED5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338" w:history="1">
        <w:r>
          <w:rPr>
            <w:rStyle w:val="Hyperlink"/>
            <w:rFonts w:ascii="Arial" w:hAnsi="Arial" w:cs="Arial"/>
            <w:color w:val="3572B0"/>
            <w:sz w:val="21"/>
            <w:szCs w:val="21"/>
          </w:rPr>
          <w:t>https://github.com/hapijs/boom/graphs/contributors</w:t>
        </w:r>
      </w:hyperlink>
    </w:p>
    <w:p w14:paraId="68F700C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6E5057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B1085A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vision hoek LICENSE (node_modules\vision\node_modules\hoek\LICENSE)</w:t>
      </w:r>
      <w:r>
        <w:rPr>
          <w:rFonts w:ascii="Arial" w:hAnsi="Arial" w:cs="Arial"/>
          <w:color w:val="333333"/>
          <w:sz w:val="21"/>
          <w:szCs w:val="21"/>
        </w:rPr>
        <w:br/>
        <w:t>--------------------------------------------------------------------------------</w:t>
      </w:r>
      <w:r>
        <w:rPr>
          <w:rFonts w:ascii="Arial" w:hAnsi="Arial" w:cs="Arial"/>
          <w:color w:val="333333"/>
          <w:sz w:val="21"/>
          <w:szCs w:val="21"/>
        </w:rPr>
        <w:br/>
        <w:t>Copyright (c) 2011-2016, Project contributors</w:t>
      </w:r>
      <w:r>
        <w:rPr>
          <w:rFonts w:ascii="Arial" w:hAnsi="Arial" w:cs="Arial"/>
          <w:color w:val="333333"/>
          <w:sz w:val="21"/>
          <w:szCs w:val="21"/>
        </w:rPr>
        <w:br/>
        <w:t>Copyright (c) 2011-2014, Walmart</w:t>
      </w:r>
      <w:r>
        <w:rPr>
          <w:rFonts w:ascii="Arial" w:hAnsi="Arial" w:cs="Arial"/>
          <w:color w:val="333333"/>
          <w:sz w:val="21"/>
          <w:szCs w:val="21"/>
        </w:rPr>
        <w:br/>
      </w:r>
      <w:r>
        <w:rPr>
          <w:rFonts w:ascii="Arial" w:hAnsi="Arial" w:cs="Arial"/>
          <w:color w:val="333333"/>
          <w:sz w:val="21"/>
          <w:szCs w:val="21"/>
        </w:rPr>
        <w:lastRenderedPageBreak/>
        <w:t>Copyright (c) 2011, Yahoo Inc.</w:t>
      </w:r>
      <w:r>
        <w:rPr>
          <w:rFonts w:ascii="Arial" w:hAnsi="Arial" w:cs="Arial"/>
          <w:color w:val="333333"/>
          <w:sz w:val="21"/>
          <w:szCs w:val="21"/>
        </w:rPr>
        <w:br/>
        <w:t>All rights reserved.</w:t>
      </w:r>
    </w:p>
    <w:p w14:paraId="43E3E0B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1831656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3A0B5FA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6162727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339" w:history="1">
        <w:r>
          <w:rPr>
            <w:rStyle w:val="Hyperlink"/>
            <w:rFonts w:ascii="Arial" w:hAnsi="Arial" w:cs="Arial"/>
            <w:color w:val="3572B0"/>
            <w:sz w:val="21"/>
            <w:szCs w:val="21"/>
          </w:rPr>
          <w:t>https://github.com/hapijs/hapi/graphs/contributors</w:t>
        </w:r>
      </w:hyperlink>
      <w:r>
        <w:rPr>
          <w:rFonts w:ascii="Arial" w:hAnsi="Arial" w:cs="Arial"/>
          <w:color w:val="333333"/>
          <w:sz w:val="21"/>
          <w:szCs w:val="21"/>
        </w:rPr>
        <w:br/>
        <w:t>Portions of this project were initially based on the Yahoo! Inc. Postmile project,</w:t>
      </w:r>
      <w:r>
        <w:rPr>
          <w:rFonts w:ascii="Arial" w:hAnsi="Arial" w:cs="Arial"/>
          <w:color w:val="333333"/>
          <w:sz w:val="21"/>
          <w:szCs w:val="21"/>
        </w:rPr>
        <w:br/>
        <w:t>published at</w:t>
      </w:r>
      <w:r>
        <w:rPr>
          <w:rStyle w:val="apple-converted-space"/>
          <w:rFonts w:ascii="Arial" w:hAnsi="Arial" w:cs="Arial"/>
          <w:color w:val="333333"/>
          <w:sz w:val="21"/>
          <w:szCs w:val="21"/>
        </w:rPr>
        <w:t> </w:t>
      </w:r>
      <w:hyperlink r:id="rId340" w:history="1">
        <w:r>
          <w:rPr>
            <w:rStyle w:val="Hyperlink"/>
            <w:rFonts w:ascii="Arial" w:hAnsi="Arial" w:cs="Arial"/>
            <w:color w:val="3572B0"/>
            <w:sz w:val="21"/>
            <w:szCs w:val="21"/>
          </w:rPr>
          <w:t>https://github.com/yahoo/postmile</w:t>
        </w:r>
      </w:hyperlink>
      <w:r>
        <w:rPr>
          <w:rFonts w:ascii="Arial" w:hAnsi="Arial" w:cs="Arial"/>
          <w:color w:val="333333"/>
          <w:sz w:val="21"/>
          <w:szCs w:val="21"/>
        </w:rPr>
        <w:t>.</w:t>
      </w:r>
    </w:p>
    <w:p w14:paraId="18CD704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C585C9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04E49A5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winston async LICENSE (node_modules\winston\node_modules\async\LICENSE)</w:t>
      </w:r>
      <w:r>
        <w:rPr>
          <w:rFonts w:ascii="Arial" w:hAnsi="Arial" w:cs="Arial"/>
          <w:color w:val="333333"/>
          <w:sz w:val="21"/>
          <w:szCs w:val="21"/>
        </w:rPr>
        <w:br/>
        <w:t>--------------------------------------------------------------------------------</w:t>
      </w:r>
      <w:r>
        <w:rPr>
          <w:rFonts w:ascii="Arial" w:hAnsi="Arial" w:cs="Arial"/>
          <w:color w:val="333333"/>
          <w:sz w:val="21"/>
          <w:szCs w:val="21"/>
        </w:rPr>
        <w:br/>
        <w:t>Copyright (c) 2010-2014 Caolan McMahon</w:t>
      </w:r>
    </w:p>
    <w:p w14:paraId="5101F01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52659A0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1ED38E7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r>
      <w:r>
        <w:rPr>
          <w:rFonts w:ascii="Arial" w:hAnsi="Arial" w:cs="Arial"/>
          <w:color w:val="333333"/>
          <w:sz w:val="21"/>
          <w:szCs w:val="21"/>
        </w:rPr>
        <w:lastRenderedPageBreak/>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350CFF0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E9FEE2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687F523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wreck boom LICENSE (node_modules\wreck\node_modules\boom\LICENSE)</w:t>
      </w:r>
      <w:r>
        <w:rPr>
          <w:rFonts w:ascii="Arial" w:hAnsi="Arial" w:cs="Arial"/>
          <w:color w:val="333333"/>
          <w:sz w:val="21"/>
          <w:szCs w:val="21"/>
        </w:rPr>
        <w:br/>
        <w:t>--------------------------------------------------------------------------------</w:t>
      </w:r>
      <w:r>
        <w:rPr>
          <w:rFonts w:ascii="Arial" w:hAnsi="Arial" w:cs="Arial"/>
          <w:color w:val="333333"/>
          <w:sz w:val="21"/>
          <w:szCs w:val="21"/>
        </w:rPr>
        <w:br/>
        <w:t>Copyright (c) 2012-2016, Project contributors.</w:t>
      </w:r>
      <w:r>
        <w:rPr>
          <w:rFonts w:ascii="Arial" w:hAnsi="Arial" w:cs="Arial"/>
          <w:color w:val="333333"/>
          <w:sz w:val="21"/>
          <w:szCs w:val="21"/>
        </w:rPr>
        <w:br/>
        <w:t>Copyright (c) 2012-2014, Walmart.</w:t>
      </w:r>
      <w:r>
        <w:rPr>
          <w:rFonts w:ascii="Arial" w:hAnsi="Arial" w:cs="Arial"/>
          <w:color w:val="333333"/>
          <w:sz w:val="21"/>
          <w:szCs w:val="21"/>
        </w:rPr>
        <w:br/>
        <w:t>All rights reserved.</w:t>
      </w:r>
    </w:p>
    <w:p w14:paraId="7782B75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6CC1566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501BC12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53CD96A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341" w:history="1">
        <w:r>
          <w:rPr>
            <w:rStyle w:val="Hyperlink"/>
            <w:rFonts w:ascii="Arial" w:hAnsi="Arial" w:cs="Arial"/>
            <w:color w:val="3572B0"/>
            <w:sz w:val="21"/>
            <w:szCs w:val="21"/>
          </w:rPr>
          <w:t>https://github.com/hapijs/boom/graphs/contributors</w:t>
        </w:r>
      </w:hyperlink>
    </w:p>
    <w:p w14:paraId="1119B2A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1E781A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9663E2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wreck hoek LICENSE (node_modules\wreck\node_modules\hoek\LICENSE)</w:t>
      </w:r>
      <w:r>
        <w:rPr>
          <w:rFonts w:ascii="Arial" w:hAnsi="Arial" w:cs="Arial"/>
          <w:color w:val="333333"/>
          <w:sz w:val="21"/>
          <w:szCs w:val="21"/>
        </w:rPr>
        <w:br/>
        <w:t>--------------------------------------------------------------------------------</w:t>
      </w:r>
      <w:r>
        <w:rPr>
          <w:rFonts w:ascii="Arial" w:hAnsi="Arial" w:cs="Arial"/>
          <w:color w:val="333333"/>
          <w:sz w:val="21"/>
          <w:szCs w:val="21"/>
        </w:rPr>
        <w:br/>
        <w:t>Copyright (c) 2011-2016, Project contributors</w:t>
      </w:r>
      <w:r>
        <w:rPr>
          <w:rFonts w:ascii="Arial" w:hAnsi="Arial" w:cs="Arial"/>
          <w:color w:val="333333"/>
          <w:sz w:val="21"/>
          <w:szCs w:val="21"/>
        </w:rPr>
        <w:br/>
        <w:t>Copyright (c) 2011-2014, Walmart</w:t>
      </w:r>
      <w:r>
        <w:rPr>
          <w:rFonts w:ascii="Arial" w:hAnsi="Arial" w:cs="Arial"/>
          <w:color w:val="333333"/>
          <w:sz w:val="21"/>
          <w:szCs w:val="21"/>
        </w:rPr>
        <w:br/>
        <w:t>Copyright (c) 2011, Yahoo Inc.</w:t>
      </w:r>
      <w:r>
        <w:rPr>
          <w:rFonts w:ascii="Arial" w:hAnsi="Arial" w:cs="Arial"/>
          <w:color w:val="333333"/>
          <w:sz w:val="21"/>
          <w:szCs w:val="21"/>
        </w:rPr>
        <w:br/>
        <w:t>All rights reserved.</w:t>
      </w:r>
    </w:p>
    <w:p w14:paraId="726B77D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1FE1883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2A336B7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11AD902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342" w:history="1">
        <w:r>
          <w:rPr>
            <w:rStyle w:val="Hyperlink"/>
            <w:rFonts w:ascii="Arial" w:hAnsi="Arial" w:cs="Arial"/>
            <w:color w:val="3572B0"/>
            <w:sz w:val="21"/>
            <w:szCs w:val="21"/>
          </w:rPr>
          <w:t>https://github.com/hapijs/hapi/graphs/contributors</w:t>
        </w:r>
      </w:hyperlink>
      <w:r>
        <w:rPr>
          <w:rFonts w:ascii="Arial" w:hAnsi="Arial" w:cs="Arial"/>
          <w:color w:val="333333"/>
          <w:sz w:val="21"/>
          <w:szCs w:val="21"/>
        </w:rPr>
        <w:br/>
        <w:t>Portions of this project were initially based on the Yahoo! Inc. Postmile project,</w:t>
      </w:r>
      <w:r>
        <w:rPr>
          <w:rFonts w:ascii="Arial" w:hAnsi="Arial" w:cs="Arial"/>
          <w:color w:val="333333"/>
          <w:sz w:val="21"/>
          <w:szCs w:val="21"/>
        </w:rPr>
        <w:br/>
        <w:t>published at</w:t>
      </w:r>
      <w:r>
        <w:rPr>
          <w:rStyle w:val="apple-converted-space"/>
          <w:rFonts w:ascii="Arial" w:hAnsi="Arial" w:cs="Arial"/>
          <w:color w:val="333333"/>
          <w:sz w:val="21"/>
          <w:szCs w:val="21"/>
        </w:rPr>
        <w:t> </w:t>
      </w:r>
      <w:hyperlink r:id="rId343" w:history="1">
        <w:r>
          <w:rPr>
            <w:rStyle w:val="Hyperlink"/>
            <w:rFonts w:ascii="Arial" w:hAnsi="Arial" w:cs="Arial"/>
            <w:color w:val="3572B0"/>
            <w:sz w:val="21"/>
            <w:szCs w:val="21"/>
          </w:rPr>
          <w:t>https://github.com/yahoo/postmile</w:t>
        </w:r>
      </w:hyperlink>
      <w:r>
        <w:rPr>
          <w:rFonts w:ascii="Arial" w:hAnsi="Arial" w:cs="Arial"/>
          <w:color w:val="333333"/>
          <w:sz w:val="21"/>
          <w:szCs w:val="21"/>
        </w:rPr>
        <w:t>.</w:t>
      </w:r>
    </w:p>
    <w:p w14:paraId="4A7F707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60B938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52852C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xml2js sax LICENSE (node_modules\xml2js\node_modules\sax\LICENSE)</w:t>
      </w:r>
      <w:r>
        <w:rPr>
          <w:rFonts w:ascii="Arial" w:hAnsi="Arial" w:cs="Arial"/>
          <w:color w:val="333333"/>
          <w:sz w:val="21"/>
          <w:szCs w:val="21"/>
        </w:rPr>
        <w:br/>
        <w:t>--------------------------------------------------------------------------------</w:t>
      </w:r>
      <w:r>
        <w:rPr>
          <w:rFonts w:ascii="Arial" w:hAnsi="Arial" w:cs="Arial"/>
          <w:color w:val="333333"/>
          <w:sz w:val="21"/>
          <w:szCs w:val="21"/>
        </w:rPr>
        <w:br/>
        <w:t>The ISC License</w:t>
      </w:r>
    </w:p>
    <w:p w14:paraId="06FC6BD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Isaac Z. Schlueter and Contributors</w:t>
      </w:r>
    </w:p>
    <w:p w14:paraId="1CC2F9B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to use, copy, modify, and/or distribute this software for any</w:t>
      </w:r>
      <w:r>
        <w:rPr>
          <w:rFonts w:ascii="Arial" w:hAnsi="Arial" w:cs="Arial"/>
          <w:color w:val="333333"/>
          <w:sz w:val="21"/>
          <w:szCs w:val="21"/>
        </w:rPr>
        <w:br/>
        <w:t>purpose with or without fee is hereby granted, provided that the above</w:t>
      </w:r>
      <w:r>
        <w:rPr>
          <w:rFonts w:ascii="Arial" w:hAnsi="Arial" w:cs="Arial"/>
          <w:color w:val="333333"/>
          <w:sz w:val="21"/>
          <w:szCs w:val="21"/>
        </w:rPr>
        <w:br/>
        <w:t>copyright notice and this permission notice appear in all copies.</w:t>
      </w:r>
    </w:p>
    <w:p w14:paraId="7EF3BC8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AND THE AUTHOR DISCLAIMS ALL WARRANTIES</w:t>
      </w:r>
      <w:r>
        <w:rPr>
          <w:rFonts w:ascii="Arial" w:hAnsi="Arial" w:cs="Arial"/>
          <w:color w:val="333333"/>
          <w:sz w:val="21"/>
          <w:szCs w:val="21"/>
        </w:rPr>
        <w:br/>
        <w:t>WITH REGARD TO THIS SOFTWARE INCLUDING ALL IMPLIED WARRANTIES OF</w:t>
      </w:r>
      <w:r>
        <w:rPr>
          <w:rFonts w:ascii="Arial" w:hAnsi="Arial" w:cs="Arial"/>
          <w:color w:val="333333"/>
          <w:sz w:val="21"/>
          <w:szCs w:val="21"/>
        </w:rPr>
        <w:br/>
        <w:t>MERCHANTABILITY AND FITNESS. IN NO EVENT SHALL THE AUTHOR BE LIABLE FOR</w:t>
      </w:r>
      <w:r>
        <w:rPr>
          <w:rFonts w:ascii="Arial" w:hAnsi="Arial" w:cs="Arial"/>
          <w:color w:val="333333"/>
          <w:sz w:val="21"/>
          <w:szCs w:val="21"/>
        </w:rPr>
        <w:br/>
        <w:t>ANY SPECIAL, DIRECT, INDIRECT, OR CONSEQUENTIAL DAMAGES OR ANY DAMAGES</w:t>
      </w:r>
      <w:r>
        <w:rPr>
          <w:rFonts w:ascii="Arial" w:hAnsi="Arial" w:cs="Arial"/>
          <w:color w:val="333333"/>
          <w:sz w:val="21"/>
          <w:szCs w:val="21"/>
        </w:rPr>
        <w:br/>
        <w:t>WHATSOEVER RESULTING FROM LOSS OF USE, DATA OR PROFITS, WHETHER IN AN</w:t>
      </w:r>
      <w:r>
        <w:rPr>
          <w:rFonts w:ascii="Arial" w:hAnsi="Arial" w:cs="Arial"/>
          <w:color w:val="333333"/>
          <w:sz w:val="21"/>
          <w:szCs w:val="21"/>
        </w:rPr>
        <w:br/>
        <w:t>ACTION OF CONTRACT, NEGLIGENCE OR OTHER TORTIOUS ACTION, ARISING OUT OF OR</w:t>
      </w:r>
      <w:r>
        <w:rPr>
          <w:rFonts w:ascii="Arial" w:hAnsi="Arial" w:cs="Arial"/>
          <w:color w:val="333333"/>
          <w:sz w:val="21"/>
          <w:szCs w:val="21"/>
        </w:rPr>
        <w:br/>
        <w:t>IN CONNECTION WITH THE USE OR PERFORMANCE OF THIS SOFTWARE.</w:t>
      </w:r>
    </w:p>
    <w:p w14:paraId="67952E7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61252CF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`String.fromCodePoint` by Mathias Bynens used according to terms of MIT</w:t>
      </w:r>
      <w:r>
        <w:rPr>
          <w:rFonts w:ascii="Arial" w:hAnsi="Arial" w:cs="Arial"/>
          <w:color w:val="333333"/>
          <w:sz w:val="21"/>
          <w:szCs w:val="21"/>
        </w:rPr>
        <w:br/>
        <w:t>License, as follows:</w:t>
      </w:r>
    </w:p>
    <w:p w14:paraId="6A3B5C2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Mathias Bynens &lt;</w:t>
      </w:r>
      <w:hyperlink r:id="rId344" w:history="1">
        <w:r>
          <w:rPr>
            <w:rStyle w:val="Hyperlink"/>
            <w:rFonts w:ascii="Arial" w:hAnsi="Arial" w:cs="Arial"/>
            <w:color w:val="3572B0"/>
            <w:sz w:val="21"/>
            <w:szCs w:val="21"/>
          </w:rPr>
          <w:t>https://mathiasbynens.be/</w:t>
        </w:r>
      </w:hyperlink>
      <w:r>
        <w:rPr>
          <w:rFonts w:ascii="Arial" w:hAnsi="Arial" w:cs="Arial"/>
          <w:color w:val="333333"/>
          <w:sz w:val="21"/>
          <w:szCs w:val="21"/>
        </w:rPr>
        <w:t>&gt;</w:t>
      </w:r>
    </w:p>
    <w:p w14:paraId="024BC64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300321E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03399CE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w:t>
      </w:r>
      <w:r>
        <w:rPr>
          <w:rFonts w:ascii="Arial" w:hAnsi="Arial" w:cs="Arial"/>
          <w:color w:val="333333"/>
          <w:sz w:val="21"/>
          <w:szCs w:val="21"/>
        </w:rPr>
        <w:br/>
        <w:t>NONINFRINGEMENT. IN NO EVENT SHALL THE AUTHORS OR COPYRIGHT HOLDERS BE</w:t>
      </w:r>
      <w:r>
        <w:rPr>
          <w:rFonts w:ascii="Arial" w:hAnsi="Arial" w:cs="Arial"/>
          <w:color w:val="333333"/>
          <w:sz w:val="21"/>
          <w:szCs w:val="21"/>
        </w:rPr>
        <w:br/>
        <w:t>LIABLE FOR ANY CLAIM, DAMAGES OR OTHER LIABILITY, WHETHER IN AN ACTION</w:t>
      </w:r>
      <w:r>
        <w:rPr>
          <w:rFonts w:ascii="Arial" w:hAnsi="Arial" w:cs="Arial"/>
          <w:color w:val="333333"/>
          <w:sz w:val="21"/>
          <w:szCs w:val="21"/>
        </w:rPr>
        <w:br/>
        <w:t>OF CONTRACT, TORT OR OTHERWISE, ARISING FROM, OUT OF OR IN CONNECTION</w:t>
      </w:r>
      <w:r>
        <w:rPr>
          <w:rFonts w:ascii="Arial" w:hAnsi="Arial" w:cs="Arial"/>
          <w:color w:val="333333"/>
          <w:sz w:val="21"/>
          <w:szCs w:val="21"/>
        </w:rPr>
        <w:br/>
        <w:t>WITH THE SOFTWARE OR THE USE OR OTHER DEALINGS IN THE SOFTWARE.</w:t>
      </w:r>
    </w:p>
    <w:p w14:paraId="5444200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48E9B6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7DEC482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xml2js xmlbuilder LICENSE (node_modules\xml2js\node_modules\xmlbuilder\LICENSE)</w:t>
      </w:r>
      <w:r>
        <w:rPr>
          <w:rFonts w:ascii="Arial" w:hAnsi="Arial" w:cs="Arial"/>
          <w:color w:val="333333"/>
          <w:sz w:val="21"/>
          <w:szCs w:val="21"/>
        </w:rPr>
        <w:br/>
        <w:t>--------------------------------------------------------------------------------</w:t>
      </w:r>
      <w:r>
        <w:rPr>
          <w:rFonts w:ascii="Arial" w:hAnsi="Arial" w:cs="Arial"/>
          <w:color w:val="333333"/>
          <w:sz w:val="21"/>
          <w:szCs w:val="21"/>
        </w:rPr>
        <w:br/>
        <w:t>The MIT License (MIT)</w:t>
      </w:r>
    </w:p>
    <w:p w14:paraId="6C9917E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2013 Ozgur Ozcitak</w:t>
      </w:r>
    </w:p>
    <w:p w14:paraId="4836A5A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737DBC1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39A51EE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0E9EB93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A34492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42E70C4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21"/>
          <w:szCs w:val="21"/>
        </w:rPr>
        <w:br/>
        <w:t>xml2js-xpath lodash LICENSE (node_modules\xml2js-xpath\node_modules\lodash\LICENSE)</w:t>
      </w:r>
      <w:r>
        <w:rPr>
          <w:rFonts w:ascii="Arial" w:hAnsi="Arial" w:cs="Arial"/>
          <w:color w:val="333333"/>
          <w:sz w:val="21"/>
          <w:szCs w:val="21"/>
        </w:rPr>
        <w:br/>
        <w:t>--------------------------------------------------------------------------------</w:t>
      </w:r>
      <w:r>
        <w:rPr>
          <w:rFonts w:ascii="Arial" w:hAnsi="Arial" w:cs="Arial"/>
          <w:color w:val="333333"/>
          <w:sz w:val="21"/>
          <w:szCs w:val="21"/>
        </w:rPr>
        <w:br/>
        <w:t>Copyright JS Foundation and other contributors &lt;</w:t>
      </w:r>
      <w:hyperlink r:id="rId345" w:history="1">
        <w:r>
          <w:rPr>
            <w:rStyle w:val="Hyperlink"/>
            <w:rFonts w:ascii="Arial" w:hAnsi="Arial" w:cs="Arial"/>
            <w:color w:val="3572B0"/>
            <w:sz w:val="21"/>
            <w:szCs w:val="21"/>
          </w:rPr>
          <w:t>https://js.foundation/</w:t>
        </w:r>
      </w:hyperlink>
      <w:r>
        <w:rPr>
          <w:rFonts w:ascii="Arial" w:hAnsi="Arial" w:cs="Arial"/>
          <w:color w:val="333333"/>
          <w:sz w:val="21"/>
          <w:szCs w:val="21"/>
        </w:rPr>
        <w:t>&gt;</w:t>
      </w:r>
    </w:p>
    <w:p w14:paraId="34CFA33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Based on Underscore.js, copyright Jeremy Ashkenas,</w:t>
      </w:r>
      <w:r>
        <w:rPr>
          <w:rFonts w:ascii="Arial" w:hAnsi="Arial" w:cs="Arial"/>
          <w:color w:val="333333"/>
          <w:sz w:val="21"/>
          <w:szCs w:val="21"/>
        </w:rPr>
        <w:br/>
        <w:t>DocumentCloud and Investigative Reporters &amp; Editors &lt;</w:t>
      </w:r>
      <w:hyperlink r:id="rId346" w:history="1">
        <w:r>
          <w:rPr>
            <w:rStyle w:val="Hyperlink"/>
            <w:rFonts w:ascii="Arial" w:hAnsi="Arial" w:cs="Arial"/>
            <w:color w:val="3572B0"/>
            <w:sz w:val="21"/>
            <w:szCs w:val="21"/>
          </w:rPr>
          <w:t>http://underscorejs.org/</w:t>
        </w:r>
      </w:hyperlink>
      <w:r>
        <w:rPr>
          <w:rFonts w:ascii="Arial" w:hAnsi="Arial" w:cs="Arial"/>
          <w:color w:val="333333"/>
          <w:sz w:val="21"/>
          <w:szCs w:val="21"/>
        </w:rPr>
        <w:t>&gt;</w:t>
      </w:r>
    </w:p>
    <w:p w14:paraId="1CB451A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consists of voluntary contributions made by many</w:t>
      </w:r>
      <w:r>
        <w:rPr>
          <w:rFonts w:ascii="Arial" w:hAnsi="Arial" w:cs="Arial"/>
          <w:color w:val="333333"/>
          <w:sz w:val="21"/>
          <w:szCs w:val="21"/>
        </w:rPr>
        <w:br/>
        <w:t>individuals. For exact contribution history, see the revision history</w:t>
      </w:r>
      <w:r>
        <w:rPr>
          <w:rFonts w:ascii="Arial" w:hAnsi="Arial" w:cs="Arial"/>
          <w:color w:val="333333"/>
          <w:sz w:val="21"/>
          <w:szCs w:val="21"/>
        </w:rPr>
        <w:br/>
        <w:t>available at</w:t>
      </w:r>
      <w:r>
        <w:rPr>
          <w:rStyle w:val="apple-converted-space"/>
          <w:rFonts w:ascii="Arial" w:hAnsi="Arial" w:cs="Arial"/>
          <w:color w:val="333333"/>
          <w:sz w:val="21"/>
          <w:szCs w:val="21"/>
        </w:rPr>
        <w:t> </w:t>
      </w:r>
      <w:hyperlink r:id="rId347" w:history="1">
        <w:r>
          <w:rPr>
            <w:rStyle w:val="Hyperlink"/>
            <w:rFonts w:ascii="Arial" w:hAnsi="Arial" w:cs="Arial"/>
            <w:color w:val="3572B0"/>
            <w:sz w:val="21"/>
            <w:szCs w:val="21"/>
          </w:rPr>
          <w:t>https://github.com/lodash/lodash</w:t>
        </w:r>
      </w:hyperlink>
    </w:p>
    <w:p w14:paraId="4CACB4F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following license applies to all parts of this software except as</w:t>
      </w:r>
      <w:r>
        <w:rPr>
          <w:rFonts w:ascii="Arial" w:hAnsi="Arial" w:cs="Arial"/>
          <w:color w:val="333333"/>
          <w:sz w:val="21"/>
          <w:szCs w:val="21"/>
        </w:rPr>
        <w:br/>
        <w:t>documented below:</w:t>
      </w:r>
    </w:p>
    <w:p w14:paraId="18A6CD3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521B388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7955724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5E0F088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w:t>
      </w:r>
      <w:r>
        <w:rPr>
          <w:rFonts w:ascii="Arial" w:hAnsi="Arial" w:cs="Arial"/>
          <w:color w:val="333333"/>
          <w:sz w:val="21"/>
          <w:szCs w:val="21"/>
        </w:rPr>
        <w:br/>
        <w:t>NONINFRINGEMENT. IN NO EVENT SHALL THE AUTHORS OR COPYRIGHT HOLDERS BE</w:t>
      </w:r>
      <w:r>
        <w:rPr>
          <w:rFonts w:ascii="Arial" w:hAnsi="Arial" w:cs="Arial"/>
          <w:color w:val="333333"/>
          <w:sz w:val="21"/>
          <w:szCs w:val="21"/>
        </w:rPr>
        <w:br/>
        <w:t>LIABLE FOR ANY CLAIM, DAMAGES OR OTHER LIABILITY, WHETHER IN AN ACTION</w:t>
      </w:r>
      <w:r>
        <w:rPr>
          <w:rFonts w:ascii="Arial" w:hAnsi="Arial" w:cs="Arial"/>
          <w:color w:val="333333"/>
          <w:sz w:val="21"/>
          <w:szCs w:val="21"/>
        </w:rPr>
        <w:br/>
        <w:t>OF CONTRACT, TORT OR OTHERWISE, ARISING FROM, OUT OF OR IN CONNECTION</w:t>
      </w:r>
      <w:r>
        <w:rPr>
          <w:rFonts w:ascii="Arial" w:hAnsi="Arial" w:cs="Arial"/>
          <w:color w:val="333333"/>
          <w:sz w:val="21"/>
          <w:szCs w:val="21"/>
        </w:rPr>
        <w:br/>
        <w:t>WITH THE SOFTWARE OR THE USE OR OTHER DEALINGS IN THE SOFTWARE.</w:t>
      </w:r>
    </w:p>
    <w:p w14:paraId="01C810E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33DDF5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and related rights for sample code are waived via CC0. Sample</w:t>
      </w:r>
      <w:r>
        <w:rPr>
          <w:rFonts w:ascii="Arial" w:hAnsi="Arial" w:cs="Arial"/>
          <w:color w:val="333333"/>
          <w:sz w:val="21"/>
          <w:szCs w:val="21"/>
        </w:rPr>
        <w:br/>
        <w:t>code is defined as all source code displayed within the prose of the</w:t>
      </w:r>
      <w:r>
        <w:rPr>
          <w:rFonts w:ascii="Arial" w:hAnsi="Arial" w:cs="Arial"/>
          <w:color w:val="333333"/>
          <w:sz w:val="21"/>
          <w:szCs w:val="21"/>
        </w:rPr>
        <w:br/>
        <w:t>documentation.</w:t>
      </w:r>
    </w:p>
    <w:p w14:paraId="27ADC98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CC0:</w:t>
      </w:r>
      <w:r>
        <w:rPr>
          <w:rStyle w:val="apple-converted-space"/>
          <w:rFonts w:ascii="Arial" w:hAnsi="Arial" w:cs="Arial"/>
          <w:color w:val="333333"/>
          <w:sz w:val="21"/>
          <w:szCs w:val="21"/>
        </w:rPr>
        <w:t> </w:t>
      </w:r>
      <w:hyperlink r:id="rId348" w:history="1">
        <w:r>
          <w:rPr>
            <w:rStyle w:val="Hyperlink"/>
            <w:rFonts w:ascii="Arial" w:hAnsi="Arial" w:cs="Arial"/>
            <w:color w:val="3572B0"/>
            <w:sz w:val="21"/>
            <w:szCs w:val="21"/>
          </w:rPr>
          <w:t>http://creativecommons.org/publicdomain/zero/1.0/</w:t>
        </w:r>
      </w:hyperlink>
    </w:p>
    <w:p w14:paraId="5118FE0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46D574E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Files located in the node_modules and vendor directories are externally</w:t>
      </w:r>
      <w:r>
        <w:rPr>
          <w:rFonts w:ascii="Arial" w:hAnsi="Arial" w:cs="Arial"/>
          <w:color w:val="333333"/>
          <w:sz w:val="21"/>
          <w:szCs w:val="21"/>
        </w:rPr>
        <w:br/>
        <w:t>maintained libraries used by this software which have their own</w:t>
      </w:r>
      <w:r>
        <w:rPr>
          <w:rFonts w:ascii="Arial" w:hAnsi="Arial" w:cs="Arial"/>
          <w:color w:val="333333"/>
          <w:sz w:val="21"/>
          <w:szCs w:val="21"/>
        </w:rPr>
        <w:br/>
        <w:t>licenses; we recommend you read them, as their terms may differ from the</w:t>
      </w:r>
      <w:r>
        <w:rPr>
          <w:rFonts w:ascii="Arial" w:hAnsi="Arial" w:cs="Arial"/>
          <w:color w:val="333333"/>
          <w:sz w:val="21"/>
          <w:szCs w:val="21"/>
        </w:rPr>
        <w:br/>
        <w:t>terms above.</w:t>
      </w:r>
    </w:p>
    <w:p w14:paraId="05F1D9F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A44C19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AC368F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request extend LICENSE (node_modules\request\node_modules\extend\LICENSE)</w:t>
      </w:r>
      <w:r>
        <w:rPr>
          <w:rFonts w:ascii="Arial" w:hAnsi="Arial" w:cs="Arial"/>
          <w:color w:val="333333"/>
          <w:sz w:val="21"/>
          <w:szCs w:val="21"/>
        </w:rPr>
        <w:br/>
        <w:t>--------------------------------------------------------------------------------</w:t>
      </w:r>
      <w:r>
        <w:rPr>
          <w:rFonts w:ascii="Arial" w:hAnsi="Arial" w:cs="Arial"/>
          <w:color w:val="333333"/>
          <w:sz w:val="21"/>
          <w:szCs w:val="21"/>
        </w:rPr>
        <w:br/>
        <w:t>The MIT License (MIT)</w:t>
      </w:r>
    </w:p>
    <w:p w14:paraId="259DAA0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Copyright (c) 2014 Stefan Thomas</w:t>
      </w:r>
    </w:p>
    <w:p w14:paraId="2C90F5D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5034C38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133ECEC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w:t>
      </w:r>
      <w:r>
        <w:rPr>
          <w:rFonts w:ascii="Arial" w:hAnsi="Arial" w:cs="Arial"/>
          <w:color w:val="333333"/>
          <w:sz w:val="21"/>
          <w:szCs w:val="21"/>
        </w:rPr>
        <w:br/>
        <w:t>NONINFRINGEMENT. IN NO EVENT SHALL THE AUTHORS OR COPYRIGHT HOLDERS BE</w:t>
      </w:r>
      <w:r>
        <w:rPr>
          <w:rFonts w:ascii="Arial" w:hAnsi="Arial" w:cs="Arial"/>
          <w:color w:val="333333"/>
          <w:sz w:val="21"/>
          <w:szCs w:val="21"/>
        </w:rPr>
        <w:br/>
        <w:t>LIABLE FOR ANY CLAIM, DAMAGES OR OTHER LIABILITY, WHETHER IN AN ACTION</w:t>
      </w:r>
      <w:r>
        <w:rPr>
          <w:rFonts w:ascii="Arial" w:hAnsi="Arial" w:cs="Arial"/>
          <w:color w:val="333333"/>
          <w:sz w:val="21"/>
          <w:szCs w:val="21"/>
        </w:rPr>
        <w:br/>
        <w:t>OF CONTRACT, TORT OR OTHERWISE, ARISING FROM, OUT OF OR IN CONNECTION</w:t>
      </w:r>
      <w:r>
        <w:rPr>
          <w:rFonts w:ascii="Arial" w:hAnsi="Arial" w:cs="Arial"/>
          <w:color w:val="333333"/>
          <w:sz w:val="21"/>
          <w:szCs w:val="21"/>
        </w:rPr>
        <w:br/>
        <w:t>WITH THE SOFTWARE OR THE USE OR OTHER DEALINGS IN THE SOFTWARE.</w:t>
      </w:r>
    </w:p>
    <w:p w14:paraId="6B8F072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6913183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C960D1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request form-data License (node_modules\request\node_modules\form-data\License)</w:t>
      </w:r>
      <w:r>
        <w:rPr>
          <w:rFonts w:ascii="Arial" w:hAnsi="Arial" w:cs="Arial"/>
          <w:color w:val="333333"/>
          <w:sz w:val="21"/>
          <w:szCs w:val="21"/>
        </w:rPr>
        <w:br/>
        <w:t>--------------------------------------------------------------------------------</w:t>
      </w:r>
      <w:r>
        <w:rPr>
          <w:rFonts w:ascii="Arial" w:hAnsi="Arial" w:cs="Arial"/>
          <w:color w:val="333333"/>
          <w:sz w:val="21"/>
          <w:szCs w:val="21"/>
        </w:rPr>
        <w:br/>
        <w:t>Copyright (c) 2012 Felix Geisendörfer (felix@</w:t>
      </w:r>
      <w:hyperlink r:id="rId349" w:history="1">
        <w:r>
          <w:rPr>
            <w:rStyle w:val="Hyperlink"/>
            <w:rFonts w:ascii="Arial" w:hAnsi="Arial" w:cs="Arial"/>
            <w:color w:val="3572B0"/>
            <w:sz w:val="21"/>
            <w:szCs w:val="21"/>
          </w:rPr>
          <w:t>debuggable.com</w:t>
        </w:r>
      </w:hyperlink>
      <w:r>
        <w:rPr>
          <w:rFonts w:ascii="Arial" w:hAnsi="Arial" w:cs="Arial"/>
          <w:color w:val="333333"/>
          <w:sz w:val="21"/>
          <w:szCs w:val="21"/>
        </w:rPr>
        <w:t>) and contributors</w:t>
      </w:r>
    </w:p>
    <w:p w14:paraId="4380196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245B17D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55ADD53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w:t>
      </w:r>
      <w:r>
        <w:rPr>
          <w:rFonts w:ascii="Arial" w:hAnsi="Arial" w:cs="Arial"/>
          <w:color w:val="333333"/>
          <w:sz w:val="21"/>
          <w:szCs w:val="21"/>
        </w:rPr>
        <w:br/>
        <w:t>THE SOFTWARE.</w:t>
      </w:r>
    </w:p>
    <w:p w14:paraId="08D9777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9C9244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48201B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request qs LICENSE (node_modules\request\node_modules\qs\LICENSE)</w:t>
      </w:r>
      <w:r>
        <w:rPr>
          <w:rFonts w:ascii="Arial" w:hAnsi="Arial" w:cs="Arial"/>
          <w:color w:val="333333"/>
          <w:sz w:val="21"/>
          <w:szCs w:val="21"/>
        </w:rPr>
        <w:br/>
        <w:t>--------------------------------------------------------------------------------</w:t>
      </w:r>
      <w:r>
        <w:rPr>
          <w:rFonts w:ascii="Arial" w:hAnsi="Arial" w:cs="Arial"/>
          <w:color w:val="333333"/>
          <w:sz w:val="21"/>
          <w:szCs w:val="21"/>
        </w:rPr>
        <w:br/>
        <w:t>Copyright (c) 2014 Nathan LaFreniere and other contributors.</w:t>
      </w:r>
      <w:r>
        <w:rPr>
          <w:rFonts w:ascii="Arial" w:hAnsi="Arial" w:cs="Arial"/>
          <w:color w:val="333333"/>
          <w:sz w:val="21"/>
          <w:szCs w:val="21"/>
        </w:rPr>
        <w:br/>
        <w:t>All rights reserved.</w:t>
      </w:r>
    </w:p>
    <w:p w14:paraId="1A89040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Redistribution and use in source and binary forms, with or without</w:t>
      </w:r>
      <w:r>
        <w:rPr>
          <w:rFonts w:ascii="Arial" w:hAnsi="Arial" w:cs="Arial"/>
          <w:color w:val="333333"/>
          <w:sz w:val="21"/>
          <w:szCs w:val="21"/>
        </w:rPr>
        <w:br/>
        <w:t>modification, are permitted provided that the following conditions are met:</w:t>
      </w:r>
      <w:r>
        <w:rPr>
          <w:rFonts w:ascii="Arial" w:hAnsi="Arial" w:cs="Arial"/>
          <w:color w:val="333333"/>
          <w:sz w:val="21"/>
          <w:szCs w:val="21"/>
        </w:rPr>
        <w:b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 copyright</w:t>
      </w:r>
      <w:r>
        <w:rPr>
          <w:rFonts w:ascii="Arial" w:hAnsi="Arial" w:cs="Arial"/>
          <w:color w:val="333333"/>
          <w:sz w:val="21"/>
          <w:szCs w:val="21"/>
        </w:rPr>
        <w:br/>
        <w:t>notice, this list of conditions and the following disclaimer in the</w:t>
      </w:r>
      <w:r>
        <w:rPr>
          <w:rFonts w:ascii="Arial" w:hAnsi="Arial" w:cs="Arial"/>
          <w:color w:val="333333"/>
          <w:sz w:val="21"/>
          <w:szCs w:val="21"/>
        </w:rPr>
        <w:br/>
        <w:t>documentation and/or other materials provided with the distribution.</w:t>
      </w:r>
      <w:r>
        <w:rPr>
          <w:rFonts w:ascii="Arial" w:hAnsi="Arial" w:cs="Arial"/>
          <w:color w:val="333333"/>
          <w:sz w:val="21"/>
          <w:szCs w:val="21"/>
        </w:rPr>
        <w:br/>
        <w:t>* The names of any contributors may not be used to endorse or promote</w:t>
      </w:r>
      <w:r>
        <w:rPr>
          <w:rFonts w:ascii="Arial" w:hAnsi="Arial" w:cs="Arial"/>
          <w:color w:val="333333"/>
          <w:sz w:val="21"/>
          <w:szCs w:val="21"/>
        </w:rPr>
        <w:br/>
        <w:t>products derived from this software without specific prior written</w:t>
      </w:r>
      <w:r>
        <w:rPr>
          <w:rFonts w:ascii="Arial" w:hAnsi="Arial" w:cs="Arial"/>
          <w:color w:val="333333"/>
          <w:sz w:val="21"/>
          <w:szCs w:val="21"/>
        </w:rPr>
        <w:br/>
        <w:t>permission.</w:t>
      </w:r>
    </w:p>
    <w:p w14:paraId="156D4B8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 AND</w:t>
      </w:r>
      <w:r>
        <w:rPr>
          <w:rFonts w:ascii="Arial" w:hAnsi="Arial" w:cs="Arial"/>
          <w:color w:val="333333"/>
          <w:sz w:val="21"/>
          <w:szCs w:val="21"/>
        </w:rPr>
        <w:br/>
        <w:t>ANY EXPRESS OR IMPLIED WARRANTIES, INCLUDING, BUT NOT LIMITED TO, THE IMPLIED</w:t>
      </w:r>
      <w:r>
        <w:rPr>
          <w:rFonts w:ascii="Arial" w:hAnsi="Arial" w:cs="Arial"/>
          <w:color w:val="333333"/>
          <w:sz w:val="21"/>
          <w:szCs w:val="21"/>
        </w:rPr>
        <w:br/>
        <w:t>WARRANTIES OF MERCHANTABILITY AND FITNESS FOR A PARTICULAR PURPOSE ARE</w:t>
      </w:r>
      <w:r>
        <w:rPr>
          <w:rFonts w:ascii="Arial" w:hAnsi="Arial" w:cs="Arial"/>
          <w:color w:val="333333"/>
          <w:sz w:val="21"/>
          <w:szCs w:val="21"/>
        </w:rPr>
        <w:br/>
        <w:t>DISCLAIMED. IN NO EVENT SHALL THE COPYRIGHT HOLDERS AND CONTRIBUTORS BE LIABLE FOR ANY</w:t>
      </w:r>
      <w:r>
        <w:rPr>
          <w:rFonts w:ascii="Arial" w:hAnsi="Arial" w:cs="Arial"/>
          <w:color w:val="333333"/>
          <w:sz w:val="21"/>
          <w:szCs w:val="21"/>
        </w:rPr>
        <w:br/>
        <w:t>DIRECT, INDIRECT, INCIDENTAL, SPECIAL, EXEMPLARY, OR CONSEQUENTIAL DAMAGES</w:t>
      </w:r>
      <w:r>
        <w:rPr>
          <w:rFonts w:ascii="Arial" w:hAnsi="Arial" w:cs="Arial"/>
          <w:color w:val="333333"/>
          <w:sz w:val="21"/>
          <w:szCs w:val="21"/>
        </w:rPr>
        <w:br/>
        <w:t>(INCLUDING, BUT NOT LIMITED TO, PROCUREMENT OF SUBSTITUTE GOODS OR SERVICES;</w:t>
      </w:r>
      <w:r>
        <w:rPr>
          <w:rFonts w:ascii="Arial" w:hAnsi="Arial" w:cs="Arial"/>
          <w:color w:val="333333"/>
          <w:sz w:val="21"/>
          <w:szCs w:val="21"/>
        </w:rPr>
        <w:br/>
        <w:t>LOSS OF USE, DATA, OR PROFITS; OR BUSINESS INTERRUPTION) HOWEVER CAUSED AND</w:t>
      </w:r>
      <w:r>
        <w:rPr>
          <w:rFonts w:ascii="Arial" w:hAnsi="Arial" w:cs="Arial"/>
          <w:color w:val="333333"/>
          <w:sz w:val="21"/>
          <w:szCs w:val="21"/>
        </w:rPr>
        <w:br/>
        <w:t>ON ANY THEORY OF LIABILITY, WHETHER IN CONTRACT, STRICT LIABILITY, OR TORT</w:t>
      </w:r>
      <w:r>
        <w:rPr>
          <w:rFonts w:ascii="Arial" w:hAnsi="Arial" w:cs="Arial"/>
          <w:color w:val="333333"/>
          <w:sz w:val="21"/>
          <w:szCs w:val="21"/>
        </w:rPr>
        <w:br/>
        <w:t>(INCLUDING NEGLIGENCE OR OTHERWISE) ARISING IN ANY WAY OUT OF THE USE OF THIS</w:t>
      </w:r>
      <w:r>
        <w:rPr>
          <w:rFonts w:ascii="Arial" w:hAnsi="Arial" w:cs="Arial"/>
          <w:color w:val="333333"/>
          <w:sz w:val="21"/>
          <w:szCs w:val="21"/>
        </w:rPr>
        <w:br/>
        <w:t>SOFTWARE, EVEN IF ADVISED OF THE POSSIBILITY OF SUCH DAMAGE.</w:t>
      </w:r>
    </w:p>
    <w:p w14:paraId="1CF6531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 *</w:t>
      </w:r>
    </w:p>
    <w:p w14:paraId="30DEF1F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complete list of contributors can be found at:</w:t>
      </w:r>
      <w:r>
        <w:rPr>
          <w:rStyle w:val="apple-converted-space"/>
          <w:rFonts w:ascii="Arial" w:hAnsi="Arial" w:cs="Arial"/>
          <w:color w:val="333333"/>
          <w:sz w:val="21"/>
          <w:szCs w:val="21"/>
        </w:rPr>
        <w:t> </w:t>
      </w:r>
      <w:hyperlink r:id="rId350" w:history="1">
        <w:r>
          <w:rPr>
            <w:rStyle w:val="Hyperlink"/>
            <w:rFonts w:ascii="Arial" w:hAnsi="Arial" w:cs="Arial"/>
            <w:color w:val="3572B0"/>
            <w:sz w:val="21"/>
            <w:szCs w:val="21"/>
          </w:rPr>
          <w:t>https://github.com/hapijs/qs/graphs/contributors</w:t>
        </w:r>
      </w:hyperlink>
    </w:p>
    <w:p w14:paraId="73F5BC0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353AC82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2B1CA2B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request uuid LICENSE (node_modules\request\node_modules\uuid\</w:t>
      </w:r>
      <w:hyperlink r:id="rId351" w:history="1">
        <w:r>
          <w:rPr>
            <w:rStyle w:val="Hyperlink"/>
            <w:rFonts w:ascii="Arial" w:hAnsi="Arial" w:cs="Arial"/>
            <w:color w:val="3572B0"/>
            <w:sz w:val="21"/>
            <w:szCs w:val="21"/>
          </w:rPr>
          <w:t>LICENSE.md</w:t>
        </w:r>
      </w:hyperlink>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The MIT License (MIT)</w:t>
      </w:r>
    </w:p>
    <w:p w14:paraId="049BCCB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2010-2016 Robert Kieffer and other contributors</w:t>
      </w:r>
    </w:p>
    <w:p w14:paraId="6809F1E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60913DA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3EF7CFC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 xml:space="preserve">OUT OF OR IN CONNECTION WITH THE SOFTWARE OR THE USE OR OTHER DEALINGS IN </w:t>
      </w:r>
      <w:r>
        <w:rPr>
          <w:rFonts w:ascii="Arial" w:hAnsi="Arial" w:cs="Arial"/>
          <w:color w:val="333333"/>
          <w:sz w:val="21"/>
          <w:szCs w:val="21"/>
        </w:rPr>
        <w:lastRenderedPageBreak/>
        <w:t>THE</w:t>
      </w:r>
      <w:r>
        <w:rPr>
          <w:rFonts w:ascii="Arial" w:hAnsi="Arial" w:cs="Arial"/>
          <w:color w:val="333333"/>
          <w:sz w:val="21"/>
          <w:szCs w:val="21"/>
        </w:rPr>
        <w:br/>
        <w:t>SOFTWARE.</w:t>
      </w:r>
    </w:p>
    <w:p w14:paraId="43EA7BB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159878A4"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558F3A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z-schema validator LICENSE (node_modules\z-schema\node_modules\validator\LICENSE)</w:t>
      </w:r>
      <w:r>
        <w:rPr>
          <w:rFonts w:ascii="Arial" w:hAnsi="Arial" w:cs="Arial"/>
          <w:color w:val="333333"/>
          <w:sz w:val="21"/>
          <w:szCs w:val="21"/>
        </w:rPr>
        <w:br/>
        <w:t>--------------------------------------------------------------------------------</w:t>
      </w:r>
      <w:r>
        <w:rPr>
          <w:rFonts w:ascii="Arial" w:hAnsi="Arial" w:cs="Arial"/>
          <w:color w:val="333333"/>
          <w:sz w:val="21"/>
          <w:szCs w:val="21"/>
        </w:rPr>
        <w:br/>
        <w:t>Copyright (c) 2016 Chris O'Hara &lt;cohara87@</w:t>
      </w:r>
      <w:hyperlink r:id="rId352" w:history="1">
        <w:r>
          <w:rPr>
            <w:rStyle w:val="Hyperlink"/>
            <w:rFonts w:ascii="Arial" w:hAnsi="Arial" w:cs="Arial"/>
            <w:color w:val="3572B0"/>
            <w:sz w:val="21"/>
            <w:szCs w:val="21"/>
          </w:rPr>
          <w:t>gmail.com</w:t>
        </w:r>
      </w:hyperlink>
      <w:r>
        <w:rPr>
          <w:rFonts w:ascii="Arial" w:hAnsi="Arial" w:cs="Arial"/>
          <w:color w:val="333333"/>
          <w:sz w:val="21"/>
          <w:szCs w:val="21"/>
        </w:rPr>
        <w:t>&gt;</w:t>
      </w:r>
    </w:p>
    <w:p w14:paraId="10886A3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5C5EC4C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3AB0AEA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w:t>
      </w:r>
      <w:r>
        <w:rPr>
          <w:rFonts w:ascii="Arial" w:hAnsi="Arial" w:cs="Arial"/>
          <w:color w:val="333333"/>
          <w:sz w:val="21"/>
          <w:szCs w:val="21"/>
        </w:rPr>
        <w:br/>
        <w:t>NONINFRINGEMENT. IN NO EVENT SHALL THE AUTHORS OR COPYRIGHT HOLDERS BE</w:t>
      </w:r>
      <w:r>
        <w:rPr>
          <w:rFonts w:ascii="Arial" w:hAnsi="Arial" w:cs="Arial"/>
          <w:color w:val="333333"/>
          <w:sz w:val="21"/>
          <w:szCs w:val="21"/>
        </w:rPr>
        <w:br/>
        <w:t>LIABLE FOR ANY CLAIM, DAMAGES OR OTHER LIABILITY, WHETHER IN AN ACTION</w:t>
      </w:r>
      <w:r>
        <w:rPr>
          <w:rFonts w:ascii="Arial" w:hAnsi="Arial" w:cs="Arial"/>
          <w:color w:val="333333"/>
          <w:sz w:val="21"/>
          <w:szCs w:val="21"/>
        </w:rPr>
        <w:br/>
        <w:t>OF CONTRACT, TORT OR OTHERWISE, ARISING FROM, OUT OF OR IN CONNECTION</w:t>
      </w:r>
      <w:r>
        <w:rPr>
          <w:rFonts w:ascii="Arial" w:hAnsi="Arial" w:cs="Arial"/>
          <w:color w:val="333333"/>
          <w:sz w:val="21"/>
          <w:szCs w:val="21"/>
        </w:rPr>
        <w:br/>
        <w:t>WITH THE SOFTWARE OR THE USE OR OTHER DEALINGS IN THE SOFTWARE.</w:t>
      </w:r>
    </w:p>
    <w:p w14:paraId="2728659A" w14:textId="77777777" w:rsidR="00000C26" w:rsidRPr="001C54A0" w:rsidRDefault="00000C26" w:rsidP="00000C26">
      <w:pPr>
        <w:pStyle w:val="NormalWeb"/>
        <w:shd w:val="clear" w:color="auto" w:fill="FFFFFF"/>
        <w:spacing w:before="150" w:beforeAutospacing="0" w:after="0" w:afterAutospacing="0"/>
        <w:rPr>
          <w:rFonts w:ascii="Arial" w:hAnsi="Arial" w:cs="Arial"/>
          <w:color w:val="333333"/>
          <w:sz w:val="21"/>
          <w:szCs w:val="21"/>
          <w:lang w:val="pt-BR"/>
        </w:rPr>
      </w:pPr>
      <w:r w:rsidRPr="001C54A0">
        <w:rPr>
          <w:rFonts w:ascii="Arial" w:hAnsi="Arial" w:cs="Arial"/>
          <w:color w:val="333333"/>
          <w:sz w:val="21"/>
          <w:szCs w:val="21"/>
          <w:lang w:val="pt-BR"/>
        </w:rPr>
        <w:t>--------------------------------------------------------------------------------</w:t>
      </w:r>
    </w:p>
    <w:p w14:paraId="53CE9C3C" w14:textId="77777777" w:rsidR="00000C26" w:rsidRPr="001C54A0" w:rsidRDefault="00000C26" w:rsidP="00000C26">
      <w:pPr>
        <w:pStyle w:val="NormalWeb"/>
        <w:shd w:val="clear" w:color="auto" w:fill="FFFFFF"/>
        <w:spacing w:before="150" w:beforeAutospacing="0" w:after="0" w:afterAutospacing="0"/>
        <w:rPr>
          <w:rFonts w:ascii="Arial" w:hAnsi="Arial" w:cs="Arial"/>
          <w:color w:val="333333"/>
          <w:sz w:val="21"/>
          <w:szCs w:val="21"/>
          <w:lang w:val="pt-BR"/>
        </w:rPr>
      </w:pPr>
      <w:r w:rsidRPr="001C54A0">
        <w:rPr>
          <w:rFonts w:ascii="Arial" w:hAnsi="Arial" w:cs="Arial"/>
          <w:color w:val="333333"/>
          <w:sz w:val="21"/>
          <w:szCs w:val="21"/>
          <w:lang w:val="pt-BR"/>
        </w:rPr>
        <w:t> </w:t>
      </w:r>
    </w:p>
    <w:p w14:paraId="384C9B17" w14:textId="77777777" w:rsidR="00000C26" w:rsidRPr="001C54A0" w:rsidRDefault="00000C26" w:rsidP="00000C26">
      <w:pPr>
        <w:pStyle w:val="NormalWeb"/>
        <w:shd w:val="clear" w:color="auto" w:fill="FFFFFF"/>
        <w:spacing w:before="150" w:beforeAutospacing="0" w:after="0" w:afterAutospacing="0"/>
        <w:rPr>
          <w:rFonts w:ascii="Arial" w:hAnsi="Arial" w:cs="Arial"/>
          <w:color w:val="333333"/>
          <w:sz w:val="21"/>
          <w:szCs w:val="21"/>
          <w:lang w:val="pt-BR"/>
        </w:rPr>
      </w:pPr>
      <w:r w:rsidRPr="001C54A0">
        <w:rPr>
          <w:rFonts w:ascii="Arial" w:hAnsi="Arial" w:cs="Arial"/>
          <w:color w:val="333333"/>
          <w:sz w:val="21"/>
          <w:szCs w:val="21"/>
          <w:lang w:val="pt-BR"/>
        </w:rPr>
        <w:t>--------------------------------------------------------------------------------</w:t>
      </w:r>
      <w:r w:rsidRPr="001C54A0">
        <w:rPr>
          <w:rFonts w:ascii="Arial" w:hAnsi="Arial" w:cs="Arial"/>
          <w:color w:val="333333"/>
          <w:sz w:val="21"/>
          <w:szCs w:val="21"/>
          <w:lang w:val="pt-BR"/>
        </w:rPr>
        <w:br/>
        <w:t>protobufjs cli os-tmpdir license (node_modules\protobufjs\cli\node_modules\os-tmpdir\license)</w:t>
      </w:r>
      <w:r w:rsidRPr="001C54A0">
        <w:rPr>
          <w:rFonts w:ascii="Arial" w:hAnsi="Arial" w:cs="Arial"/>
          <w:color w:val="333333"/>
          <w:sz w:val="21"/>
          <w:szCs w:val="21"/>
          <w:lang w:val="pt-BR"/>
        </w:rPr>
        <w:br/>
        <w:t>--------------------------------------------------------------------------------</w:t>
      </w:r>
      <w:r w:rsidRPr="001C54A0">
        <w:rPr>
          <w:rFonts w:ascii="Arial" w:hAnsi="Arial" w:cs="Arial"/>
          <w:color w:val="333333"/>
          <w:sz w:val="21"/>
          <w:szCs w:val="21"/>
          <w:lang w:val="pt-BR"/>
        </w:rPr>
        <w:br/>
        <w:t>The MIT License (MIT)</w:t>
      </w:r>
    </w:p>
    <w:p w14:paraId="6DE68D68" w14:textId="77777777" w:rsidR="00000C26" w:rsidRPr="001C54A0" w:rsidRDefault="00000C26" w:rsidP="00000C26">
      <w:pPr>
        <w:pStyle w:val="NormalWeb"/>
        <w:shd w:val="clear" w:color="auto" w:fill="FFFFFF"/>
        <w:spacing w:before="150" w:beforeAutospacing="0" w:after="0" w:afterAutospacing="0"/>
        <w:rPr>
          <w:rFonts w:ascii="Arial" w:hAnsi="Arial" w:cs="Arial"/>
          <w:color w:val="333333"/>
          <w:sz w:val="21"/>
          <w:szCs w:val="21"/>
          <w:lang w:val="de-DE"/>
        </w:rPr>
      </w:pPr>
      <w:r w:rsidRPr="001C54A0">
        <w:rPr>
          <w:rFonts w:ascii="Arial" w:hAnsi="Arial" w:cs="Arial"/>
          <w:color w:val="333333"/>
          <w:sz w:val="21"/>
          <w:szCs w:val="21"/>
          <w:lang w:val="de-DE"/>
        </w:rPr>
        <w:t>Copyright (c) Sindre Sorhus &lt;sindresorhus@</w:t>
      </w:r>
      <w:hyperlink r:id="rId353" w:history="1">
        <w:r w:rsidRPr="001C54A0">
          <w:rPr>
            <w:rStyle w:val="Hyperlink"/>
            <w:rFonts w:ascii="Arial" w:hAnsi="Arial" w:cs="Arial"/>
            <w:color w:val="3572B0"/>
            <w:sz w:val="21"/>
            <w:szCs w:val="21"/>
            <w:lang w:val="de-DE"/>
          </w:rPr>
          <w:t>gmail.com</w:t>
        </w:r>
      </w:hyperlink>
      <w:r w:rsidRPr="001C54A0">
        <w:rPr>
          <w:rFonts w:ascii="Arial" w:hAnsi="Arial" w:cs="Arial"/>
          <w:color w:val="333333"/>
          <w:sz w:val="21"/>
          <w:szCs w:val="21"/>
          <w:lang w:val="de-DE"/>
        </w:rPr>
        <w:t>&gt; (</w:t>
      </w:r>
      <w:hyperlink r:id="rId354" w:history="1">
        <w:r w:rsidRPr="001C54A0">
          <w:rPr>
            <w:rStyle w:val="Hyperlink"/>
            <w:rFonts w:ascii="Arial" w:hAnsi="Arial" w:cs="Arial"/>
            <w:color w:val="3572B0"/>
            <w:sz w:val="21"/>
            <w:szCs w:val="21"/>
            <w:lang w:val="de-DE"/>
          </w:rPr>
          <w:t>sindresorhus.com</w:t>
        </w:r>
      </w:hyperlink>
      <w:r w:rsidRPr="001C54A0">
        <w:rPr>
          <w:rFonts w:ascii="Arial" w:hAnsi="Arial" w:cs="Arial"/>
          <w:color w:val="333333"/>
          <w:sz w:val="21"/>
          <w:szCs w:val="21"/>
          <w:lang w:val="de-DE"/>
        </w:rPr>
        <w:t>)</w:t>
      </w:r>
    </w:p>
    <w:p w14:paraId="40CBB6A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622A356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w:t>
      </w:r>
      <w:r>
        <w:rPr>
          <w:rFonts w:ascii="Arial" w:hAnsi="Arial" w:cs="Arial"/>
          <w:color w:val="333333"/>
          <w:sz w:val="21"/>
          <w:szCs w:val="21"/>
        </w:rPr>
        <w:br/>
        <w:t>all copies or substantial portions of the Software.</w:t>
      </w:r>
    </w:p>
    <w:p w14:paraId="084F6E0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r>
      <w:r>
        <w:rPr>
          <w:rFonts w:ascii="Arial" w:hAnsi="Arial" w:cs="Arial"/>
          <w:color w:val="333333"/>
          <w:sz w:val="21"/>
          <w:szCs w:val="21"/>
        </w:rPr>
        <w:lastRenderedPageBreak/>
        <w:t>OUT OF OR IN CONNECTION WITH THE SOFTWARE OR THE USE OR OTHER DEALINGS IN</w:t>
      </w:r>
      <w:r>
        <w:rPr>
          <w:rFonts w:ascii="Arial" w:hAnsi="Arial" w:cs="Arial"/>
          <w:color w:val="333333"/>
          <w:sz w:val="21"/>
          <w:szCs w:val="21"/>
        </w:rPr>
        <w:br/>
        <w:t>THE SOFTWARE.</w:t>
      </w:r>
    </w:p>
    <w:p w14:paraId="6A3C286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20E6E3E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4C2627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cli tmp LICENSE (node_modules\protobufjs\cli\node_modules\tmp\LICENSE)</w:t>
      </w:r>
      <w:r>
        <w:rPr>
          <w:rFonts w:ascii="Arial" w:hAnsi="Arial" w:cs="Arial"/>
          <w:color w:val="333333"/>
          <w:sz w:val="21"/>
          <w:szCs w:val="21"/>
        </w:rPr>
        <w:br/>
        <w:t>--------------------------------------------------------------------------------</w:t>
      </w:r>
      <w:r>
        <w:rPr>
          <w:rFonts w:ascii="Arial" w:hAnsi="Arial" w:cs="Arial"/>
          <w:color w:val="333333"/>
          <w:sz w:val="21"/>
          <w:szCs w:val="21"/>
        </w:rPr>
        <w:br/>
        <w:t>The MIT License (MIT)</w:t>
      </w:r>
    </w:p>
    <w:p w14:paraId="4047927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KARASZI István</w:t>
      </w:r>
    </w:p>
    <w:p w14:paraId="14CAE46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 a copy</w:t>
      </w:r>
      <w:r>
        <w:rPr>
          <w:rFonts w:ascii="Arial" w:hAnsi="Arial" w:cs="Arial"/>
          <w:color w:val="333333"/>
          <w:sz w:val="21"/>
          <w:szCs w:val="21"/>
        </w:rPr>
        <w:br/>
        <w:t>of this software and associated documentation files (the "Software"), to deal</w:t>
      </w:r>
      <w:r>
        <w:rPr>
          <w:rFonts w:ascii="Arial" w:hAnsi="Arial" w:cs="Arial"/>
          <w:color w:val="333333"/>
          <w:sz w:val="21"/>
          <w:szCs w:val="21"/>
        </w:rPr>
        <w:br/>
        <w:t>in the Software without restriction, including without limitation the rights</w:t>
      </w:r>
      <w:r>
        <w:rPr>
          <w:rFonts w:ascii="Arial" w:hAnsi="Arial" w:cs="Arial"/>
          <w:color w:val="333333"/>
          <w:sz w:val="21"/>
          <w:szCs w:val="21"/>
        </w:rPr>
        <w:br/>
        <w:t>to use, copy, modify, merge, publish, distribute, sublicense, and/or sell</w:t>
      </w:r>
      <w:r>
        <w:rPr>
          <w:rFonts w:ascii="Arial" w:hAnsi="Arial" w:cs="Arial"/>
          <w:color w:val="333333"/>
          <w:sz w:val="21"/>
          <w:szCs w:val="21"/>
        </w:rPr>
        <w:br/>
        <w:t>copies of the Software, and to permit persons to whom the Software is</w:t>
      </w:r>
      <w:r>
        <w:rPr>
          <w:rFonts w:ascii="Arial" w:hAnsi="Arial" w:cs="Arial"/>
          <w:color w:val="333333"/>
          <w:sz w:val="21"/>
          <w:szCs w:val="21"/>
        </w:rPr>
        <w:br/>
        <w:t>furnished to do so, subject to the following conditions:</w:t>
      </w:r>
    </w:p>
    <w:p w14:paraId="46A82E7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 included in all</w:t>
      </w:r>
      <w:r>
        <w:rPr>
          <w:rFonts w:ascii="Arial" w:hAnsi="Arial" w:cs="Arial"/>
          <w:color w:val="333333"/>
          <w:sz w:val="21"/>
          <w:szCs w:val="21"/>
        </w:rPr>
        <w:br/>
        <w:t>copies or substantial portions of the Software.</w:t>
      </w:r>
    </w:p>
    <w:p w14:paraId="3D0B3AC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 EXPRESS OR</w:t>
      </w:r>
      <w:r>
        <w:rPr>
          <w:rFonts w:ascii="Arial" w:hAnsi="Arial" w:cs="Arial"/>
          <w:color w:val="333333"/>
          <w:sz w:val="21"/>
          <w:szCs w:val="21"/>
        </w:rPr>
        <w:br/>
        <w:t>IMPLIED, INCLUDING BUT NOT LIMITED TO THE WARRANTIES OF MERCHANTABILITY,</w:t>
      </w:r>
      <w:r>
        <w:rPr>
          <w:rFonts w:ascii="Arial" w:hAnsi="Arial" w:cs="Arial"/>
          <w:color w:val="333333"/>
          <w:sz w:val="21"/>
          <w:szCs w:val="21"/>
        </w:rPr>
        <w:br/>
        <w:t>FITNESS FOR A PARTICULAR PURPOSE AND NONINFRINGEMENT. IN NO EVENT SHALL THE</w:t>
      </w:r>
      <w:r>
        <w:rPr>
          <w:rFonts w:ascii="Arial" w:hAnsi="Arial" w:cs="Arial"/>
          <w:color w:val="333333"/>
          <w:sz w:val="21"/>
          <w:szCs w:val="21"/>
        </w:rPr>
        <w:br/>
        <w:t>AUTHORS OR COPYRIGHT HOLDERS BE LIABLE FOR ANY CLAIM, DAMAGES OR OTHER</w:t>
      </w:r>
      <w:r>
        <w:rPr>
          <w:rFonts w:ascii="Arial" w:hAnsi="Arial" w:cs="Arial"/>
          <w:color w:val="333333"/>
          <w:sz w:val="21"/>
          <w:szCs w:val="21"/>
        </w:rPr>
        <w:br/>
        <w:t>LIABILITY, WHETHER IN AN ACTION OF CONTRACT, TORT OR OTHERWISE, ARISING FROM,</w:t>
      </w:r>
      <w:r>
        <w:rPr>
          <w:rFonts w:ascii="Arial" w:hAnsi="Arial" w:cs="Arial"/>
          <w:color w:val="333333"/>
          <w:sz w:val="21"/>
          <w:szCs w:val="21"/>
        </w:rPr>
        <w:br/>
        <w:t>OUT OF OR IN CONNECTION WITH THE SOFTWARE OR THE USE OR OTHER DEALINGS IN THE</w:t>
      </w:r>
      <w:r>
        <w:rPr>
          <w:rFonts w:ascii="Arial" w:hAnsi="Arial" w:cs="Arial"/>
          <w:color w:val="333333"/>
          <w:sz w:val="21"/>
          <w:szCs w:val="21"/>
        </w:rPr>
        <w:br/>
        <w:t>SOFTWARE.</w:t>
      </w:r>
    </w:p>
    <w:p w14:paraId="72DBFE26"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CB1E7AB"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501192A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tests data mapbox LICENSE (node_modules\protobufjs\tests\data\mapbox\LICENSE)</w:t>
      </w:r>
      <w:r>
        <w:rPr>
          <w:rFonts w:ascii="Arial" w:hAnsi="Arial" w:cs="Arial"/>
          <w:color w:val="333333"/>
          <w:sz w:val="21"/>
          <w:szCs w:val="21"/>
        </w:rPr>
        <w:br/>
        <w:t>--------------------------------------------------------------------------------</w:t>
      </w:r>
      <w:r>
        <w:rPr>
          <w:rFonts w:ascii="Arial" w:hAnsi="Arial" w:cs="Arial"/>
          <w:color w:val="333333"/>
          <w:sz w:val="21"/>
          <w:szCs w:val="21"/>
        </w:rPr>
        <w:br/>
        <w:t>Copyright (c) 2016, Mapbox</w:t>
      </w:r>
      <w:r>
        <w:rPr>
          <w:rFonts w:ascii="Arial" w:hAnsi="Arial" w:cs="Arial"/>
          <w:color w:val="333333"/>
          <w:sz w:val="21"/>
          <w:szCs w:val="21"/>
        </w:rPr>
        <w:br/>
        <w:t>All rights reserved.</w:t>
      </w:r>
    </w:p>
    <w:p w14:paraId="4D34743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 met:</w:t>
      </w:r>
    </w:p>
    <w:p w14:paraId="705BA13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 notice, this</w:t>
      </w:r>
      <w:r>
        <w:rPr>
          <w:rFonts w:ascii="Arial" w:hAnsi="Arial" w:cs="Arial"/>
          <w:color w:val="333333"/>
          <w:sz w:val="21"/>
          <w:szCs w:val="21"/>
        </w:rPr>
        <w:br/>
        <w:t>list of conditions and the following disclaimer.</w:t>
      </w:r>
    </w:p>
    <w:p w14:paraId="0643E9F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in binary form must reproduce the above copyright notice,</w:t>
      </w:r>
      <w:r>
        <w:rPr>
          <w:rFonts w:ascii="Arial" w:hAnsi="Arial" w:cs="Arial"/>
          <w:color w:val="333333"/>
          <w:sz w:val="21"/>
          <w:szCs w:val="21"/>
        </w:rPr>
        <w:br/>
        <w:t>this list of conditions and the following disclaimer in the documentation</w:t>
      </w:r>
      <w:r>
        <w:rPr>
          <w:rFonts w:ascii="Arial" w:hAnsi="Arial" w:cs="Arial"/>
          <w:color w:val="333333"/>
          <w:sz w:val="21"/>
          <w:szCs w:val="21"/>
        </w:rPr>
        <w:br/>
        <w:t>and/or other materials provided with the distribution.</w:t>
      </w:r>
    </w:p>
    <w:p w14:paraId="767434E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Neither the name of pbf nor the names of its</w:t>
      </w:r>
      <w:r>
        <w:rPr>
          <w:rFonts w:ascii="Arial" w:hAnsi="Arial" w:cs="Arial"/>
          <w:color w:val="333333"/>
          <w:sz w:val="21"/>
          <w:szCs w:val="21"/>
        </w:rPr>
        <w:br/>
        <w:t>contributors may be used to endorse or promote products derived from</w:t>
      </w:r>
      <w:r>
        <w:rPr>
          <w:rFonts w:ascii="Arial" w:hAnsi="Arial" w:cs="Arial"/>
          <w:color w:val="333333"/>
          <w:sz w:val="21"/>
          <w:szCs w:val="21"/>
        </w:rPr>
        <w:br/>
        <w:t>this software without specific prior written permission.</w:t>
      </w:r>
    </w:p>
    <w:p w14:paraId="631E38E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 "AS IS"</w:t>
      </w:r>
      <w:r>
        <w:rPr>
          <w:rFonts w:ascii="Arial" w:hAnsi="Arial" w:cs="Arial"/>
          <w:color w:val="333333"/>
          <w:sz w:val="21"/>
          <w:szCs w:val="21"/>
        </w:rPr>
        <w:br/>
        <w:t>AND ANY EXPRESS OR IMPLIED WARRANTIES, INCLUDING, BUT NOT LIMITED TO, THE</w:t>
      </w:r>
      <w:r>
        <w:rPr>
          <w:rFonts w:ascii="Arial" w:hAnsi="Arial" w:cs="Arial"/>
          <w:color w:val="333333"/>
          <w:sz w:val="21"/>
          <w:szCs w:val="21"/>
        </w:rPr>
        <w:br/>
      </w:r>
      <w:r>
        <w:rPr>
          <w:rFonts w:ascii="Arial" w:hAnsi="Arial" w:cs="Arial"/>
          <w:color w:val="333333"/>
          <w:sz w:val="21"/>
          <w:szCs w:val="21"/>
        </w:rPr>
        <w:lastRenderedPageBreak/>
        <w:t>IMPLIED WARRANTIES OF MERCHANTABILITY AND FITNESS FOR A PARTICULAR PURPOSE ARE</w:t>
      </w:r>
      <w:r>
        <w:rPr>
          <w:rFonts w:ascii="Arial" w:hAnsi="Arial" w:cs="Arial"/>
          <w:color w:val="333333"/>
          <w:sz w:val="21"/>
          <w:szCs w:val="21"/>
        </w:rPr>
        <w:br/>
        <w:t>DISCLAIMED. IN NO EVENT SHALL THE COPYRIGHT HOLDER OR CONTRIBUTORS BE LIABLE</w:t>
      </w:r>
      <w:r>
        <w:rPr>
          <w:rFonts w:ascii="Arial" w:hAnsi="Arial" w:cs="Arial"/>
          <w:color w:val="333333"/>
          <w:sz w:val="21"/>
          <w:szCs w:val="21"/>
        </w:rPr>
        <w:br/>
        <w:t>FOR ANY DIRECT, INDIRECT, INCIDENTAL, SPECIAL, EXEMPLARY, OR CONSEQUENTIAL</w:t>
      </w:r>
      <w:r>
        <w:rPr>
          <w:rFonts w:ascii="Arial" w:hAnsi="Arial" w:cs="Arial"/>
          <w:color w:val="333333"/>
          <w:sz w:val="21"/>
          <w:szCs w:val="21"/>
        </w:rPr>
        <w:br/>
        <w:t>DAMAGES (INCLUDING, BUT NOT LIMITED TO, PROCUREMENT OF SUBSTITUTE GOODS OR</w:t>
      </w:r>
      <w:r>
        <w:rPr>
          <w:rFonts w:ascii="Arial" w:hAnsi="Arial" w:cs="Arial"/>
          <w:color w:val="333333"/>
          <w:sz w:val="21"/>
          <w:szCs w:val="21"/>
        </w:rPr>
        <w:br/>
        <w:t>SERVICES; LOSS OF USE, DATA, OR PROFITS; OR BUSINESS INTERRUPTION) HOWEVER</w:t>
      </w:r>
      <w:r>
        <w:rPr>
          <w:rFonts w:ascii="Arial" w:hAnsi="Arial" w:cs="Arial"/>
          <w:color w:val="333333"/>
          <w:sz w:val="21"/>
          <w:szCs w:val="21"/>
        </w:rPr>
        <w:br/>
        <w:t>CAUSED AND ON ANY THEORY OF LIABILITY, WHETHER IN CONTRACT, STRICT LIABILITY,</w:t>
      </w:r>
      <w:r>
        <w:rPr>
          <w:rFonts w:ascii="Arial" w:hAnsi="Arial" w:cs="Arial"/>
          <w:color w:val="333333"/>
          <w:sz w:val="21"/>
          <w:szCs w:val="21"/>
        </w:rPr>
        <w:br/>
        <w:t>OR TORT (INCLUDING NEGLIGENCE OR OTHERWISE) ARISING IN ANY WAY OUT OF THE USE</w:t>
      </w:r>
      <w:r>
        <w:rPr>
          <w:rFonts w:ascii="Arial" w:hAnsi="Arial" w:cs="Arial"/>
          <w:color w:val="333333"/>
          <w:sz w:val="21"/>
          <w:szCs w:val="21"/>
        </w:rPr>
        <w:br/>
        <w:t>OF THIS SOFTWARE, EVEN IF ADVISED OF THE POSSIBILITY OF SUCH DAMAGE.</w:t>
      </w:r>
    </w:p>
    <w:p w14:paraId="197A4F70"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04463AC8"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549BBE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azure-iot-device request extend LICENSE (node_modules\azure-iot-device\node_modules\request\node_modules\extend\LICENSE)</w:t>
      </w:r>
      <w:r>
        <w:rPr>
          <w:rFonts w:ascii="Arial" w:hAnsi="Arial" w:cs="Arial"/>
          <w:color w:val="333333"/>
          <w:sz w:val="21"/>
          <w:szCs w:val="21"/>
        </w:rPr>
        <w:br/>
        <w:t>--------------------------------------------------------------------------------</w:t>
      </w:r>
      <w:r>
        <w:rPr>
          <w:rFonts w:ascii="Arial" w:hAnsi="Arial" w:cs="Arial"/>
          <w:color w:val="333333"/>
          <w:sz w:val="21"/>
          <w:szCs w:val="21"/>
        </w:rPr>
        <w:br/>
        <w:t>The MIT License (MIT)</w:t>
      </w:r>
    </w:p>
    <w:p w14:paraId="48B9B3E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Stefan Thomas</w:t>
      </w:r>
    </w:p>
    <w:p w14:paraId="173786D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483D1C2E"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6B6EF96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w:t>
      </w:r>
      <w:r>
        <w:rPr>
          <w:rFonts w:ascii="Arial" w:hAnsi="Arial" w:cs="Arial"/>
          <w:color w:val="333333"/>
          <w:sz w:val="21"/>
          <w:szCs w:val="21"/>
        </w:rPr>
        <w:br/>
        <w:t>NONINFRINGEMENT. IN NO EVENT SHALL THE AUTHORS OR COPYRIGHT HOLDERS BE</w:t>
      </w:r>
      <w:r>
        <w:rPr>
          <w:rFonts w:ascii="Arial" w:hAnsi="Arial" w:cs="Arial"/>
          <w:color w:val="333333"/>
          <w:sz w:val="21"/>
          <w:szCs w:val="21"/>
        </w:rPr>
        <w:br/>
        <w:t>LIABLE FOR ANY CLAIM, DAMAGES OR OTHER LIABILITY, WHETHER IN AN ACTION</w:t>
      </w:r>
      <w:r>
        <w:rPr>
          <w:rFonts w:ascii="Arial" w:hAnsi="Arial" w:cs="Arial"/>
          <w:color w:val="333333"/>
          <w:sz w:val="21"/>
          <w:szCs w:val="21"/>
        </w:rPr>
        <w:br/>
        <w:t>OF CONTRACT, TORT OR OTHERWISE, ARISING FROM, OUT OF OR IN CONNECTION</w:t>
      </w:r>
      <w:r>
        <w:rPr>
          <w:rFonts w:ascii="Arial" w:hAnsi="Arial" w:cs="Arial"/>
          <w:color w:val="333333"/>
          <w:sz w:val="21"/>
          <w:szCs w:val="21"/>
        </w:rPr>
        <w:br/>
        <w:t>WITH THE SOFTWARE OR THE USE OR OTHER DEALINGS IN THE SOFTWARE.</w:t>
      </w:r>
    </w:p>
    <w:p w14:paraId="1B621B4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1DBDB4E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1D30081"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azure-storage request extend LICENSE (node_modules\azure-storage\node_modules\request\node_modules\extend\LICENSE)</w:t>
      </w:r>
      <w:r>
        <w:rPr>
          <w:rFonts w:ascii="Arial" w:hAnsi="Arial" w:cs="Arial"/>
          <w:color w:val="333333"/>
          <w:sz w:val="21"/>
          <w:szCs w:val="21"/>
        </w:rPr>
        <w:br/>
        <w:t>--------------------------------------------------------------------------------</w:t>
      </w:r>
      <w:r>
        <w:rPr>
          <w:rFonts w:ascii="Arial" w:hAnsi="Arial" w:cs="Arial"/>
          <w:color w:val="333333"/>
          <w:sz w:val="21"/>
          <w:szCs w:val="21"/>
        </w:rPr>
        <w:br/>
        <w:t>The MIT License (MIT)</w:t>
      </w:r>
    </w:p>
    <w:p w14:paraId="66C719DF"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Copyright (c) 2014 Stefan Thomas</w:t>
      </w:r>
    </w:p>
    <w:p w14:paraId="7F38650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Permission is hereby granted, free of charge, to any person obtaining</w:t>
      </w:r>
      <w:r>
        <w:rPr>
          <w:rFonts w:ascii="Arial" w:hAnsi="Arial" w:cs="Arial"/>
          <w:color w:val="333333"/>
          <w:sz w:val="21"/>
          <w:szCs w:val="21"/>
        </w:rPr>
        <w:br/>
        <w:t>a copy of this software and associated documentation files (the</w:t>
      </w:r>
      <w:r>
        <w:rPr>
          <w:rFonts w:ascii="Arial" w:hAnsi="Arial" w:cs="Arial"/>
          <w:color w:val="333333"/>
          <w:sz w:val="21"/>
          <w:szCs w:val="21"/>
        </w:rPr>
        <w:br/>
      </w:r>
      <w:r>
        <w:rPr>
          <w:rFonts w:ascii="Arial" w:hAnsi="Arial" w:cs="Arial"/>
          <w:color w:val="333333"/>
          <w:sz w:val="21"/>
          <w:szCs w:val="21"/>
        </w:rPr>
        <w:lastRenderedPageBreak/>
        <w:t>"Software"), to deal in the Software without restriction, including</w:t>
      </w:r>
      <w:r>
        <w:rPr>
          <w:rFonts w:ascii="Arial" w:hAnsi="Arial" w:cs="Arial"/>
          <w:color w:val="333333"/>
          <w:sz w:val="21"/>
          <w:szCs w:val="21"/>
        </w:rPr>
        <w:br/>
        <w:t>without limitation the rights to use, copy, modify, merge, publish,</w:t>
      </w:r>
      <w:r>
        <w:rPr>
          <w:rFonts w:ascii="Arial" w:hAnsi="Arial" w:cs="Arial"/>
          <w:color w:val="333333"/>
          <w:sz w:val="21"/>
          <w:szCs w:val="21"/>
        </w:rPr>
        <w:br/>
        <w:t>distribute, sublicense, and/or sell copies of the Software, and to</w:t>
      </w:r>
      <w:r>
        <w:rPr>
          <w:rFonts w:ascii="Arial" w:hAnsi="Arial" w:cs="Arial"/>
          <w:color w:val="333333"/>
          <w:sz w:val="21"/>
          <w:szCs w:val="21"/>
        </w:rPr>
        <w:br/>
        <w:t>permit persons to whom the Software is furnished to do so, subject to</w:t>
      </w:r>
      <w:r>
        <w:rPr>
          <w:rFonts w:ascii="Arial" w:hAnsi="Arial" w:cs="Arial"/>
          <w:color w:val="333333"/>
          <w:sz w:val="21"/>
          <w:szCs w:val="21"/>
        </w:rPr>
        <w:br/>
        <w:t>the following conditions:</w:t>
      </w:r>
    </w:p>
    <w:p w14:paraId="31881E99"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above copyright notice and this permission notice shall be</w:t>
      </w:r>
      <w:r>
        <w:rPr>
          <w:rFonts w:ascii="Arial" w:hAnsi="Arial" w:cs="Arial"/>
          <w:color w:val="333333"/>
          <w:sz w:val="21"/>
          <w:szCs w:val="21"/>
        </w:rPr>
        <w:br/>
        <w:t>included in all copies or substantial portions of the Software.</w:t>
      </w:r>
    </w:p>
    <w:p w14:paraId="4E0AACD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SOFTWARE IS PROVIDED "AS IS", WITHOUT WARRANTY OF ANY KIND,</w:t>
      </w:r>
      <w:r>
        <w:rPr>
          <w:rFonts w:ascii="Arial" w:hAnsi="Arial" w:cs="Arial"/>
          <w:color w:val="333333"/>
          <w:sz w:val="21"/>
          <w:szCs w:val="21"/>
        </w:rPr>
        <w:br/>
        <w:t>EXPRESS OR IMPLIED, INCLUDING BUT NOT LIMITED TO THE WARRANTIES OF</w:t>
      </w:r>
      <w:r>
        <w:rPr>
          <w:rFonts w:ascii="Arial" w:hAnsi="Arial" w:cs="Arial"/>
          <w:color w:val="333333"/>
          <w:sz w:val="21"/>
          <w:szCs w:val="21"/>
        </w:rPr>
        <w:br/>
        <w:t>MERCHANTABILITY, FITNESS FOR A PARTICULAR PURPOSE AND</w:t>
      </w:r>
      <w:r>
        <w:rPr>
          <w:rFonts w:ascii="Arial" w:hAnsi="Arial" w:cs="Arial"/>
          <w:color w:val="333333"/>
          <w:sz w:val="21"/>
          <w:szCs w:val="21"/>
        </w:rPr>
        <w:br/>
        <w:t>NONINFRINGEMENT. IN NO EVENT SHALL THE AUTHORS OR COPYRIGHT HOLDERS BE</w:t>
      </w:r>
      <w:r>
        <w:rPr>
          <w:rFonts w:ascii="Arial" w:hAnsi="Arial" w:cs="Arial"/>
          <w:color w:val="333333"/>
          <w:sz w:val="21"/>
          <w:szCs w:val="21"/>
        </w:rPr>
        <w:br/>
        <w:t>LIABLE FOR ANY CLAIM, DAMAGES OR OTHER LIABILITY, WHETHER IN AN ACTION</w:t>
      </w:r>
      <w:r>
        <w:rPr>
          <w:rFonts w:ascii="Arial" w:hAnsi="Arial" w:cs="Arial"/>
          <w:color w:val="333333"/>
          <w:sz w:val="21"/>
          <w:szCs w:val="21"/>
        </w:rPr>
        <w:br/>
        <w:t>OF CONTRACT, TORT OR OTHERWISE, ARISING FROM, OUT OF OR IN CONNECTION</w:t>
      </w:r>
      <w:r>
        <w:rPr>
          <w:rFonts w:ascii="Arial" w:hAnsi="Arial" w:cs="Arial"/>
          <w:color w:val="333333"/>
          <w:sz w:val="21"/>
          <w:szCs w:val="21"/>
        </w:rPr>
        <w:br/>
        <w:t>WITH THE SOFTWARE OR THE USE OR OTHER DEALINGS IN THE SOFTWARE.</w:t>
      </w:r>
    </w:p>
    <w:p w14:paraId="0A94DAF2"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t>--------------------------------------------------------------------------------</w:t>
      </w:r>
    </w:p>
    <w:p w14:paraId="0BA0238D"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14:paraId="19807D17"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br/>
        <w:t>protobufjs tests data google protobuf LICENSE (node_modules\protobufjs\tests\data\google\protobuf\LICENSE)</w:t>
      </w:r>
      <w:r>
        <w:rPr>
          <w:rFonts w:ascii="Arial" w:hAnsi="Arial" w:cs="Arial"/>
          <w:color w:val="333333"/>
          <w:sz w:val="21"/>
          <w:szCs w:val="21"/>
        </w:rPr>
        <w:br/>
        <w:t>--------------------------------------------------------------------------------</w:t>
      </w:r>
      <w:r>
        <w:rPr>
          <w:rFonts w:ascii="Arial" w:hAnsi="Arial" w:cs="Arial"/>
          <w:color w:val="333333"/>
          <w:sz w:val="21"/>
          <w:szCs w:val="21"/>
        </w:rPr>
        <w:br/>
        <w:t>Copyright 2014, Google Inc. All rights reserved.</w:t>
      </w:r>
    </w:p>
    <w:p w14:paraId="714B9CEA"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Redistribution and use in source and binary forms, with or without</w:t>
      </w:r>
      <w:r>
        <w:rPr>
          <w:rFonts w:ascii="Arial" w:hAnsi="Arial" w:cs="Arial"/>
          <w:color w:val="333333"/>
          <w:sz w:val="21"/>
          <w:szCs w:val="21"/>
        </w:rPr>
        <w:br/>
        <w:t>modification, are permitted provided that the following conditions are</w:t>
      </w:r>
      <w:r>
        <w:rPr>
          <w:rFonts w:ascii="Arial" w:hAnsi="Arial" w:cs="Arial"/>
          <w:color w:val="333333"/>
          <w:sz w:val="21"/>
          <w:szCs w:val="21"/>
        </w:rPr>
        <w:br/>
        <w:t>met:</w:t>
      </w:r>
    </w:p>
    <w:p w14:paraId="7CCFBABC"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Redistributions of source code must retain the above copyright</w:t>
      </w:r>
      <w:r>
        <w:rPr>
          <w:rFonts w:ascii="Arial" w:hAnsi="Arial" w:cs="Arial"/>
          <w:color w:val="333333"/>
          <w:sz w:val="21"/>
          <w:szCs w:val="21"/>
        </w:rPr>
        <w:br/>
        <w:t>notice, this list of conditions and the following disclaimer.</w:t>
      </w:r>
      <w:r>
        <w:rPr>
          <w:rFonts w:ascii="Arial" w:hAnsi="Arial" w:cs="Arial"/>
          <w:color w:val="333333"/>
          <w:sz w:val="21"/>
          <w:szCs w:val="21"/>
        </w:rPr>
        <w:br/>
        <w:t>* Redistributions in binary form must reproduce the above</w:t>
      </w:r>
      <w:r>
        <w:rPr>
          <w:rFonts w:ascii="Arial" w:hAnsi="Arial" w:cs="Arial"/>
          <w:color w:val="333333"/>
          <w:sz w:val="21"/>
          <w:szCs w:val="21"/>
        </w:rPr>
        <w:br/>
        <w:t>copyright notice, this list of conditions and the following disclaimer</w:t>
      </w:r>
      <w:r>
        <w:rPr>
          <w:rFonts w:ascii="Arial" w:hAnsi="Arial" w:cs="Arial"/>
          <w:color w:val="333333"/>
          <w:sz w:val="21"/>
          <w:szCs w:val="21"/>
        </w:rPr>
        <w:br/>
        <w:t>in the documentation and/or other materials provided with the</w:t>
      </w:r>
      <w:r>
        <w:rPr>
          <w:rFonts w:ascii="Arial" w:hAnsi="Arial" w:cs="Arial"/>
          <w:color w:val="333333"/>
          <w:sz w:val="21"/>
          <w:szCs w:val="21"/>
        </w:rPr>
        <w:br/>
        <w:t>distribution.</w:t>
      </w:r>
      <w:r>
        <w:rPr>
          <w:rFonts w:ascii="Arial" w:hAnsi="Arial" w:cs="Arial"/>
          <w:color w:val="333333"/>
          <w:sz w:val="21"/>
          <w:szCs w:val="21"/>
        </w:rPr>
        <w:br/>
        <w:t>* Neither the name of Google Inc. nor the names of its</w:t>
      </w:r>
      <w:r>
        <w:rPr>
          <w:rFonts w:ascii="Arial" w:hAnsi="Arial" w:cs="Arial"/>
          <w:color w:val="333333"/>
          <w:sz w:val="21"/>
          <w:szCs w:val="21"/>
        </w:rPr>
        <w:br/>
        <w:t>contributors may be used to endorse or promote products derived from</w:t>
      </w:r>
      <w:r>
        <w:rPr>
          <w:rFonts w:ascii="Arial" w:hAnsi="Arial" w:cs="Arial"/>
          <w:color w:val="333333"/>
          <w:sz w:val="21"/>
          <w:szCs w:val="21"/>
        </w:rPr>
        <w:br/>
        <w:t>this software without specific prior written permission.</w:t>
      </w:r>
    </w:p>
    <w:p w14:paraId="483BB6B5"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SOFTWARE IS PROVIDED BY THE COPYRIGHT HOLDERS AND CONTRIBUTORS</w:t>
      </w:r>
      <w:r>
        <w:rPr>
          <w:rFonts w:ascii="Arial" w:hAnsi="Arial" w:cs="Arial"/>
          <w:color w:val="333333"/>
          <w:sz w:val="21"/>
          <w:szCs w:val="21"/>
        </w:rPr>
        <w:br/>
        <w:t>"AS IS" AND ANY EXPRESS OR IMPLIED WARRANTIES, INCLUDING, BUT NOT</w:t>
      </w:r>
      <w:r>
        <w:rPr>
          <w:rFonts w:ascii="Arial" w:hAnsi="Arial" w:cs="Arial"/>
          <w:color w:val="333333"/>
          <w:sz w:val="21"/>
          <w:szCs w:val="21"/>
        </w:rPr>
        <w:br/>
        <w:t>LIMITED TO, THE IMPLIED WARRANTIES OF MERCHANTABILITY AND FITNESS FOR</w:t>
      </w:r>
      <w:r>
        <w:rPr>
          <w:rFonts w:ascii="Arial" w:hAnsi="Arial" w:cs="Arial"/>
          <w:color w:val="333333"/>
          <w:sz w:val="21"/>
          <w:szCs w:val="21"/>
        </w:rPr>
        <w:br/>
        <w:t>A PARTICULAR PURPOSE ARE DISCLAIMED. IN NO EVENT SHALL THE COPYRIGHT</w:t>
      </w:r>
      <w:r>
        <w:rPr>
          <w:rFonts w:ascii="Arial" w:hAnsi="Arial" w:cs="Arial"/>
          <w:color w:val="333333"/>
          <w:sz w:val="21"/>
          <w:szCs w:val="21"/>
        </w:rPr>
        <w:br/>
        <w:t>OWNER OR CONTRIBUTORS BE LIABLE FOR ANY DIRECT, INDIRECT, INCIDENTAL,</w:t>
      </w:r>
      <w:r>
        <w:rPr>
          <w:rFonts w:ascii="Arial" w:hAnsi="Arial" w:cs="Arial"/>
          <w:color w:val="333333"/>
          <w:sz w:val="21"/>
          <w:szCs w:val="21"/>
        </w:rPr>
        <w:br/>
        <w:t>SPECIAL, EXEMPLARY, OR CONSEQUENTIAL DAMAGES (INCLUDING, BUT NOT</w:t>
      </w:r>
      <w:r>
        <w:rPr>
          <w:rFonts w:ascii="Arial" w:hAnsi="Arial" w:cs="Arial"/>
          <w:color w:val="333333"/>
          <w:sz w:val="21"/>
          <w:szCs w:val="21"/>
        </w:rPr>
        <w:br/>
        <w:t>LIMITED TO, PROCUREMENT OF SUBSTITUTE GOODS OR SERVICES; LOSS OF USE,</w:t>
      </w:r>
      <w:r>
        <w:rPr>
          <w:rFonts w:ascii="Arial" w:hAnsi="Arial" w:cs="Arial"/>
          <w:color w:val="333333"/>
          <w:sz w:val="21"/>
          <w:szCs w:val="21"/>
        </w:rPr>
        <w:br/>
        <w:t>DATA, OR PROFITS; OR BUSINESS INTERRUPTION) HOWEVER CAUSED AND ON ANY</w:t>
      </w:r>
      <w:r>
        <w:rPr>
          <w:rFonts w:ascii="Arial" w:hAnsi="Arial" w:cs="Arial"/>
          <w:color w:val="333333"/>
          <w:sz w:val="21"/>
          <w:szCs w:val="21"/>
        </w:rPr>
        <w:br/>
        <w:t>THEORY OF LIABILITY, WHETHER IN CONTRACT, STRICT LIABILITY, OR TORT</w:t>
      </w:r>
      <w:r>
        <w:rPr>
          <w:rFonts w:ascii="Arial" w:hAnsi="Arial" w:cs="Arial"/>
          <w:color w:val="333333"/>
          <w:sz w:val="21"/>
          <w:szCs w:val="21"/>
        </w:rPr>
        <w:br/>
        <w:t>(INCLUDING NEGLIGENCE OR OTHERWISE) ARISING IN ANY WAY OUT OF THE USE</w:t>
      </w:r>
      <w:r>
        <w:rPr>
          <w:rFonts w:ascii="Arial" w:hAnsi="Arial" w:cs="Arial"/>
          <w:color w:val="333333"/>
          <w:sz w:val="21"/>
          <w:szCs w:val="21"/>
        </w:rPr>
        <w:br/>
        <w:t>OF THIS SOFTWARE, EVEN IF ADVISED OF THE POSSIBILITY OF SUCH DAMAGE.</w:t>
      </w:r>
    </w:p>
    <w:p w14:paraId="35DD13B3" w14:textId="77777777" w:rsidR="00000C26" w:rsidRDefault="00000C26" w:rsidP="00000C26">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
    <w:p w14:paraId="7D497A9D" w14:textId="77777777" w:rsidR="00000C26" w:rsidRDefault="00000C26" w:rsidP="00E17D28">
      <w:pPr>
        <w:rPr>
          <w:rFonts w:ascii="Arial" w:hAnsi="Arial" w:cs="Arial"/>
          <w:color w:val="333333"/>
          <w:sz w:val="21"/>
          <w:szCs w:val="21"/>
        </w:rPr>
      </w:pPr>
    </w:p>
    <w:p w14:paraId="493D601B" w14:textId="77777777" w:rsidR="00130B2C" w:rsidRDefault="00130B2C" w:rsidP="00E17D28">
      <w:pPr>
        <w:rPr>
          <w:rFonts w:ascii="Arial" w:hAnsi="Arial" w:cs="Arial"/>
          <w:color w:val="333333"/>
          <w:sz w:val="21"/>
          <w:szCs w:val="21"/>
        </w:rPr>
      </w:pPr>
    </w:p>
    <w:p w14:paraId="498C98A9" w14:textId="77777777" w:rsidR="00E9670D" w:rsidRDefault="00130B2C" w:rsidP="001C54A0">
      <w:pPr>
        <w:pStyle w:val="Heading1"/>
      </w:pPr>
      <w:r>
        <w:t>ACC Mobile 3.x</w:t>
      </w:r>
    </w:p>
    <w:p w14:paraId="5F5167E8" w14:textId="77777777" w:rsidR="0059228F" w:rsidRDefault="0059228F"/>
    <w:p w14:paraId="18457EED" w14:textId="77777777" w:rsidR="00130B2C" w:rsidRPr="00E42815" w:rsidRDefault="00130B2C" w:rsidP="00130B2C">
      <w:pPr>
        <w:rPr>
          <w:rFonts w:ascii="Arial" w:hAnsi="Arial" w:cs="Arial"/>
          <w:b/>
          <w:color w:val="333333"/>
          <w:sz w:val="21"/>
          <w:szCs w:val="21"/>
          <w:u w:val="single"/>
          <w:shd w:val="clear" w:color="auto" w:fill="FFFFFF"/>
        </w:rPr>
      </w:pPr>
      <w:r w:rsidRPr="00E42815">
        <w:rPr>
          <w:rFonts w:ascii="Arial" w:hAnsi="Arial" w:cs="Arial"/>
          <w:b/>
          <w:color w:val="333333"/>
          <w:sz w:val="21"/>
          <w:szCs w:val="21"/>
          <w:u w:val="single"/>
          <w:shd w:val="clear" w:color="auto" w:fill="FFFFFF"/>
        </w:rPr>
        <w:t>OpenSSL v1.1.0c</w:t>
      </w:r>
    </w:p>
    <w:p w14:paraId="3D23146D"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LICENSE ISSUES</w:t>
      </w:r>
    </w:p>
    <w:p w14:paraId="05D37AA2"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w:t>
      </w:r>
    </w:p>
    <w:p w14:paraId="1D1454F2"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0B9551"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The OpenSSL toolkit stays under a double license, i.e. both the conditions of</w:t>
      </w:r>
    </w:p>
    <w:p w14:paraId="476C1041"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the OpenSSL License and the original SSLeay license apply to the toolkit.</w:t>
      </w:r>
    </w:p>
    <w:p w14:paraId="17B86090"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See below for the actual license texts.</w:t>
      </w:r>
    </w:p>
    <w:p w14:paraId="175D2AB7"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3C5D02"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OpenSSL License</w:t>
      </w:r>
    </w:p>
    <w:p w14:paraId="62C90E36"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w:t>
      </w:r>
    </w:p>
    <w:p w14:paraId="56330A74"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24E000"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w:t>
      </w:r>
    </w:p>
    <w:p w14:paraId="44B2545D"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Copyright (c) 1998-2017 The OpenSSL Project.  All rights reserved.</w:t>
      </w:r>
    </w:p>
    <w:p w14:paraId="085B5113"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w:t>
      </w:r>
    </w:p>
    <w:p w14:paraId="3241FED9"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Redistribution and use in source and binary forms, with or without</w:t>
      </w:r>
    </w:p>
    <w:p w14:paraId="28DAA679"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modification, are permitted provided that the following conditions</w:t>
      </w:r>
    </w:p>
    <w:p w14:paraId="6731290D"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are met:</w:t>
      </w:r>
    </w:p>
    <w:p w14:paraId="6400C14B"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w:t>
      </w:r>
    </w:p>
    <w:p w14:paraId="0C0457D4"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1. Redistributions of source code must retain the above copyright</w:t>
      </w:r>
    </w:p>
    <w:p w14:paraId="1DAA23FA"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notice, this list of conditions and the following disclaimer. </w:t>
      </w:r>
    </w:p>
    <w:p w14:paraId="2332FDFF"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w:t>
      </w:r>
    </w:p>
    <w:p w14:paraId="7646E0BF"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2. Redistributions in binary form must reproduce the above copyright</w:t>
      </w:r>
    </w:p>
    <w:p w14:paraId="1828F9AC"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notice, this list of conditions and the following disclaimer in</w:t>
      </w:r>
    </w:p>
    <w:p w14:paraId="76FEFFBE"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the documentation and/or other materials provided with the</w:t>
      </w:r>
    </w:p>
    <w:p w14:paraId="2FA60812"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distribution.</w:t>
      </w:r>
    </w:p>
    <w:p w14:paraId="0F9071AF"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w:t>
      </w:r>
    </w:p>
    <w:p w14:paraId="33660391"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3. All advertising materials mentioning features or use of this</w:t>
      </w:r>
    </w:p>
    <w:p w14:paraId="6BA3A5F8"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software must display the following acknowledgment:</w:t>
      </w:r>
    </w:p>
    <w:p w14:paraId="00230233"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"This product includes software developed by the OpenSSL Project</w:t>
      </w:r>
    </w:p>
    <w:p w14:paraId="5A180F9B"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for use in the OpenSSL Toolkit. (http://www.openssl.org/)"</w:t>
      </w:r>
    </w:p>
    <w:p w14:paraId="681B862C"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w:t>
      </w:r>
    </w:p>
    <w:p w14:paraId="02F73E8C"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4. The names "OpenSSL Toolkit" and "OpenSSL Project" must not be used to</w:t>
      </w:r>
    </w:p>
    <w:p w14:paraId="62273E4C"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endorse or promote products derived from this software without</w:t>
      </w:r>
    </w:p>
    <w:p w14:paraId="168DE7B8"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prior written permission. For written permission, please contact</w:t>
      </w:r>
    </w:p>
    <w:p w14:paraId="5CFF3CDB"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openssl-core@openssl.org.</w:t>
      </w:r>
    </w:p>
    <w:p w14:paraId="46CE948B"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w:t>
      </w:r>
    </w:p>
    <w:p w14:paraId="7E25836A"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5. Products derived from this software may not be called "OpenSSL"</w:t>
      </w:r>
    </w:p>
    <w:p w14:paraId="002F816F"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nor may "OpenSSL" appear in their names without prior written</w:t>
      </w:r>
    </w:p>
    <w:p w14:paraId="39851F9E"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permission of the OpenSSL Project.</w:t>
      </w:r>
    </w:p>
    <w:p w14:paraId="431AD541"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w:t>
      </w:r>
    </w:p>
    <w:p w14:paraId="7773F334"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6. Redistributions of any form whatsoever must retain the following</w:t>
      </w:r>
    </w:p>
    <w:p w14:paraId="364614DE"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acknowledgment:</w:t>
      </w:r>
    </w:p>
    <w:p w14:paraId="399B4F9B"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"This product includes software developed by the OpenSSL Project</w:t>
      </w:r>
    </w:p>
    <w:p w14:paraId="1649C7AD"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for use in the OpenSSL Toolkit (http://www.openssl.org/)"</w:t>
      </w:r>
    </w:p>
    <w:p w14:paraId="277DED93"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w:t>
      </w:r>
    </w:p>
    <w:p w14:paraId="250FDCF2"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THIS SOFTWARE IS PROVIDED BY THE OpenSSL PROJECT ``AS IS'' AND ANY</w:t>
      </w:r>
    </w:p>
    <w:p w14:paraId="6C9C00C2"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EXPRESSED OR IMPLIED WARRANTIES, INCLUDING, BUT NOT LIMITED TO, THE</w:t>
      </w:r>
    </w:p>
    <w:p w14:paraId="37D6124E"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IMPLIED WARRANTIES OF MERCHANTABILITY AND FITNESS FOR A PARTICULAR</w:t>
      </w:r>
    </w:p>
    <w:p w14:paraId="2A890FAE"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PURPOSE ARE DISCLAIMED.  IN NO EVENT SHALL THE OpenSSL PROJECT OR</w:t>
      </w:r>
    </w:p>
    <w:p w14:paraId="672B5BC7"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lastRenderedPageBreak/>
        <w:t xml:space="preserve"> * ITS CONTRIBUTORS BE LIABLE FOR ANY DIRECT, INDIRECT, INCIDENTAL,</w:t>
      </w:r>
    </w:p>
    <w:p w14:paraId="056CCBC5"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SPECIAL, EXEMPLARY, OR CONSEQUENTIAL DAMAGES (INCLUDING, BUT</w:t>
      </w:r>
    </w:p>
    <w:p w14:paraId="39D1FC50"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NOT LIMITED TO, PROCUREMENT OF SUBSTITUTE GOODS OR SERVICES;</w:t>
      </w:r>
    </w:p>
    <w:p w14:paraId="47C9684C"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LOSS OF USE, DATA, OR PROFITS; OR BUSINESS INTERRUPTION)</w:t>
      </w:r>
    </w:p>
    <w:p w14:paraId="14B30048"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HOWEVER CAUSED AND ON ANY THEORY OF LIABILITY, WHETHER IN CONTRACT,</w:t>
      </w:r>
    </w:p>
    <w:p w14:paraId="321E8760"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STRICT LIABILITY, OR TORT (INCLUDING NEGLIGENCE OR OTHERWISE)</w:t>
      </w:r>
    </w:p>
    <w:p w14:paraId="583C30B6"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ARISING IN ANY WAY OUT OF THE USE OF THIS SOFTWARE, EVEN IF ADVISED</w:t>
      </w:r>
    </w:p>
    <w:p w14:paraId="182590DC"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OF THE POSSIBILITY OF SUCH DAMAGE.</w:t>
      </w:r>
    </w:p>
    <w:p w14:paraId="7432FA1F"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w:t>
      </w:r>
    </w:p>
    <w:p w14:paraId="62B26BEC"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w:t>
      </w:r>
    </w:p>
    <w:p w14:paraId="71E335E4"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This product includes cryptographic software written by Eric Young</w:t>
      </w:r>
    </w:p>
    <w:p w14:paraId="34976104"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(eay@cryptsoft.com).  This product includes software written by Tim</w:t>
      </w:r>
    </w:p>
    <w:p w14:paraId="2E71B397"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Hudson (tjh@cryptsoft.com).</w:t>
      </w:r>
    </w:p>
    <w:p w14:paraId="5B03793A"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w:t>
      </w:r>
    </w:p>
    <w:p w14:paraId="2F4E89F3"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w:t>
      </w:r>
    </w:p>
    <w:p w14:paraId="730F0DFC"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986D2B"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Original SSLeay License</w:t>
      </w:r>
    </w:p>
    <w:p w14:paraId="29A0BE66"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w:t>
      </w:r>
    </w:p>
    <w:p w14:paraId="16B5163D"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22EB11"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Copyright (C) 1995-1998 Eric Young (eay@cryptsoft.com)</w:t>
      </w:r>
    </w:p>
    <w:p w14:paraId="22A0BAE7"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All rights reserved.</w:t>
      </w:r>
    </w:p>
    <w:p w14:paraId="0B2EED96"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w:t>
      </w:r>
    </w:p>
    <w:p w14:paraId="225D59C7"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This package is an SSL implementation written</w:t>
      </w:r>
    </w:p>
    <w:p w14:paraId="7249E94D"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by Eric Young (eay@cryptsoft.com).</w:t>
      </w:r>
    </w:p>
    <w:p w14:paraId="18883027"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The implementation was written so as to conform with Netscapes SSL.</w:t>
      </w:r>
    </w:p>
    <w:p w14:paraId="3BAC0157"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w:t>
      </w:r>
    </w:p>
    <w:p w14:paraId="50BC30C9"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This library is free for commercial and non-commercial use as long as</w:t>
      </w:r>
    </w:p>
    <w:p w14:paraId="5EA8621D"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the following conditions are aheared to.  The following conditions</w:t>
      </w:r>
    </w:p>
    <w:p w14:paraId="7CC8DD3B"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apply to all code found in this distribution, be it the RC4, RSA,</w:t>
      </w:r>
    </w:p>
    <w:p w14:paraId="40DC1373"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lhash, DES, etc., code; not just the SSL code.  The SSL documentation</w:t>
      </w:r>
    </w:p>
    <w:p w14:paraId="55E2F5B9"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included with this distribution is covered by the same copyright terms</w:t>
      </w:r>
    </w:p>
    <w:p w14:paraId="7EF996F7"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except that the holder is Tim Hudson (tjh@cryptsoft.com).</w:t>
      </w:r>
    </w:p>
    <w:p w14:paraId="48217CFD"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w:t>
      </w:r>
    </w:p>
    <w:p w14:paraId="47C4C81B"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Copyright remains Eric Young's, and as such any Copyright notices in</w:t>
      </w:r>
    </w:p>
    <w:p w14:paraId="633D979C"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the code are not to be removed.</w:t>
      </w:r>
    </w:p>
    <w:p w14:paraId="4CEE39C7"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If this package is used in a product, Eric Young should be given attribution</w:t>
      </w:r>
    </w:p>
    <w:p w14:paraId="6A2B55AA"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as the author of the parts of the library used.</w:t>
      </w:r>
    </w:p>
    <w:p w14:paraId="1B825AD0"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This can be in the form of a textual message at program startup or</w:t>
      </w:r>
    </w:p>
    <w:p w14:paraId="72E2A14B"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in documentation (online or textual) provided with the package.</w:t>
      </w:r>
    </w:p>
    <w:p w14:paraId="7B52C23D"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w:t>
      </w:r>
    </w:p>
    <w:p w14:paraId="30F29213"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Redistribution and use in source and binary forms, with or without</w:t>
      </w:r>
    </w:p>
    <w:p w14:paraId="64DABCBD"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modification, are permitted provided that the following conditions</w:t>
      </w:r>
    </w:p>
    <w:p w14:paraId="368796B2"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are met:</w:t>
      </w:r>
    </w:p>
    <w:p w14:paraId="0AAD040F"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1. Redistributions of source code must retain the copyright</w:t>
      </w:r>
    </w:p>
    <w:p w14:paraId="2A815B50"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notice, this list of conditions and the following disclaimer.</w:t>
      </w:r>
    </w:p>
    <w:p w14:paraId="3F98D7D1"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2. Redistributions in binary form must reproduce the above copyright</w:t>
      </w:r>
    </w:p>
    <w:p w14:paraId="659C38E7"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notice, this list of conditions and the following disclaimer in the</w:t>
      </w:r>
    </w:p>
    <w:p w14:paraId="353FD6CD"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documentation and/or other materials provided with the distribution.</w:t>
      </w:r>
    </w:p>
    <w:p w14:paraId="6D204AFD"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3. All advertising materials mentioning features or use of this software</w:t>
      </w:r>
    </w:p>
    <w:p w14:paraId="0AE9C7EC"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must display the following acknowledgement:</w:t>
      </w:r>
    </w:p>
    <w:p w14:paraId="45A74D86"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"This product includes cryptographic software written by</w:t>
      </w:r>
    </w:p>
    <w:p w14:paraId="3E55EEA3"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Eric Young (eay@cryptsoft.com)"</w:t>
      </w:r>
    </w:p>
    <w:p w14:paraId="01B0BEB5"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The word 'cryptographic' can be left out if the rouines from the library</w:t>
      </w:r>
    </w:p>
    <w:p w14:paraId="7490D0E9"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being used are not cryptographic related :-).</w:t>
      </w:r>
    </w:p>
    <w:p w14:paraId="72AB6C76"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4. If you include any Windows specific code (or a derivative thereof) from </w:t>
      </w:r>
    </w:p>
    <w:p w14:paraId="356CD857"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lastRenderedPageBreak/>
        <w:t xml:space="preserve"> *    the apps directory (application code) you must include an acknowledgement:</w:t>
      </w:r>
    </w:p>
    <w:p w14:paraId="2BB4439E"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"This product includes software written by Tim Hudson (tjh@cryptsoft.com)"</w:t>
      </w:r>
    </w:p>
    <w:p w14:paraId="3D92DF36"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w:t>
      </w:r>
    </w:p>
    <w:p w14:paraId="4689FA27"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THIS SOFTWARE IS PROVIDED BY ERIC YOUNG ``AS IS'' AND</w:t>
      </w:r>
    </w:p>
    <w:p w14:paraId="364E7459"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ANY EXPRESS OR IMPLIED WARRANTIES, INCLUDING, BUT NOT LIMITED TO, THE</w:t>
      </w:r>
    </w:p>
    <w:p w14:paraId="7AD24D6D"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IMPLIED WARRANTIES OF MERCHANTABILITY AND FITNESS FOR A PARTICULAR PURPOSE</w:t>
      </w:r>
    </w:p>
    <w:p w14:paraId="70F1394B"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ARE DISCLAIMED.  IN NO EVENT SHALL THE AUTHOR OR CONTRIBUTORS BE LIABLE</w:t>
      </w:r>
    </w:p>
    <w:p w14:paraId="712FE542"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FOR ANY DIRECT, INDIRECT, INCIDENTAL, SPECIAL, EXEMPLARY, OR CONSEQUENTIAL</w:t>
      </w:r>
    </w:p>
    <w:p w14:paraId="557B0E49"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DAMAGES (INCLUDING, BUT NOT LIMITED TO, PROCUREMENT OF SUBSTITUTE GOODS</w:t>
      </w:r>
    </w:p>
    <w:p w14:paraId="6CDFE35A"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OR SERVICES; LOSS OF USE, DATA, OR PROFITS; OR BUSINESS INTERRUPTION)</w:t>
      </w:r>
    </w:p>
    <w:p w14:paraId="6421F5EB"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HOWEVER CAUSED AND ON ANY THEORY OF LIABILITY, WHETHER IN CONTRACT, STRICT</w:t>
      </w:r>
    </w:p>
    <w:p w14:paraId="05E42CE3"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LIABILITY, OR TORT (INCLUDING NEGLIGENCE OR OTHERWISE) ARISING IN ANY WAY</w:t>
      </w:r>
    </w:p>
    <w:p w14:paraId="1D9AC540"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OUT OF THE USE OF THIS SOFTWARE, EVEN IF ADVISED OF THE POSSIBILITY OF</w:t>
      </w:r>
    </w:p>
    <w:p w14:paraId="558DF859"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SUCH DAMAGE.</w:t>
      </w:r>
    </w:p>
    <w:p w14:paraId="427D4ED7"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w:t>
      </w:r>
    </w:p>
    <w:p w14:paraId="5C466625"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The licence and distribution terms for any publically available version or</w:t>
      </w:r>
    </w:p>
    <w:p w14:paraId="13C983B1"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derivative of this code cannot be changed.  i.e. this code cannot simply be</w:t>
      </w:r>
    </w:p>
    <w:p w14:paraId="34CDE682"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copied and put under another distribution licence</w:t>
      </w:r>
    </w:p>
    <w:p w14:paraId="5A10CE76"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 [including the GNU Public Licence.]</w:t>
      </w:r>
    </w:p>
    <w:p w14:paraId="51CD5869" w14:textId="77777777" w:rsidR="00130B2C" w:rsidRPr="00E42815" w:rsidRDefault="00130B2C" w:rsidP="00130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2815">
        <w:rPr>
          <w:rFonts w:ascii="Courier New" w:eastAsia="Times New Roman" w:hAnsi="Courier New" w:cs="Courier New"/>
          <w:color w:val="000000"/>
          <w:sz w:val="20"/>
          <w:szCs w:val="20"/>
        </w:rPr>
        <w:t xml:space="preserve"> */</w:t>
      </w:r>
    </w:p>
    <w:p w14:paraId="4DC5A24A" w14:textId="77777777" w:rsidR="00130B2C" w:rsidRDefault="00130B2C" w:rsidP="00130B2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921"/>
      </w:tblGrid>
      <w:tr w:rsidR="00130B2C" w:rsidRPr="00E42815" w14:paraId="57522C1A" w14:textId="77777777" w:rsidTr="00130B2C">
        <w:trPr>
          <w:gridAfter w:val="1"/>
        </w:trPr>
        <w:tc>
          <w:tcPr>
            <w:tcW w:w="0" w:type="auto"/>
            <w:shd w:val="clear" w:color="auto" w:fill="FFFFFF"/>
            <w:tcMar>
              <w:top w:w="0" w:type="dxa"/>
              <w:left w:w="150" w:type="dxa"/>
              <w:bottom w:w="0" w:type="dxa"/>
              <w:right w:w="150" w:type="dxa"/>
            </w:tcMar>
            <w:hideMark/>
          </w:tcPr>
          <w:p w14:paraId="31EFCB2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Apache License</w:t>
            </w:r>
          </w:p>
        </w:tc>
      </w:tr>
      <w:tr w:rsidR="00130B2C" w:rsidRPr="00E42815" w14:paraId="130E4AF3" w14:textId="77777777" w:rsidTr="00130B2C">
        <w:tc>
          <w:tcPr>
            <w:tcW w:w="750" w:type="dxa"/>
            <w:shd w:val="clear" w:color="auto" w:fill="FFFFFF"/>
            <w:noWrap/>
            <w:tcMar>
              <w:top w:w="0" w:type="dxa"/>
              <w:left w:w="150" w:type="dxa"/>
              <w:bottom w:w="0" w:type="dxa"/>
              <w:right w:w="150" w:type="dxa"/>
            </w:tcMar>
            <w:hideMark/>
          </w:tcPr>
          <w:p w14:paraId="0672C87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819A6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Version 2.0, January 2004</w:t>
            </w:r>
          </w:p>
        </w:tc>
      </w:tr>
      <w:tr w:rsidR="00130B2C" w:rsidRPr="00E42815" w14:paraId="204F5D03" w14:textId="77777777" w:rsidTr="00130B2C">
        <w:tc>
          <w:tcPr>
            <w:tcW w:w="750" w:type="dxa"/>
            <w:shd w:val="clear" w:color="auto" w:fill="FFFFFF"/>
            <w:noWrap/>
            <w:tcMar>
              <w:top w:w="0" w:type="dxa"/>
              <w:left w:w="150" w:type="dxa"/>
              <w:bottom w:w="0" w:type="dxa"/>
              <w:right w:w="150" w:type="dxa"/>
            </w:tcMar>
            <w:hideMark/>
          </w:tcPr>
          <w:p w14:paraId="265E0FC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90851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http://www.apache.org/licenses/</w:t>
            </w:r>
          </w:p>
        </w:tc>
      </w:tr>
      <w:tr w:rsidR="00130B2C" w:rsidRPr="00E42815" w14:paraId="78A3F153" w14:textId="77777777" w:rsidTr="00130B2C">
        <w:tc>
          <w:tcPr>
            <w:tcW w:w="750" w:type="dxa"/>
            <w:shd w:val="clear" w:color="auto" w:fill="FFFFFF"/>
            <w:noWrap/>
            <w:tcMar>
              <w:top w:w="0" w:type="dxa"/>
              <w:left w:w="150" w:type="dxa"/>
              <w:bottom w:w="0" w:type="dxa"/>
              <w:right w:w="150" w:type="dxa"/>
            </w:tcMar>
            <w:hideMark/>
          </w:tcPr>
          <w:p w14:paraId="1FB00DC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0CD6BB"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4796A0CF"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22549190" w14:textId="77777777" w:rsidTr="00130B2C">
        <w:tc>
          <w:tcPr>
            <w:tcW w:w="750" w:type="dxa"/>
            <w:shd w:val="clear" w:color="auto" w:fill="FFFFFF"/>
            <w:noWrap/>
            <w:tcMar>
              <w:top w:w="0" w:type="dxa"/>
              <w:left w:w="150" w:type="dxa"/>
              <w:bottom w:w="0" w:type="dxa"/>
              <w:right w:w="150" w:type="dxa"/>
            </w:tcMar>
            <w:hideMark/>
          </w:tcPr>
          <w:p w14:paraId="446DEBF9"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8027BC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TERMS AND CONDITIONS FOR USE, REPRODUCTION, AND DISTRIBUTION</w:t>
            </w:r>
          </w:p>
        </w:tc>
      </w:tr>
      <w:tr w:rsidR="00130B2C" w:rsidRPr="00E42815" w14:paraId="1A49D535" w14:textId="77777777" w:rsidTr="00130B2C">
        <w:tc>
          <w:tcPr>
            <w:tcW w:w="750" w:type="dxa"/>
            <w:shd w:val="clear" w:color="auto" w:fill="FFFFFF"/>
            <w:noWrap/>
            <w:tcMar>
              <w:top w:w="0" w:type="dxa"/>
              <w:left w:w="150" w:type="dxa"/>
              <w:bottom w:w="0" w:type="dxa"/>
              <w:right w:w="150" w:type="dxa"/>
            </w:tcMar>
            <w:hideMark/>
          </w:tcPr>
          <w:p w14:paraId="2161013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78E597"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360C8B54"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2995A99D" w14:textId="77777777" w:rsidTr="00130B2C">
        <w:tc>
          <w:tcPr>
            <w:tcW w:w="750" w:type="dxa"/>
            <w:shd w:val="clear" w:color="auto" w:fill="FFFFFF"/>
            <w:noWrap/>
            <w:tcMar>
              <w:top w:w="0" w:type="dxa"/>
              <w:left w:w="150" w:type="dxa"/>
              <w:bottom w:w="0" w:type="dxa"/>
              <w:right w:w="150" w:type="dxa"/>
            </w:tcMar>
            <w:hideMark/>
          </w:tcPr>
          <w:p w14:paraId="1D8514DE"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57E4E7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1. Definitions.</w:t>
            </w:r>
          </w:p>
        </w:tc>
      </w:tr>
      <w:tr w:rsidR="00130B2C" w:rsidRPr="00E42815" w14:paraId="3F020694" w14:textId="77777777" w:rsidTr="00130B2C">
        <w:tc>
          <w:tcPr>
            <w:tcW w:w="750" w:type="dxa"/>
            <w:shd w:val="clear" w:color="auto" w:fill="FFFFFF"/>
            <w:noWrap/>
            <w:tcMar>
              <w:top w:w="0" w:type="dxa"/>
              <w:left w:w="150" w:type="dxa"/>
              <w:bottom w:w="0" w:type="dxa"/>
              <w:right w:w="150" w:type="dxa"/>
            </w:tcMar>
            <w:hideMark/>
          </w:tcPr>
          <w:p w14:paraId="6D98B93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70629E8"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6282624D"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13D25864" w14:textId="77777777" w:rsidTr="00130B2C">
        <w:tc>
          <w:tcPr>
            <w:tcW w:w="750" w:type="dxa"/>
            <w:shd w:val="clear" w:color="auto" w:fill="FFFFFF"/>
            <w:noWrap/>
            <w:tcMar>
              <w:top w:w="0" w:type="dxa"/>
              <w:left w:w="150" w:type="dxa"/>
              <w:bottom w:w="0" w:type="dxa"/>
              <w:right w:w="150" w:type="dxa"/>
            </w:tcMar>
            <w:hideMark/>
          </w:tcPr>
          <w:p w14:paraId="4BC3371A"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B25CA6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"License" shall mean the terms and conditions for use, reproduction,</w:t>
            </w:r>
          </w:p>
        </w:tc>
      </w:tr>
      <w:tr w:rsidR="00130B2C" w:rsidRPr="00E42815" w14:paraId="4EC9A3A1" w14:textId="77777777" w:rsidTr="00130B2C">
        <w:tc>
          <w:tcPr>
            <w:tcW w:w="750" w:type="dxa"/>
            <w:shd w:val="clear" w:color="auto" w:fill="FFFFFF"/>
            <w:noWrap/>
            <w:tcMar>
              <w:top w:w="0" w:type="dxa"/>
              <w:left w:w="150" w:type="dxa"/>
              <w:bottom w:w="0" w:type="dxa"/>
              <w:right w:w="150" w:type="dxa"/>
            </w:tcMar>
            <w:hideMark/>
          </w:tcPr>
          <w:p w14:paraId="0795A3B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2B542A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and distribution as defined by Sections 1 through 9 of this document.</w:t>
            </w:r>
          </w:p>
        </w:tc>
      </w:tr>
      <w:tr w:rsidR="00130B2C" w:rsidRPr="00E42815" w14:paraId="665882DE" w14:textId="77777777" w:rsidTr="00130B2C">
        <w:tc>
          <w:tcPr>
            <w:tcW w:w="750" w:type="dxa"/>
            <w:shd w:val="clear" w:color="auto" w:fill="FFFFFF"/>
            <w:noWrap/>
            <w:tcMar>
              <w:top w:w="0" w:type="dxa"/>
              <w:left w:w="150" w:type="dxa"/>
              <w:bottom w:w="0" w:type="dxa"/>
              <w:right w:w="150" w:type="dxa"/>
            </w:tcMar>
            <w:hideMark/>
          </w:tcPr>
          <w:p w14:paraId="2897377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C37EA95"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182F36DD"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77F4A61C" w14:textId="77777777" w:rsidTr="00130B2C">
        <w:tc>
          <w:tcPr>
            <w:tcW w:w="750" w:type="dxa"/>
            <w:shd w:val="clear" w:color="auto" w:fill="FFFFFF"/>
            <w:noWrap/>
            <w:tcMar>
              <w:top w:w="0" w:type="dxa"/>
              <w:left w:w="150" w:type="dxa"/>
              <w:bottom w:w="0" w:type="dxa"/>
              <w:right w:w="150" w:type="dxa"/>
            </w:tcMar>
            <w:hideMark/>
          </w:tcPr>
          <w:p w14:paraId="6CA15C88"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567BE1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"Licensor" shall mean the copyright owner or entity authorized by</w:t>
            </w:r>
          </w:p>
        </w:tc>
      </w:tr>
      <w:tr w:rsidR="00130B2C" w:rsidRPr="00E42815" w14:paraId="1344897F" w14:textId="77777777" w:rsidTr="00130B2C">
        <w:tc>
          <w:tcPr>
            <w:tcW w:w="750" w:type="dxa"/>
            <w:shd w:val="clear" w:color="auto" w:fill="FFFFFF"/>
            <w:noWrap/>
            <w:tcMar>
              <w:top w:w="0" w:type="dxa"/>
              <w:left w:w="150" w:type="dxa"/>
              <w:bottom w:w="0" w:type="dxa"/>
              <w:right w:w="150" w:type="dxa"/>
            </w:tcMar>
            <w:hideMark/>
          </w:tcPr>
          <w:p w14:paraId="7F9588F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6B545D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copyright owner that is granting the License.</w:t>
            </w:r>
          </w:p>
        </w:tc>
      </w:tr>
      <w:tr w:rsidR="00130B2C" w:rsidRPr="00E42815" w14:paraId="2D5A4091" w14:textId="77777777" w:rsidTr="00130B2C">
        <w:tc>
          <w:tcPr>
            <w:tcW w:w="750" w:type="dxa"/>
            <w:shd w:val="clear" w:color="auto" w:fill="FFFFFF"/>
            <w:noWrap/>
            <w:tcMar>
              <w:top w:w="0" w:type="dxa"/>
              <w:left w:w="150" w:type="dxa"/>
              <w:bottom w:w="0" w:type="dxa"/>
              <w:right w:w="150" w:type="dxa"/>
            </w:tcMar>
            <w:hideMark/>
          </w:tcPr>
          <w:p w14:paraId="475B787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2886CE"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7CC85B0F"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7043C0C8" w14:textId="77777777" w:rsidTr="00130B2C">
        <w:tc>
          <w:tcPr>
            <w:tcW w:w="750" w:type="dxa"/>
            <w:shd w:val="clear" w:color="auto" w:fill="FFFFFF"/>
            <w:noWrap/>
            <w:tcMar>
              <w:top w:w="0" w:type="dxa"/>
              <w:left w:w="150" w:type="dxa"/>
              <w:bottom w:w="0" w:type="dxa"/>
              <w:right w:w="150" w:type="dxa"/>
            </w:tcMar>
            <w:hideMark/>
          </w:tcPr>
          <w:p w14:paraId="7A6BC6BA"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3B3B56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"Legal Entity" shall mean the union of the acting entity and all</w:t>
            </w:r>
          </w:p>
        </w:tc>
      </w:tr>
      <w:tr w:rsidR="00130B2C" w:rsidRPr="00E42815" w14:paraId="5616ECA5" w14:textId="77777777" w:rsidTr="00130B2C">
        <w:tc>
          <w:tcPr>
            <w:tcW w:w="750" w:type="dxa"/>
            <w:shd w:val="clear" w:color="auto" w:fill="FFFFFF"/>
            <w:noWrap/>
            <w:tcMar>
              <w:top w:w="0" w:type="dxa"/>
              <w:left w:w="150" w:type="dxa"/>
              <w:bottom w:w="0" w:type="dxa"/>
              <w:right w:w="150" w:type="dxa"/>
            </w:tcMar>
            <w:hideMark/>
          </w:tcPr>
          <w:p w14:paraId="72479C9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4FF28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other entities that control, are controlled by, or are under common</w:t>
            </w:r>
          </w:p>
        </w:tc>
      </w:tr>
      <w:tr w:rsidR="00130B2C" w:rsidRPr="00E42815" w14:paraId="49011FE4" w14:textId="77777777" w:rsidTr="00130B2C">
        <w:tc>
          <w:tcPr>
            <w:tcW w:w="750" w:type="dxa"/>
            <w:shd w:val="clear" w:color="auto" w:fill="FFFFFF"/>
            <w:noWrap/>
            <w:tcMar>
              <w:top w:w="0" w:type="dxa"/>
              <w:left w:w="150" w:type="dxa"/>
              <w:bottom w:w="0" w:type="dxa"/>
              <w:right w:w="150" w:type="dxa"/>
            </w:tcMar>
            <w:hideMark/>
          </w:tcPr>
          <w:p w14:paraId="48814F1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C49E7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control with that entity. For the purposes of this definition,</w:t>
            </w:r>
          </w:p>
        </w:tc>
      </w:tr>
      <w:tr w:rsidR="00130B2C" w:rsidRPr="00E42815" w14:paraId="6A015700" w14:textId="77777777" w:rsidTr="00130B2C">
        <w:tc>
          <w:tcPr>
            <w:tcW w:w="750" w:type="dxa"/>
            <w:shd w:val="clear" w:color="auto" w:fill="FFFFFF"/>
            <w:noWrap/>
            <w:tcMar>
              <w:top w:w="0" w:type="dxa"/>
              <w:left w:w="150" w:type="dxa"/>
              <w:bottom w:w="0" w:type="dxa"/>
              <w:right w:w="150" w:type="dxa"/>
            </w:tcMar>
            <w:hideMark/>
          </w:tcPr>
          <w:p w14:paraId="4B3138A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A5856A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"control" means (i) the power, direct or indirect, to cause the</w:t>
            </w:r>
          </w:p>
        </w:tc>
      </w:tr>
      <w:tr w:rsidR="00130B2C" w:rsidRPr="00E42815" w14:paraId="3BF29D07" w14:textId="77777777" w:rsidTr="00130B2C">
        <w:tc>
          <w:tcPr>
            <w:tcW w:w="750" w:type="dxa"/>
            <w:shd w:val="clear" w:color="auto" w:fill="FFFFFF"/>
            <w:noWrap/>
            <w:tcMar>
              <w:top w:w="0" w:type="dxa"/>
              <w:left w:w="150" w:type="dxa"/>
              <w:bottom w:w="0" w:type="dxa"/>
              <w:right w:w="150" w:type="dxa"/>
            </w:tcMar>
            <w:hideMark/>
          </w:tcPr>
          <w:p w14:paraId="5073916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9D5C8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direction or management of such entity, whether by contract or</w:t>
            </w:r>
          </w:p>
        </w:tc>
      </w:tr>
      <w:tr w:rsidR="00130B2C" w:rsidRPr="00E42815" w14:paraId="3FED6B2F" w14:textId="77777777" w:rsidTr="00130B2C">
        <w:tc>
          <w:tcPr>
            <w:tcW w:w="750" w:type="dxa"/>
            <w:shd w:val="clear" w:color="auto" w:fill="FFFFFF"/>
            <w:noWrap/>
            <w:tcMar>
              <w:top w:w="0" w:type="dxa"/>
              <w:left w:w="150" w:type="dxa"/>
              <w:bottom w:w="0" w:type="dxa"/>
              <w:right w:w="150" w:type="dxa"/>
            </w:tcMar>
            <w:hideMark/>
          </w:tcPr>
          <w:p w14:paraId="657ED93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E5F7A8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otherwise, or (ii) ownership of fifty percent (50%) or more of the</w:t>
            </w:r>
          </w:p>
        </w:tc>
      </w:tr>
      <w:tr w:rsidR="00130B2C" w:rsidRPr="00E42815" w14:paraId="6C0A2E6C" w14:textId="77777777" w:rsidTr="00130B2C">
        <w:tc>
          <w:tcPr>
            <w:tcW w:w="750" w:type="dxa"/>
            <w:shd w:val="clear" w:color="auto" w:fill="FFFFFF"/>
            <w:noWrap/>
            <w:tcMar>
              <w:top w:w="0" w:type="dxa"/>
              <w:left w:w="150" w:type="dxa"/>
              <w:bottom w:w="0" w:type="dxa"/>
              <w:right w:w="150" w:type="dxa"/>
            </w:tcMar>
            <w:hideMark/>
          </w:tcPr>
          <w:p w14:paraId="1235BC8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28D267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outstanding shares, or (iii) beneficial ownership of such entity.</w:t>
            </w:r>
          </w:p>
        </w:tc>
      </w:tr>
      <w:tr w:rsidR="00130B2C" w:rsidRPr="00E42815" w14:paraId="381364B3" w14:textId="77777777" w:rsidTr="00130B2C">
        <w:tc>
          <w:tcPr>
            <w:tcW w:w="750" w:type="dxa"/>
            <w:shd w:val="clear" w:color="auto" w:fill="FFFFFF"/>
            <w:noWrap/>
            <w:tcMar>
              <w:top w:w="0" w:type="dxa"/>
              <w:left w:w="150" w:type="dxa"/>
              <w:bottom w:w="0" w:type="dxa"/>
              <w:right w:w="150" w:type="dxa"/>
            </w:tcMar>
            <w:hideMark/>
          </w:tcPr>
          <w:p w14:paraId="5DA3DB1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2191D47"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48852CC5"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5DA61DC6" w14:textId="77777777" w:rsidTr="00130B2C">
        <w:tc>
          <w:tcPr>
            <w:tcW w:w="750" w:type="dxa"/>
            <w:shd w:val="clear" w:color="auto" w:fill="FFFFFF"/>
            <w:noWrap/>
            <w:tcMar>
              <w:top w:w="0" w:type="dxa"/>
              <w:left w:w="150" w:type="dxa"/>
              <w:bottom w:w="0" w:type="dxa"/>
              <w:right w:w="150" w:type="dxa"/>
            </w:tcMar>
            <w:hideMark/>
          </w:tcPr>
          <w:p w14:paraId="5B0AE66A"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C3663F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"You" (or "Your") shall mean an individual or Legal Entity</w:t>
            </w:r>
          </w:p>
        </w:tc>
      </w:tr>
      <w:tr w:rsidR="00130B2C" w:rsidRPr="00E42815" w14:paraId="5B10888E" w14:textId="77777777" w:rsidTr="00130B2C">
        <w:tc>
          <w:tcPr>
            <w:tcW w:w="750" w:type="dxa"/>
            <w:shd w:val="clear" w:color="auto" w:fill="FFFFFF"/>
            <w:noWrap/>
            <w:tcMar>
              <w:top w:w="0" w:type="dxa"/>
              <w:left w:w="150" w:type="dxa"/>
              <w:bottom w:w="0" w:type="dxa"/>
              <w:right w:w="150" w:type="dxa"/>
            </w:tcMar>
            <w:hideMark/>
          </w:tcPr>
          <w:p w14:paraId="48D1185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8A05CB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exercising permissions granted by this License.</w:t>
            </w:r>
          </w:p>
        </w:tc>
      </w:tr>
      <w:tr w:rsidR="00130B2C" w:rsidRPr="00E42815" w14:paraId="56F69D41" w14:textId="77777777" w:rsidTr="00130B2C">
        <w:tc>
          <w:tcPr>
            <w:tcW w:w="750" w:type="dxa"/>
            <w:shd w:val="clear" w:color="auto" w:fill="FFFFFF"/>
            <w:noWrap/>
            <w:tcMar>
              <w:top w:w="0" w:type="dxa"/>
              <w:left w:w="150" w:type="dxa"/>
              <w:bottom w:w="0" w:type="dxa"/>
              <w:right w:w="150" w:type="dxa"/>
            </w:tcMar>
            <w:hideMark/>
          </w:tcPr>
          <w:p w14:paraId="2453876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37E4FC3"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0FC6C169"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5E14BFB8" w14:textId="77777777" w:rsidTr="00130B2C">
        <w:tc>
          <w:tcPr>
            <w:tcW w:w="750" w:type="dxa"/>
            <w:shd w:val="clear" w:color="auto" w:fill="FFFFFF"/>
            <w:noWrap/>
            <w:tcMar>
              <w:top w:w="0" w:type="dxa"/>
              <w:left w:w="150" w:type="dxa"/>
              <w:bottom w:w="0" w:type="dxa"/>
              <w:right w:w="150" w:type="dxa"/>
            </w:tcMar>
            <w:hideMark/>
          </w:tcPr>
          <w:p w14:paraId="4DFBA4B9"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9EB2C7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"Source" form shall mean the preferred form for making modifications,</w:t>
            </w:r>
          </w:p>
        </w:tc>
      </w:tr>
      <w:tr w:rsidR="00130B2C" w:rsidRPr="00E42815" w14:paraId="7AC1960F" w14:textId="77777777" w:rsidTr="00130B2C">
        <w:tc>
          <w:tcPr>
            <w:tcW w:w="750" w:type="dxa"/>
            <w:shd w:val="clear" w:color="auto" w:fill="FFFFFF"/>
            <w:noWrap/>
            <w:tcMar>
              <w:top w:w="0" w:type="dxa"/>
              <w:left w:w="150" w:type="dxa"/>
              <w:bottom w:w="0" w:type="dxa"/>
              <w:right w:w="150" w:type="dxa"/>
            </w:tcMar>
            <w:hideMark/>
          </w:tcPr>
          <w:p w14:paraId="5D0BD96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AA0ED6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including but not limited to software source code, documentation</w:t>
            </w:r>
          </w:p>
        </w:tc>
      </w:tr>
      <w:tr w:rsidR="00130B2C" w:rsidRPr="00E42815" w14:paraId="09B577AC" w14:textId="77777777" w:rsidTr="00130B2C">
        <w:tc>
          <w:tcPr>
            <w:tcW w:w="750" w:type="dxa"/>
            <w:shd w:val="clear" w:color="auto" w:fill="FFFFFF"/>
            <w:noWrap/>
            <w:tcMar>
              <w:top w:w="0" w:type="dxa"/>
              <w:left w:w="150" w:type="dxa"/>
              <w:bottom w:w="0" w:type="dxa"/>
              <w:right w:w="150" w:type="dxa"/>
            </w:tcMar>
            <w:hideMark/>
          </w:tcPr>
          <w:p w14:paraId="6FA6BC6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95A3B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source, and configuration files.</w:t>
            </w:r>
          </w:p>
        </w:tc>
      </w:tr>
      <w:tr w:rsidR="00130B2C" w:rsidRPr="00E42815" w14:paraId="1402D81D" w14:textId="77777777" w:rsidTr="00130B2C">
        <w:tc>
          <w:tcPr>
            <w:tcW w:w="750" w:type="dxa"/>
            <w:shd w:val="clear" w:color="auto" w:fill="FFFFFF"/>
            <w:noWrap/>
            <w:tcMar>
              <w:top w:w="0" w:type="dxa"/>
              <w:left w:w="150" w:type="dxa"/>
              <w:bottom w:w="0" w:type="dxa"/>
              <w:right w:w="150" w:type="dxa"/>
            </w:tcMar>
            <w:hideMark/>
          </w:tcPr>
          <w:p w14:paraId="11BCC81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2541210"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3E45BA24"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5FC1FBA7" w14:textId="77777777" w:rsidTr="00130B2C">
        <w:tc>
          <w:tcPr>
            <w:tcW w:w="750" w:type="dxa"/>
            <w:shd w:val="clear" w:color="auto" w:fill="FFFFFF"/>
            <w:noWrap/>
            <w:tcMar>
              <w:top w:w="0" w:type="dxa"/>
              <w:left w:w="150" w:type="dxa"/>
              <w:bottom w:w="0" w:type="dxa"/>
              <w:right w:w="150" w:type="dxa"/>
            </w:tcMar>
            <w:hideMark/>
          </w:tcPr>
          <w:p w14:paraId="4C298CA1"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104C9E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"Object" form shall mean any form resulting from mechanical</w:t>
            </w:r>
          </w:p>
        </w:tc>
      </w:tr>
      <w:tr w:rsidR="00130B2C" w:rsidRPr="00E42815" w14:paraId="5FB76E05" w14:textId="77777777" w:rsidTr="00130B2C">
        <w:tc>
          <w:tcPr>
            <w:tcW w:w="750" w:type="dxa"/>
            <w:shd w:val="clear" w:color="auto" w:fill="FFFFFF"/>
            <w:noWrap/>
            <w:tcMar>
              <w:top w:w="0" w:type="dxa"/>
              <w:left w:w="150" w:type="dxa"/>
              <w:bottom w:w="0" w:type="dxa"/>
              <w:right w:w="150" w:type="dxa"/>
            </w:tcMar>
            <w:hideMark/>
          </w:tcPr>
          <w:p w14:paraId="2FE02EF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677099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transformation or translation of a Source form, including but</w:t>
            </w:r>
          </w:p>
        </w:tc>
      </w:tr>
      <w:tr w:rsidR="00130B2C" w:rsidRPr="00E42815" w14:paraId="0F4F8D11" w14:textId="77777777" w:rsidTr="00130B2C">
        <w:tc>
          <w:tcPr>
            <w:tcW w:w="750" w:type="dxa"/>
            <w:shd w:val="clear" w:color="auto" w:fill="FFFFFF"/>
            <w:noWrap/>
            <w:tcMar>
              <w:top w:w="0" w:type="dxa"/>
              <w:left w:w="150" w:type="dxa"/>
              <w:bottom w:w="0" w:type="dxa"/>
              <w:right w:w="150" w:type="dxa"/>
            </w:tcMar>
            <w:hideMark/>
          </w:tcPr>
          <w:p w14:paraId="1B04AE4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9F9CD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not limited to compiled object code, generated documentation,</w:t>
            </w:r>
          </w:p>
        </w:tc>
      </w:tr>
      <w:tr w:rsidR="00130B2C" w:rsidRPr="00E42815" w14:paraId="31A53845" w14:textId="77777777" w:rsidTr="00130B2C">
        <w:tc>
          <w:tcPr>
            <w:tcW w:w="750" w:type="dxa"/>
            <w:shd w:val="clear" w:color="auto" w:fill="FFFFFF"/>
            <w:noWrap/>
            <w:tcMar>
              <w:top w:w="0" w:type="dxa"/>
              <w:left w:w="150" w:type="dxa"/>
              <w:bottom w:w="0" w:type="dxa"/>
              <w:right w:w="150" w:type="dxa"/>
            </w:tcMar>
            <w:hideMark/>
          </w:tcPr>
          <w:p w14:paraId="79E36CC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4D244C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and conversions to other media types.</w:t>
            </w:r>
          </w:p>
        </w:tc>
      </w:tr>
      <w:tr w:rsidR="00130B2C" w:rsidRPr="00E42815" w14:paraId="3105E827" w14:textId="77777777" w:rsidTr="00130B2C">
        <w:tc>
          <w:tcPr>
            <w:tcW w:w="750" w:type="dxa"/>
            <w:shd w:val="clear" w:color="auto" w:fill="FFFFFF"/>
            <w:noWrap/>
            <w:tcMar>
              <w:top w:w="0" w:type="dxa"/>
              <w:left w:w="150" w:type="dxa"/>
              <w:bottom w:w="0" w:type="dxa"/>
              <w:right w:w="150" w:type="dxa"/>
            </w:tcMar>
            <w:hideMark/>
          </w:tcPr>
          <w:p w14:paraId="2A6C8ED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B013BD"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7AF20064"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69DE9CFE" w14:textId="77777777" w:rsidTr="00130B2C">
        <w:tc>
          <w:tcPr>
            <w:tcW w:w="750" w:type="dxa"/>
            <w:shd w:val="clear" w:color="auto" w:fill="FFFFFF"/>
            <w:noWrap/>
            <w:tcMar>
              <w:top w:w="0" w:type="dxa"/>
              <w:left w:w="150" w:type="dxa"/>
              <w:bottom w:w="0" w:type="dxa"/>
              <w:right w:w="150" w:type="dxa"/>
            </w:tcMar>
            <w:hideMark/>
          </w:tcPr>
          <w:p w14:paraId="4AA7E254"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5A2994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"Work" shall mean the work of authorship, whether in Source or</w:t>
            </w:r>
          </w:p>
        </w:tc>
      </w:tr>
      <w:tr w:rsidR="00130B2C" w:rsidRPr="00E42815" w14:paraId="67994A6B" w14:textId="77777777" w:rsidTr="00130B2C">
        <w:tc>
          <w:tcPr>
            <w:tcW w:w="750" w:type="dxa"/>
            <w:shd w:val="clear" w:color="auto" w:fill="FFFFFF"/>
            <w:noWrap/>
            <w:tcMar>
              <w:top w:w="0" w:type="dxa"/>
              <w:left w:w="150" w:type="dxa"/>
              <w:bottom w:w="0" w:type="dxa"/>
              <w:right w:w="150" w:type="dxa"/>
            </w:tcMar>
            <w:hideMark/>
          </w:tcPr>
          <w:p w14:paraId="1C39AD9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BC45FB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Object form, made available under the License, as indicated by a</w:t>
            </w:r>
          </w:p>
        </w:tc>
      </w:tr>
      <w:tr w:rsidR="00130B2C" w:rsidRPr="00E42815" w14:paraId="0F33DB81" w14:textId="77777777" w:rsidTr="00130B2C">
        <w:tc>
          <w:tcPr>
            <w:tcW w:w="750" w:type="dxa"/>
            <w:shd w:val="clear" w:color="auto" w:fill="FFFFFF"/>
            <w:noWrap/>
            <w:tcMar>
              <w:top w:w="0" w:type="dxa"/>
              <w:left w:w="150" w:type="dxa"/>
              <w:bottom w:w="0" w:type="dxa"/>
              <w:right w:w="150" w:type="dxa"/>
            </w:tcMar>
            <w:hideMark/>
          </w:tcPr>
          <w:p w14:paraId="7EC8E1C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B8A999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copyright notice that is included in or attached to the work</w:t>
            </w:r>
          </w:p>
        </w:tc>
      </w:tr>
      <w:tr w:rsidR="00130B2C" w:rsidRPr="00E42815" w14:paraId="47402B7E" w14:textId="77777777" w:rsidTr="00130B2C">
        <w:tc>
          <w:tcPr>
            <w:tcW w:w="750" w:type="dxa"/>
            <w:shd w:val="clear" w:color="auto" w:fill="FFFFFF"/>
            <w:noWrap/>
            <w:tcMar>
              <w:top w:w="0" w:type="dxa"/>
              <w:left w:w="150" w:type="dxa"/>
              <w:bottom w:w="0" w:type="dxa"/>
              <w:right w:w="150" w:type="dxa"/>
            </w:tcMar>
            <w:hideMark/>
          </w:tcPr>
          <w:p w14:paraId="537891A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378401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(an example is provided in the Appendix below).</w:t>
            </w:r>
          </w:p>
        </w:tc>
      </w:tr>
      <w:tr w:rsidR="00130B2C" w:rsidRPr="00E42815" w14:paraId="379A7401" w14:textId="77777777" w:rsidTr="00130B2C">
        <w:tc>
          <w:tcPr>
            <w:tcW w:w="750" w:type="dxa"/>
            <w:shd w:val="clear" w:color="auto" w:fill="FFFFFF"/>
            <w:noWrap/>
            <w:tcMar>
              <w:top w:w="0" w:type="dxa"/>
              <w:left w:w="150" w:type="dxa"/>
              <w:bottom w:w="0" w:type="dxa"/>
              <w:right w:w="150" w:type="dxa"/>
            </w:tcMar>
            <w:hideMark/>
          </w:tcPr>
          <w:p w14:paraId="03D158E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14BEDAF"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28EA17A9"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45982E06" w14:textId="77777777" w:rsidTr="00130B2C">
        <w:tc>
          <w:tcPr>
            <w:tcW w:w="750" w:type="dxa"/>
            <w:shd w:val="clear" w:color="auto" w:fill="FFFFFF"/>
            <w:noWrap/>
            <w:tcMar>
              <w:top w:w="0" w:type="dxa"/>
              <w:left w:w="150" w:type="dxa"/>
              <w:bottom w:w="0" w:type="dxa"/>
              <w:right w:w="150" w:type="dxa"/>
            </w:tcMar>
            <w:hideMark/>
          </w:tcPr>
          <w:p w14:paraId="3B611A63"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73E218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"Derivative Works" shall mean any work, whether in Source or Object</w:t>
            </w:r>
          </w:p>
        </w:tc>
      </w:tr>
      <w:tr w:rsidR="00130B2C" w:rsidRPr="00E42815" w14:paraId="6FE46C66" w14:textId="77777777" w:rsidTr="00130B2C">
        <w:tc>
          <w:tcPr>
            <w:tcW w:w="750" w:type="dxa"/>
            <w:shd w:val="clear" w:color="auto" w:fill="FFFFFF"/>
            <w:noWrap/>
            <w:tcMar>
              <w:top w:w="0" w:type="dxa"/>
              <w:left w:w="150" w:type="dxa"/>
              <w:bottom w:w="0" w:type="dxa"/>
              <w:right w:w="150" w:type="dxa"/>
            </w:tcMar>
            <w:hideMark/>
          </w:tcPr>
          <w:p w14:paraId="7A2A860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C6593D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form, that is based on (or derived from) the Work and for which the</w:t>
            </w:r>
          </w:p>
        </w:tc>
      </w:tr>
      <w:tr w:rsidR="00130B2C" w:rsidRPr="00E42815" w14:paraId="273E915B" w14:textId="77777777" w:rsidTr="00130B2C">
        <w:tc>
          <w:tcPr>
            <w:tcW w:w="750" w:type="dxa"/>
            <w:shd w:val="clear" w:color="auto" w:fill="FFFFFF"/>
            <w:noWrap/>
            <w:tcMar>
              <w:top w:w="0" w:type="dxa"/>
              <w:left w:w="150" w:type="dxa"/>
              <w:bottom w:w="0" w:type="dxa"/>
              <w:right w:w="150" w:type="dxa"/>
            </w:tcMar>
            <w:hideMark/>
          </w:tcPr>
          <w:p w14:paraId="291F7D1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80EB4E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editorial revisions, annotations, elaborations, or other modifications</w:t>
            </w:r>
          </w:p>
        </w:tc>
      </w:tr>
      <w:tr w:rsidR="00130B2C" w:rsidRPr="00E42815" w14:paraId="23F9FD0B" w14:textId="77777777" w:rsidTr="00130B2C">
        <w:tc>
          <w:tcPr>
            <w:tcW w:w="750" w:type="dxa"/>
            <w:shd w:val="clear" w:color="auto" w:fill="FFFFFF"/>
            <w:noWrap/>
            <w:tcMar>
              <w:top w:w="0" w:type="dxa"/>
              <w:left w:w="150" w:type="dxa"/>
              <w:bottom w:w="0" w:type="dxa"/>
              <w:right w:w="150" w:type="dxa"/>
            </w:tcMar>
            <w:hideMark/>
          </w:tcPr>
          <w:p w14:paraId="265B139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F0A94C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represent, as a whole, an original work of authorship. For the purposes</w:t>
            </w:r>
          </w:p>
        </w:tc>
      </w:tr>
      <w:tr w:rsidR="00130B2C" w:rsidRPr="00E42815" w14:paraId="6BD0C4D0" w14:textId="77777777" w:rsidTr="00130B2C">
        <w:tc>
          <w:tcPr>
            <w:tcW w:w="750" w:type="dxa"/>
            <w:shd w:val="clear" w:color="auto" w:fill="FFFFFF"/>
            <w:noWrap/>
            <w:tcMar>
              <w:top w:w="0" w:type="dxa"/>
              <w:left w:w="150" w:type="dxa"/>
              <w:bottom w:w="0" w:type="dxa"/>
              <w:right w:w="150" w:type="dxa"/>
            </w:tcMar>
            <w:hideMark/>
          </w:tcPr>
          <w:p w14:paraId="486D60A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722598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of this License, Derivative Works shall not include works that remain</w:t>
            </w:r>
          </w:p>
        </w:tc>
      </w:tr>
      <w:tr w:rsidR="00130B2C" w:rsidRPr="00E42815" w14:paraId="078F8E32" w14:textId="77777777" w:rsidTr="00130B2C">
        <w:tc>
          <w:tcPr>
            <w:tcW w:w="750" w:type="dxa"/>
            <w:shd w:val="clear" w:color="auto" w:fill="FFFFFF"/>
            <w:noWrap/>
            <w:tcMar>
              <w:top w:w="0" w:type="dxa"/>
              <w:left w:w="150" w:type="dxa"/>
              <w:bottom w:w="0" w:type="dxa"/>
              <w:right w:w="150" w:type="dxa"/>
            </w:tcMar>
            <w:hideMark/>
          </w:tcPr>
          <w:p w14:paraId="431B51A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A194C4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separable from, or merely link (or bind by name) to the interfaces of,</w:t>
            </w:r>
          </w:p>
        </w:tc>
      </w:tr>
      <w:tr w:rsidR="00130B2C" w:rsidRPr="00E42815" w14:paraId="4EC7426A" w14:textId="77777777" w:rsidTr="00130B2C">
        <w:tc>
          <w:tcPr>
            <w:tcW w:w="750" w:type="dxa"/>
            <w:shd w:val="clear" w:color="auto" w:fill="FFFFFF"/>
            <w:noWrap/>
            <w:tcMar>
              <w:top w:w="0" w:type="dxa"/>
              <w:left w:w="150" w:type="dxa"/>
              <w:bottom w:w="0" w:type="dxa"/>
              <w:right w:w="150" w:type="dxa"/>
            </w:tcMar>
            <w:hideMark/>
          </w:tcPr>
          <w:p w14:paraId="294EBE3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CE3808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Work and Derivative Works thereof.</w:t>
            </w:r>
          </w:p>
        </w:tc>
      </w:tr>
      <w:tr w:rsidR="00130B2C" w:rsidRPr="00E42815" w14:paraId="0AB733CE" w14:textId="77777777" w:rsidTr="00130B2C">
        <w:tc>
          <w:tcPr>
            <w:tcW w:w="750" w:type="dxa"/>
            <w:shd w:val="clear" w:color="auto" w:fill="FFFFFF"/>
            <w:noWrap/>
            <w:tcMar>
              <w:top w:w="0" w:type="dxa"/>
              <w:left w:w="150" w:type="dxa"/>
              <w:bottom w:w="0" w:type="dxa"/>
              <w:right w:w="150" w:type="dxa"/>
            </w:tcMar>
            <w:hideMark/>
          </w:tcPr>
          <w:p w14:paraId="4D4BC84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4E4718"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290A499F"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4CFC8BDA" w14:textId="77777777" w:rsidTr="00130B2C">
        <w:tc>
          <w:tcPr>
            <w:tcW w:w="750" w:type="dxa"/>
            <w:shd w:val="clear" w:color="auto" w:fill="FFFFFF"/>
            <w:noWrap/>
            <w:tcMar>
              <w:top w:w="0" w:type="dxa"/>
              <w:left w:w="150" w:type="dxa"/>
              <w:bottom w:w="0" w:type="dxa"/>
              <w:right w:w="150" w:type="dxa"/>
            </w:tcMar>
            <w:hideMark/>
          </w:tcPr>
          <w:p w14:paraId="314B0D8D"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753980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"Contribution" shall mean any work of authorship, including</w:t>
            </w:r>
          </w:p>
        </w:tc>
      </w:tr>
      <w:tr w:rsidR="00130B2C" w:rsidRPr="00E42815" w14:paraId="44221BC2" w14:textId="77777777" w:rsidTr="00130B2C">
        <w:tc>
          <w:tcPr>
            <w:tcW w:w="750" w:type="dxa"/>
            <w:shd w:val="clear" w:color="auto" w:fill="FFFFFF"/>
            <w:noWrap/>
            <w:tcMar>
              <w:top w:w="0" w:type="dxa"/>
              <w:left w:w="150" w:type="dxa"/>
              <w:bottom w:w="0" w:type="dxa"/>
              <w:right w:w="150" w:type="dxa"/>
            </w:tcMar>
            <w:hideMark/>
          </w:tcPr>
          <w:p w14:paraId="0F8E0A5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72F141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original version of the Work and any modifications or additions</w:t>
            </w:r>
          </w:p>
        </w:tc>
      </w:tr>
      <w:tr w:rsidR="00130B2C" w:rsidRPr="00E42815" w14:paraId="5778418D" w14:textId="77777777" w:rsidTr="00130B2C">
        <w:tc>
          <w:tcPr>
            <w:tcW w:w="750" w:type="dxa"/>
            <w:shd w:val="clear" w:color="auto" w:fill="FFFFFF"/>
            <w:noWrap/>
            <w:tcMar>
              <w:top w:w="0" w:type="dxa"/>
              <w:left w:w="150" w:type="dxa"/>
              <w:bottom w:w="0" w:type="dxa"/>
              <w:right w:w="150" w:type="dxa"/>
            </w:tcMar>
            <w:hideMark/>
          </w:tcPr>
          <w:p w14:paraId="6B8FA8C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4BE40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to that Work or Derivative Works thereof, that is intentionally</w:t>
            </w:r>
          </w:p>
        </w:tc>
      </w:tr>
      <w:tr w:rsidR="00130B2C" w:rsidRPr="00E42815" w14:paraId="0B636986" w14:textId="77777777" w:rsidTr="00130B2C">
        <w:tc>
          <w:tcPr>
            <w:tcW w:w="750" w:type="dxa"/>
            <w:shd w:val="clear" w:color="auto" w:fill="FFFFFF"/>
            <w:noWrap/>
            <w:tcMar>
              <w:top w:w="0" w:type="dxa"/>
              <w:left w:w="150" w:type="dxa"/>
              <w:bottom w:w="0" w:type="dxa"/>
              <w:right w:w="150" w:type="dxa"/>
            </w:tcMar>
            <w:hideMark/>
          </w:tcPr>
          <w:p w14:paraId="3B77A9F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C07C0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submitted to Licensor for inclusion in the Work by the copyright owner</w:t>
            </w:r>
          </w:p>
        </w:tc>
      </w:tr>
      <w:tr w:rsidR="00130B2C" w:rsidRPr="00E42815" w14:paraId="257F13CE" w14:textId="77777777" w:rsidTr="00130B2C">
        <w:tc>
          <w:tcPr>
            <w:tcW w:w="750" w:type="dxa"/>
            <w:shd w:val="clear" w:color="auto" w:fill="FFFFFF"/>
            <w:noWrap/>
            <w:tcMar>
              <w:top w:w="0" w:type="dxa"/>
              <w:left w:w="150" w:type="dxa"/>
              <w:bottom w:w="0" w:type="dxa"/>
              <w:right w:w="150" w:type="dxa"/>
            </w:tcMar>
            <w:hideMark/>
          </w:tcPr>
          <w:p w14:paraId="7FD3DDB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EDC3D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or by an individual or Legal Entity authorized to submit on behalf of</w:t>
            </w:r>
          </w:p>
        </w:tc>
      </w:tr>
      <w:tr w:rsidR="00130B2C" w:rsidRPr="00E42815" w14:paraId="5BE47633" w14:textId="77777777" w:rsidTr="00130B2C">
        <w:tc>
          <w:tcPr>
            <w:tcW w:w="750" w:type="dxa"/>
            <w:shd w:val="clear" w:color="auto" w:fill="FFFFFF"/>
            <w:noWrap/>
            <w:tcMar>
              <w:top w:w="0" w:type="dxa"/>
              <w:left w:w="150" w:type="dxa"/>
              <w:bottom w:w="0" w:type="dxa"/>
              <w:right w:w="150" w:type="dxa"/>
            </w:tcMar>
            <w:hideMark/>
          </w:tcPr>
          <w:p w14:paraId="172793B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459963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copyright owner. For the purposes of this definition, "submitted"</w:t>
            </w:r>
          </w:p>
        </w:tc>
      </w:tr>
      <w:tr w:rsidR="00130B2C" w:rsidRPr="00E42815" w14:paraId="1AFA0323" w14:textId="77777777" w:rsidTr="00130B2C">
        <w:tc>
          <w:tcPr>
            <w:tcW w:w="750" w:type="dxa"/>
            <w:shd w:val="clear" w:color="auto" w:fill="FFFFFF"/>
            <w:noWrap/>
            <w:tcMar>
              <w:top w:w="0" w:type="dxa"/>
              <w:left w:w="150" w:type="dxa"/>
              <w:bottom w:w="0" w:type="dxa"/>
              <w:right w:w="150" w:type="dxa"/>
            </w:tcMar>
            <w:hideMark/>
          </w:tcPr>
          <w:p w14:paraId="6697618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885AAE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means any form of electronic, verbal, or written communication sent</w:t>
            </w:r>
          </w:p>
        </w:tc>
      </w:tr>
      <w:tr w:rsidR="00130B2C" w:rsidRPr="00E42815" w14:paraId="28C58893" w14:textId="77777777" w:rsidTr="00130B2C">
        <w:tc>
          <w:tcPr>
            <w:tcW w:w="750" w:type="dxa"/>
            <w:shd w:val="clear" w:color="auto" w:fill="FFFFFF"/>
            <w:noWrap/>
            <w:tcMar>
              <w:top w:w="0" w:type="dxa"/>
              <w:left w:w="150" w:type="dxa"/>
              <w:bottom w:w="0" w:type="dxa"/>
              <w:right w:w="150" w:type="dxa"/>
            </w:tcMar>
            <w:hideMark/>
          </w:tcPr>
          <w:p w14:paraId="0457176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C2A95E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to the Licensor or its representatives, including but not limited to</w:t>
            </w:r>
          </w:p>
        </w:tc>
      </w:tr>
      <w:tr w:rsidR="00130B2C" w:rsidRPr="00E42815" w14:paraId="38E31B98" w14:textId="77777777" w:rsidTr="00130B2C">
        <w:tc>
          <w:tcPr>
            <w:tcW w:w="750" w:type="dxa"/>
            <w:shd w:val="clear" w:color="auto" w:fill="FFFFFF"/>
            <w:noWrap/>
            <w:tcMar>
              <w:top w:w="0" w:type="dxa"/>
              <w:left w:w="150" w:type="dxa"/>
              <w:bottom w:w="0" w:type="dxa"/>
              <w:right w:w="150" w:type="dxa"/>
            </w:tcMar>
            <w:hideMark/>
          </w:tcPr>
          <w:p w14:paraId="3D15381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2155EC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communication on electronic mailing lists, source code control systems,</w:t>
            </w:r>
          </w:p>
        </w:tc>
      </w:tr>
      <w:tr w:rsidR="00130B2C" w:rsidRPr="00E42815" w14:paraId="4E8471FA" w14:textId="77777777" w:rsidTr="00130B2C">
        <w:tc>
          <w:tcPr>
            <w:tcW w:w="750" w:type="dxa"/>
            <w:shd w:val="clear" w:color="auto" w:fill="FFFFFF"/>
            <w:noWrap/>
            <w:tcMar>
              <w:top w:w="0" w:type="dxa"/>
              <w:left w:w="150" w:type="dxa"/>
              <w:bottom w:w="0" w:type="dxa"/>
              <w:right w:w="150" w:type="dxa"/>
            </w:tcMar>
            <w:hideMark/>
          </w:tcPr>
          <w:p w14:paraId="7BA65B6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80C64D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and issue tracking systems that are managed by, or on behalf of, the</w:t>
            </w:r>
          </w:p>
        </w:tc>
      </w:tr>
      <w:tr w:rsidR="00130B2C" w:rsidRPr="00E42815" w14:paraId="02473520" w14:textId="77777777" w:rsidTr="00130B2C">
        <w:tc>
          <w:tcPr>
            <w:tcW w:w="750" w:type="dxa"/>
            <w:shd w:val="clear" w:color="auto" w:fill="FFFFFF"/>
            <w:noWrap/>
            <w:tcMar>
              <w:top w:w="0" w:type="dxa"/>
              <w:left w:w="150" w:type="dxa"/>
              <w:bottom w:w="0" w:type="dxa"/>
              <w:right w:w="150" w:type="dxa"/>
            </w:tcMar>
            <w:hideMark/>
          </w:tcPr>
          <w:p w14:paraId="4A156BA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2D075E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Licensor for the purpose of discussing and improving the Work, but</w:t>
            </w:r>
          </w:p>
        </w:tc>
      </w:tr>
      <w:tr w:rsidR="00130B2C" w:rsidRPr="00E42815" w14:paraId="187CBCF7" w14:textId="77777777" w:rsidTr="00130B2C">
        <w:tc>
          <w:tcPr>
            <w:tcW w:w="750" w:type="dxa"/>
            <w:shd w:val="clear" w:color="auto" w:fill="FFFFFF"/>
            <w:noWrap/>
            <w:tcMar>
              <w:top w:w="0" w:type="dxa"/>
              <w:left w:w="150" w:type="dxa"/>
              <w:bottom w:w="0" w:type="dxa"/>
              <w:right w:w="150" w:type="dxa"/>
            </w:tcMar>
            <w:hideMark/>
          </w:tcPr>
          <w:p w14:paraId="00CDADD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D9216A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excluding communication that is conspicuously marked or otherwise</w:t>
            </w:r>
          </w:p>
        </w:tc>
      </w:tr>
      <w:tr w:rsidR="00130B2C" w:rsidRPr="00E42815" w14:paraId="5CF175E7" w14:textId="77777777" w:rsidTr="00130B2C">
        <w:tc>
          <w:tcPr>
            <w:tcW w:w="750" w:type="dxa"/>
            <w:shd w:val="clear" w:color="auto" w:fill="FFFFFF"/>
            <w:noWrap/>
            <w:tcMar>
              <w:top w:w="0" w:type="dxa"/>
              <w:left w:w="150" w:type="dxa"/>
              <w:bottom w:w="0" w:type="dxa"/>
              <w:right w:w="150" w:type="dxa"/>
            </w:tcMar>
            <w:hideMark/>
          </w:tcPr>
          <w:p w14:paraId="046A198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562736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designated in writing by the copyright owner as "Not a Contribution."</w:t>
            </w:r>
          </w:p>
        </w:tc>
      </w:tr>
      <w:tr w:rsidR="00130B2C" w:rsidRPr="00E42815" w14:paraId="6CC566A6" w14:textId="77777777" w:rsidTr="00130B2C">
        <w:tc>
          <w:tcPr>
            <w:tcW w:w="750" w:type="dxa"/>
            <w:shd w:val="clear" w:color="auto" w:fill="FFFFFF"/>
            <w:noWrap/>
            <w:tcMar>
              <w:top w:w="0" w:type="dxa"/>
              <w:left w:w="150" w:type="dxa"/>
              <w:bottom w:w="0" w:type="dxa"/>
              <w:right w:w="150" w:type="dxa"/>
            </w:tcMar>
            <w:hideMark/>
          </w:tcPr>
          <w:p w14:paraId="3645102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288D3CD"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26322515"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58C40353" w14:textId="77777777" w:rsidTr="00130B2C">
        <w:tc>
          <w:tcPr>
            <w:tcW w:w="750" w:type="dxa"/>
            <w:shd w:val="clear" w:color="auto" w:fill="FFFFFF"/>
            <w:noWrap/>
            <w:tcMar>
              <w:top w:w="0" w:type="dxa"/>
              <w:left w:w="150" w:type="dxa"/>
              <w:bottom w:w="0" w:type="dxa"/>
              <w:right w:w="150" w:type="dxa"/>
            </w:tcMar>
            <w:hideMark/>
          </w:tcPr>
          <w:p w14:paraId="6BFFEE34"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462437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"Contributor" shall mean Licensor and any individual or Legal Entity</w:t>
            </w:r>
          </w:p>
        </w:tc>
      </w:tr>
      <w:tr w:rsidR="00130B2C" w:rsidRPr="00E42815" w14:paraId="53235760" w14:textId="77777777" w:rsidTr="00130B2C">
        <w:tc>
          <w:tcPr>
            <w:tcW w:w="750" w:type="dxa"/>
            <w:shd w:val="clear" w:color="auto" w:fill="FFFFFF"/>
            <w:noWrap/>
            <w:tcMar>
              <w:top w:w="0" w:type="dxa"/>
              <w:left w:w="150" w:type="dxa"/>
              <w:bottom w:w="0" w:type="dxa"/>
              <w:right w:w="150" w:type="dxa"/>
            </w:tcMar>
            <w:hideMark/>
          </w:tcPr>
          <w:p w14:paraId="72C07D16"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D8BB17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on behalf of whom a Contribution has been received by Licensor and</w:t>
            </w:r>
          </w:p>
        </w:tc>
      </w:tr>
      <w:tr w:rsidR="00130B2C" w:rsidRPr="00E42815" w14:paraId="5C6C9A45" w14:textId="77777777" w:rsidTr="00130B2C">
        <w:tc>
          <w:tcPr>
            <w:tcW w:w="750" w:type="dxa"/>
            <w:shd w:val="clear" w:color="auto" w:fill="FFFFFF"/>
            <w:noWrap/>
            <w:tcMar>
              <w:top w:w="0" w:type="dxa"/>
              <w:left w:w="150" w:type="dxa"/>
              <w:bottom w:w="0" w:type="dxa"/>
              <w:right w:w="150" w:type="dxa"/>
            </w:tcMar>
            <w:hideMark/>
          </w:tcPr>
          <w:p w14:paraId="0DDBEC7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90B955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subsequently incorporated within the Work.</w:t>
            </w:r>
          </w:p>
        </w:tc>
      </w:tr>
      <w:tr w:rsidR="00130B2C" w:rsidRPr="00E42815" w14:paraId="3916B3E7" w14:textId="77777777" w:rsidTr="00130B2C">
        <w:tc>
          <w:tcPr>
            <w:tcW w:w="750" w:type="dxa"/>
            <w:shd w:val="clear" w:color="auto" w:fill="FFFFFF"/>
            <w:noWrap/>
            <w:tcMar>
              <w:top w:w="0" w:type="dxa"/>
              <w:left w:w="150" w:type="dxa"/>
              <w:bottom w:w="0" w:type="dxa"/>
              <w:right w:w="150" w:type="dxa"/>
            </w:tcMar>
            <w:hideMark/>
          </w:tcPr>
          <w:p w14:paraId="4D67325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B031551"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10557283"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147C90B9" w14:textId="77777777" w:rsidTr="00130B2C">
        <w:tc>
          <w:tcPr>
            <w:tcW w:w="750" w:type="dxa"/>
            <w:shd w:val="clear" w:color="auto" w:fill="FFFFFF"/>
            <w:noWrap/>
            <w:tcMar>
              <w:top w:w="0" w:type="dxa"/>
              <w:left w:w="150" w:type="dxa"/>
              <w:bottom w:w="0" w:type="dxa"/>
              <w:right w:w="150" w:type="dxa"/>
            </w:tcMar>
            <w:hideMark/>
          </w:tcPr>
          <w:p w14:paraId="3700741E"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7737C8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2. Grant of Copyright License. Subject to the terms and conditions of</w:t>
            </w:r>
          </w:p>
        </w:tc>
      </w:tr>
      <w:tr w:rsidR="00130B2C" w:rsidRPr="00E42815" w14:paraId="670AA9E4" w14:textId="77777777" w:rsidTr="00130B2C">
        <w:tc>
          <w:tcPr>
            <w:tcW w:w="750" w:type="dxa"/>
            <w:shd w:val="clear" w:color="auto" w:fill="FFFFFF"/>
            <w:noWrap/>
            <w:tcMar>
              <w:top w:w="0" w:type="dxa"/>
              <w:left w:w="150" w:type="dxa"/>
              <w:bottom w:w="0" w:type="dxa"/>
              <w:right w:w="150" w:type="dxa"/>
            </w:tcMar>
            <w:hideMark/>
          </w:tcPr>
          <w:p w14:paraId="09C8C89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6C462A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this License, each Contributor hereby grants to You a perpetual,</w:t>
            </w:r>
          </w:p>
        </w:tc>
      </w:tr>
      <w:tr w:rsidR="00130B2C" w:rsidRPr="00E42815" w14:paraId="7C38B523" w14:textId="77777777" w:rsidTr="00130B2C">
        <w:tc>
          <w:tcPr>
            <w:tcW w:w="750" w:type="dxa"/>
            <w:shd w:val="clear" w:color="auto" w:fill="FFFFFF"/>
            <w:noWrap/>
            <w:tcMar>
              <w:top w:w="0" w:type="dxa"/>
              <w:left w:w="150" w:type="dxa"/>
              <w:bottom w:w="0" w:type="dxa"/>
              <w:right w:w="150" w:type="dxa"/>
            </w:tcMar>
            <w:hideMark/>
          </w:tcPr>
          <w:p w14:paraId="1F24734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466863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worldwide, non-exclusive, no-charge, royalty-free, irrevocable</w:t>
            </w:r>
          </w:p>
        </w:tc>
      </w:tr>
      <w:tr w:rsidR="00130B2C" w:rsidRPr="00E42815" w14:paraId="6006D056" w14:textId="77777777" w:rsidTr="00130B2C">
        <w:tc>
          <w:tcPr>
            <w:tcW w:w="750" w:type="dxa"/>
            <w:shd w:val="clear" w:color="auto" w:fill="FFFFFF"/>
            <w:noWrap/>
            <w:tcMar>
              <w:top w:w="0" w:type="dxa"/>
              <w:left w:w="150" w:type="dxa"/>
              <w:bottom w:w="0" w:type="dxa"/>
              <w:right w:w="150" w:type="dxa"/>
            </w:tcMar>
            <w:hideMark/>
          </w:tcPr>
          <w:p w14:paraId="2689FDE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DE0F8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copyright license to reproduce, prepare Derivative Works of,</w:t>
            </w:r>
          </w:p>
        </w:tc>
      </w:tr>
      <w:tr w:rsidR="00130B2C" w:rsidRPr="00E42815" w14:paraId="5CFF6717" w14:textId="77777777" w:rsidTr="00130B2C">
        <w:tc>
          <w:tcPr>
            <w:tcW w:w="750" w:type="dxa"/>
            <w:shd w:val="clear" w:color="auto" w:fill="FFFFFF"/>
            <w:noWrap/>
            <w:tcMar>
              <w:top w:w="0" w:type="dxa"/>
              <w:left w:w="150" w:type="dxa"/>
              <w:bottom w:w="0" w:type="dxa"/>
              <w:right w:w="150" w:type="dxa"/>
            </w:tcMar>
            <w:hideMark/>
          </w:tcPr>
          <w:p w14:paraId="00735DB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4DF139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publicly display, publicly perform, sublicense, and distribute the</w:t>
            </w:r>
          </w:p>
        </w:tc>
      </w:tr>
      <w:tr w:rsidR="00130B2C" w:rsidRPr="00E42815" w14:paraId="5EBF0BF2" w14:textId="77777777" w:rsidTr="00130B2C">
        <w:tc>
          <w:tcPr>
            <w:tcW w:w="750" w:type="dxa"/>
            <w:shd w:val="clear" w:color="auto" w:fill="FFFFFF"/>
            <w:noWrap/>
            <w:tcMar>
              <w:top w:w="0" w:type="dxa"/>
              <w:left w:w="150" w:type="dxa"/>
              <w:bottom w:w="0" w:type="dxa"/>
              <w:right w:w="150" w:type="dxa"/>
            </w:tcMar>
            <w:hideMark/>
          </w:tcPr>
          <w:p w14:paraId="4D22BD7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8CC3FF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Work and such Derivative Works in Source or Object form.</w:t>
            </w:r>
          </w:p>
        </w:tc>
      </w:tr>
      <w:tr w:rsidR="00130B2C" w:rsidRPr="00E42815" w14:paraId="50D89940" w14:textId="77777777" w:rsidTr="00130B2C">
        <w:tc>
          <w:tcPr>
            <w:tcW w:w="750" w:type="dxa"/>
            <w:shd w:val="clear" w:color="auto" w:fill="FFFFFF"/>
            <w:noWrap/>
            <w:tcMar>
              <w:top w:w="0" w:type="dxa"/>
              <w:left w:w="150" w:type="dxa"/>
              <w:bottom w:w="0" w:type="dxa"/>
              <w:right w:w="150" w:type="dxa"/>
            </w:tcMar>
            <w:hideMark/>
          </w:tcPr>
          <w:p w14:paraId="623A309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D67A783"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3C923A6F"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2635306F" w14:textId="77777777" w:rsidTr="00130B2C">
        <w:tc>
          <w:tcPr>
            <w:tcW w:w="750" w:type="dxa"/>
            <w:shd w:val="clear" w:color="auto" w:fill="FFFFFF"/>
            <w:noWrap/>
            <w:tcMar>
              <w:top w:w="0" w:type="dxa"/>
              <w:left w:w="150" w:type="dxa"/>
              <w:bottom w:w="0" w:type="dxa"/>
              <w:right w:w="150" w:type="dxa"/>
            </w:tcMar>
            <w:hideMark/>
          </w:tcPr>
          <w:p w14:paraId="207C1FCB"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4DC65A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3. Grant of Patent License. Subject to the terms and conditions of</w:t>
            </w:r>
          </w:p>
        </w:tc>
      </w:tr>
      <w:tr w:rsidR="00130B2C" w:rsidRPr="00E42815" w14:paraId="004C2136" w14:textId="77777777" w:rsidTr="00130B2C">
        <w:tc>
          <w:tcPr>
            <w:tcW w:w="750" w:type="dxa"/>
            <w:shd w:val="clear" w:color="auto" w:fill="FFFFFF"/>
            <w:noWrap/>
            <w:tcMar>
              <w:top w:w="0" w:type="dxa"/>
              <w:left w:w="150" w:type="dxa"/>
              <w:bottom w:w="0" w:type="dxa"/>
              <w:right w:w="150" w:type="dxa"/>
            </w:tcMar>
            <w:hideMark/>
          </w:tcPr>
          <w:p w14:paraId="618FC79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3E9180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this License, each Contributor hereby grants to You a perpetual,</w:t>
            </w:r>
          </w:p>
        </w:tc>
      </w:tr>
      <w:tr w:rsidR="00130B2C" w:rsidRPr="00E42815" w14:paraId="0CA4F3EC" w14:textId="77777777" w:rsidTr="00130B2C">
        <w:tc>
          <w:tcPr>
            <w:tcW w:w="750" w:type="dxa"/>
            <w:shd w:val="clear" w:color="auto" w:fill="FFFFFF"/>
            <w:noWrap/>
            <w:tcMar>
              <w:top w:w="0" w:type="dxa"/>
              <w:left w:w="150" w:type="dxa"/>
              <w:bottom w:w="0" w:type="dxa"/>
              <w:right w:w="150" w:type="dxa"/>
            </w:tcMar>
            <w:hideMark/>
          </w:tcPr>
          <w:p w14:paraId="03A2C57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7E76E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worldwide, non-exclusive, no-charge, royalty-free, irrevocable</w:t>
            </w:r>
          </w:p>
        </w:tc>
      </w:tr>
      <w:tr w:rsidR="00130B2C" w:rsidRPr="00E42815" w14:paraId="320F1EC6" w14:textId="77777777" w:rsidTr="00130B2C">
        <w:tc>
          <w:tcPr>
            <w:tcW w:w="750" w:type="dxa"/>
            <w:shd w:val="clear" w:color="auto" w:fill="FFFFFF"/>
            <w:noWrap/>
            <w:tcMar>
              <w:top w:w="0" w:type="dxa"/>
              <w:left w:w="150" w:type="dxa"/>
              <w:bottom w:w="0" w:type="dxa"/>
              <w:right w:w="150" w:type="dxa"/>
            </w:tcMar>
            <w:hideMark/>
          </w:tcPr>
          <w:p w14:paraId="2F2E4A2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DFE98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(except as stated in this section) patent license to make, have made,</w:t>
            </w:r>
          </w:p>
        </w:tc>
      </w:tr>
      <w:tr w:rsidR="00130B2C" w:rsidRPr="00E42815" w14:paraId="37D9460A" w14:textId="77777777" w:rsidTr="00130B2C">
        <w:tc>
          <w:tcPr>
            <w:tcW w:w="750" w:type="dxa"/>
            <w:shd w:val="clear" w:color="auto" w:fill="FFFFFF"/>
            <w:noWrap/>
            <w:tcMar>
              <w:top w:w="0" w:type="dxa"/>
              <w:left w:w="150" w:type="dxa"/>
              <w:bottom w:w="0" w:type="dxa"/>
              <w:right w:w="150" w:type="dxa"/>
            </w:tcMar>
            <w:hideMark/>
          </w:tcPr>
          <w:p w14:paraId="091C66A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9A4F1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use, offer to sell, sell, import, and otherwise transfer the Work,</w:t>
            </w:r>
          </w:p>
        </w:tc>
      </w:tr>
      <w:tr w:rsidR="00130B2C" w:rsidRPr="00E42815" w14:paraId="11580F5C" w14:textId="77777777" w:rsidTr="00130B2C">
        <w:tc>
          <w:tcPr>
            <w:tcW w:w="750" w:type="dxa"/>
            <w:shd w:val="clear" w:color="auto" w:fill="FFFFFF"/>
            <w:noWrap/>
            <w:tcMar>
              <w:top w:w="0" w:type="dxa"/>
              <w:left w:w="150" w:type="dxa"/>
              <w:bottom w:w="0" w:type="dxa"/>
              <w:right w:w="150" w:type="dxa"/>
            </w:tcMar>
            <w:hideMark/>
          </w:tcPr>
          <w:p w14:paraId="2560C88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CFAECB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where such license applies only to those patent claims licensable</w:t>
            </w:r>
          </w:p>
        </w:tc>
      </w:tr>
      <w:tr w:rsidR="00130B2C" w:rsidRPr="00E42815" w14:paraId="6E29DA8E" w14:textId="77777777" w:rsidTr="00130B2C">
        <w:tc>
          <w:tcPr>
            <w:tcW w:w="750" w:type="dxa"/>
            <w:shd w:val="clear" w:color="auto" w:fill="FFFFFF"/>
            <w:noWrap/>
            <w:tcMar>
              <w:top w:w="0" w:type="dxa"/>
              <w:left w:w="150" w:type="dxa"/>
              <w:bottom w:w="0" w:type="dxa"/>
              <w:right w:w="150" w:type="dxa"/>
            </w:tcMar>
            <w:hideMark/>
          </w:tcPr>
          <w:p w14:paraId="7A51FEF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6AEE23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by such Contributor that are necessarily infringed by their</w:t>
            </w:r>
          </w:p>
        </w:tc>
      </w:tr>
      <w:tr w:rsidR="00130B2C" w:rsidRPr="00E42815" w14:paraId="17548D13" w14:textId="77777777" w:rsidTr="00130B2C">
        <w:tc>
          <w:tcPr>
            <w:tcW w:w="750" w:type="dxa"/>
            <w:shd w:val="clear" w:color="auto" w:fill="FFFFFF"/>
            <w:noWrap/>
            <w:tcMar>
              <w:top w:w="0" w:type="dxa"/>
              <w:left w:w="150" w:type="dxa"/>
              <w:bottom w:w="0" w:type="dxa"/>
              <w:right w:w="150" w:type="dxa"/>
            </w:tcMar>
            <w:hideMark/>
          </w:tcPr>
          <w:p w14:paraId="56B273B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70E36A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Contribution(s) alone or by combination of their Contribution(s)</w:t>
            </w:r>
          </w:p>
        </w:tc>
      </w:tr>
      <w:tr w:rsidR="00130B2C" w:rsidRPr="00E42815" w14:paraId="68399054" w14:textId="77777777" w:rsidTr="00130B2C">
        <w:tc>
          <w:tcPr>
            <w:tcW w:w="750" w:type="dxa"/>
            <w:shd w:val="clear" w:color="auto" w:fill="FFFFFF"/>
            <w:noWrap/>
            <w:tcMar>
              <w:top w:w="0" w:type="dxa"/>
              <w:left w:w="150" w:type="dxa"/>
              <w:bottom w:w="0" w:type="dxa"/>
              <w:right w:w="150" w:type="dxa"/>
            </w:tcMar>
            <w:hideMark/>
          </w:tcPr>
          <w:p w14:paraId="21B4DFE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2FE7E2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with the Work to which such Contribution(s) was submitted. If You</w:t>
            </w:r>
          </w:p>
        </w:tc>
      </w:tr>
      <w:tr w:rsidR="00130B2C" w:rsidRPr="00E42815" w14:paraId="390070B0" w14:textId="77777777" w:rsidTr="00130B2C">
        <w:tc>
          <w:tcPr>
            <w:tcW w:w="750" w:type="dxa"/>
            <w:shd w:val="clear" w:color="auto" w:fill="FFFFFF"/>
            <w:noWrap/>
            <w:tcMar>
              <w:top w:w="0" w:type="dxa"/>
              <w:left w:w="150" w:type="dxa"/>
              <w:bottom w:w="0" w:type="dxa"/>
              <w:right w:w="150" w:type="dxa"/>
            </w:tcMar>
            <w:hideMark/>
          </w:tcPr>
          <w:p w14:paraId="0362C64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5D4A8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institute patent litigation against any entity (including a</w:t>
            </w:r>
          </w:p>
        </w:tc>
      </w:tr>
      <w:tr w:rsidR="00130B2C" w:rsidRPr="00E42815" w14:paraId="357382DC" w14:textId="77777777" w:rsidTr="00130B2C">
        <w:tc>
          <w:tcPr>
            <w:tcW w:w="750" w:type="dxa"/>
            <w:shd w:val="clear" w:color="auto" w:fill="FFFFFF"/>
            <w:noWrap/>
            <w:tcMar>
              <w:top w:w="0" w:type="dxa"/>
              <w:left w:w="150" w:type="dxa"/>
              <w:bottom w:w="0" w:type="dxa"/>
              <w:right w:w="150" w:type="dxa"/>
            </w:tcMar>
            <w:hideMark/>
          </w:tcPr>
          <w:p w14:paraId="60EFD56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BDA6C2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cross-claim or counterclaim in a lawsuit) alleging that the Work</w:t>
            </w:r>
          </w:p>
        </w:tc>
      </w:tr>
      <w:tr w:rsidR="00130B2C" w:rsidRPr="00E42815" w14:paraId="3906D993" w14:textId="77777777" w:rsidTr="00130B2C">
        <w:tc>
          <w:tcPr>
            <w:tcW w:w="750" w:type="dxa"/>
            <w:shd w:val="clear" w:color="auto" w:fill="FFFFFF"/>
            <w:noWrap/>
            <w:tcMar>
              <w:top w:w="0" w:type="dxa"/>
              <w:left w:w="150" w:type="dxa"/>
              <w:bottom w:w="0" w:type="dxa"/>
              <w:right w:w="150" w:type="dxa"/>
            </w:tcMar>
            <w:hideMark/>
          </w:tcPr>
          <w:p w14:paraId="2B700D6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BF46A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or a Contribution incorporated within the Work constitutes direct</w:t>
            </w:r>
          </w:p>
        </w:tc>
      </w:tr>
      <w:tr w:rsidR="00130B2C" w:rsidRPr="00E42815" w14:paraId="170DCC7A" w14:textId="77777777" w:rsidTr="00130B2C">
        <w:tc>
          <w:tcPr>
            <w:tcW w:w="750" w:type="dxa"/>
            <w:shd w:val="clear" w:color="auto" w:fill="FFFFFF"/>
            <w:noWrap/>
            <w:tcMar>
              <w:top w:w="0" w:type="dxa"/>
              <w:left w:w="150" w:type="dxa"/>
              <w:bottom w:w="0" w:type="dxa"/>
              <w:right w:w="150" w:type="dxa"/>
            </w:tcMar>
            <w:hideMark/>
          </w:tcPr>
          <w:p w14:paraId="56D5B2D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F3BE00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or contributory patent infringement, then any patent licenses</w:t>
            </w:r>
          </w:p>
        </w:tc>
      </w:tr>
      <w:tr w:rsidR="00130B2C" w:rsidRPr="00E42815" w14:paraId="1535719E" w14:textId="77777777" w:rsidTr="00130B2C">
        <w:tc>
          <w:tcPr>
            <w:tcW w:w="750" w:type="dxa"/>
            <w:shd w:val="clear" w:color="auto" w:fill="FFFFFF"/>
            <w:noWrap/>
            <w:tcMar>
              <w:top w:w="0" w:type="dxa"/>
              <w:left w:w="150" w:type="dxa"/>
              <w:bottom w:w="0" w:type="dxa"/>
              <w:right w:w="150" w:type="dxa"/>
            </w:tcMar>
            <w:hideMark/>
          </w:tcPr>
          <w:p w14:paraId="076A21B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D9B2DB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granted to You under this License for that Work shall terminate</w:t>
            </w:r>
          </w:p>
        </w:tc>
      </w:tr>
      <w:tr w:rsidR="00130B2C" w:rsidRPr="00E42815" w14:paraId="71704C83" w14:textId="77777777" w:rsidTr="00130B2C">
        <w:tc>
          <w:tcPr>
            <w:tcW w:w="750" w:type="dxa"/>
            <w:shd w:val="clear" w:color="auto" w:fill="FFFFFF"/>
            <w:noWrap/>
            <w:tcMar>
              <w:top w:w="0" w:type="dxa"/>
              <w:left w:w="150" w:type="dxa"/>
              <w:bottom w:w="0" w:type="dxa"/>
              <w:right w:w="150" w:type="dxa"/>
            </w:tcMar>
            <w:hideMark/>
          </w:tcPr>
          <w:p w14:paraId="3E546D5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7F3DCF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as of the date such litigation is filed.</w:t>
            </w:r>
          </w:p>
        </w:tc>
      </w:tr>
      <w:tr w:rsidR="00130B2C" w:rsidRPr="00E42815" w14:paraId="016FCBE1" w14:textId="77777777" w:rsidTr="00130B2C">
        <w:tc>
          <w:tcPr>
            <w:tcW w:w="750" w:type="dxa"/>
            <w:shd w:val="clear" w:color="auto" w:fill="FFFFFF"/>
            <w:noWrap/>
            <w:tcMar>
              <w:top w:w="0" w:type="dxa"/>
              <w:left w:w="150" w:type="dxa"/>
              <w:bottom w:w="0" w:type="dxa"/>
              <w:right w:w="150" w:type="dxa"/>
            </w:tcMar>
            <w:hideMark/>
          </w:tcPr>
          <w:p w14:paraId="7C342F8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9113F10"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25AD38FB"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1685D9AB" w14:textId="77777777" w:rsidTr="00130B2C">
        <w:tc>
          <w:tcPr>
            <w:tcW w:w="750" w:type="dxa"/>
            <w:shd w:val="clear" w:color="auto" w:fill="FFFFFF"/>
            <w:noWrap/>
            <w:tcMar>
              <w:top w:w="0" w:type="dxa"/>
              <w:left w:w="150" w:type="dxa"/>
              <w:bottom w:w="0" w:type="dxa"/>
              <w:right w:w="150" w:type="dxa"/>
            </w:tcMar>
            <w:hideMark/>
          </w:tcPr>
          <w:p w14:paraId="38ED3049"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E62272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4. Redistribution. You may reproduce and distribute copies of the</w:t>
            </w:r>
          </w:p>
        </w:tc>
      </w:tr>
      <w:tr w:rsidR="00130B2C" w:rsidRPr="00E42815" w14:paraId="338BF242" w14:textId="77777777" w:rsidTr="00130B2C">
        <w:tc>
          <w:tcPr>
            <w:tcW w:w="750" w:type="dxa"/>
            <w:shd w:val="clear" w:color="auto" w:fill="FFFFFF"/>
            <w:noWrap/>
            <w:tcMar>
              <w:top w:w="0" w:type="dxa"/>
              <w:left w:w="150" w:type="dxa"/>
              <w:bottom w:w="0" w:type="dxa"/>
              <w:right w:w="150" w:type="dxa"/>
            </w:tcMar>
            <w:hideMark/>
          </w:tcPr>
          <w:p w14:paraId="27FC336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14C34A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Work or Derivative Works thereof in any medium, with or without</w:t>
            </w:r>
          </w:p>
        </w:tc>
      </w:tr>
      <w:tr w:rsidR="00130B2C" w:rsidRPr="00E42815" w14:paraId="3A21892D" w14:textId="77777777" w:rsidTr="00130B2C">
        <w:tc>
          <w:tcPr>
            <w:tcW w:w="750" w:type="dxa"/>
            <w:shd w:val="clear" w:color="auto" w:fill="FFFFFF"/>
            <w:noWrap/>
            <w:tcMar>
              <w:top w:w="0" w:type="dxa"/>
              <w:left w:w="150" w:type="dxa"/>
              <w:bottom w:w="0" w:type="dxa"/>
              <w:right w:w="150" w:type="dxa"/>
            </w:tcMar>
            <w:hideMark/>
          </w:tcPr>
          <w:p w14:paraId="1AD9ABC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BA027B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modifications, and in Source or Object form, provided that You</w:t>
            </w:r>
          </w:p>
        </w:tc>
      </w:tr>
      <w:tr w:rsidR="00130B2C" w:rsidRPr="00E42815" w14:paraId="2E53A789" w14:textId="77777777" w:rsidTr="00130B2C">
        <w:tc>
          <w:tcPr>
            <w:tcW w:w="750" w:type="dxa"/>
            <w:shd w:val="clear" w:color="auto" w:fill="FFFFFF"/>
            <w:noWrap/>
            <w:tcMar>
              <w:top w:w="0" w:type="dxa"/>
              <w:left w:w="150" w:type="dxa"/>
              <w:bottom w:w="0" w:type="dxa"/>
              <w:right w:w="150" w:type="dxa"/>
            </w:tcMar>
            <w:hideMark/>
          </w:tcPr>
          <w:p w14:paraId="3398656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77FDE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meet the following conditions:</w:t>
            </w:r>
          </w:p>
        </w:tc>
      </w:tr>
      <w:tr w:rsidR="00130B2C" w:rsidRPr="00E42815" w14:paraId="11920321" w14:textId="77777777" w:rsidTr="00130B2C">
        <w:tc>
          <w:tcPr>
            <w:tcW w:w="750" w:type="dxa"/>
            <w:shd w:val="clear" w:color="auto" w:fill="FFFFFF"/>
            <w:noWrap/>
            <w:tcMar>
              <w:top w:w="0" w:type="dxa"/>
              <w:left w:w="150" w:type="dxa"/>
              <w:bottom w:w="0" w:type="dxa"/>
              <w:right w:w="150" w:type="dxa"/>
            </w:tcMar>
            <w:hideMark/>
          </w:tcPr>
          <w:p w14:paraId="5A4F03E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4561D59"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16B0A40B"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4F6EF190" w14:textId="77777777" w:rsidTr="00130B2C">
        <w:tc>
          <w:tcPr>
            <w:tcW w:w="750" w:type="dxa"/>
            <w:shd w:val="clear" w:color="auto" w:fill="FFFFFF"/>
            <w:noWrap/>
            <w:tcMar>
              <w:top w:w="0" w:type="dxa"/>
              <w:left w:w="150" w:type="dxa"/>
              <w:bottom w:w="0" w:type="dxa"/>
              <w:right w:w="150" w:type="dxa"/>
            </w:tcMar>
            <w:hideMark/>
          </w:tcPr>
          <w:p w14:paraId="298EC741"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57EE04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 You must give any other recipients of the Work or</w:t>
            </w:r>
          </w:p>
        </w:tc>
      </w:tr>
      <w:tr w:rsidR="00130B2C" w:rsidRPr="00E42815" w14:paraId="324F75C7" w14:textId="77777777" w:rsidTr="00130B2C">
        <w:tc>
          <w:tcPr>
            <w:tcW w:w="750" w:type="dxa"/>
            <w:shd w:val="clear" w:color="auto" w:fill="FFFFFF"/>
            <w:noWrap/>
            <w:tcMar>
              <w:top w:w="0" w:type="dxa"/>
              <w:left w:w="150" w:type="dxa"/>
              <w:bottom w:w="0" w:type="dxa"/>
              <w:right w:w="150" w:type="dxa"/>
            </w:tcMar>
            <w:hideMark/>
          </w:tcPr>
          <w:p w14:paraId="6E35FF1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88931F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Derivative Works a copy of this License; and</w:t>
            </w:r>
          </w:p>
        </w:tc>
      </w:tr>
      <w:tr w:rsidR="00130B2C" w:rsidRPr="00E42815" w14:paraId="5C57DE9C" w14:textId="77777777" w:rsidTr="00130B2C">
        <w:tc>
          <w:tcPr>
            <w:tcW w:w="750" w:type="dxa"/>
            <w:shd w:val="clear" w:color="auto" w:fill="FFFFFF"/>
            <w:noWrap/>
            <w:tcMar>
              <w:top w:w="0" w:type="dxa"/>
              <w:left w:w="150" w:type="dxa"/>
              <w:bottom w:w="0" w:type="dxa"/>
              <w:right w:w="150" w:type="dxa"/>
            </w:tcMar>
            <w:hideMark/>
          </w:tcPr>
          <w:p w14:paraId="2D6615F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660AFC"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25C0465B"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1A1720D7" w14:textId="77777777" w:rsidTr="00130B2C">
        <w:tc>
          <w:tcPr>
            <w:tcW w:w="750" w:type="dxa"/>
            <w:shd w:val="clear" w:color="auto" w:fill="FFFFFF"/>
            <w:noWrap/>
            <w:tcMar>
              <w:top w:w="0" w:type="dxa"/>
              <w:left w:w="150" w:type="dxa"/>
              <w:bottom w:w="0" w:type="dxa"/>
              <w:right w:w="150" w:type="dxa"/>
            </w:tcMar>
            <w:hideMark/>
          </w:tcPr>
          <w:p w14:paraId="3203E070"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9C5F36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(b) You must cause any modified files to carry prominent notices</w:t>
            </w:r>
          </w:p>
        </w:tc>
      </w:tr>
      <w:tr w:rsidR="00130B2C" w:rsidRPr="00E42815" w14:paraId="1776BF61" w14:textId="77777777" w:rsidTr="00130B2C">
        <w:tc>
          <w:tcPr>
            <w:tcW w:w="750" w:type="dxa"/>
            <w:shd w:val="clear" w:color="auto" w:fill="FFFFFF"/>
            <w:noWrap/>
            <w:tcMar>
              <w:top w:w="0" w:type="dxa"/>
              <w:left w:w="150" w:type="dxa"/>
              <w:bottom w:w="0" w:type="dxa"/>
              <w:right w:w="150" w:type="dxa"/>
            </w:tcMar>
            <w:hideMark/>
          </w:tcPr>
          <w:p w14:paraId="0453A5F6"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812774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stating that You changed the files; and</w:t>
            </w:r>
          </w:p>
        </w:tc>
      </w:tr>
      <w:tr w:rsidR="00130B2C" w:rsidRPr="00E42815" w14:paraId="7655F02A" w14:textId="77777777" w:rsidTr="00130B2C">
        <w:tc>
          <w:tcPr>
            <w:tcW w:w="750" w:type="dxa"/>
            <w:shd w:val="clear" w:color="auto" w:fill="FFFFFF"/>
            <w:noWrap/>
            <w:tcMar>
              <w:top w:w="0" w:type="dxa"/>
              <w:left w:w="150" w:type="dxa"/>
              <w:bottom w:w="0" w:type="dxa"/>
              <w:right w:w="150" w:type="dxa"/>
            </w:tcMar>
            <w:hideMark/>
          </w:tcPr>
          <w:p w14:paraId="4198A4E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7FA583B"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7A179903"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7E736588" w14:textId="77777777" w:rsidTr="00130B2C">
        <w:tc>
          <w:tcPr>
            <w:tcW w:w="750" w:type="dxa"/>
            <w:shd w:val="clear" w:color="auto" w:fill="FFFFFF"/>
            <w:noWrap/>
            <w:tcMar>
              <w:top w:w="0" w:type="dxa"/>
              <w:left w:w="150" w:type="dxa"/>
              <w:bottom w:w="0" w:type="dxa"/>
              <w:right w:w="150" w:type="dxa"/>
            </w:tcMar>
            <w:hideMark/>
          </w:tcPr>
          <w:p w14:paraId="59EB60A2"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5E71DE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 You must retain, in the Source form of any Derivative Works</w:t>
            </w:r>
          </w:p>
        </w:tc>
      </w:tr>
      <w:tr w:rsidR="00130B2C" w:rsidRPr="00E42815" w14:paraId="32DE0FFB" w14:textId="77777777" w:rsidTr="00130B2C">
        <w:tc>
          <w:tcPr>
            <w:tcW w:w="750" w:type="dxa"/>
            <w:shd w:val="clear" w:color="auto" w:fill="FFFFFF"/>
            <w:noWrap/>
            <w:tcMar>
              <w:top w:w="0" w:type="dxa"/>
              <w:left w:w="150" w:type="dxa"/>
              <w:bottom w:w="0" w:type="dxa"/>
              <w:right w:w="150" w:type="dxa"/>
            </w:tcMar>
            <w:hideMark/>
          </w:tcPr>
          <w:p w14:paraId="2C0B163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5FB63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that You distribute, all copyright, patent, trademark, and</w:t>
            </w:r>
          </w:p>
        </w:tc>
      </w:tr>
      <w:tr w:rsidR="00130B2C" w:rsidRPr="00E42815" w14:paraId="211C224F" w14:textId="77777777" w:rsidTr="00130B2C">
        <w:tc>
          <w:tcPr>
            <w:tcW w:w="750" w:type="dxa"/>
            <w:shd w:val="clear" w:color="auto" w:fill="FFFFFF"/>
            <w:noWrap/>
            <w:tcMar>
              <w:top w:w="0" w:type="dxa"/>
              <w:left w:w="150" w:type="dxa"/>
              <w:bottom w:w="0" w:type="dxa"/>
              <w:right w:w="150" w:type="dxa"/>
            </w:tcMar>
            <w:hideMark/>
          </w:tcPr>
          <w:p w14:paraId="0C17EC46"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CCFF5F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attribution notices from the Source form of the Work,</w:t>
            </w:r>
          </w:p>
        </w:tc>
      </w:tr>
      <w:tr w:rsidR="00130B2C" w:rsidRPr="00E42815" w14:paraId="316BDBC1" w14:textId="77777777" w:rsidTr="00130B2C">
        <w:tc>
          <w:tcPr>
            <w:tcW w:w="750" w:type="dxa"/>
            <w:shd w:val="clear" w:color="auto" w:fill="FFFFFF"/>
            <w:noWrap/>
            <w:tcMar>
              <w:top w:w="0" w:type="dxa"/>
              <w:left w:w="150" w:type="dxa"/>
              <w:bottom w:w="0" w:type="dxa"/>
              <w:right w:w="150" w:type="dxa"/>
            </w:tcMar>
            <w:hideMark/>
          </w:tcPr>
          <w:p w14:paraId="4F5CE3C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99C04A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excluding those notices that do not pertain to any part of</w:t>
            </w:r>
          </w:p>
        </w:tc>
      </w:tr>
      <w:tr w:rsidR="00130B2C" w:rsidRPr="00E42815" w14:paraId="2782F022" w14:textId="77777777" w:rsidTr="00130B2C">
        <w:tc>
          <w:tcPr>
            <w:tcW w:w="750" w:type="dxa"/>
            <w:shd w:val="clear" w:color="auto" w:fill="FFFFFF"/>
            <w:noWrap/>
            <w:tcMar>
              <w:top w:w="0" w:type="dxa"/>
              <w:left w:w="150" w:type="dxa"/>
              <w:bottom w:w="0" w:type="dxa"/>
              <w:right w:w="150" w:type="dxa"/>
            </w:tcMar>
            <w:hideMark/>
          </w:tcPr>
          <w:p w14:paraId="11DA477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F47D9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Derivative Works; and</w:t>
            </w:r>
          </w:p>
        </w:tc>
      </w:tr>
      <w:tr w:rsidR="00130B2C" w:rsidRPr="00E42815" w14:paraId="5AA4C879" w14:textId="77777777" w:rsidTr="00130B2C">
        <w:tc>
          <w:tcPr>
            <w:tcW w:w="750" w:type="dxa"/>
            <w:shd w:val="clear" w:color="auto" w:fill="FFFFFF"/>
            <w:noWrap/>
            <w:tcMar>
              <w:top w:w="0" w:type="dxa"/>
              <w:left w:w="150" w:type="dxa"/>
              <w:bottom w:w="0" w:type="dxa"/>
              <w:right w:w="150" w:type="dxa"/>
            </w:tcMar>
            <w:hideMark/>
          </w:tcPr>
          <w:p w14:paraId="65431FF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B2D475A"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731729A0"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5ABC7E54" w14:textId="77777777" w:rsidTr="00130B2C">
        <w:tc>
          <w:tcPr>
            <w:tcW w:w="750" w:type="dxa"/>
            <w:shd w:val="clear" w:color="auto" w:fill="FFFFFF"/>
            <w:noWrap/>
            <w:tcMar>
              <w:top w:w="0" w:type="dxa"/>
              <w:left w:w="150" w:type="dxa"/>
              <w:bottom w:w="0" w:type="dxa"/>
              <w:right w:w="150" w:type="dxa"/>
            </w:tcMar>
            <w:hideMark/>
          </w:tcPr>
          <w:p w14:paraId="7EABB2C7"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BF680E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 If the Work includes a "NOTICE" text file as part of its</w:t>
            </w:r>
          </w:p>
        </w:tc>
      </w:tr>
      <w:tr w:rsidR="00130B2C" w:rsidRPr="00E42815" w14:paraId="65B14E8E" w14:textId="77777777" w:rsidTr="00130B2C">
        <w:tc>
          <w:tcPr>
            <w:tcW w:w="750" w:type="dxa"/>
            <w:shd w:val="clear" w:color="auto" w:fill="FFFFFF"/>
            <w:noWrap/>
            <w:tcMar>
              <w:top w:w="0" w:type="dxa"/>
              <w:left w:w="150" w:type="dxa"/>
              <w:bottom w:w="0" w:type="dxa"/>
              <w:right w:w="150" w:type="dxa"/>
            </w:tcMar>
            <w:hideMark/>
          </w:tcPr>
          <w:p w14:paraId="0C4736E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1131D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distribution, then any Derivative Works that You distribute must</w:t>
            </w:r>
          </w:p>
        </w:tc>
      </w:tr>
      <w:tr w:rsidR="00130B2C" w:rsidRPr="00E42815" w14:paraId="0ED9EF99" w14:textId="77777777" w:rsidTr="00130B2C">
        <w:tc>
          <w:tcPr>
            <w:tcW w:w="750" w:type="dxa"/>
            <w:shd w:val="clear" w:color="auto" w:fill="FFFFFF"/>
            <w:noWrap/>
            <w:tcMar>
              <w:top w:w="0" w:type="dxa"/>
              <w:left w:w="150" w:type="dxa"/>
              <w:bottom w:w="0" w:type="dxa"/>
              <w:right w:w="150" w:type="dxa"/>
            </w:tcMar>
            <w:hideMark/>
          </w:tcPr>
          <w:p w14:paraId="5E1F94C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9C2F9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include a readable copy of the attribution notices contained</w:t>
            </w:r>
          </w:p>
        </w:tc>
      </w:tr>
      <w:tr w:rsidR="00130B2C" w:rsidRPr="00E42815" w14:paraId="40246E21" w14:textId="77777777" w:rsidTr="00130B2C">
        <w:tc>
          <w:tcPr>
            <w:tcW w:w="750" w:type="dxa"/>
            <w:shd w:val="clear" w:color="auto" w:fill="FFFFFF"/>
            <w:noWrap/>
            <w:tcMar>
              <w:top w:w="0" w:type="dxa"/>
              <w:left w:w="150" w:type="dxa"/>
              <w:bottom w:w="0" w:type="dxa"/>
              <w:right w:w="150" w:type="dxa"/>
            </w:tcMar>
            <w:hideMark/>
          </w:tcPr>
          <w:p w14:paraId="59C9884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7E523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within such NOTICE file, excluding those notices that do not</w:t>
            </w:r>
          </w:p>
        </w:tc>
      </w:tr>
      <w:tr w:rsidR="00130B2C" w:rsidRPr="00E42815" w14:paraId="7B23FBA1" w14:textId="77777777" w:rsidTr="00130B2C">
        <w:tc>
          <w:tcPr>
            <w:tcW w:w="750" w:type="dxa"/>
            <w:shd w:val="clear" w:color="auto" w:fill="FFFFFF"/>
            <w:noWrap/>
            <w:tcMar>
              <w:top w:w="0" w:type="dxa"/>
              <w:left w:w="150" w:type="dxa"/>
              <w:bottom w:w="0" w:type="dxa"/>
              <w:right w:w="150" w:type="dxa"/>
            </w:tcMar>
            <w:hideMark/>
          </w:tcPr>
          <w:p w14:paraId="50A1CEA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813D9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pertain to any part of the Derivative Works, in at least one</w:t>
            </w:r>
          </w:p>
        </w:tc>
      </w:tr>
      <w:tr w:rsidR="00130B2C" w:rsidRPr="00E42815" w14:paraId="3BDDA725" w14:textId="77777777" w:rsidTr="00130B2C">
        <w:tc>
          <w:tcPr>
            <w:tcW w:w="750" w:type="dxa"/>
            <w:shd w:val="clear" w:color="auto" w:fill="FFFFFF"/>
            <w:noWrap/>
            <w:tcMar>
              <w:top w:w="0" w:type="dxa"/>
              <w:left w:w="150" w:type="dxa"/>
              <w:bottom w:w="0" w:type="dxa"/>
              <w:right w:w="150" w:type="dxa"/>
            </w:tcMar>
            <w:hideMark/>
          </w:tcPr>
          <w:p w14:paraId="2E79376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B4FB4F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of the following places: within a NOTICE text file distributed</w:t>
            </w:r>
          </w:p>
        </w:tc>
      </w:tr>
      <w:tr w:rsidR="00130B2C" w:rsidRPr="00E42815" w14:paraId="573FB555" w14:textId="77777777" w:rsidTr="00130B2C">
        <w:tc>
          <w:tcPr>
            <w:tcW w:w="750" w:type="dxa"/>
            <w:shd w:val="clear" w:color="auto" w:fill="FFFFFF"/>
            <w:noWrap/>
            <w:tcMar>
              <w:top w:w="0" w:type="dxa"/>
              <w:left w:w="150" w:type="dxa"/>
              <w:bottom w:w="0" w:type="dxa"/>
              <w:right w:w="150" w:type="dxa"/>
            </w:tcMar>
            <w:hideMark/>
          </w:tcPr>
          <w:p w14:paraId="4161FA6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6D0119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as part of the Derivative Works; within the Source form or</w:t>
            </w:r>
          </w:p>
        </w:tc>
      </w:tr>
      <w:tr w:rsidR="00130B2C" w:rsidRPr="00E42815" w14:paraId="2D6596FB" w14:textId="77777777" w:rsidTr="00130B2C">
        <w:tc>
          <w:tcPr>
            <w:tcW w:w="750" w:type="dxa"/>
            <w:shd w:val="clear" w:color="auto" w:fill="FFFFFF"/>
            <w:noWrap/>
            <w:tcMar>
              <w:top w:w="0" w:type="dxa"/>
              <w:left w:w="150" w:type="dxa"/>
              <w:bottom w:w="0" w:type="dxa"/>
              <w:right w:w="150" w:type="dxa"/>
            </w:tcMar>
            <w:hideMark/>
          </w:tcPr>
          <w:p w14:paraId="421C51C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37AE9B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documentation, if provided along with the Derivative Works; or,</w:t>
            </w:r>
          </w:p>
        </w:tc>
      </w:tr>
      <w:tr w:rsidR="00130B2C" w:rsidRPr="00E42815" w14:paraId="6185A4BD" w14:textId="77777777" w:rsidTr="00130B2C">
        <w:tc>
          <w:tcPr>
            <w:tcW w:w="750" w:type="dxa"/>
            <w:shd w:val="clear" w:color="auto" w:fill="FFFFFF"/>
            <w:noWrap/>
            <w:tcMar>
              <w:top w:w="0" w:type="dxa"/>
              <w:left w:w="150" w:type="dxa"/>
              <w:bottom w:w="0" w:type="dxa"/>
              <w:right w:w="150" w:type="dxa"/>
            </w:tcMar>
            <w:hideMark/>
          </w:tcPr>
          <w:p w14:paraId="2D5DF22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207DC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within a display generated by the Derivative Works, if and</w:t>
            </w:r>
          </w:p>
        </w:tc>
      </w:tr>
      <w:tr w:rsidR="00130B2C" w:rsidRPr="00E42815" w14:paraId="2E2E451E" w14:textId="77777777" w:rsidTr="00130B2C">
        <w:tc>
          <w:tcPr>
            <w:tcW w:w="750" w:type="dxa"/>
            <w:shd w:val="clear" w:color="auto" w:fill="FFFFFF"/>
            <w:noWrap/>
            <w:tcMar>
              <w:top w:w="0" w:type="dxa"/>
              <w:left w:w="150" w:type="dxa"/>
              <w:bottom w:w="0" w:type="dxa"/>
              <w:right w:w="150" w:type="dxa"/>
            </w:tcMar>
            <w:hideMark/>
          </w:tcPr>
          <w:p w14:paraId="5F0DCD0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7ECA9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wherever such third-party notices normally appear. The contents</w:t>
            </w:r>
          </w:p>
        </w:tc>
      </w:tr>
      <w:tr w:rsidR="00130B2C" w:rsidRPr="00E42815" w14:paraId="082AD0E2" w14:textId="77777777" w:rsidTr="00130B2C">
        <w:tc>
          <w:tcPr>
            <w:tcW w:w="750" w:type="dxa"/>
            <w:shd w:val="clear" w:color="auto" w:fill="FFFFFF"/>
            <w:noWrap/>
            <w:tcMar>
              <w:top w:w="0" w:type="dxa"/>
              <w:left w:w="150" w:type="dxa"/>
              <w:bottom w:w="0" w:type="dxa"/>
              <w:right w:w="150" w:type="dxa"/>
            </w:tcMar>
            <w:hideMark/>
          </w:tcPr>
          <w:p w14:paraId="401E4FF6"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5EE75D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of the NOTICE file are for informational purposes only and</w:t>
            </w:r>
          </w:p>
        </w:tc>
      </w:tr>
      <w:tr w:rsidR="00130B2C" w:rsidRPr="00E42815" w14:paraId="2136BD3D" w14:textId="77777777" w:rsidTr="00130B2C">
        <w:tc>
          <w:tcPr>
            <w:tcW w:w="750" w:type="dxa"/>
            <w:shd w:val="clear" w:color="auto" w:fill="FFFFFF"/>
            <w:noWrap/>
            <w:tcMar>
              <w:top w:w="0" w:type="dxa"/>
              <w:left w:w="150" w:type="dxa"/>
              <w:bottom w:w="0" w:type="dxa"/>
              <w:right w:w="150" w:type="dxa"/>
            </w:tcMar>
            <w:hideMark/>
          </w:tcPr>
          <w:p w14:paraId="6D9C2E8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B2461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do not modify the License. You may add Your own attribution</w:t>
            </w:r>
          </w:p>
        </w:tc>
      </w:tr>
      <w:tr w:rsidR="00130B2C" w:rsidRPr="00E42815" w14:paraId="568F4209" w14:textId="77777777" w:rsidTr="00130B2C">
        <w:tc>
          <w:tcPr>
            <w:tcW w:w="750" w:type="dxa"/>
            <w:shd w:val="clear" w:color="auto" w:fill="FFFFFF"/>
            <w:noWrap/>
            <w:tcMar>
              <w:top w:w="0" w:type="dxa"/>
              <w:left w:w="150" w:type="dxa"/>
              <w:bottom w:w="0" w:type="dxa"/>
              <w:right w:w="150" w:type="dxa"/>
            </w:tcMar>
            <w:hideMark/>
          </w:tcPr>
          <w:p w14:paraId="4C06967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3C6394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notices within Derivative Works that You distribute, alongside</w:t>
            </w:r>
          </w:p>
        </w:tc>
      </w:tr>
      <w:tr w:rsidR="00130B2C" w:rsidRPr="00E42815" w14:paraId="23E0CDAF" w14:textId="77777777" w:rsidTr="00130B2C">
        <w:tc>
          <w:tcPr>
            <w:tcW w:w="750" w:type="dxa"/>
            <w:shd w:val="clear" w:color="auto" w:fill="FFFFFF"/>
            <w:noWrap/>
            <w:tcMar>
              <w:top w:w="0" w:type="dxa"/>
              <w:left w:w="150" w:type="dxa"/>
              <w:bottom w:w="0" w:type="dxa"/>
              <w:right w:w="150" w:type="dxa"/>
            </w:tcMar>
            <w:hideMark/>
          </w:tcPr>
          <w:p w14:paraId="50E541C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619B92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or as an addendum to the NOTICE text from the Work, provided</w:t>
            </w:r>
          </w:p>
        </w:tc>
      </w:tr>
      <w:tr w:rsidR="00130B2C" w:rsidRPr="00E42815" w14:paraId="61EF6A1B" w14:textId="77777777" w:rsidTr="00130B2C">
        <w:tc>
          <w:tcPr>
            <w:tcW w:w="750" w:type="dxa"/>
            <w:shd w:val="clear" w:color="auto" w:fill="FFFFFF"/>
            <w:noWrap/>
            <w:tcMar>
              <w:top w:w="0" w:type="dxa"/>
              <w:left w:w="150" w:type="dxa"/>
              <w:bottom w:w="0" w:type="dxa"/>
              <w:right w:w="150" w:type="dxa"/>
            </w:tcMar>
            <w:hideMark/>
          </w:tcPr>
          <w:p w14:paraId="023F751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77C986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that such additional attribution notices cannot be construed</w:t>
            </w:r>
          </w:p>
        </w:tc>
      </w:tr>
      <w:tr w:rsidR="00130B2C" w:rsidRPr="00E42815" w14:paraId="41907FAB" w14:textId="77777777" w:rsidTr="00130B2C">
        <w:tc>
          <w:tcPr>
            <w:tcW w:w="750" w:type="dxa"/>
            <w:shd w:val="clear" w:color="auto" w:fill="FFFFFF"/>
            <w:noWrap/>
            <w:tcMar>
              <w:top w:w="0" w:type="dxa"/>
              <w:left w:w="150" w:type="dxa"/>
              <w:bottom w:w="0" w:type="dxa"/>
              <w:right w:w="150" w:type="dxa"/>
            </w:tcMar>
            <w:hideMark/>
          </w:tcPr>
          <w:p w14:paraId="38C6719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0016BC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as modifying the License.</w:t>
            </w:r>
          </w:p>
        </w:tc>
      </w:tr>
      <w:tr w:rsidR="00130B2C" w:rsidRPr="00E42815" w14:paraId="7E6FDBFF" w14:textId="77777777" w:rsidTr="00130B2C">
        <w:tc>
          <w:tcPr>
            <w:tcW w:w="750" w:type="dxa"/>
            <w:shd w:val="clear" w:color="auto" w:fill="FFFFFF"/>
            <w:noWrap/>
            <w:tcMar>
              <w:top w:w="0" w:type="dxa"/>
              <w:left w:w="150" w:type="dxa"/>
              <w:bottom w:w="0" w:type="dxa"/>
              <w:right w:w="150" w:type="dxa"/>
            </w:tcMar>
            <w:hideMark/>
          </w:tcPr>
          <w:p w14:paraId="5F7E9CC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7529B4D"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571C943D"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7C5F9BD4" w14:textId="77777777" w:rsidTr="00130B2C">
        <w:tc>
          <w:tcPr>
            <w:tcW w:w="750" w:type="dxa"/>
            <w:shd w:val="clear" w:color="auto" w:fill="FFFFFF"/>
            <w:noWrap/>
            <w:tcMar>
              <w:top w:w="0" w:type="dxa"/>
              <w:left w:w="150" w:type="dxa"/>
              <w:bottom w:w="0" w:type="dxa"/>
              <w:right w:w="150" w:type="dxa"/>
            </w:tcMar>
            <w:hideMark/>
          </w:tcPr>
          <w:p w14:paraId="2457BECC"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53F670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You may add Your own copyright statement to Your modifications and</w:t>
            </w:r>
          </w:p>
        </w:tc>
      </w:tr>
      <w:tr w:rsidR="00130B2C" w:rsidRPr="00E42815" w14:paraId="78212727" w14:textId="77777777" w:rsidTr="00130B2C">
        <w:tc>
          <w:tcPr>
            <w:tcW w:w="750" w:type="dxa"/>
            <w:shd w:val="clear" w:color="auto" w:fill="FFFFFF"/>
            <w:noWrap/>
            <w:tcMar>
              <w:top w:w="0" w:type="dxa"/>
              <w:left w:w="150" w:type="dxa"/>
              <w:bottom w:w="0" w:type="dxa"/>
              <w:right w:w="150" w:type="dxa"/>
            </w:tcMar>
            <w:hideMark/>
          </w:tcPr>
          <w:p w14:paraId="7AEA07A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338FD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may provide additional or different license terms and conditions</w:t>
            </w:r>
          </w:p>
        </w:tc>
      </w:tr>
      <w:tr w:rsidR="00130B2C" w:rsidRPr="00E42815" w14:paraId="7A1455E5" w14:textId="77777777" w:rsidTr="00130B2C">
        <w:tc>
          <w:tcPr>
            <w:tcW w:w="750" w:type="dxa"/>
            <w:shd w:val="clear" w:color="auto" w:fill="FFFFFF"/>
            <w:noWrap/>
            <w:tcMar>
              <w:top w:w="0" w:type="dxa"/>
              <w:left w:w="150" w:type="dxa"/>
              <w:bottom w:w="0" w:type="dxa"/>
              <w:right w:w="150" w:type="dxa"/>
            </w:tcMar>
            <w:hideMark/>
          </w:tcPr>
          <w:p w14:paraId="2AE8087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999C7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for use, reproduction, or distribution of Your modifications, or</w:t>
            </w:r>
          </w:p>
        </w:tc>
      </w:tr>
      <w:tr w:rsidR="00130B2C" w:rsidRPr="00E42815" w14:paraId="240054E9" w14:textId="77777777" w:rsidTr="00130B2C">
        <w:tc>
          <w:tcPr>
            <w:tcW w:w="750" w:type="dxa"/>
            <w:shd w:val="clear" w:color="auto" w:fill="FFFFFF"/>
            <w:noWrap/>
            <w:tcMar>
              <w:top w:w="0" w:type="dxa"/>
              <w:left w:w="150" w:type="dxa"/>
              <w:bottom w:w="0" w:type="dxa"/>
              <w:right w:w="150" w:type="dxa"/>
            </w:tcMar>
            <w:hideMark/>
          </w:tcPr>
          <w:p w14:paraId="79303C2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7FCDA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for any such Derivative Works as a whole, provided Your use,</w:t>
            </w:r>
          </w:p>
        </w:tc>
      </w:tr>
      <w:tr w:rsidR="00130B2C" w:rsidRPr="00E42815" w14:paraId="277DE9EB" w14:textId="77777777" w:rsidTr="00130B2C">
        <w:tc>
          <w:tcPr>
            <w:tcW w:w="750" w:type="dxa"/>
            <w:shd w:val="clear" w:color="auto" w:fill="FFFFFF"/>
            <w:noWrap/>
            <w:tcMar>
              <w:top w:w="0" w:type="dxa"/>
              <w:left w:w="150" w:type="dxa"/>
              <w:bottom w:w="0" w:type="dxa"/>
              <w:right w:w="150" w:type="dxa"/>
            </w:tcMar>
            <w:hideMark/>
          </w:tcPr>
          <w:p w14:paraId="3BC623B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542E3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reproduction, and distribution of the Work otherwise complies with</w:t>
            </w:r>
          </w:p>
        </w:tc>
      </w:tr>
      <w:tr w:rsidR="00130B2C" w:rsidRPr="00E42815" w14:paraId="354DCCBD" w14:textId="77777777" w:rsidTr="00130B2C">
        <w:tc>
          <w:tcPr>
            <w:tcW w:w="750" w:type="dxa"/>
            <w:shd w:val="clear" w:color="auto" w:fill="FFFFFF"/>
            <w:noWrap/>
            <w:tcMar>
              <w:top w:w="0" w:type="dxa"/>
              <w:left w:w="150" w:type="dxa"/>
              <w:bottom w:w="0" w:type="dxa"/>
              <w:right w:w="150" w:type="dxa"/>
            </w:tcMar>
            <w:hideMark/>
          </w:tcPr>
          <w:p w14:paraId="2483B27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B624DC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conditions stated in this License.</w:t>
            </w:r>
          </w:p>
        </w:tc>
      </w:tr>
      <w:tr w:rsidR="00130B2C" w:rsidRPr="00E42815" w14:paraId="6C087BFF" w14:textId="77777777" w:rsidTr="00130B2C">
        <w:tc>
          <w:tcPr>
            <w:tcW w:w="750" w:type="dxa"/>
            <w:shd w:val="clear" w:color="auto" w:fill="FFFFFF"/>
            <w:noWrap/>
            <w:tcMar>
              <w:top w:w="0" w:type="dxa"/>
              <w:left w:w="150" w:type="dxa"/>
              <w:bottom w:w="0" w:type="dxa"/>
              <w:right w:w="150" w:type="dxa"/>
            </w:tcMar>
            <w:hideMark/>
          </w:tcPr>
          <w:p w14:paraId="04B4509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4849A35"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3E1CA591"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339A0D4C" w14:textId="77777777" w:rsidTr="00130B2C">
        <w:tc>
          <w:tcPr>
            <w:tcW w:w="750" w:type="dxa"/>
            <w:shd w:val="clear" w:color="auto" w:fill="FFFFFF"/>
            <w:noWrap/>
            <w:tcMar>
              <w:top w:w="0" w:type="dxa"/>
              <w:left w:w="150" w:type="dxa"/>
              <w:bottom w:w="0" w:type="dxa"/>
              <w:right w:w="150" w:type="dxa"/>
            </w:tcMar>
            <w:hideMark/>
          </w:tcPr>
          <w:p w14:paraId="1C89DB0D"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FA54D7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5. Submission of Contributions. Unless You explicitly state otherwise,</w:t>
            </w:r>
          </w:p>
        </w:tc>
      </w:tr>
      <w:tr w:rsidR="00130B2C" w:rsidRPr="00E42815" w14:paraId="0699A9AD" w14:textId="77777777" w:rsidTr="00130B2C">
        <w:tc>
          <w:tcPr>
            <w:tcW w:w="750" w:type="dxa"/>
            <w:shd w:val="clear" w:color="auto" w:fill="FFFFFF"/>
            <w:noWrap/>
            <w:tcMar>
              <w:top w:w="0" w:type="dxa"/>
              <w:left w:w="150" w:type="dxa"/>
              <w:bottom w:w="0" w:type="dxa"/>
              <w:right w:w="150" w:type="dxa"/>
            </w:tcMar>
            <w:hideMark/>
          </w:tcPr>
          <w:p w14:paraId="37FCFDA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9B5F0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any Contribution intentionally submitted for inclusion in the Work</w:t>
            </w:r>
          </w:p>
        </w:tc>
      </w:tr>
      <w:tr w:rsidR="00130B2C" w:rsidRPr="00E42815" w14:paraId="41521261" w14:textId="77777777" w:rsidTr="00130B2C">
        <w:tc>
          <w:tcPr>
            <w:tcW w:w="750" w:type="dxa"/>
            <w:shd w:val="clear" w:color="auto" w:fill="FFFFFF"/>
            <w:noWrap/>
            <w:tcMar>
              <w:top w:w="0" w:type="dxa"/>
              <w:left w:w="150" w:type="dxa"/>
              <w:bottom w:w="0" w:type="dxa"/>
              <w:right w:w="150" w:type="dxa"/>
            </w:tcMar>
            <w:hideMark/>
          </w:tcPr>
          <w:p w14:paraId="500EF76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9356AE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by You to the Licensor shall be under the terms and conditions of</w:t>
            </w:r>
          </w:p>
        </w:tc>
      </w:tr>
      <w:tr w:rsidR="00130B2C" w:rsidRPr="00E42815" w14:paraId="1A4A3A40" w14:textId="77777777" w:rsidTr="00130B2C">
        <w:tc>
          <w:tcPr>
            <w:tcW w:w="750" w:type="dxa"/>
            <w:shd w:val="clear" w:color="auto" w:fill="FFFFFF"/>
            <w:noWrap/>
            <w:tcMar>
              <w:top w:w="0" w:type="dxa"/>
              <w:left w:w="150" w:type="dxa"/>
              <w:bottom w:w="0" w:type="dxa"/>
              <w:right w:w="150" w:type="dxa"/>
            </w:tcMar>
            <w:hideMark/>
          </w:tcPr>
          <w:p w14:paraId="0497E88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2BF91D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this License, without any additional terms or conditions.</w:t>
            </w:r>
          </w:p>
        </w:tc>
      </w:tr>
      <w:tr w:rsidR="00130B2C" w:rsidRPr="00E42815" w14:paraId="27572F3B" w14:textId="77777777" w:rsidTr="00130B2C">
        <w:tc>
          <w:tcPr>
            <w:tcW w:w="750" w:type="dxa"/>
            <w:shd w:val="clear" w:color="auto" w:fill="FFFFFF"/>
            <w:noWrap/>
            <w:tcMar>
              <w:top w:w="0" w:type="dxa"/>
              <w:left w:w="150" w:type="dxa"/>
              <w:bottom w:w="0" w:type="dxa"/>
              <w:right w:w="150" w:type="dxa"/>
            </w:tcMar>
            <w:hideMark/>
          </w:tcPr>
          <w:p w14:paraId="2CA960A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EC968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Notwithstanding the above, nothing herein shall supersede or modify</w:t>
            </w:r>
          </w:p>
        </w:tc>
      </w:tr>
      <w:tr w:rsidR="00130B2C" w:rsidRPr="00E42815" w14:paraId="79B76639" w14:textId="77777777" w:rsidTr="00130B2C">
        <w:tc>
          <w:tcPr>
            <w:tcW w:w="750" w:type="dxa"/>
            <w:shd w:val="clear" w:color="auto" w:fill="FFFFFF"/>
            <w:noWrap/>
            <w:tcMar>
              <w:top w:w="0" w:type="dxa"/>
              <w:left w:w="150" w:type="dxa"/>
              <w:bottom w:w="0" w:type="dxa"/>
              <w:right w:w="150" w:type="dxa"/>
            </w:tcMar>
            <w:hideMark/>
          </w:tcPr>
          <w:p w14:paraId="56BBA5D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7D6779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terms of any separate license agreement you may have executed</w:t>
            </w:r>
          </w:p>
        </w:tc>
      </w:tr>
      <w:tr w:rsidR="00130B2C" w:rsidRPr="00E42815" w14:paraId="57033F8E" w14:textId="77777777" w:rsidTr="00130B2C">
        <w:tc>
          <w:tcPr>
            <w:tcW w:w="750" w:type="dxa"/>
            <w:shd w:val="clear" w:color="auto" w:fill="FFFFFF"/>
            <w:noWrap/>
            <w:tcMar>
              <w:top w:w="0" w:type="dxa"/>
              <w:left w:w="150" w:type="dxa"/>
              <w:bottom w:w="0" w:type="dxa"/>
              <w:right w:w="150" w:type="dxa"/>
            </w:tcMar>
            <w:hideMark/>
          </w:tcPr>
          <w:p w14:paraId="0BD98EB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4505F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with Licensor regarding such Contributions.</w:t>
            </w:r>
          </w:p>
        </w:tc>
      </w:tr>
      <w:tr w:rsidR="00130B2C" w:rsidRPr="00E42815" w14:paraId="22BD74E7" w14:textId="77777777" w:rsidTr="00130B2C">
        <w:tc>
          <w:tcPr>
            <w:tcW w:w="750" w:type="dxa"/>
            <w:shd w:val="clear" w:color="auto" w:fill="FFFFFF"/>
            <w:noWrap/>
            <w:tcMar>
              <w:top w:w="0" w:type="dxa"/>
              <w:left w:w="150" w:type="dxa"/>
              <w:bottom w:w="0" w:type="dxa"/>
              <w:right w:w="150" w:type="dxa"/>
            </w:tcMar>
            <w:hideMark/>
          </w:tcPr>
          <w:p w14:paraId="32AA0E7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F9C9F1"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49C4ECCE"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57839B96" w14:textId="77777777" w:rsidTr="00130B2C">
        <w:tc>
          <w:tcPr>
            <w:tcW w:w="750" w:type="dxa"/>
            <w:shd w:val="clear" w:color="auto" w:fill="FFFFFF"/>
            <w:noWrap/>
            <w:tcMar>
              <w:top w:w="0" w:type="dxa"/>
              <w:left w:w="150" w:type="dxa"/>
              <w:bottom w:w="0" w:type="dxa"/>
              <w:right w:w="150" w:type="dxa"/>
            </w:tcMar>
            <w:hideMark/>
          </w:tcPr>
          <w:p w14:paraId="593A8221"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49F1F6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6. Trademarks. This License does not grant permission to use the trade</w:t>
            </w:r>
          </w:p>
        </w:tc>
      </w:tr>
      <w:tr w:rsidR="00130B2C" w:rsidRPr="00E42815" w14:paraId="6A3F3DAD" w14:textId="77777777" w:rsidTr="00130B2C">
        <w:tc>
          <w:tcPr>
            <w:tcW w:w="750" w:type="dxa"/>
            <w:shd w:val="clear" w:color="auto" w:fill="FFFFFF"/>
            <w:noWrap/>
            <w:tcMar>
              <w:top w:w="0" w:type="dxa"/>
              <w:left w:w="150" w:type="dxa"/>
              <w:bottom w:w="0" w:type="dxa"/>
              <w:right w:w="150" w:type="dxa"/>
            </w:tcMar>
            <w:hideMark/>
          </w:tcPr>
          <w:p w14:paraId="6EF4B10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C38CDE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names, trademarks, service marks, or product names of the Licensor,</w:t>
            </w:r>
          </w:p>
        </w:tc>
      </w:tr>
      <w:tr w:rsidR="00130B2C" w:rsidRPr="00E42815" w14:paraId="1AF5BAC8" w14:textId="77777777" w:rsidTr="00130B2C">
        <w:tc>
          <w:tcPr>
            <w:tcW w:w="750" w:type="dxa"/>
            <w:shd w:val="clear" w:color="auto" w:fill="FFFFFF"/>
            <w:noWrap/>
            <w:tcMar>
              <w:top w:w="0" w:type="dxa"/>
              <w:left w:w="150" w:type="dxa"/>
              <w:bottom w:w="0" w:type="dxa"/>
              <w:right w:w="150" w:type="dxa"/>
            </w:tcMar>
            <w:hideMark/>
          </w:tcPr>
          <w:p w14:paraId="172E093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C25388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except as required for reasonable and customary use in describing the</w:t>
            </w:r>
          </w:p>
        </w:tc>
      </w:tr>
      <w:tr w:rsidR="00130B2C" w:rsidRPr="00E42815" w14:paraId="18BF3A0B" w14:textId="77777777" w:rsidTr="00130B2C">
        <w:tc>
          <w:tcPr>
            <w:tcW w:w="750" w:type="dxa"/>
            <w:shd w:val="clear" w:color="auto" w:fill="FFFFFF"/>
            <w:noWrap/>
            <w:tcMar>
              <w:top w:w="0" w:type="dxa"/>
              <w:left w:w="150" w:type="dxa"/>
              <w:bottom w:w="0" w:type="dxa"/>
              <w:right w:w="150" w:type="dxa"/>
            </w:tcMar>
            <w:hideMark/>
          </w:tcPr>
          <w:p w14:paraId="600B3F2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A83AE3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origin of the Work and reproducing the content of the NOTICE file.</w:t>
            </w:r>
          </w:p>
        </w:tc>
      </w:tr>
      <w:tr w:rsidR="00130B2C" w:rsidRPr="00E42815" w14:paraId="4A371BAC" w14:textId="77777777" w:rsidTr="00130B2C">
        <w:tc>
          <w:tcPr>
            <w:tcW w:w="750" w:type="dxa"/>
            <w:shd w:val="clear" w:color="auto" w:fill="FFFFFF"/>
            <w:noWrap/>
            <w:tcMar>
              <w:top w:w="0" w:type="dxa"/>
              <w:left w:w="150" w:type="dxa"/>
              <w:bottom w:w="0" w:type="dxa"/>
              <w:right w:w="150" w:type="dxa"/>
            </w:tcMar>
            <w:hideMark/>
          </w:tcPr>
          <w:p w14:paraId="7B22651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18D7D9E"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5C191B3F"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17683182" w14:textId="77777777" w:rsidTr="00130B2C">
        <w:tc>
          <w:tcPr>
            <w:tcW w:w="750" w:type="dxa"/>
            <w:shd w:val="clear" w:color="auto" w:fill="FFFFFF"/>
            <w:noWrap/>
            <w:tcMar>
              <w:top w:w="0" w:type="dxa"/>
              <w:left w:w="150" w:type="dxa"/>
              <w:bottom w:w="0" w:type="dxa"/>
              <w:right w:w="150" w:type="dxa"/>
            </w:tcMar>
            <w:hideMark/>
          </w:tcPr>
          <w:p w14:paraId="3F2D82E1"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002D31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7. Disclaimer of Warranty. Unless required by applicable law or</w:t>
            </w:r>
          </w:p>
        </w:tc>
      </w:tr>
      <w:tr w:rsidR="00130B2C" w:rsidRPr="00E42815" w14:paraId="45D92F6D" w14:textId="77777777" w:rsidTr="00130B2C">
        <w:tc>
          <w:tcPr>
            <w:tcW w:w="750" w:type="dxa"/>
            <w:shd w:val="clear" w:color="auto" w:fill="FFFFFF"/>
            <w:noWrap/>
            <w:tcMar>
              <w:top w:w="0" w:type="dxa"/>
              <w:left w:w="150" w:type="dxa"/>
              <w:bottom w:w="0" w:type="dxa"/>
              <w:right w:w="150" w:type="dxa"/>
            </w:tcMar>
            <w:hideMark/>
          </w:tcPr>
          <w:p w14:paraId="1340052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A1229C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agreed to in writing, Licensor provides the Work (and each</w:t>
            </w:r>
          </w:p>
        </w:tc>
      </w:tr>
      <w:tr w:rsidR="00130B2C" w:rsidRPr="00E42815" w14:paraId="171D18DC" w14:textId="77777777" w:rsidTr="00130B2C">
        <w:tc>
          <w:tcPr>
            <w:tcW w:w="750" w:type="dxa"/>
            <w:shd w:val="clear" w:color="auto" w:fill="FFFFFF"/>
            <w:noWrap/>
            <w:tcMar>
              <w:top w:w="0" w:type="dxa"/>
              <w:left w:w="150" w:type="dxa"/>
              <w:bottom w:w="0" w:type="dxa"/>
              <w:right w:w="150" w:type="dxa"/>
            </w:tcMar>
            <w:hideMark/>
          </w:tcPr>
          <w:p w14:paraId="37FD3FA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80392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Contributor provides its Contributions) on an "AS IS" BASIS,</w:t>
            </w:r>
          </w:p>
        </w:tc>
      </w:tr>
      <w:tr w:rsidR="00130B2C" w:rsidRPr="00E42815" w14:paraId="50F50B27" w14:textId="77777777" w:rsidTr="00130B2C">
        <w:tc>
          <w:tcPr>
            <w:tcW w:w="750" w:type="dxa"/>
            <w:shd w:val="clear" w:color="auto" w:fill="FFFFFF"/>
            <w:noWrap/>
            <w:tcMar>
              <w:top w:w="0" w:type="dxa"/>
              <w:left w:w="150" w:type="dxa"/>
              <w:bottom w:w="0" w:type="dxa"/>
              <w:right w:w="150" w:type="dxa"/>
            </w:tcMar>
            <w:hideMark/>
          </w:tcPr>
          <w:p w14:paraId="524F704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C937B7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WITHOUT WARRANTIES OR CONDITIONS OF ANY KIND, either express or</w:t>
            </w:r>
          </w:p>
        </w:tc>
      </w:tr>
      <w:tr w:rsidR="00130B2C" w:rsidRPr="00E42815" w14:paraId="77E2D657" w14:textId="77777777" w:rsidTr="00130B2C">
        <w:tc>
          <w:tcPr>
            <w:tcW w:w="750" w:type="dxa"/>
            <w:shd w:val="clear" w:color="auto" w:fill="FFFFFF"/>
            <w:noWrap/>
            <w:tcMar>
              <w:top w:w="0" w:type="dxa"/>
              <w:left w:w="150" w:type="dxa"/>
              <w:bottom w:w="0" w:type="dxa"/>
              <w:right w:w="150" w:type="dxa"/>
            </w:tcMar>
            <w:hideMark/>
          </w:tcPr>
          <w:p w14:paraId="63B9BF7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7F3327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implied, including, without limitation, any warranties or conditions</w:t>
            </w:r>
          </w:p>
        </w:tc>
      </w:tr>
      <w:tr w:rsidR="00130B2C" w:rsidRPr="00E42815" w14:paraId="74B99CAB" w14:textId="77777777" w:rsidTr="00130B2C">
        <w:tc>
          <w:tcPr>
            <w:tcW w:w="750" w:type="dxa"/>
            <w:shd w:val="clear" w:color="auto" w:fill="FFFFFF"/>
            <w:noWrap/>
            <w:tcMar>
              <w:top w:w="0" w:type="dxa"/>
              <w:left w:w="150" w:type="dxa"/>
              <w:bottom w:w="0" w:type="dxa"/>
              <w:right w:w="150" w:type="dxa"/>
            </w:tcMar>
            <w:hideMark/>
          </w:tcPr>
          <w:p w14:paraId="5445B7C6"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1A7FDA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of TITLE, NON-INFRINGEMENT, MERCHANTABILITY, or FITNESS FOR A</w:t>
            </w:r>
          </w:p>
        </w:tc>
      </w:tr>
      <w:tr w:rsidR="00130B2C" w:rsidRPr="00E42815" w14:paraId="7F8BBCE6" w14:textId="77777777" w:rsidTr="00130B2C">
        <w:tc>
          <w:tcPr>
            <w:tcW w:w="750" w:type="dxa"/>
            <w:shd w:val="clear" w:color="auto" w:fill="FFFFFF"/>
            <w:noWrap/>
            <w:tcMar>
              <w:top w:w="0" w:type="dxa"/>
              <w:left w:w="150" w:type="dxa"/>
              <w:bottom w:w="0" w:type="dxa"/>
              <w:right w:w="150" w:type="dxa"/>
            </w:tcMar>
            <w:hideMark/>
          </w:tcPr>
          <w:p w14:paraId="0FBC392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2E8FF0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PARTICULAR PURPOSE. You are solely responsible for determining the</w:t>
            </w:r>
          </w:p>
        </w:tc>
      </w:tr>
      <w:tr w:rsidR="00130B2C" w:rsidRPr="00E42815" w14:paraId="4A866109" w14:textId="77777777" w:rsidTr="00130B2C">
        <w:tc>
          <w:tcPr>
            <w:tcW w:w="750" w:type="dxa"/>
            <w:shd w:val="clear" w:color="auto" w:fill="FFFFFF"/>
            <w:noWrap/>
            <w:tcMar>
              <w:top w:w="0" w:type="dxa"/>
              <w:left w:w="150" w:type="dxa"/>
              <w:bottom w:w="0" w:type="dxa"/>
              <w:right w:w="150" w:type="dxa"/>
            </w:tcMar>
            <w:hideMark/>
          </w:tcPr>
          <w:p w14:paraId="2EDAC73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A18F54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appropriateness of using or redistributing the Work and assume any</w:t>
            </w:r>
          </w:p>
        </w:tc>
      </w:tr>
      <w:tr w:rsidR="00130B2C" w:rsidRPr="00E42815" w14:paraId="3E8284AC" w14:textId="77777777" w:rsidTr="00130B2C">
        <w:tc>
          <w:tcPr>
            <w:tcW w:w="750" w:type="dxa"/>
            <w:shd w:val="clear" w:color="auto" w:fill="FFFFFF"/>
            <w:noWrap/>
            <w:tcMar>
              <w:top w:w="0" w:type="dxa"/>
              <w:left w:w="150" w:type="dxa"/>
              <w:bottom w:w="0" w:type="dxa"/>
              <w:right w:w="150" w:type="dxa"/>
            </w:tcMar>
            <w:hideMark/>
          </w:tcPr>
          <w:p w14:paraId="2045719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24314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risks associated with Your exercise of permissions under this License.</w:t>
            </w:r>
          </w:p>
        </w:tc>
      </w:tr>
      <w:tr w:rsidR="00130B2C" w:rsidRPr="00E42815" w14:paraId="69DCBE11" w14:textId="77777777" w:rsidTr="00130B2C">
        <w:tc>
          <w:tcPr>
            <w:tcW w:w="750" w:type="dxa"/>
            <w:shd w:val="clear" w:color="auto" w:fill="FFFFFF"/>
            <w:noWrap/>
            <w:tcMar>
              <w:top w:w="0" w:type="dxa"/>
              <w:left w:w="150" w:type="dxa"/>
              <w:bottom w:w="0" w:type="dxa"/>
              <w:right w:w="150" w:type="dxa"/>
            </w:tcMar>
            <w:hideMark/>
          </w:tcPr>
          <w:p w14:paraId="3028903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F30ECF0"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32FE890E"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19F6ABDC" w14:textId="77777777" w:rsidTr="00130B2C">
        <w:tc>
          <w:tcPr>
            <w:tcW w:w="750" w:type="dxa"/>
            <w:shd w:val="clear" w:color="auto" w:fill="FFFFFF"/>
            <w:noWrap/>
            <w:tcMar>
              <w:top w:w="0" w:type="dxa"/>
              <w:left w:w="150" w:type="dxa"/>
              <w:bottom w:w="0" w:type="dxa"/>
              <w:right w:w="150" w:type="dxa"/>
            </w:tcMar>
            <w:hideMark/>
          </w:tcPr>
          <w:p w14:paraId="5474862A"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54BD9F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8. Limitation of Liability. In no event and under no legal theory,</w:t>
            </w:r>
          </w:p>
        </w:tc>
      </w:tr>
      <w:tr w:rsidR="00130B2C" w:rsidRPr="00E42815" w14:paraId="2E981B0F" w14:textId="77777777" w:rsidTr="00130B2C">
        <w:tc>
          <w:tcPr>
            <w:tcW w:w="750" w:type="dxa"/>
            <w:shd w:val="clear" w:color="auto" w:fill="FFFFFF"/>
            <w:noWrap/>
            <w:tcMar>
              <w:top w:w="0" w:type="dxa"/>
              <w:left w:w="150" w:type="dxa"/>
              <w:bottom w:w="0" w:type="dxa"/>
              <w:right w:w="150" w:type="dxa"/>
            </w:tcMar>
            <w:hideMark/>
          </w:tcPr>
          <w:p w14:paraId="272BCE7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69BB5B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whether in tort (including negligence), contract, or otherwise,</w:t>
            </w:r>
          </w:p>
        </w:tc>
      </w:tr>
      <w:tr w:rsidR="00130B2C" w:rsidRPr="00E42815" w14:paraId="066F5A63" w14:textId="77777777" w:rsidTr="00130B2C">
        <w:tc>
          <w:tcPr>
            <w:tcW w:w="750" w:type="dxa"/>
            <w:shd w:val="clear" w:color="auto" w:fill="FFFFFF"/>
            <w:noWrap/>
            <w:tcMar>
              <w:top w:w="0" w:type="dxa"/>
              <w:left w:w="150" w:type="dxa"/>
              <w:bottom w:w="0" w:type="dxa"/>
              <w:right w:w="150" w:type="dxa"/>
            </w:tcMar>
            <w:hideMark/>
          </w:tcPr>
          <w:p w14:paraId="1C52CA8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3103E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unless required by applicable law (such as deliberate and grossly</w:t>
            </w:r>
          </w:p>
        </w:tc>
      </w:tr>
      <w:tr w:rsidR="00130B2C" w:rsidRPr="00E42815" w14:paraId="5E6997CE" w14:textId="77777777" w:rsidTr="00130B2C">
        <w:tc>
          <w:tcPr>
            <w:tcW w:w="750" w:type="dxa"/>
            <w:shd w:val="clear" w:color="auto" w:fill="FFFFFF"/>
            <w:noWrap/>
            <w:tcMar>
              <w:top w:w="0" w:type="dxa"/>
              <w:left w:w="150" w:type="dxa"/>
              <w:bottom w:w="0" w:type="dxa"/>
              <w:right w:w="150" w:type="dxa"/>
            </w:tcMar>
            <w:hideMark/>
          </w:tcPr>
          <w:p w14:paraId="78EB348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24BBB9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negligent acts) or agreed to in writing, shall any Contributor be</w:t>
            </w:r>
          </w:p>
        </w:tc>
      </w:tr>
      <w:tr w:rsidR="00130B2C" w:rsidRPr="00E42815" w14:paraId="16B5F786" w14:textId="77777777" w:rsidTr="00130B2C">
        <w:tc>
          <w:tcPr>
            <w:tcW w:w="750" w:type="dxa"/>
            <w:shd w:val="clear" w:color="auto" w:fill="FFFFFF"/>
            <w:noWrap/>
            <w:tcMar>
              <w:top w:w="0" w:type="dxa"/>
              <w:left w:w="150" w:type="dxa"/>
              <w:bottom w:w="0" w:type="dxa"/>
              <w:right w:w="150" w:type="dxa"/>
            </w:tcMar>
            <w:hideMark/>
          </w:tcPr>
          <w:p w14:paraId="13F199F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6AC9AA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liable to You for damages, including any direct, indirect, special,</w:t>
            </w:r>
          </w:p>
        </w:tc>
      </w:tr>
      <w:tr w:rsidR="00130B2C" w:rsidRPr="00E42815" w14:paraId="4A98AC4E" w14:textId="77777777" w:rsidTr="00130B2C">
        <w:tc>
          <w:tcPr>
            <w:tcW w:w="750" w:type="dxa"/>
            <w:shd w:val="clear" w:color="auto" w:fill="FFFFFF"/>
            <w:noWrap/>
            <w:tcMar>
              <w:top w:w="0" w:type="dxa"/>
              <w:left w:w="150" w:type="dxa"/>
              <w:bottom w:w="0" w:type="dxa"/>
              <w:right w:w="150" w:type="dxa"/>
            </w:tcMar>
            <w:hideMark/>
          </w:tcPr>
          <w:p w14:paraId="5DE5970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BDF24E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incidental, or consequential damages of any character arising as a</w:t>
            </w:r>
          </w:p>
        </w:tc>
      </w:tr>
      <w:tr w:rsidR="00130B2C" w:rsidRPr="00E42815" w14:paraId="1633033F" w14:textId="77777777" w:rsidTr="00130B2C">
        <w:tc>
          <w:tcPr>
            <w:tcW w:w="750" w:type="dxa"/>
            <w:shd w:val="clear" w:color="auto" w:fill="FFFFFF"/>
            <w:noWrap/>
            <w:tcMar>
              <w:top w:w="0" w:type="dxa"/>
              <w:left w:w="150" w:type="dxa"/>
              <w:bottom w:w="0" w:type="dxa"/>
              <w:right w:w="150" w:type="dxa"/>
            </w:tcMar>
            <w:hideMark/>
          </w:tcPr>
          <w:p w14:paraId="5E17111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5F86B2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result of this License or out of the use or inability to use the</w:t>
            </w:r>
          </w:p>
        </w:tc>
      </w:tr>
      <w:tr w:rsidR="00130B2C" w:rsidRPr="00E42815" w14:paraId="4B1DE101" w14:textId="77777777" w:rsidTr="00130B2C">
        <w:tc>
          <w:tcPr>
            <w:tcW w:w="750" w:type="dxa"/>
            <w:shd w:val="clear" w:color="auto" w:fill="FFFFFF"/>
            <w:noWrap/>
            <w:tcMar>
              <w:top w:w="0" w:type="dxa"/>
              <w:left w:w="150" w:type="dxa"/>
              <w:bottom w:w="0" w:type="dxa"/>
              <w:right w:w="150" w:type="dxa"/>
            </w:tcMar>
            <w:hideMark/>
          </w:tcPr>
          <w:p w14:paraId="3E10401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77485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Work (including but not limited to damages for loss of goodwill,</w:t>
            </w:r>
          </w:p>
        </w:tc>
      </w:tr>
      <w:tr w:rsidR="00130B2C" w:rsidRPr="00E42815" w14:paraId="055BAD36" w14:textId="77777777" w:rsidTr="00130B2C">
        <w:tc>
          <w:tcPr>
            <w:tcW w:w="750" w:type="dxa"/>
            <w:shd w:val="clear" w:color="auto" w:fill="FFFFFF"/>
            <w:noWrap/>
            <w:tcMar>
              <w:top w:w="0" w:type="dxa"/>
              <w:left w:w="150" w:type="dxa"/>
              <w:bottom w:w="0" w:type="dxa"/>
              <w:right w:w="150" w:type="dxa"/>
            </w:tcMar>
            <w:hideMark/>
          </w:tcPr>
          <w:p w14:paraId="544DC93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72C30D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work stoppage, computer failure or malfunction, or any and all</w:t>
            </w:r>
          </w:p>
        </w:tc>
      </w:tr>
      <w:tr w:rsidR="00130B2C" w:rsidRPr="00E42815" w14:paraId="0D881F2E" w14:textId="77777777" w:rsidTr="00130B2C">
        <w:tc>
          <w:tcPr>
            <w:tcW w:w="750" w:type="dxa"/>
            <w:shd w:val="clear" w:color="auto" w:fill="FFFFFF"/>
            <w:noWrap/>
            <w:tcMar>
              <w:top w:w="0" w:type="dxa"/>
              <w:left w:w="150" w:type="dxa"/>
              <w:bottom w:w="0" w:type="dxa"/>
              <w:right w:w="150" w:type="dxa"/>
            </w:tcMar>
            <w:hideMark/>
          </w:tcPr>
          <w:p w14:paraId="2910AE0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F24D3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other commercial damages or losses), even if such Contributor</w:t>
            </w:r>
          </w:p>
        </w:tc>
      </w:tr>
      <w:tr w:rsidR="00130B2C" w:rsidRPr="00E42815" w14:paraId="34431590" w14:textId="77777777" w:rsidTr="00130B2C">
        <w:tc>
          <w:tcPr>
            <w:tcW w:w="750" w:type="dxa"/>
            <w:shd w:val="clear" w:color="auto" w:fill="FFFFFF"/>
            <w:noWrap/>
            <w:tcMar>
              <w:top w:w="0" w:type="dxa"/>
              <w:left w:w="150" w:type="dxa"/>
              <w:bottom w:w="0" w:type="dxa"/>
              <w:right w:w="150" w:type="dxa"/>
            </w:tcMar>
            <w:hideMark/>
          </w:tcPr>
          <w:p w14:paraId="3A20DB3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985921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has been advised of the possibility of such damages.</w:t>
            </w:r>
          </w:p>
        </w:tc>
      </w:tr>
      <w:tr w:rsidR="00130B2C" w:rsidRPr="00E42815" w14:paraId="2B0F6FEF" w14:textId="77777777" w:rsidTr="00130B2C">
        <w:tc>
          <w:tcPr>
            <w:tcW w:w="750" w:type="dxa"/>
            <w:shd w:val="clear" w:color="auto" w:fill="FFFFFF"/>
            <w:noWrap/>
            <w:tcMar>
              <w:top w:w="0" w:type="dxa"/>
              <w:left w:w="150" w:type="dxa"/>
              <w:bottom w:w="0" w:type="dxa"/>
              <w:right w:w="150" w:type="dxa"/>
            </w:tcMar>
            <w:hideMark/>
          </w:tcPr>
          <w:p w14:paraId="0C9F038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B5790E3"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795E2070"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7FA44500" w14:textId="77777777" w:rsidTr="00130B2C">
        <w:tc>
          <w:tcPr>
            <w:tcW w:w="750" w:type="dxa"/>
            <w:shd w:val="clear" w:color="auto" w:fill="FFFFFF"/>
            <w:noWrap/>
            <w:tcMar>
              <w:top w:w="0" w:type="dxa"/>
              <w:left w:w="150" w:type="dxa"/>
              <w:bottom w:w="0" w:type="dxa"/>
              <w:right w:w="150" w:type="dxa"/>
            </w:tcMar>
            <w:hideMark/>
          </w:tcPr>
          <w:p w14:paraId="0A45F86C"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957FD7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9. Accepting Warranty or Additional Liability. While redistributing</w:t>
            </w:r>
          </w:p>
        </w:tc>
      </w:tr>
      <w:tr w:rsidR="00130B2C" w:rsidRPr="00E42815" w14:paraId="0E0C17AE" w14:textId="77777777" w:rsidTr="00130B2C">
        <w:tc>
          <w:tcPr>
            <w:tcW w:w="750" w:type="dxa"/>
            <w:shd w:val="clear" w:color="auto" w:fill="FFFFFF"/>
            <w:noWrap/>
            <w:tcMar>
              <w:top w:w="0" w:type="dxa"/>
              <w:left w:w="150" w:type="dxa"/>
              <w:bottom w:w="0" w:type="dxa"/>
              <w:right w:w="150" w:type="dxa"/>
            </w:tcMar>
            <w:hideMark/>
          </w:tcPr>
          <w:p w14:paraId="5BF811B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6CCE8C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Work or Derivative Works thereof, You may choose to offer,</w:t>
            </w:r>
          </w:p>
        </w:tc>
      </w:tr>
      <w:tr w:rsidR="00130B2C" w:rsidRPr="00E42815" w14:paraId="1C0B953B" w14:textId="77777777" w:rsidTr="00130B2C">
        <w:tc>
          <w:tcPr>
            <w:tcW w:w="750" w:type="dxa"/>
            <w:shd w:val="clear" w:color="auto" w:fill="FFFFFF"/>
            <w:noWrap/>
            <w:tcMar>
              <w:top w:w="0" w:type="dxa"/>
              <w:left w:w="150" w:type="dxa"/>
              <w:bottom w:w="0" w:type="dxa"/>
              <w:right w:w="150" w:type="dxa"/>
            </w:tcMar>
            <w:hideMark/>
          </w:tcPr>
          <w:p w14:paraId="00F536D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A44CA2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and charge a fee for, acceptance of support, warranty, indemnity,</w:t>
            </w:r>
          </w:p>
        </w:tc>
      </w:tr>
      <w:tr w:rsidR="00130B2C" w:rsidRPr="00E42815" w14:paraId="036461D5" w14:textId="77777777" w:rsidTr="00130B2C">
        <w:tc>
          <w:tcPr>
            <w:tcW w:w="750" w:type="dxa"/>
            <w:shd w:val="clear" w:color="auto" w:fill="FFFFFF"/>
            <w:noWrap/>
            <w:tcMar>
              <w:top w:w="0" w:type="dxa"/>
              <w:left w:w="150" w:type="dxa"/>
              <w:bottom w:w="0" w:type="dxa"/>
              <w:right w:w="150" w:type="dxa"/>
            </w:tcMar>
            <w:hideMark/>
          </w:tcPr>
          <w:p w14:paraId="0368C8B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5E7A9A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or other liability obligations and/or rights consistent with this</w:t>
            </w:r>
          </w:p>
        </w:tc>
      </w:tr>
      <w:tr w:rsidR="00130B2C" w:rsidRPr="00E42815" w14:paraId="7E4493C8" w14:textId="77777777" w:rsidTr="00130B2C">
        <w:tc>
          <w:tcPr>
            <w:tcW w:w="750" w:type="dxa"/>
            <w:shd w:val="clear" w:color="auto" w:fill="FFFFFF"/>
            <w:noWrap/>
            <w:tcMar>
              <w:top w:w="0" w:type="dxa"/>
              <w:left w:w="150" w:type="dxa"/>
              <w:bottom w:w="0" w:type="dxa"/>
              <w:right w:w="150" w:type="dxa"/>
            </w:tcMar>
            <w:hideMark/>
          </w:tcPr>
          <w:p w14:paraId="3D09ED0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D6749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License. However, in accepting such obligations, You may act only</w:t>
            </w:r>
          </w:p>
        </w:tc>
      </w:tr>
      <w:tr w:rsidR="00130B2C" w:rsidRPr="00E42815" w14:paraId="6A480C32" w14:textId="77777777" w:rsidTr="00130B2C">
        <w:tc>
          <w:tcPr>
            <w:tcW w:w="750" w:type="dxa"/>
            <w:shd w:val="clear" w:color="auto" w:fill="FFFFFF"/>
            <w:noWrap/>
            <w:tcMar>
              <w:top w:w="0" w:type="dxa"/>
              <w:left w:w="150" w:type="dxa"/>
              <w:bottom w:w="0" w:type="dxa"/>
              <w:right w:w="150" w:type="dxa"/>
            </w:tcMar>
            <w:hideMark/>
          </w:tcPr>
          <w:p w14:paraId="27E65D5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B96911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on Your own behalf and on Your sole responsibility, not on behalf</w:t>
            </w:r>
          </w:p>
        </w:tc>
      </w:tr>
      <w:tr w:rsidR="00130B2C" w:rsidRPr="00E42815" w14:paraId="689C3839" w14:textId="77777777" w:rsidTr="00130B2C">
        <w:tc>
          <w:tcPr>
            <w:tcW w:w="750" w:type="dxa"/>
            <w:shd w:val="clear" w:color="auto" w:fill="FFFFFF"/>
            <w:noWrap/>
            <w:tcMar>
              <w:top w:w="0" w:type="dxa"/>
              <w:left w:w="150" w:type="dxa"/>
              <w:bottom w:w="0" w:type="dxa"/>
              <w:right w:w="150" w:type="dxa"/>
            </w:tcMar>
            <w:hideMark/>
          </w:tcPr>
          <w:p w14:paraId="6908BDE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F69CAF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of any other Contributor, and only if You agree to indemnify,</w:t>
            </w:r>
          </w:p>
        </w:tc>
      </w:tr>
      <w:tr w:rsidR="00130B2C" w:rsidRPr="00E42815" w14:paraId="6D03D594" w14:textId="77777777" w:rsidTr="00130B2C">
        <w:tc>
          <w:tcPr>
            <w:tcW w:w="750" w:type="dxa"/>
            <w:shd w:val="clear" w:color="auto" w:fill="FFFFFF"/>
            <w:noWrap/>
            <w:tcMar>
              <w:top w:w="0" w:type="dxa"/>
              <w:left w:w="150" w:type="dxa"/>
              <w:bottom w:w="0" w:type="dxa"/>
              <w:right w:w="150" w:type="dxa"/>
            </w:tcMar>
            <w:hideMark/>
          </w:tcPr>
          <w:p w14:paraId="4C25E26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46AB73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defend, and hold each Contributor harmless for any liability</w:t>
            </w:r>
          </w:p>
        </w:tc>
      </w:tr>
      <w:tr w:rsidR="00130B2C" w:rsidRPr="00E42815" w14:paraId="17A72E3D" w14:textId="77777777" w:rsidTr="00130B2C">
        <w:tc>
          <w:tcPr>
            <w:tcW w:w="750" w:type="dxa"/>
            <w:shd w:val="clear" w:color="auto" w:fill="FFFFFF"/>
            <w:noWrap/>
            <w:tcMar>
              <w:top w:w="0" w:type="dxa"/>
              <w:left w:w="150" w:type="dxa"/>
              <w:bottom w:w="0" w:type="dxa"/>
              <w:right w:w="150" w:type="dxa"/>
            </w:tcMar>
            <w:hideMark/>
          </w:tcPr>
          <w:p w14:paraId="472580B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C86A6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incurred by, or claims asserted against, such Contributor by reason</w:t>
            </w:r>
          </w:p>
        </w:tc>
      </w:tr>
      <w:tr w:rsidR="00130B2C" w:rsidRPr="00E42815" w14:paraId="3F6A9FBE" w14:textId="77777777" w:rsidTr="00130B2C">
        <w:tc>
          <w:tcPr>
            <w:tcW w:w="750" w:type="dxa"/>
            <w:shd w:val="clear" w:color="auto" w:fill="FFFFFF"/>
            <w:noWrap/>
            <w:tcMar>
              <w:top w:w="0" w:type="dxa"/>
              <w:left w:w="150" w:type="dxa"/>
              <w:bottom w:w="0" w:type="dxa"/>
              <w:right w:w="150" w:type="dxa"/>
            </w:tcMar>
            <w:hideMark/>
          </w:tcPr>
          <w:p w14:paraId="03A5A9D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570474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of your accepting any such warranty or additional liability.</w:t>
            </w:r>
          </w:p>
        </w:tc>
      </w:tr>
      <w:tr w:rsidR="00130B2C" w:rsidRPr="00E42815" w14:paraId="4A3E671C" w14:textId="77777777" w:rsidTr="00130B2C">
        <w:tc>
          <w:tcPr>
            <w:tcW w:w="750" w:type="dxa"/>
            <w:shd w:val="clear" w:color="auto" w:fill="FFFFFF"/>
            <w:noWrap/>
            <w:tcMar>
              <w:top w:w="0" w:type="dxa"/>
              <w:left w:w="150" w:type="dxa"/>
              <w:bottom w:w="0" w:type="dxa"/>
              <w:right w:w="150" w:type="dxa"/>
            </w:tcMar>
            <w:hideMark/>
          </w:tcPr>
          <w:p w14:paraId="787F240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95D884"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4FA00DCE"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0EC36F64" w14:textId="77777777" w:rsidTr="00130B2C">
        <w:tc>
          <w:tcPr>
            <w:tcW w:w="750" w:type="dxa"/>
            <w:shd w:val="clear" w:color="auto" w:fill="FFFFFF"/>
            <w:noWrap/>
            <w:tcMar>
              <w:top w:w="0" w:type="dxa"/>
              <w:left w:w="150" w:type="dxa"/>
              <w:bottom w:w="0" w:type="dxa"/>
              <w:right w:w="150" w:type="dxa"/>
            </w:tcMar>
            <w:hideMark/>
          </w:tcPr>
          <w:p w14:paraId="57067DC1"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F13342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END OF TERMS AND CONDITIONS</w:t>
            </w:r>
          </w:p>
        </w:tc>
      </w:tr>
      <w:tr w:rsidR="00130B2C" w:rsidRPr="00E42815" w14:paraId="6A04854F" w14:textId="77777777" w:rsidTr="00130B2C">
        <w:tc>
          <w:tcPr>
            <w:tcW w:w="750" w:type="dxa"/>
            <w:shd w:val="clear" w:color="auto" w:fill="FFFFFF"/>
            <w:noWrap/>
            <w:tcMar>
              <w:top w:w="0" w:type="dxa"/>
              <w:left w:w="150" w:type="dxa"/>
              <w:bottom w:w="0" w:type="dxa"/>
              <w:right w:w="150" w:type="dxa"/>
            </w:tcMar>
            <w:hideMark/>
          </w:tcPr>
          <w:p w14:paraId="7A9518E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4E9645B"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48BBDC70"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2F37F34C" w14:textId="77777777" w:rsidTr="00130B2C">
        <w:tc>
          <w:tcPr>
            <w:tcW w:w="750" w:type="dxa"/>
            <w:shd w:val="clear" w:color="auto" w:fill="FFFFFF"/>
            <w:noWrap/>
            <w:tcMar>
              <w:top w:w="0" w:type="dxa"/>
              <w:left w:w="150" w:type="dxa"/>
              <w:bottom w:w="0" w:type="dxa"/>
              <w:right w:w="150" w:type="dxa"/>
            </w:tcMar>
            <w:hideMark/>
          </w:tcPr>
          <w:p w14:paraId="4A7B129F"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E863F5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APPENDIX: How to apply the Apache License to your work.</w:t>
            </w:r>
          </w:p>
        </w:tc>
      </w:tr>
      <w:tr w:rsidR="00130B2C" w:rsidRPr="00E42815" w14:paraId="498FC224" w14:textId="77777777" w:rsidTr="00130B2C">
        <w:tc>
          <w:tcPr>
            <w:tcW w:w="750" w:type="dxa"/>
            <w:shd w:val="clear" w:color="auto" w:fill="FFFFFF"/>
            <w:noWrap/>
            <w:tcMar>
              <w:top w:w="0" w:type="dxa"/>
              <w:left w:w="150" w:type="dxa"/>
              <w:bottom w:w="0" w:type="dxa"/>
              <w:right w:w="150" w:type="dxa"/>
            </w:tcMar>
            <w:hideMark/>
          </w:tcPr>
          <w:p w14:paraId="107D819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9E1C65D"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2583BA53"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725CE19B" w14:textId="77777777" w:rsidTr="00130B2C">
        <w:tc>
          <w:tcPr>
            <w:tcW w:w="750" w:type="dxa"/>
            <w:shd w:val="clear" w:color="auto" w:fill="FFFFFF"/>
            <w:noWrap/>
            <w:tcMar>
              <w:top w:w="0" w:type="dxa"/>
              <w:left w:w="150" w:type="dxa"/>
              <w:bottom w:w="0" w:type="dxa"/>
              <w:right w:w="150" w:type="dxa"/>
            </w:tcMar>
            <w:hideMark/>
          </w:tcPr>
          <w:p w14:paraId="2B17BD90"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8D0190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To apply the Apache License to your work, attach the following</w:t>
            </w:r>
          </w:p>
        </w:tc>
      </w:tr>
      <w:tr w:rsidR="00130B2C" w:rsidRPr="00E42815" w14:paraId="11A2AE95" w14:textId="77777777" w:rsidTr="00130B2C">
        <w:tc>
          <w:tcPr>
            <w:tcW w:w="750" w:type="dxa"/>
            <w:shd w:val="clear" w:color="auto" w:fill="FFFFFF"/>
            <w:noWrap/>
            <w:tcMar>
              <w:top w:w="0" w:type="dxa"/>
              <w:left w:w="150" w:type="dxa"/>
              <w:bottom w:w="0" w:type="dxa"/>
              <w:right w:w="150" w:type="dxa"/>
            </w:tcMar>
            <w:hideMark/>
          </w:tcPr>
          <w:p w14:paraId="7047DCC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FECFC9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boilerplate notice, with the fields enclosed by brackets "{}"</w:t>
            </w:r>
          </w:p>
        </w:tc>
      </w:tr>
      <w:tr w:rsidR="00130B2C" w:rsidRPr="00E42815" w14:paraId="41BCFEA0" w14:textId="77777777" w:rsidTr="00130B2C">
        <w:tc>
          <w:tcPr>
            <w:tcW w:w="750" w:type="dxa"/>
            <w:shd w:val="clear" w:color="auto" w:fill="FFFFFF"/>
            <w:noWrap/>
            <w:tcMar>
              <w:top w:w="0" w:type="dxa"/>
              <w:left w:w="150" w:type="dxa"/>
              <w:bottom w:w="0" w:type="dxa"/>
              <w:right w:w="150" w:type="dxa"/>
            </w:tcMar>
            <w:hideMark/>
          </w:tcPr>
          <w:p w14:paraId="2910446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01DC93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replaced with your own identifying information. (Don't include</w:t>
            </w:r>
          </w:p>
        </w:tc>
      </w:tr>
      <w:tr w:rsidR="00130B2C" w:rsidRPr="00E42815" w14:paraId="455699FD" w14:textId="77777777" w:rsidTr="00130B2C">
        <w:tc>
          <w:tcPr>
            <w:tcW w:w="750" w:type="dxa"/>
            <w:shd w:val="clear" w:color="auto" w:fill="FFFFFF"/>
            <w:noWrap/>
            <w:tcMar>
              <w:top w:w="0" w:type="dxa"/>
              <w:left w:w="150" w:type="dxa"/>
              <w:bottom w:w="0" w:type="dxa"/>
              <w:right w:w="150" w:type="dxa"/>
            </w:tcMar>
            <w:hideMark/>
          </w:tcPr>
          <w:p w14:paraId="0A810A1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36C85D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brackets!)  The text should be enclosed in the appropriate</w:t>
            </w:r>
          </w:p>
        </w:tc>
      </w:tr>
      <w:tr w:rsidR="00130B2C" w:rsidRPr="00E42815" w14:paraId="4E24FA82" w14:textId="77777777" w:rsidTr="00130B2C">
        <w:tc>
          <w:tcPr>
            <w:tcW w:w="750" w:type="dxa"/>
            <w:shd w:val="clear" w:color="auto" w:fill="FFFFFF"/>
            <w:noWrap/>
            <w:tcMar>
              <w:top w:w="0" w:type="dxa"/>
              <w:left w:w="150" w:type="dxa"/>
              <w:bottom w:w="0" w:type="dxa"/>
              <w:right w:w="150" w:type="dxa"/>
            </w:tcMar>
            <w:hideMark/>
          </w:tcPr>
          <w:p w14:paraId="265E4A7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A5A882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comment syntax for the file format. We also recommend that a</w:t>
            </w:r>
          </w:p>
        </w:tc>
      </w:tr>
      <w:tr w:rsidR="00130B2C" w:rsidRPr="00E42815" w14:paraId="3A1533A0" w14:textId="77777777" w:rsidTr="00130B2C">
        <w:tc>
          <w:tcPr>
            <w:tcW w:w="750" w:type="dxa"/>
            <w:shd w:val="clear" w:color="auto" w:fill="FFFFFF"/>
            <w:noWrap/>
            <w:tcMar>
              <w:top w:w="0" w:type="dxa"/>
              <w:left w:w="150" w:type="dxa"/>
              <w:bottom w:w="0" w:type="dxa"/>
              <w:right w:w="150" w:type="dxa"/>
            </w:tcMar>
            <w:hideMark/>
          </w:tcPr>
          <w:p w14:paraId="7BAB209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0F53F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file or class name and description of purpose be included on the</w:t>
            </w:r>
          </w:p>
        </w:tc>
      </w:tr>
      <w:tr w:rsidR="00130B2C" w:rsidRPr="00E42815" w14:paraId="05F98BAF" w14:textId="77777777" w:rsidTr="00130B2C">
        <w:tc>
          <w:tcPr>
            <w:tcW w:w="750" w:type="dxa"/>
            <w:shd w:val="clear" w:color="auto" w:fill="FFFFFF"/>
            <w:noWrap/>
            <w:tcMar>
              <w:top w:w="0" w:type="dxa"/>
              <w:left w:w="150" w:type="dxa"/>
              <w:bottom w:w="0" w:type="dxa"/>
              <w:right w:w="150" w:type="dxa"/>
            </w:tcMar>
            <w:hideMark/>
          </w:tcPr>
          <w:p w14:paraId="5A6A559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C6190B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same "printed page" as the copyright notice for easier</w:t>
            </w:r>
          </w:p>
        </w:tc>
      </w:tr>
      <w:tr w:rsidR="00130B2C" w:rsidRPr="00E42815" w14:paraId="5ABEBE68" w14:textId="77777777" w:rsidTr="00130B2C">
        <w:tc>
          <w:tcPr>
            <w:tcW w:w="750" w:type="dxa"/>
            <w:shd w:val="clear" w:color="auto" w:fill="FFFFFF"/>
            <w:noWrap/>
            <w:tcMar>
              <w:top w:w="0" w:type="dxa"/>
              <w:left w:w="150" w:type="dxa"/>
              <w:bottom w:w="0" w:type="dxa"/>
              <w:right w:w="150" w:type="dxa"/>
            </w:tcMar>
            <w:hideMark/>
          </w:tcPr>
          <w:p w14:paraId="51706BD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0E560C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identification within third-party archives.</w:t>
            </w:r>
          </w:p>
        </w:tc>
      </w:tr>
      <w:tr w:rsidR="00130B2C" w:rsidRPr="00E42815" w14:paraId="051AE50E" w14:textId="77777777" w:rsidTr="00130B2C">
        <w:tc>
          <w:tcPr>
            <w:tcW w:w="750" w:type="dxa"/>
            <w:shd w:val="clear" w:color="auto" w:fill="FFFFFF"/>
            <w:noWrap/>
            <w:tcMar>
              <w:top w:w="0" w:type="dxa"/>
              <w:left w:w="150" w:type="dxa"/>
              <w:bottom w:w="0" w:type="dxa"/>
              <w:right w:w="150" w:type="dxa"/>
            </w:tcMar>
            <w:hideMark/>
          </w:tcPr>
          <w:p w14:paraId="629B8F3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D33A35"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366CC052"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59E66999" w14:textId="77777777" w:rsidTr="00130B2C">
        <w:tc>
          <w:tcPr>
            <w:tcW w:w="750" w:type="dxa"/>
            <w:shd w:val="clear" w:color="auto" w:fill="FFFFFF"/>
            <w:noWrap/>
            <w:tcMar>
              <w:top w:w="0" w:type="dxa"/>
              <w:left w:w="150" w:type="dxa"/>
              <w:bottom w:w="0" w:type="dxa"/>
              <w:right w:w="150" w:type="dxa"/>
            </w:tcMar>
            <w:hideMark/>
          </w:tcPr>
          <w:p w14:paraId="73D206B3"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B57FF3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Copyright {yyyy} {name of copyright owner}</w:t>
            </w:r>
          </w:p>
        </w:tc>
      </w:tr>
      <w:tr w:rsidR="00130B2C" w:rsidRPr="00E42815" w14:paraId="3D103E06" w14:textId="77777777" w:rsidTr="00130B2C">
        <w:tc>
          <w:tcPr>
            <w:tcW w:w="750" w:type="dxa"/>
            <w:shd w:val="clear" w:color="auto" w:fill="FFFFFF"/>
            <w:noWrap/>
            <w:tcMar>
              <w:top w:w="0" w:type="dxa"/>
              <w:left w:w="150" w:type="dxa"/>
              <w:bottom w:w="0" w:type="dxa"/>
              <w:right w:w="150" w:type="dxa"/>
            </w:tcMar>
            <w:hideMark/>
          </w:tcPr>
          <w:p w14:paraId="776DE826"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E6FE447"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359555FB"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28C4ED5C" w14:textId="77777777" w:rsidTr="00130B2C">
        <w:tc>
          <w:tcPr>
            <w:tcW w:w="750" w:type="dxa"/>
            <w:shd w:val="clear" w:color="auto" w:fill="FFFFFF"/>
            <w:noWrap/>
            <w:tcMar>
              <w:top w:w="0" w:type="dxa"/>
              <w:left w:w="150" w:type="dxa"/>
              <w:bottom w:w="0" w:type="dxa"/>
              <w:right w:w="150" w:type="dxa"/>
            </w:tcMar>
            <w:hideMark/>
          </w:tcPr>
          <w:p w14:paraId="33283CBB"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9AE8F8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Licensed under the Apache License, Version 2.0 (the "License");</w:t>
            </w:r>
          </w:p>
        </w:tc>
      </w:tr>
      <w:tr w:rsidR="00130B2C" w:rsidRPr="00E42815" w14:paraId="17EE0B3D" w14:textId="77777777" w:rsidTr="00130B2C">
        <w:tc>
          <w:tcPr>
            <w:tcW w:w="750" w:type="dxa"/>
            <w:shd w:val="clear" w:color="auto" w:fill="FFFFFF"/>
            <w:noWrap/>
            <w:tcMar>
              <w:top w:w="0" w:type="dxa"/>
              <w:left w:w="150" w:type="dxa"/>
              <w:bottom w:w="0" w:type="dxa"/>
              <w:right w:w="150" w:type="dxa"/>
            </w:tcMar>
            <w:hideMark/>
          </w:tcPr>
          <w:p w14:paraId="25D2A88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992A0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you may not use this file except in compliance with the License.</w:t>
            </w:r>
          </w:p>
        </w:tc>
      </w:tr>
      <w:tr w:rsidR="00130B2C" w:rsidRPr="00E42815" w14:paraId="3B30B6A4" w14:textId="77777777" w:rsidTr="00130B2C">
        <w:tc>
          <w:tcPr>
            <w:tcW w:w="750" w:type="dxa"/>
            <w:shd w:val="clear" w:color="auto" w:fill="FFFFFF"/>
            <w:noWrap/>
            <w:tcMar>
              <w:top w:w="0" w:type="dxa"/>
              <w:left w:w="150" w:type="dxa"/>
              <w:bottom w:w="0" w:type="dxa"/>
              <w:right w:w="150" w:type="dxa"/>
            </w:tcMar>
            <w:hideMark/>
          </w:tcPr>
          <w:p w14:paraId="2231DB9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DC1B45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You may obtain a copy of the License at</w:t>
            </w:r>
          </w:p>
        </w:tc>
      </w:tr>
      <w:tr w:rsidR="00130B2C" w:rsidRPr="00E42815" w14:paraId="266A4890" w14:textId="77777777" w:rsidTr="00130B2C">
        <w:tc>
          <w:tcPr>
            <w:tcW w:w="750" w:type="dxa"/>
            <w:shd w:val="clear" w:color="auto" w:fill="FFFFFF"/>
            <w:noWrap/>
            <w:tcMar>
              <w:top w:w="0" w:type="dxa"/>
              <w:left w:w="150" w:type="dxa"/>
              <w:bottom w:w="0" w:type="dxa"/>
              <w:right w:w="150" w:type="dxa"/>
            </w:tcMar>
            <w:hideMark/>
          </w:tcPr>
          <w:p w14:paraId="56DB723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BA84FF"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7D8D079F"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2FE561CC" w14:textId="77777777" w:rsidTr="00130B2C">
        <w:tc>
          <w:tcPr>
            <w:tcW w:w="750" w:type="dxa"/>
            <w:shd w:val="clear" w:color="auto" w:fill="FFFFFF"/>
            <w:noWrap/>
            <w:tcMar>
              <w:top w:w="0" w:type="dxa"/>
              <w:left w:w="150" w:type="dxa"/>
              <w:bottom w:w="0" w:type="dxa"/>
              <w:right w:w="150" w:type="dxa"/>
            </w:tcMar>
            <w:hideMark/>
          </w:tcPr>
          <w:p w14:paraId="566E8212"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880CA7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http://www.apache.org/licenses/LICENSE-2.0</w:t>
            </w:r>
          </w:p>
        </w:tc>
      </w:tr>
      <w:tr w:rsidR="00130B2C" w:rsidRPr="00E42815" w14:paraId="332938A9" w14:textId="77777777" w:rsidTr="00130B2C">
        <w:tc>
          <w:tcPr>
            <w:tcW w:w="750" w:type="dxa"/>
            <w:shd w:val="clear" w:color="auto" w:fill="FFFFFF"/>
            <w:noWrap/>
            <w:tcMar>
              <w:top w:w="0" w:type="dxa"/>
              <w:left w:w="150" w:type="dxa"/>
              <w:bottom w:w="0" w:type="dxa"/>
              <w:right w:w="150" w:type="dxa"/>
            </w:tcMar>
            <w:hideMark/>
          </w:tcPr>
          <w:p w14:paraId="0DE5AC06"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051EA6"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4275902F"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4117BE4F" w14:textId="77777777" w:rsidTr="00130B2C">
        <w:tc>
          <w:tcPr>
            <w:tcW w:w="750" w:type="dxa"/>
            <w:shd w:val="clear" w:color="auto" w:fill="FFFFFF"/>
            <w:noWrap/>
            <w:tcMar>
              <w:top w:w="0" w:type="dxa"/>
              <w:left w:w="150" w:type="dxa"/>
              <w:bottom w:w="0" w:type="dxa"/>
              <w:right w:w="150" w:type="dxa"/>
            </w:tcMar>
            <w:hideMark/>
          </w:tcPr>
          <w:p w14:paraId="4F6F8036"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396892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Unless required by applicable law or agreed to in writing, software</w:t>
            </w:r>
          </w:p>
        </w:tc>
      </w:tr>
      <w:tr w:rsidR="00130B2C" w:rsidRPr="00E42815" w14:paraId="2576DAD2" w14:textId="77777777" w:rsidTr="00130B2C">
        <w:tc>
          <w:tcPr>
            <w:tcW w:w="750" w:type="dxa"/>
            <w:shd w:val="clear" w:color="auto" w:fill="FFFFFF"/>
            <w:noWrap/>
            <w:tcMar>
              <w:top w:w="0" w:type="dxa"/>
              <w:left w:w="150" w:type="dxa"/>
              <w:bottom w:w="0" w:type="dxa"/>
              <w:right w:w="150" w:type="dxa"/>
            </w:tcMar>
            <w:hideMark/>
          </w:tcPr>
          <w:p w14:paraId="46ECB83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262DAF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distributed under the License is distributed on an "AS IS" BASIS,</w:t>
            </w:r>
          </w:p>
        </w:tc>
      </w:tr>
      <w:tr w:rsidR="00130B2C" w:rsidRPr="00E42815" w14:paraId="34968301" w14:textId="77777777" w:rsidTr="00130B2C">
        <w:tc>
          <w:tcPr>
            <w:tcW w:w="750" w:type="dxa"/>
            <w:shd w:val="clear" w:color="auto" w:fill="FFFFFF"/>
            <w:noWrap/>
            <w:tcMar>
              <w:top w:w="0" w:type="dxa"/>
              <w:left w:w="150" w:type="dxa"/>
              <w:bottom w:w="0" w:type="dxa"/>
              <w:right w:w="150" w:type="dxa"/>
            </w:tcMar>
            <w:hideMark/>
          </w:tcPr>
          <w:p w14:paraId="5BB580C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D19747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WITHOUT WARRANTIES OR CONDITIONS OF ANY KIND, either express or implied.</w:t>
            </w:r>
          </w:p>
        </w:tc>
      </w:tr>
      <w:tr w:rsidR="00130B2C" w:rsidRPr="00E42815" w14:paraId="79C6070B" w14:textId="77777777" w:rsidTr="00130B2C">
        <w:tc>
          <w:tcPr>
            <w:tcW w:w="750" w:type="dxa"/>
            <w:shd w:val="clear" w:color="auto" w:fill="FFFFFF"/>
            <w:noWrap/>
            <w:tcMar>
              <w:top w:w="0" w:type="dxa"/>
              <w:left w:w="150" w:type="dxa"/>
              <w:bottom w:w="0" w:type="dxa"/>
              <w:right w:w="150" w:type="dxa"/>
            </w:tcMar>
            <w:hideMark/>
          </w:tcPr>
          <w:p w14:paraId="0D2C7B8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E8CC74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See the License for the specific language governing permissions and</w:t>
            </w:r>
          </w:p>
        </w:tc>
      </w:tr>
      <w:tr w:rsidR="00130B2C" w:rsidRPr="00E42815" w14:paraId="6CA28F89" w14:textId="77777777" w:rsidTr="00130B2C">
        <w:tc>
          <w:tcPr>
            <w:tcW w:w="750" w:type="dxa"/>
            <w:shd w:val="clear" w:color="auto" w:fill="FFFFFF"/>
            <w:noWrap/>
            <w:tcMar>
              <w:top w:w="0" w:type="dxa"/>
              <w:left w:w="150" w:type="dxa"/>
              <w:bottom w:w="0" w:type="dxa"/>
              <w:right w:w="150" w:type="dxa"/>
            </w:tcMar>
            <w:hideMark/>
          </w:tcPr>
          <w:p w14:paraId="3D0934C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53B3D1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limitations under the License.</w:t>
            </w:r>
          </w:p>
        </w:tc>
      </w:tr>
    </w:tbl>
    <w:p w14:paraId="33697D39" w14:textId="77777777" w:rsidR="00130B2C" w:rsidRDefault="00130B2C" w:rsidP="00130B2C">
      <w:pPr>
        <w:pBdr>
          <w:bottom w:val="single" w:sz="6" w:space="1" w:color="auto"/>
        </w:pBdr>
      </w:pPr>
    </w:p>
    <w:p w14:paraId="70F5B052" w14:textId="77777777" w:rsidR="00130B2C" w:rsidRPr="00E42815" w:rsidRDefault="00130B2C" w:rsidP="00130B2C">
      <w:pPr>
        <w:rPr>
          <w:rFonts w:ascii="Arial" w:hAnsi="Arial" w:cs="Arial"/>
          <w:b/>
          <w:color w:val="333333"/>
          <w:sz w:val="21"/>
          <w:szCs w:val="21"/>
          <w:u w:val="single"/>
          <w:shd w:val="clear" w:color="auto" w:fill="FFFFFF"/>
        </w:rPr>
      </w:pPr>
      <w:r w:rsidRPr="00E42815">
        <w:rPr>
          <w:rFonts w:ascii="Arial" w:hAnsi="Arial" w:cs="Arial"/>
          <w:b/>
          <w:color w:val="333333"/>
          <w:sz w:val="21"/>
          <w:szCs w:val="21"/>
          <w:u w:val="single"/>
          <w:shd w:val="clear" w:color="auto" w:fill="FFFFFF"/>
        </w:rPr>
        <w:t>PageIndicatorView 0.0.6</w:t>
      </w:r>
    </w:p>
    <w:p w14:paraId="1C7A37F9" w14:textId="77777777" w:rsidR="00130B2C" w:rsidRDefault="00130B2C" w:rsidP="00130B2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Copyright 2016 Roman Danylyk</w:t>
      </w:r>
    </w:p>
    <w:p w14:paraId="17C1FA71" w14:textId="77777777" w:rsidR="00130B2C" w:rsidRDefault="00130B2C" w:rsidP="00130B2C">
      <w:pPr>
        <w:pStyle w:val="HTMLPreformatted"/>
        <w:shd w:val="clear" w:color="auto" w:fill="F6F8FA"/>
        <w:rPr>
          <w:rStyle w:val="HTMLCode"/>
          <w:rFonts w:ascii="Consolas" w:hAnsi="Consolas" w:cs="Consolas"/>
          <w:color w:val="24292E"/>
          <w:bdr w:val="none" w:sz="0" w:space="0" w:color="auto" w:frame="1"/>
        </w:rPr>
      </w:pPr>
    </w:p>
    <w:p w14:paraId="07B17042" w14:textId="77777777" w:rsidR="00130B2C" w:rsidRDefault="00130B2C" w:rsidP="00130B2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lastRenderedPageBreak/>
        <w:t>Licensed under the Apache License, Version 2.0 (the "License");</w:t>
      </w:r>
    </w:p>
    <w:p w14:paraId="3D2C5816" w14:textId="77777777" w:rsidR="00130B2C" w:rsidRDefault="00130B2C" w:rsidP="00130B2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you may not use this file except in compliance with the License.</w:t>
      </w:r>
    </w:p>
    <w:p w14:paraId="693C221A" w14:textId="77777777" w:rsidR="00130B2C" w:rsidRDefault="00130B2C" w:rsidP="00130B2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You may obtain a copy of the License at</w:t>
      </w:r>
    </w:p>
    <w:p w14:paraId="42F51EAE" w14:textId="77777777" w:rsidR="00130B2C" w:rsidRDefault="00130B2C" w:rsidP="00130B2C">
      <w:pPr>
        <w:pStyle w:val="HTMLPreformatted"/>
        <w:shd w:val="clear" w:color="auto" w:fill="F6F8FA"/>
        <w:rPr>
          <w:rStyle w:val="HTMLCode"/>
          <w:rFonts w:ascii="Consolas" w:hAnsi="Consolas" w:cs="Consolas"/>
          <w:color w:val="24292E"/>
          <w:bdr w:val="none" w:sz="0" w:space="0" w:color="auto" w:frame="1"/>
        </w:rPr>
      </w:pPr>
    </w:p>
    <w:p w14:paraId="50A6CDE1" w14:textId="77777777" w:rsidR="00130B2C" w:rsidRDefault="00130B2C" w:rsidP="00130B2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http://www.apache.org/licenses/LICENSE-2.0</w:t>
      </w:r>
    </w:p>
    <w:p w14:paraId="2A351452" w14:textId="77777777" w:rsidR="00130B2C" w:rsidRDefault="00130B2C" w:rsidP="00130B2C">
      <w:pPr>
        <w:pStyle w:val="HTMLPreformatted"/>
        <w:shd w:val="clear" w:color="auto" w:fill="F6F8FA"/>
        <w:rPr>
          <w:rStyle w:val="HTMLCode"/>
          <w:rFonts w:ascii="Consolas" w:hAnsi="Consolas" w:cs="Consolas"/>
          <w:color w:val="24292E"/>
          <w:bdr w:val="none" w:sz="0" w:space="0" w:color="auto" w:frame="1"/>
        </w:rPr>
      </w:pPr>
    </w:p>
    <w:p w14:paraId="515950A0" w14:textId="77777777" w:rsidR="00130B2C" w:rsidRDefault="00130B2C" w:rsidP="00130B2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Unless required by applicable law or agreed to in writing, software</w:t>
      </w:r>
    </w:p>
    <w:p w14:paraId="6A76E4DC" w14:textId="77777777" w:rsidR="00130B2C" w:rsidRDefault="00130B2C" w:rsidP="00130B2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distributed under the License is distributed on an "AS IS" BASIS,</w:t>
      </w:r>
    </w:p>
    <w:p w14:paraId="6E36CAD9" w14:textId="77777777" w:rsidR="00130B2C" w:rsidRDefault="00130B2C" w:rsidP="00130B2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WITHOUT WARRANTIES OR CONDITIONS OF ANY KIND, either express or implied.</w:t>
      </w:r>
    </w:p>
    <w:p w14:paraId="4710DB7F" w14:textId="77777777" w:rsidR="00130B2C" w:rsidRDefault="00130B2C" w:rsidP="00130B2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See the License for the specific language governing permissions and</w:t>
      </w:r>
    </w:p>
    <w:p w14:paraId="6CC169EE" w14:textId="77777777" w:rsidR="00130B2C" w:rsidRDefault="00130B2C" w:rsidP="00130B2C">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limitations under the License.</w:t>
      </w:r>
    </w:p>
    <w:p w14:paraId="5309C4A6" w14:textId="77777777" w:rsidR="00130B2C" w:rsidRDefault="00130B2C" w:rsidP="00130B2C">
      <w:pPr>
        <w:pBdr>
          <w:bottom w:val="single" w:sz="6" w:space="1" w:color="auto"/>
        </w:pBdr>
      </w:pPr>
    </w:p>
    <w:p w14:paraId="38C9F171" w14:textId="77777777" w:rsidR="00130B2C" w:rsidRPr="00E42815" w:rsidRDefault="00130B2C" w:rsidP="00130B2C">
      <w:pPr>
        <w:rPr>
          <w:b/>
          <w:u w:val="single"/>
        </w:rPr>
      </w:pPr>
      <w:r w:rsidRPr="00E42815">
        <w:rPr>
          <w:b/>
          <w:u w:val="single"/>
        </w:rPr>
        <w:t>VLCKit</w:t>
      </w:r>
      <w:r>
        <w:rPr>
          <w:b/>
          <w:u w:val="single"/>
        </w:rPr>
        <w:t xml:space="preserve"> 3.0.0</w:t>
      </w:r>
    </w:p>
    <w:p w14:paraId="36404D6C" w14:textId="77777777" w:rsidR="00130B2C" w:rsidRDefault="00130B2C" w:rsidP="00130B2C"/>
    <w:p w14:paraId="5BE70C1D" w14:textId="77777777" w:rsidR="00130B2C" w:rsidRDefault="00130B2C" w:rsidP="00130B2C">
      <w:r>
        <w:t>GNU Lesser General Public License</w:t>
      </w:r>
    </w:p>
    <w:p w14:paraId="49C8933F" w14:textId="77777777" w:rsidR="00130B2C" w:rsidRDefault="00130B2C" w:rsidP="00130B2C">
      <w:r>
        <w:t>Version 2.1, February 1999</w:t>
      </w:r>
    </w:p>
    <w:p w14:paraId="2EC5A224" w14:textId="77777777" w:rsidR="00130B2C" w:rsidRDefault="00130B2C" w:rsidP="00130B2C"/>
    <w:p w14:paraId="6EEA1924" w14:textId="77777777" w:rsidR="00130B2C" w:rsidRDefault="00130B2C" w:rsidP="00130B2C">
      <w:r>
        <w:t>Copyright (C) 1991, 1999 Free Software Foundation, Inc. 59 Temple Place, Suite 330, Boston, MA 02111-1307 USA Everyone is permitted to copy and distribute verbatim copies of this license document, but changing it is not allowed.</w:t>
      </w:r>
    </w:p>
    <w:p w14:paraId="25D360A8" w14:textId="77777777" w:rsidR="00130B2C" w:rsidRDefault="00130B2C" w:rsidP="00130B2C"/>
    <w:p w14:paraId="392FDA22" w14:textId="77777777" w:rsidR="00130B2C" w:rsidRDefault="00130B2C" w:rsidP="00130B2C">
      <w:r>
        <w:t>[This is the first released version of the Lesser GPL. It also counts as the successor of the GNU Library Public License, version 2, hence the version number 2.1.]</w:t>
      </w:r>
    </w:p>
    <w:p w14:paraId="7BD020AA" w14:textId="77777777" w:rsidR="00130B2C" w:rsidRDefault="00130B2C" w:rsidP="00130B2C">
      <w:r>
        <w:t>Preamble</w:t>
      </w:r>
    </w:p>
    <w:p w14:paraId="7A82238C" w14:textId="77777777" w:rsidR="00130B2C" w:rsidRDefault="00130B2C" w:rsidP="00130B2C">
      <w:r>
        <w:t>The licenses for most software are designed to take away your freedom to share and change it. By contrast, the GNU General Public Licenses are intended to guarantee your freedom to share and change free software--to make sure the software is free for all its users.</w:t>
      </w:r>
    </w:p>
    <w:p w14:paraId="6D9AB38F" w14:textId="77777777" w:rsidR="00130B2C" w:rsidRDefault="00130B2C" w:rsidP="00130B2C"/>
    <w:p w14:paraId="62E75EF9" w14:textId="77777777" w:rsidR="00130B2C" w:rsidRDefault="00130B2C" w:rsidP="00130B2C">
      <w:r>
        <w:t>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w:t>
      </w:r>
    </w:p>
    <w:p w14:paraId="61335132" w14:textId="77777777" w:rsidR="00130B2C" w:rsidRDefault="00130B2C" w:rsidP="00130B2C"/>
    <w:p w14:paraId="08BEC3BC" w14:textId="77777777" w:rsidR="00130B2C" w:rsidRDefault="00130B2C" w:rsidP="00130B2C">
      <w: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p>
    <w:p w14:paraId="1967AB3D" w14:textId="77777777" w:rsidR="00130B2C" w:rsidRDefault="00130B2C" w:rsidP="00130B2C"/>
    <w:p w14:paraId="3920EF85" w14:textId="77777777" w:rsidR="00130B2C" w:rsidRDefault="00130B2C" w:rsidP="00130B2C">
      <w:r>
        <w:t>To protect your rights, we need to make restrictions that forbid distributors to deny you these rights or to ask you to surrender these rights. These restrictions translate to certain responsibilities for you if you distribute copies of the library or if you modify it.</w:t>
      </w:r>
    </w:p>
    <w:p w14:paraId="3F91892C" w14:textId="77777777" w:rsidR="00130B2C" w:rsidRDefault="00130B2C" w:rsidP="00130B2C"/>
    <w:p w14:paraId="4D483E3E" w14:textId="77777777" w:rsidR="00130B2C" w:rsidRDefault="00130B2C" w:rsidP="00130B2C">
      <w:r>
        <w:t>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w:t>
      </w:r>
    </w:p>
    <w:p w14:paraId="6788A185" w14:textId="77777777" w:rsidR="00130B2C" w:rsidRDefault="00130B2C" w:rsidP="00130B2C"/>
    <w:p w14:paraId="7FA952B7" w14:textId="77777777" w:rsidR="00130B2C" w:rsidRDefault="00130B2C" w:rsidP="00130B2C">
      <w:r>
        <w:t>We protect your rights with a two-step method: (1) we copyright the library, and (2) we offer you this license, which gives you legal permission to copy, distribute and/or modify the library.</w:t>
      </w:r>
    </w:p>
    <w:p w14:paraId="1DD729CC" w14:textId="77777777" w:rsidR="00130B2C" w:rsidRDefault="00130B2C" w:rsidP="00130B2C"/>
    <w:p w14:paraId="626B3F90" w14:textId="77777777" w:rsidR="00130B2C" w:rsidRDefault="00130B2C" w:rsidP="00130B2C">
      <w:r>
        <w:t>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w:t>
      </w:r>
    </w:p>
    <w:p w14:paraId="477269F4" w14:textId="77777777" w:rsidR="00130B2C" w:rsidRDefault="00130B2C" w:rsidP="00130B2C"/>
    <w:p w14:paraId="0B578C09" w14:textId="77777777" w:rsidR="00130B2C" w:rsidRDefault="00130B2C" w:rsidP="00130B2C">
      <w:r>
        <w:t>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w:t>
      </w:r>
    </w:p>
    <w:p w14:paraId="38A3F94E" w14:textId="77777777" w:rsidR="00130B2C" w:rsidRDefault="00130B2C" w:rsidP="00130B2C"/>
    <w:p w14:paraId="059FFC7B" w14:textId="77777777" w:rsidR="00130B2C" w:rsidRDefault="00130B2C" w:rsidP="00130B2C">
      <w:r>
        <w:t>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w:t>
      </w:r>
    </w:p>
    <w:p w14:paraId="65A5B7AC" w14:textId="77777777" w:rsidR="00130B2C" w:rsidRDefault="00130B2C" w:rsidP="00130B2C"/>
    <w:p w14:paraId="21843C25" w14:textId="77777777" w:rsidR="00130B2C" w:rsidRDefault="00130B2C" w:rsidP="00130B2C">
      <w:r>
        <w:t>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w:t>
      </w:r>
    </w:p>
    <w:p w14:paraId="6904182D" w14:textId="77777777" w:rsidR="00130B2C" w:rsidRDefault="00130B2C" w:rsidP="00130B2C"/>
    <w:p w14:paraId="5D207427" w14:textId="77777777" w:rsidR="00130B2C" w:rsidRDefault="00130B2C" w:rsidP="00130B2C">
      <w:r>
        <w:t xml:space="preserve">We call this license the "Lesser" General Public License because it does Less to protect the user's freedom than the ordinary General Public License. It also provides other free software developers Less </w:t>
      </w:r>
      <w:r>
        <w:lastRenderedPageBreak/>
        <w:t>of an advantage over competing non-free programs. These disadvantages are the reason we use the ordinary General Public License for many libraries. However, the Lesser license provides advantages in certain special circumstances.</w:t>
      </w:r>
    </w:p>
    <w:p w14:paraId="4114D508" w14:textId="77777777" w:rsidR="00130B2C" w:rsidRDefault="00130B2C" w:rsidP="00130B2C"/>
    <w:p w14:paraId="573D7E14" w14:textId="77777777" w:rsidR="00130B2C" w:rsidRDefault="00130B2C" w:rsidP="00130B2C">
      <w:r>
        <w:t>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w:t>
      </w:r>
    </w:p>
    <w:p w14:paraId="6D1AADDD" w14:textId="77777777" w:rsidR="00130B2C" w:rsidRDefault="00130B2C" w:rsidP="00130B2C"/>
    <w:p w14:paraId="338CE701" w14:textId="77777777" w:rsidR="00130B2C" w:rsidRDefault="00130B2C" w:rsidP="00130B2C">
      <w:r>
        <w:t>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w:t>
      </w:r>
    </w:p>
    <w:p w14:paraId="3F86E49C" w14:textId="77777777" w:rsidR="00130B2C" w:rsidRDefault="00130B2C" w:rsidP="00130B2C"/>
    <w:p w14:paraId="34FD06F2" w14:textId="77777777" w:rsidR="00130B2C" w:rsidRDefault="00130B2C" w:rsidP="00130B2C">
      <w:r>
        <w:t>Although the Lesser General Public License is Less protective of the users' freedom, it does ensure that the user of a program that is linked with the Library has the freedom and the wherewithal to run that program using a modified version of the Library.</w:t>
      </w:r>
    </w:p>
    <w:p w14:paraId="6A003652" w14:textId="77777777" w:rsidR="00130B2C" w:rsidRDefault="00130B2C" w:rsidP="00130B2C"/>
    <w:p w14:paraId="2530E1C6" w14:textId="77777777" w:rsidR="00130B2C" w:rsidRDefault="00130B2C" w:rsidP="00130B2C">
      <w:r>
        <w:t>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w:t>
      </w:r>
    </w:p>
    <w:p w14:paraId="5F5237AE" w14:textId="77777777" w:rsidR="00130B2C" w:rsidRDefault="00130B2C" w:rsidP="00130B2C"/>
    <w:p w14:paraId="702EE460" w14:textId="77777777" w:rsidR="00130B2C" w:rsidRDefault="00130B2C" w:rsidP="00130B2C">
      <w:r>
        <w:t>TERMS AND CONDITIONS FOR COPYING, DISTRIBUTION AND MODIFICATION</w:t>
      </w:r>
    </w:p>
    <w:p w14:paraId="51FC32BB" w14:textId="77777777" w:rsidR="00130B2C" w:rsidRDefault="00130B2C" w:rsidP="00130B2C">
      <w:r>
        <w:t>0.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14:paraId="53331383" w14:textId="77777777" w:rsidR="00130B2C" w:rsidRDefault="00130B2C" w:rsidP="00130B2C"/>
    <w:p w14:paraId="698071C9" w14:textId="77777777" w:rsidR="00130B2C" w:rsidRDefault="00130B2C" w:rsidP="00130B2C">
      <w:r>
        <w:t>A "library" means a collection of software functions and/or data prepared so as to be conveniently linked with application programs (which use some of those functions and data) to form executables.</w:t>
      </w:r>
    </w:p>
    <w:p w14:paraId="7F9A2D1E" w14:textId="77777777" w:rsidR="00130B2C" w:rsidRDefault="00130B2C" w:rsidP="00130B2C"/>
    <w:p w14:paraId="58C1D6D3" w14:textId="77777777" w:rsidR="00130B2C" w:rsidRDefault="00130B2C" w:rsidP="00130B2C">
      <w:r>
        <w:t xml:space="preserve">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w:t>
      </w:r>
      <w:r>
        <w:lastRenderedPageBreak/>
        <w:t>and/or translated straightforwardly into another language. (Hereinafter, translation is included without limitation in the term "modification".)</w:t>
      </w:r>
    </w:p>
    <w:p w14:paraId="1F5B5178" w14:textId="77777777" w:rsidR="00130B2C" w:rsidRDefault="00130B2C" w:rsidP="00130B2C"/>
    <w:p w14:paraId="0D5122E4" w14:textId="77777777" w:rsidR="00130B2C" w:rsidRDefault="00130B2C" w:rsidP="00130B2C">
      <w: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p>
    <w:p w14:paraId="7CB44470" w14:textId="77777777" w:rsidR="00130B2C" w:rsidRDefault="00130B2C" w:rsidP="00130B2C"/>
    <w:p w14:paraId="2AB2850F" w14:textId="77777777" w:rsidR="00130B2C" w:rsidRDefault="00130B2C" w:rsidP="00130B2C">
      <w:r>
        <w:t>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w:t>
      </w:r>
    </w:p>
    <w:p w14:paraId="1DA75A68" w14:textId="77777777" w:rsidR="00130B2C" w:rsidRDefault="00130B2C" w:rsidP="00130B2C"/>
    <w:p w14:paraId="384405F9" w14:textId="77777777" w:rsidR="00130B2C" w:rsidRDefault="00130B2C" w:rsidP="00130B2C">
      <w:r>
        <w:t>1.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w:t>
      </w:r>
    </w:p>
    <w:p w14:paraId="24A5F228" w14:textId="77777777" w:rsidR="00130B2C" w:rsidRDefault="00130B2C" w:rsidP="00130B2C"/>
    <w:p w14:paraId="0D47B410" w14:textId="77777777" w:rsidR="00130B2C" w:rsidRDefault="00130B2C" w:rsidP="00130B2C">
      <w:r>
        <w:t>You may charge a fee for the physical act of transferring a copy, and you may at your option offer warranty protection in exchange for a fee.</w:t>
      </w:r>
    </w:p>
    <w:p w14:paraId="12D380E3" w14:textId="77777777" w:rsidR="00130B2C" w:rsidRDefault="00130B2C" w:rsidP="00130B2C"/>
    <w:p w14:paraId="57044B59" w14:textId="77777777" w:rsidR="00130B2C" w:rsidRDefault="00130B2C" w:rsidP="00130B2C">
      <w:r>
        <w:t>2. You may modify your copy or copies of the Library or any portion of it, thus forming a work based on the Library, and copy and distribute such modifications or work under the terms of Section 1 above, provided that you also meet all of these conditions:</w:t>
      </w:r>
    </w:p>
    <w:p w14:paraId="5ACB68BA" w14:textId="77777777" w:rsidR="00130B2C" w:rsidRDefault="00130B2C" w:rsidP="00130B2C"/>
    <w:p w14:paraId="487D87C7" w14:textId="77777777" w:rsidR="00130B2C" w:rsidRDefault="00130B2C" w:rsidP="00130B2C">
      <w:r>
        <w:t>a) The modified work must itself be a software library.</w:t>
      </w:r>
    </w:p>
    <w:p w14:paraId="12CEBFD4" w14:textId="77777777" w:rsidR="00130B2C" w:rsidRDefault="00130B2C" w:rsidP="00130B2C"/>
    <w:p w14:paraId="20A1D606" w14:textId="77777777" w:rsidR="00130B2C" w:rsidRDefault="00130B2C" w:rsidP="00130B2C">
      <w:r>
        <w:t>b) You must cause the files modified to carry prominent notices stating that you changed the files and the date of any change.</w:t>
      </w:r>
    </w:p>
    <w:p w14:paraId="7B9C6BE2" w14:textId="77777777" w:rsidR="00130B2C" w:rsidRDefault="00130B2C" w:rsidP="00130B2C"/>
    <w:p w14:paraId="3AE3B6C9" w14:textId="77777777" w:rsidR="00130B2C" w:rsidRDefault="00130B2C" w:rsidP="00130B2C">
      <w:r>
        <w:t>c) You must cause the whole of the work to be licensed at no charge to all third parties under the terms of this License.</w:t>
      </w:r>
    </w:p>
    <w:p w14:paraId="4CE81642" w14:textId="77777777" w:rsidR="00130B2C" w:rsidRDefault="00130B2C" w:rsidP="00130B2C"/>
    <w:p w14:paraId="7EAAC8A0" w14:textId="77777777" w:rsidR="00130B2C" w:rsidRDefault="00130B2C" w:rsidP="00130B2C">
      <w:r>
        <w:lastRenderedPageBreak/>
        <w:t>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w:t>
      </w:r>
    </w:p>
    <w:p w14:paraId="78DF9C7B" w14:textId="77777777" w:rsidR="00130B2C" w:rsidRDefault="00130B2C" w:rsidP="00130B2C"/>
    <w:p w14:paraId="35830C5A" w14:textId="77777777" w:rsidR="00130B2C" w:rsidRDefault="00130B2C" w:rsidP="00130B2C">
      <w:r>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r>
    </w:p>
    <w:p w14:paraId="7F7DA14C" w14:textId="77777777" w:rsidR="00130B2C" w:rsidRDefault="00130B2C" w:rsidP="00130B2C"/>
    <w:p w14:paraId="11A1E131" w14:textId="77777777" w:rsidR="00130B2C" w:rsidRDefault="00130B2C" w:rsidP="00130B2C">
      <w:r>
        <w:t>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w:t>
      </w:r>
    </w:p>
    <w:p w14:paraId="0A48BC97" w14:textId="77777777" w:rsidR="00130B2C" w:rsidRDefault="00130B2C" w:rsidP="00130B2C"/>
    <w:p w14:paraId="2377B1A4" w14:textId="77777777" w:rsidR="00130B2C" w:rsidRDefault="00130B2C" w:rsidP="00130B2C">
      <w:r>
        <w:t>Thus, it is not the intent of this section to claim rights or contest your rights to work written entirely by you; rather, the intent is to exercise the right to control the distribution of derivative or collective works based on the Library.</w:t>
      </w:r>
    </w:p>
    <w:p w14:paraId="41E6B0AD" w14:textId="77777777" w:rsidR="00130B2C" w:rsidRDefault="00130B2C" w:rsidP="00130B2C"/>
    <w:p w14:paraId="4A14BD5B" w14:textId="77777777" w:rsidR="00130B2C" w:rsidRDefault="00130B2C" w:rsidP="00130B2C">
      <w:r>
        <w:t>In addition, mere aggregation of another work not based on the Library with the Library (or with a work based on the Library) on a volume of a storage or distribution medium does not bring the other work under the scope of this License.</w:t>
      </w:r>
    </w:p>
    <w:p w14:paraId="18B1241A" w14:textId="77777777" w:rsidR="00130B2C" w:rsidRDefault="00130B2C" w:rsidP="00130B2C">
      <w:r>
        <w:t>3.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w:t>
      </w:r>
    </w:p>
    <w:p w14:paraId="5EC2BD54" w14:textId="77777777" w:rsidR="00130B2C" w:rsidRDefault="00130B2C" w:rsidP="00130B2C"/>
    <w:p w14:paraId="6FE62F15" w14:textId="77777777" w:rsidR="00130B2C" w:rsidRDefault="00130B2C" w:rsidP="00130B2C">
      <w:r>
        <w:t>Once this change is made in a given copy, it is irreversible for that copy, so the ordinary GNU General Public License applies to all subsequent copies and derivative works made from that copy.</w:t>
      </w:r>
    </w:p>
    <w:p w14:paraId="6CA92439" w14:textId="77777777" w:rsidR="00130B2C" w:rsidRDefault="00130B2C" w:rsidP="00130B2C"/>
    <w:p w14:paraId="2FDF989E" w14:textId="77777777" w:rsidR="00130B2C" w:rsidRDefault="00130B2C" w:rsidP="00130B2C">
      <w:r>
        <w:t>This option is useful when you wish to copy part of the code of the Library into a program that is not a library.</w:t>
      </w:r>
    </w:p>
    <w:p w14:paraId="2FEEAD42" w14:textId="77777777" w:rsidR="00130B2C" w:rsidRDefault="00130B2C" w:rsidP="00130B2C"/>
    <w:p w14:paraId="727977DE" w14:textId="77777777" w:rsidR="00130B2C" w:rsidRDefault="00130B2C" w:rsidP="00130B2C">
      <w:r>
        <w:lastRenderedPageBreak/>
        <w:t>4.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w:t>
      </w:r>
    </w:p>
    <w:p w14:paraId="38F87703" w14:textId="77777777" w:rsidR="00130B2C" w:rsidRDefault="00130B2C" w:rsidP="00130B2C"/>
    <w:p w14:paraId="2EFA6F34" w14:textId="77777777" w:rsidR="00130B2C" w:rsidRDefault="00130B2C" w:rsidP="00130B2C">
      <w: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p>
    <w:p w14:paraId="5888F1CF" w14:textId="77777777" w:rsidR="00130B2C" w:rsidRDefault="00130B2C" w:rsidP="00130B2C"/>
    <w:p w14:paraId="18B17CD3" w14:textId="77777777" w:rsidR="00130B2C" w:rsidRDefault="00130B2C" w:rsidP="00130B2C">
      <w:r>
        <w:t>5.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w:t>
      </w:r>
    </w:p>
    <w:p w14:paraId="6C0E7055" w14:textId="77777777" w:rsidR="00130B2C" w:rsidRDefault="00130B2C" w:rsidP="00130B2C"/>
    <w:p w14:paraId="00F86A3D" w14:textId="77777777" w:rsidR="00130B2C" w:rsidRDefault="00130B2C" w:rsidP="00130B2C">
      <w:r>
        <w:t>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w:t>
      </w:r>
    </w:p>
    <w:p w14:paraId="5510554A" w14:textId="77777777" w:rsidR="00130B2C" w:rsidRDefault="00130B2C" w:rsidP="00130B2C"/>
    <w:p w14:paraId="6EA4DB63" w14:textId="77777777" w:rsidR="00130B2C" w:rsidRDefault="00130B2C" w:rsidP="00130B2C">
      <w:r>
        <w:t>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w:t>
      </w:r>
    </w:p>
    <w:p w14:paraId="458152A9" w14:textId="77777777" w:rsidR="00130B2C" w:rsidRDefault="00130B2C" w:rsidP="00130B2C"/>
    <w:p w14:paraId="0D4CF43D" w14:textId="77777777" w:rsidR="00130B2C" w:rsidRDefault="00130B2C" w:rsidP="00130B2C">
      <w:r>
        <w:t>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w:t>
      </w:r>
    </w:p>
    <w:p w14:paraId="5C428FA4" w14:textId="77777777" w:rsidR="00130B2C" w:rsidRDefault="00130B2C" w:rsidP="00130B2C"/>
    <w:p w14:paraId="008D6B5C" w14:textId="77777777" w:rsidR="00130B2C" w:rsidRDefault="00130B2C" w:rsidP="00130B2C">
      <w:r>
        <w:t>Otherwise, if the work is a derivative of the Library, you may distribute the object code for the work under the terms of Section 6. Any executables containing that work also fall under Section 6, whether or not they are linked directly with the Library itself.</w:t>
      </w:r>
    </w:p>
    <w:p w14:paraId="4C5C67A9" w14:textId="77777777" w:rsidR="00130B2C" w:rsidRDefault="00130B2C" w:rsidP="00130B2C"/>
    <w:p w14:paraId="1001A3ED" w14:textId="77777777" w:rsidR="00130B2C" w:rsidRDefault="00130B2C" w:rsidP="00130B2C">
      <w:r>
        <w:t>6.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w:t>
      </w:r>
    </w:p>
    <w:p w14:paraId="29FA7EC2" w14:textId="77777777" w:rsidR="00130B2C" w:rsidRDefault="00130B2C" w:rsidP="00130B2C"/>
    <w:p w14:paraId="09DDB325" w14:textId="77777777" w:rsidR="00130B2C" w:rsidRDefault="00130B2C" w:rsidP="00130B2C">
      <w:r>
        <w:t>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w:t>
      </w:r>
    </w:p>
    <w:p w14:paraId="192E3DAD" w14:textId="77777777" w:rsidR="00130B2C" w:rsidRDefault="00130B2C" w:rsidP="00130B2C"/>
    <w:p w14:paraId="1E00E845" w14:textId="77777777" w:rsidR="00130B2C" w:rsidRDefault="00130B2C" w:rsidP="00130B2C">
      <w:r>
        <w:t>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w:t>
      </w:r>
    </w:p>
    <w:p w14:paraId="23DB716A" w14:textId="77777777" w:rsidR="00130B2C" w:rsidRDefault="00130B2C" w:rsidP="00130B2C"/>
    <w:p w14:paraId="349ABAE3" w14:textId="77777777" w:rsidR="00130B2C" w:rsidRDefault="00130B2C" w:rsidP="00130B2C">
      <w:r>
        <w:t>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w:t>
      </w:r>
    </w:p>
    <w:p w14:paraId="2F0065F7" w14:textId="77777777" w:rsidR="00130B2C" w:rsidRDefault="00130B2C" w:rsidP="00130B2C"/>
    <w:p w14:paraId="3D5483DB" w14:textId="77777777" w:rsidR="00130B2C" w:rsidRDefault="00130B2C" w:rsidP="00130B2C">
      <w:r>
        <w:t>c) Accompany the work with a written offer, valid for at least three years, to give the same user the materials specified in Subsection 6a, above, for a charge no more than the cost of performing this distribution.</w:t>
      </w:r>
    </w:p>
    <w:p w14:paraId="6E533B34" w14:textId="77777777" w:rsidR="00130B2C" w:rsidRDefault="00130B2C" w:rsidP="00130B2C"/>
    <w:p w14:paraId="0A132125" w14:textId="77777777" w:rsidR="00130B2C" w:rsidRDefault="00130B2C" w:rsidP="00130B2C">
      <w:r>
        <w:t>d) If distribution of the work is made by offering access to copy from a designated place, offer equivalent access to copy the above specified materials from the same place.</w:t>
      </w:r>
    </w:p>
    <w:p w14:paraId="1AEB479C" w14:textId="77777777" w:rsidR="00130B2C" w:rsidRDefault="00130B2C" w:rsidP="00130B2C"/>
    <w:p w14:paraId="4F26E3DE" w14:textId="77777777" w:rsidR="00130B2C" w:rsidRDefault="00130B2C" w:rsidP="00130B2C">
      <w:r>
        <w:t>e) Verify that the user has already received a copy of these materials or that you have already sent this user a copy.</w:t>
      </w:r>
    </w:p>
    <w:p w14:paraId="22009E55" w14:textId="77777777" w:rsidR="00130B2C" w:rsidRDefault="00130B2C" w:rsidP="00130B2C">
      <w:r>
        <w:t>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0CC6DED3" w14:textId="77777777" w:rsidR="00130B2C" w:rsidRDefault="00130B2C" w:rsidP="00130B2C"/>
    <w:p w14:paraId="445F041E" w14:textId="77777777" w:rsidR="00130B2C" w:rsidRDefault="00130B2C" w:rsidP="00130B2C">
      <w:r>
        <w:lastRenderedPageBreak/>
        <w:t>It may happen that this requirement contradicts the license restrictions of other proprietary libraries that do not normally accompany the operating system. Such a contradiction means you cannot use both them and the Library together in an executable that you distribute.</w:t>
      </w:r>
    </w:p>
    <w:p w14:paraId="0C2DC6F9" w14:textId="77777777" w:rsidR="00130B2C" w:rsidRDefault="00130B2C" w:rsidP="00130B2C"/>
    <w:p w14:paraId="5336EA4A" w14:textId="77777777" w:rsidR="00130B2C" w:rsidRDefault="00130B2C" w:rsidP="00130B2C">
      <w:r>
        <w:t>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r>
    </w:p>
    <w:p w14:paraId="7CC6FCAF" w14:textId="77777777" w:rsidR="00130B2C" w:rsidRDefault="00130B2C" w:rsidP="00130B2C"/>
    <w:p w14:paraId="78D8C3AD" w14:textId="77777777" w:rsidR="00130B2C" w:rsidRDefault="00130B2C" w:rsidP="00130B2C">
      <w:r>
        <w:t>a) Accompany the combined library with a copy of the same work based on the Library, uncombined with any other library facilities. This must be distributed under the terms of the Sections above.</w:t>
      </w:r>
    </w:p>
    <w:p w14:paraId="2ED7B8AA" w14:textId="77777777" w:rsidR="00130B2C" w:rsidRDefault="00130B2C" w:rsidP="00130B2C"/>
    <w:p w14:paraId="24D40C21" w14:textId="77777777" w:rsidR="00130B2C" w:rsidRDefault="00130B2C" w:rsidP="00130B2C">
      <w:r>
        <w:t>b) Give prominent notice with the combined library of the fact that part of it is a work based on the Library, and explaining where to find the accompanying uncombined form of the same work.</w:t>
      </w:r>
    </w:p>
    <w:p w14:paraId="75E21491" w14:textId="77777777" w:rsidR="00130B2C" w:rsidRDefault="00130B2C" w:rsidP="00130B2C">
      <w:r>
        <w:t>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w:t>
      </w:r>
    </w:p>
    <w:p w14:paraId="7D3C02EC" w14:textId="77777777" w:rsidR="00130B2C" w:rsidRDefault="00130B2C" w:rsidP="00130B2C"/>
    <w:p w14:paraId="02490881" w14:textId="77777777" w:rsidR="00130B2C" w:rsidRDefault="00130B2C" w:rsidP="00130B2C">
      <w:r>
        <w:t>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w:t>
      </w:r>
    </w:p>
    <w:p w14:paraId="46D7FE93" w14:textId="77777777" w:rsidR="00130B2C" w:rsidRDefault="00130B2C" w:rsidP="00130B2C"/>
    <w:p w14:paraId="674E32B5" w14:textId="77777777" w:rsidR="00130B2C" w:rsidRDefault="00130B2C" w:rsidP="00130B2C">
      <w:r>
        <w:t>10.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w:t>
      </w:r>
    </w:p>
    <w:p w14:paraId="3DFC2A69" w14:textId="77777777" w:rsidR="00130B2C" w:rsidRDefault="00130B2C" w:rsidP="00130B2C"/>
    <w:p w14:paraId="0DF3E420" w14:textId="77777777" w:rsidR="00130B2C" w:rsidRDefault="00130B2C" w:rsidP="00130B2C">
      <w:r>
        <w:t xml:space="preserve">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w:t>
      </w:r>
      <w:r>
        <w:lastRenderedPageBreak/>
        <w:t>example, if a patent license would not permit royalty-free redistribution of the Library by all those who receive copies directly or indirectly through you, then the only way you could satisfy both it and this License would be to refrain entirely from distribution of the Library.</w:t>
      </w:r>
    </w:p>
    <w:p w14:paraId="60835B44" w14:textId="77777777" w:rsidR="00130B2C" w:rsidRDefault="00130B2C" w:rsidP="00130B2C"/>
    <w:p w14:paraId="2A513006" w14:textId="77777777" w:rsidR="00130B2C" w:rsidRDefault="00130B2C" w:rsidP="00130B2C">
      <w:r>
        <w:t>If any portion of this section is held invalid or unenforceable under any particular circumstance, the balance of the section is intended to apply, and the section as a whole is intended to apply in other circumstances.</w:t>
      </w:r>
    </w:p>
    <w:p w14:paraId="07AC1460" w14:textId="77777777" w:rsidR="00130B2C" w:rsidRDefault="00130B2C" w:rsidP="00130B2C"/>
    <w:p w14:paraId="6F965135" w14:textId="77777777" w:rsidR="00130B2C" w:rsidRDefault="00130B2C" w:rsidP="00130B2C">
      <w: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14:paraId="74B65024" w14:textId="77777777" w:rsidR="00130B2C" w:rsidRDefault="00130B2C" w:rsidP="00130B2C"/>
    <w:p w14:paraId="112D78E1" w14:textId="77777777" w:rsidR="00130B2C" w:rsidRDefault="00130B2C" w:rsidP="00130B2C">
      <w:r>
        <w:t>This section is intended to make thoroughly clear what is believed to be a consequence of the rest of this License.</w:t>
      </w:r>
    </w:p>
    <w:p w14:paraId="188316B3" w14:textId="77777777" w:rsidR="00130B2C" w:rsidRDefault="00130B2C" w:rsidP="00130B2C"/>
    <w:p w14:paraId="780A8506" w14:textId="77777777" w:rsidR="00130B2C" w:rsidRDefault="00130B2C" w:rsidP="00130B2C">
      <w:r>
        <w:t>12.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14:paraId="469E39A1" w14:textId="77777777" w:rsidR="00130B2C" w:rsidRDefault="00130B2C" w:rsidP="00130B2C"/>
    <w:p w14:paraId="3F15B878" w14:textId="77777777" w:rsidR="00130B2C" w:rsidRDefault="00130B2C" w:rsidP="00130B2C">
      <w:r>
        <w:t>13. The Free Software Foundation may publish revised and/or new versions of the Lesser General Public License from time to time. Such new versions will be similar in spirit to the present version, but may differ in detail to address new problems or concerns.</w:t>
      </w:r>
    </w:p>
    <w:p w14:paraId="3F52AB69" w14:textId="77777777" w:rsidR="00130B2C" w:rsidRDefault="00130B2C" w:rsidP="00130B2C"/>
    <w:p w14:paraId="6186B07C" w14:textId="77777777" w:rsidR="00130B2C" w:rsidRDefault="00130B2C" w:rsidP="00130B2C">
      <w:r>
        <w:t>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r>
    </w:p>
    <w:p w14:paraId="072D80FB" w14:textId="77777777" w:rsidR="00130B2C" w:rsidRDefault="00130B2C" w:rsidP="00130B2C"/>
    <w:p w14:paraId="77B9E14A" w14:textId="77777777" w:rsidR="00130B2C" w:rsidRDefault="00130B2C" w:rsidP="00130B2C">
      <w:r>
        <w:t xml:space="preserve">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w:t>
      </w:r>
      <w:r>
        <w:lastRenderedPageBreak/>
        <w:t>make exceptions for this. Our decision will be guided by the two goals of preserving the free status of all derivatives of our free software and of promoting the sharing and reuse of software generally.</w:t>
      </w:r>
    </w:p>
    <w:p w14:paraId="3104D85B" w14:textId="77777777" w:rsidR="00130B2C" w:rsidRDefault="00130B2C" w:rsidP="00130B2C"/>
    <w:p w14:paraId="21ECFA4B" w14:textId="77777777" w:rsidR="00130B2C" w:rsidRDefault="00130B2C" w:rsidP="00130B2C">
      <w:r>
        <w:t>NO WARRANTY</w:t>
      </w:r>
    </w:p>
    <w:p w14:paraId="1B4AE3EB" w14:textId="77777777" w:rsidR="00130B2C" w:rsidRDefault="00130B2C" w:rsidP="00130B2C"/>
    <w:p w14:paraId="23166B97" w14:textId="77777777" w:rsidR="00130B2C" w:rsidRDefault="00130B2C" w:rsidP="00130B2C">
      <w:r>
        <w:t>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w:t>
      </w:r>
    </w:p>
    <w:p w14:paraId="2E2A42B1" w14:textId="77777777" w:rsidR="00130B2C" w:rsidRDefault="00130B2C" w:rsidP="00130B2C"/>
    <w:p w14:paraId="264D5B0A" w14:textId="77777777" w:rsidR="00130B2C" w:rsidRDefault="00130B2C" w:rsidP="00130B2C">
      <w:r>
        <w:t>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w:t>
      </w:r>
    </w:p>
    <w:p w14:paraId="00AA6734" w14:textId="77777777" w:rsidR="00130B2C" w:rsidRDefault="00130B2C" w:rsidP="00130B2C"/>
    <w:p w14:paraId="2445DDD4" w14:textId="77777777" w:rsidR="00130B2C" w:rsidRDefault="00130B2C" w:rsidP="00130B2C">
      <w:r>
        <w:t>END OF TERMS AND CONDITIONS</w:t>
      </w:r>
    </w:p>
    <w:p w14:paraId="275BE0BD" w14:textId="77777777" w:rsidR="00130B2C" w:rsidRDefault="00130B2C" w:rsidP="00130B2C">
      <w:r>
        <w:t>How to Apply These Terms to Your New Libraries</w:t>
      </w:r>
    </w:p>
    <w:p w14:paraId="0AC98605" w14:textId="77777777" w:rsidR="00130B2C" w:rsidRDefault="00130B2C" w:rsidP="00130B2C">
      <w:r>
        <w:t>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w:t>
      </w:r>
    </w:p>
    <w:p w14:paraId="7027375B" w14:textId="77777777" w:rsidR="00130B2C" w:rsidRDefault="00130B2C" w:rsidP="00130B2C">
      <w:r>
        <w:t>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w:t>
      </w:r>
    </w:p>
    <w:p w14:paraId="2B8395D5" w14:textId="77777777" w:rsidR="00130B2C" w:rsidRDefault="00130B2C" w:rsidP="00130B2C"/>
    <w:p w14:paraId="7217E0AC" w14:textId="77777777" w:rsidR="00130B2C" w:rsidRDefault="00130B2C" w:rsidP="00130B2C">
      <w:r>
        <w:t>&lt;one line to give the library's name and an idea of what it does.&gt; Copyright (C) &lt;year&gt; &lt;name of author&gt;</w:t>
      </w:r>
    </w:p>
    <w:p w14:paraId="19130D97" w14:textId="77777777" w:rsidR="00130B2C" w:rsidRDefault="00130B2C" w:rsidP="00130B2C"/>
    <w:p w14:paraId="0AFD0AF0" w14:textId="77777777" w:rsidR="00130B2C" w:rsidRDefault="00130B2C" w:rsidP="00130B2C">
      <w:r>
        <w:lastRenderedPageBreak/>
        <w:t>This library is free software; you can redistribute it and/or modify it under the terms of the GNU Lesser General Public License as published by the Free Software Foundation; either version 2.1 of the License, or (at your option) any later version.</w:t>
      </w:r>
    </w:p>
    <w:p w14:paraId="28994BB1" w14:textId="77777777" w:rsidR="00130B2C" w:rsidRDefault="00130B2C" w:rsidP="00130B2C"/>
    <w:p w14:paraId="1BF9891D" w14:textId="77777777" w:rsidR="00130B2C" w:rsidRDefault="00130B2C" w:rsidP="00130B2C">
      <w:r>
        <w:t>This library is distributed in the hope that it will be useful, but WITHOUT ANY WARRANTY; without even the implied warranty of MERCHANTABILITY or FITNESS FOR A PARTICULAR PURPOSE. See the GNU Lesser General Public License for more details.</w:t>
      </w:r>
    </w:p>
    <w:p w14:paraId="4F0DDFC5" w14:textId="77777777" w:rsidR="00130B2C" w:rsidRDefault="00130B2C" w:rsidP="00130B2C"/>
    <w:p w14:paraId="624E7848" w14:textId="77777777" w:rsidR="00130B2C" w:rsidRDefault="00130B2C" w:rsidP="00130B2C">
      <w:r>
        <w:t>You should have received a copy of the GNU Lesser General Public License along with this library; if not, write to the Free Software Foundation, Inc., 59 Temple Place, Suite 330, Boston, MA 02111-1307 USA</w:t>
      </w:r>
    </w:p>
    <w:p w14:paraId="77695BB0" w14:textId="77777777" w:rsidR="00130B2C" w:rsidRDefault="00130B2C" w:rsidP="00130B2C">
      <w:r>
        <w:t>Also add information on how to contact you by electronic and paper mail.</w:t>
      </w:r>
    </w:p>
    <w:p w14:paraId="1FEF609B" w14:textId="77777777" w:rsidR="00130B2C" w:rsidRDefault="00130B2C" w:rsidP="00130B2C"/>
    <w:p w14:paraId="3D59E2EA" w14:textId="77777777" w:rsidR="00130B2C" w:rsidRDefault="00130B2C" w:rsidP="00130B2C">
      <w:r>
        <w:t>You should also get your employer (if you work as a programmer) or your school, if any, to sign a "copyright disclaimer" for the library, if necessary. Here is a sample; alter the names:</w:t>
      </w:r>
    </w:p>
    <w:p w14:paraId="3C630539" w14:textId="77777777" w:rsidR="00130B2C" w:rsidRDefault="00130B2C" w:rsidP="00130B2C"/>
    <w:p w14:paraId="3DCC29DC" w14:textId="77777777" w:rsidR="00130B2C" w:rsidRDefault="00130B2C" w:rsidP="00130B2C">
      <w:r>
        <w:t>Yoyodyne, Inc., hereby disclaims all copyright interest in the library `Frob' (a library for tweaking knobs) written by James Random Hacker.</w:t>
      </w:r>
    </w:p>
    <w:p w14:paraId="5C6EA1B4" w14:textId="77777777" w:rsidR="00130B2C" w:rsidRDefault="00130B2C" w:rsidP="00130B2C"/>
    <w:p w14:paraId="1B3E6CDB" w14:textId="77777777" w:rsidR="00130B2C" w:rsidRDefault="00130B2C" w:rsidP="00130B2C">
      <w:r>
        <w:t>signature of Ty Coon, 1 April 1990</w:t>
      </w:r>
    </w:p>
    <w:p w14:paraId="44E2C7B4" w14:textId="77777777" w:rsidR="00130B2C" w:rsidRDefault="00130B2C" w:rsidP="00130B2C">
      <w:r>
        <w:t>Ty Coon, President of Vice</w:t>
      </w:r>
    </w:p>
    <w:p w14:paraId="4B141C6E" w14:textId="77777777" w:rsidR="00130B2C" w:rsidRDefault="00130B2C" w:rsidP="00130B2C">
      <w:r>
        <w:t>That's all there is to it!</w:t>
      </w:r>
    </w:p>
    <w:p w14:paraId="5D939235" w14:textId="77777777" w:rsidR="00130B2C" w:rsidRDefault="00130B2C" w:rsidP="00130B2C">
      <w:pPr>
        <w:pBdr>
          <w:bottom w:val="single" w:sz="6" w:space="1" w:color="auto"/>
        </w:pBdr>
      </w:pPr>
    </w:p>
    <w:p w14:paraId="015CEAD4" w14:textId="77777777" w:rsidR="00130B2C" w:rsidRDefault="00130B2C" w:rsidP="00130B2C">
      <w:r w:rsidRPr="00E42815">
        <w:rPr>
          <w:b/>
          <w:u w:val="single"/>
        </w:rPr>
        <w:t>Exoplayer</w:t>
      </w:r>
    </w:p>
    <w:p w14:paraId="090E284D" w14:textId="7F2CD721" w:rsidR="00B61330" w:rsidRPr="00E10CAD" w:rsidRDefault="00B61330" w:rsidP="00130B2C">
      <w:r>
        <w:t>Is licensed under the Apache License 2.0:</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921"/>
      </w:tblGrid>
      <w:tr w:rsidR="00130B2C" w:rsidRPr="00E42815" w14:paraId="51B68903" w14:textId="77777777" w:rsidTr="00130B2C">
        <w:trPr>
          <w:gridAfter w:val="1"/>
        </w:trPr>
        <w:tc>
          <w:tcPr>
            <w:tcW w:w="0" w:type="auto"/>
            <w:shd w:val="clear" w:color="auto" w:fill="FFFFFF"/>
            <w:tcMar>
              <w:top w:w="0" w:type="dxa"/>
              <w:left w:w="150" w:type="dxa"/>
              <w:bottom w:w="0" w:type="dxa"/>
              <w:right w:w="150" w:type="dxa"/>
            </w:tcMar>
            <w:hideMark/>
          </w:tcPr>
          <w:p w14:paraId="64A965E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Apache License</w:t>
            </w:r>
          </w:p>
        </w:tc>
      </w:tr>
      <w:tr w:rsidR="00130B2C" w:rsidRPr="00E42815" w14:paraId="2707F05D" w14:textId="77777777" w:rsidTr="00130B2C">
        <w:tc>
          <w:tcPr>
            <w:tcW w:w="750" w:type="dxa"/>
            <w:shd w:val="clear" w:color="auto" w:fill="FFFFFF"/>
            <w:noWrap/>
            <w:tcMar>
              <w:top w:w="0" w:type="dxa"/>
              <w:left w:w="150" w:type="dxa"/>
              <w:bottom w:w="0" w:type="dxa"/>
              <w:right w:w="150" w:type="dxa"/>
            </w:tcMar>
            <w:hideMark/>
          </w:tcPr>
          <w:p w14:paraId="62B30B5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C6B48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Version 2.0, January 2004</w:t>
            </w:r>
          </w:p>
        </w:tc>
      </w:tr>
      <w:tr w:rsidR="00130B2C" w:rsidRPr="00E42815" w14:paraId="78EB56A5" w14:textId="77777777" w:rsidTr="00130B2C">
        <w:tc>
          <w:tcPr>
            <w:tcW w:w="750" w:type="dxa"/>
            <w:shd w:val="clear" w:color="auto" w:fill="FFFFFF"/>
            <w:noWrap/>
            <w:tcMar>
              <w:top w:w="0" w:type="dxa"/>
              <w:left w:w="150" w:type="dxa"/>
              <w:bottom w:w="0" w:type="dxa"/>
              <w:right w:w="150" w:type="dxa"/>
            </w:tcMar>
            <w:hideMark/>
          </w:tcPr>
          <w:p w14:paraId="769CF36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E32AB8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http://www.apache.org/licenses/</w:t>
            </w:r>
          </w:p>
        </w:tc>
      </w:tr>
      <w:tr w:rsidR="00130B2C" w:rsidRPr="00E42815" w14:paraId="0C958D76" w14:textId="77777777" w:rsidTr="00130B2C">
        <w:tc>
          <w:tcPr>
            <w:tcW w:w="750" w:type="dxa"/>
            <w:shd w:val="clear" w:color="auto" w:fill="FFFFFF"/>
            <w:noWrap/>
            <w:tcMar>
              <w:top w:w="0" w:type="dxa"/>
              <w:left w:w="150" w:type="dxa"/>
              <w:bottom w:w="0" w:type="dxa"/>
              <w:right w:w="150" w:type="dxa"/>
            </w:tcMar>
            <w:hideMark/>
          </w:tcPr>
          <w:p w14:paraId="7767FAD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B0EF088"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372E76EF"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570FC3E5" w14:textId="77777777" w:rsidTr="00130B2C">
        <w:tc>
          <w:tcPr>
            <w:tcW w:w="750" w:type="dxa"/>
            <w:shd w:val="clear" w:color="auto" w:fill="FFFFFF"/>
            <w:noWrap/>
            <w:tcMar>
              <w:top w:w="0" w:type="dxa"/>
              <w:left w:w="150" w:type="dxa"/>
              <w:bottom w:w="0" w:type="dxa"/>
              <w:right w:w="150" w:type="dxa"/>
            </w:tcMar>
            <w:hideMark/>
          </w:tcPr>
          <w:p w14:paraId="6060AB27"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792D55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TERMS AND CONDITIONS FOR USE, REPRODUCTION, AND DISTRIBUTION</w:t>
            </w:r>
          </w:p>
        </w:tc>
      </w:tr>
      <w:tr w:rsidR="00130B2C" w:rsidRPr="00E42815" w14:paraId="5A4C1481" w14:textId="77777777" w:rsidTr="00130B2C">
        <w:tc>
          <w:tcPr>
            <w:tcW w:w="750" w:type="dxa"/>
            <w:shd w:val="clear" w:color="auto" w:fill="FFFFFF"/>
            <w:noWrap/>
            <w:tcMar>
              <w:top w:w="0" w:type="dxa"/>
              <w:left w:w="150" w:type="dxa"/>
              <w:bottom w:w="0" w:type="dxa"/>
              <w:right w:w="150" w:type="dxa"/>
            </w:tcMar>
            <w:hideMark/>
          </w:tcPr>
          <w:p w14:paraId="12DB1F1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B450C65"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22F98ABC"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71C44728" w14:textId="77777777" w:rsidTr="00130B2C">
        <w:tc>
          <w:tcPr>
            <w:tcW w:w="750" w:type="dxa"/>
            <w:shd w:val="clear" w:color="auto" w:fill="FFFFFF"/>
            <w:noWrap/>
            <w:tcMar>
              <w:top w:w="0" w:type="dxa"/>
              <w:left w:w="150" w:type="dxa"/>
              <w:bottom w:w="0" w:type="dxa"/>
              <w:right w:w="150" w:type="dxa"/>
            </w:tcMar>
            <w:hideMark/>
          </w:tcPr>
          <w:p w14:paraId="33BB7A45"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4E880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1. Definitions.</w:t>
            </w:r>
          </w:p>
        </w:tc>
      </w:tr>
      <w:tr w:rsidR="00130B2C" w:rsidRPr="00E42815" w14:paraId="0B4DB551" w14:textId="77777777" w:rsidTr="00130B2C">
        <w:tc>
          <w:tcPr>
            <w:tcW w:w="750" w:type="dxa"/>
            <w:shd w:val="clear" w:color="auto" w:fill="FFFFFF"/>
            <w:noWrap/>
            <w:tcMar>
              <w:top w:w="0" w:type="dxa"/>
              <w:left w:w="150" w:type="dxa"/>
              <w:bottom w:w="0" w:type="dxa"/>
              <w:right w:w="150" w:type="dxa"/>
            </w:tcMar>
            <w:hideMark/>
          </w:tcPr>
          <w:p w14:paraId="11EABD9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57857FE"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24D49B12"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339A257E" w14:textId="77777777" w:rsidTr="00130B2C">
        <w:tc>
          <w:tcPr>
            <w:tcW w:w="750" w:type="dxa"/>
            <w:shd w:val="clear" w:color="auto" w:fill="FFFFFF"/>
            <w:noWrap/>
            <w:tcMar>
              <w:top w:w="0" w:type="dxa"/>
              <w:left w:w="150" w:type="dxa"/>
              <w:bottom w:w="0" w:type="dxa"/>
              <w:right w:w="150" w:type="dxa"/>
            </w:tcMar>
            <w:hideMark/>
          </w:tcPr>
          <w:p w14:paraId="3F31AB9C"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F91489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"License" shall mean the terms and conditions for use, reproduction,</w:t>
            </w:r>
          </w:p>
        </w:tc>
      </w:tr>
      <w:tr w:rsidR="00130B2C" w:rsidRPr="00E42815" w14:paraId="10E3F642" w14:textId="77777777" w:rsidTr="00130B2C">
        <w:tc>
          <w:tcPr>
            <w:tcW w:w="750" w:type="dxa"/>
            <w:shd w:val="clear" w:color="auto" w:fill="FFFFFF"/>
            <w:noWrap/>
            <w:tcMar>
              <w:top w:w="0" w:type="dxa"/>
              <w:left w:w="150" w:type="dxa"/>
              <w:bottom w:w="0" w:type="dxa"/>
              <w:right w:w="150" w:type="dxa"/>
            </w:tcMar>
            <w:hideMark/>
          </w:tcPr>
          <w:p w14:paraId="3B9D107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38C855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and distribution as defined by Sections 1 through 9 of this document.</w:t>
            </w:r>
          </w:p>
        </w:tc>
      </w:tr>
      <w:tr w:rsidR="00130B2C" w:rsidRPr="00E42815" w14:paraId="3582B981" w14:textId="77777777" w:rsidTr="00130B2C">
        <w:tc>
          <w:tcPr>
            <w:tcW w:w="750" w:type="dxa"/>
            <w:shd w:val="clear" w:color="auto" w:fill="FFFFFF"/>
            <w:noWrap/>
            <w:tcMar>
              <w:top w:w="0" w:type="dxa"/>
              <w:left w:w="150" w:type="dxa"/>
              <w:bottom w:w="0" w:type="dxa"/>
              <w:right w:w="150" w:type="dxa"/>
            </w:tcMar>
            <w:hideMark/>
          </w:tcPr>
          <w:p w14:paraId="146AF66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67C9321"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54254988"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470502A8" w14:textId="77777777" w:rsidTr="00130B2C">
        <w:tc>
          <w:tcPr>
            <w:tcW w:w="750" w:type="dxa"/>
            <w:shd w:val="clear" w:color="auto" w:fill="FFFFFF"/>
            <w:noWrap/>
            <w:tcMar>
              <w:top w:w="0" w:type="dxa"/>
              <w:left w:w="150" w:type="dxa"/>
              <w:bottom w:w="0" w:type="dxa"/>
              <w:right w:w="150" w:type="dxa"/>
            </w:tcMar>
            <w:hideMark/>
          </w:tcPr>
          <w:p w14:paraId="73134E32"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6ABC72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"Licensor" shall mean the copyright owner or entity authorized by</w:t>
            </w:r>
          </w:p>
        </w:tc>
      </w:tr>
      <w:tr w:rsidR="00130B2C" w:rsidRPr="00E42815" w14:paraId="7486C0B2" w14:textId="77777777" w:rsidTr="00130B2C">
        <w:tc>
          <w:tcPr>
            <w:tcW w:w="750" w:type="dxa"/>
            <w:shd w:val="clear" w:color="auto" w:fill="FFFFFF"/>
            <w:noWrap/>
            <w:tcMar>
              <w:top w:w="0" w:type="dxa"/>
              <w:left w:w="150" w:type="dxa"/>
              <w:bottom w:w="0" w:type="dxa"/>
              <w:right w:w="150" w:type="dxa"/>
            </w:tcMar>
            <w:hideMark/>
          </w:tcPr>
          <w:p w14:paraId="2643C3C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BB17A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copyright owner that is granting the License.</w:t>
            </w:r>
          </w:p>
        </w:tc>
      </w:tr>
      <w:tr w:rsidR="00130B2C" w:rsidRPr="00E42815" w14:paraId="0B739DD0" w14:textId="77777777" w:rsidTr="00130B2C">
        <w:tc>
          <w:tcPr>
            <w:tcW w:w="750" w:type="dxa"/>
            <w:shd w:val="clear" w:color="auto" w:fill="FFFFFF"/>
            <w:noWrap/>
            <w:tcMar>
              <w:top w:w="0" w:type="dxa"/>
              <w:left w:w="150" w:type="dxa"/>
              <w:bottom w:w="0" w:type="dxa"/>
              <w:right w:w="150" w:type="dxa"/>
            </w:tcMar>
            <w:hideMark/>
          </w:tcPr>
          <w:p w14:paraId="709B6FD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1F4D3A"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49E258C0"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75102A60" w14:textId="77777777" w:rsidTr="00130B2C">
        <w:tc>
          <w:tcPr>
            <w:tcW w:w="750" w:type="dxa"/>
            <w:shd w:val="clear" w:color="auto" w:fill="FFFFFF"/>
            <w:noWrap/>
            <w:tcMar>
              <w:top w:w="0" w:type="dxa"/>
              <w:left w:w="150" w:type="dxa"/>
              <w:bottom w:w="0" w:type="dxa"/>
              <w:right w:w="150" w:type="dxa"/>
            </w:tcMar>
            <w:hideMark/>
          </w:tcPr>
          <w:p w14:paraId="6D79E2CA"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7FE625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"Legal Entity" shall mean the union of the acting entity and all</w:t>
            </w:r>
          </w:p>
        </w:tc>
      </w:tr>
      <w:tr w:rsidR="00130B2C" w:rsidRPr="00E42815" w14:paraId="20BE1C93" w14:textId="77777777" w:rsidTr="00130B2C">
        <w:tc>
          <w:tcPr>
            <w:tcW w:w="750" w:type="dxa"/>
            <w:shd w:val="clear" w:color="auto" w:fill="FFFFFF"/>
            <w:noWrap/>
            <w:tcMar>
              <w:top w:w="0" w:type="dxa"/>
              <w:left w:w="150" w:type="dxa"/>
              <w:bottom w:w="0" w:type="dxa"/>
              <w:right w:w="150" w:type="dxa"/>
            </w:tcMar>
            <w:hideMark/>
          </w:tcPr>
          <w:p w14:paraId="0836A5A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37EC0F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other entities that control, are controlled by, or are under common</w:t>
            </w:r>
          </w:p>
        </w:tc>
      </w:tr>
      <w:tr w:rsidR="00130B2C" w:rsidRPr="00E42815" w14:paraId="2A986724" w14:textId="77777777" w:rsidTr="00130B2C">
        <w:tc>
          <w:tcPr>
            <w:tcW w:w="750" w:type="dxa"/>
            <w:shd w:val="clear" w:color="auto" w:fill="FFFFFF"/>
            <w:noWrap/>
            <w:tcMar>
              <w:top w:w="0" w:type="dxa"/>
              <w:left w:w="150" w:type="dxa"/>
              <w:bottom w:w="0" w:type="dxa"/>
              <w:right w:w="150" w:type="dxa"/>
            </w:tcMar>
            <w:hideMark/>
          </w:tcPr>
          <w:p w14:paraId="385B008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2F2B2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control with that entity. For the purposes of this definition,</w:t>
            </w:r>
          </w:p>
        </w:tc>
      </w:tr>
      <w:tr w:rsidR="00130B2C" w:rsidRPr="00E42815" w14:paraId="119C5150" w14:textId="77777777" w:rsidTr="00130B2C">
        <w:tc>
          <w:tcPr>
            <w:tcW w:w="750" w:type="dxa"/>
            <w:shd w:val="clear" w:color="auto" w:fill="FFFFFF"/>
            <w:noWrap/>
            <w:tcMar>
              <w:top w:w="0" w:type="dxa"/>
              <w:left w:w="150" w:type="dxa"/>
              <w:bottom w:w="0" w:type="dxa"/>
              <w:right w:w="150" w:type="dxa"/>
            </w:tcMar>
            <w:hideMark/>
          </w:tcPr>
          <w:p w14:paraId="33B9AB5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EF0B9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"control" means (i) the power, direct or indirect, to cause the</w:t>
            </w:r>
          </w:p>
        </w:tc>
      </w:tr>
      <w:tr w:rsidR="00130B2C" w:rsidRPr="00E42815" w14:paraId="2157CECA" w14:textId="77777777" w:rsidTr="00130B2C">
        <w:tc>
          <w:tcPr>
            <w:tcW w:w="750" w:type="dxa"/>
            <w:shd w:val="clear" w:color="auto" w:fill="FFFFFF"/>
            <w:noWrap/>
            <w:tcMar>
              <w:top w:w="0" w:type="dxa"/>
              <w:left w:w="150" w:type="dxa"/>
              <w:bottom w:w="0" w:type="dxa"/>
              <w:right w:w="150" w:type="dxa"/>
            </w:tcMar>
            <w:hideMark/>
          </w:tcPr>
          <w:p w14:paraId="34E8190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715909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direction or management of such entity, whether by contract or</w:t>
            </w:r>
          </w:p>
        </w:tc>
      </w:tr>
      <w:tr w:rsidR="00130B2C" w:rsidRPr="00E42815" w14:paraId="73C4F760" w14:textId="77777777" w:rsidTr="00130B2C">
        <w:tc>
          <w:tcPr>
            <w:tcW w:w="750" w:type="dxa"/>
            <w:shd w:val="clear" w:color="auto" w:fill="FFFFFF"/>
            <w:noWrap/>
            <w:tcMar>
              <w:top w:w="0" w:type="dxa"/>
              <w:left w:w="150" w:type="dxa"/>
              <w:bottom w:w="0" w:type="dxa"/>
              <w:right w:w="150" w:type="dxa"/>
            </w:tcMar>
            <w:hideMark/>
          </w:tcPr>
          <w:p w14:paraId="40A4D32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E44783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otherwise, or (ii) ownership of fifty percent (50%) or more of the</w:t>
            </w:r>
          </w:p>
        </w:tc>
      </w:tr>
      <w:tr w:rsidR="00130B2C" w:rsidRPr="00E42815" w14:paraId="5228CC37" w14:textId="77777777" w:rsidTr="00130B2C">
        <w:tc>
          <w:tcPr>
            <w:tcW w:w="750" w:type="dxa"/>
            <w:shd w:val="clear" w:color="auto" w:fill="FFFFFF"/>
            <w:noWrap/>
            <w:tcMar>
              <w:top w:w="0" w:type="dxa"/>
              <w:left w:w="150" w:type="dxa"/>
              <w:bottom w:w="0" w:type="dxa"/>
              <w:right w:w="150" w:type="dxa"/>
            </w:tcMar>
            <w:hideMark/>
          </w:tcPr>
          <w:p w14:paraId="6653017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96BA86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outstanding shares, or (iii) beneficial ownership of such entity.</w:t>
            </w:r>
          </w:p>
        </w:tc>
      </w:tr>
      <w:tr w:rsidR="00130B2C" w:rsidRPr="00E42815" w14:paraId="6234D71B" w14:textId="77777777" w:rsidTr="00130B2C">
        <w:tc>
          <w:tcPr>
            <w:tcW w:w="750" w:type="dxa"/>
            <w:shd w:val="clear" w:color="auto" w:fill="FFFFFF"/>
            <w:noWrap/>
            <w:tcMar>
              <w:top w:w="0" w:type="dxa"/>
              <w:left w:w="150" w:type="dxa"/>
              <w:bottom w:w="0" w:type="dxa"/>
              <w:right w:w="150" w:type="dxa"/>
            </w:tcMar>
            <w:hideMark/>
          </w:tcPr>
          <w:p w14:paraId="022F2E6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714DA45"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26067EA2"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5751DAE1" w14:textId="77777777" w:rsidTr="00130B2C">
        <w:tc>
          <w:tcPr>
            <w:tcW w:w="750" w:type="dxa"/>
            <w:shd w:val="clear" w:color="auto" w:fill="FFFFFF"/>
            <w:noWrap/>
            <w:tcMar>
              <w:top w:w="0" w:type="dxa"/>
              <w:left w:w="150" w:type="dxa"/>
              <w:bottom w:w="0" w:type="dxa"/>
              <w:right w:w="150" w:type="dxa"/>
            </w:tcMar>
            <w:hideMark/>
          </w:tcPr>
          <w:p w14:paraId="202D00E0"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987519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"You" (or "Your") shall mean an individual or Legal Entity</w:t>
            </w:r>
          </w:p>
        </w:tc>
      </w:tr>
      <w:tr w:rsidR="00130B2C" w:rsidRPr="00E42815" w14:paraId="23863F8E" w14:textId="77777777" w:rsidTr="00130B2C">
        <w:tc>
          <w:tcPr>
            <w:tcW w:w="750" w:type="dxa"/>
            <w:shd w:val="clear" w:color="auto" w:fill="FFFFFF"/>
            <w:noWrap/>
            <w:tcMar>
              <w:top w:w="0" w:type="dxa"/>
              <w:left w:w="150" w:type="dxa"/>
              <w:bottom w:w="0" w:type="dxa"/>
              <w:right w:w="150" w:type="dxa"/>
            </w:tcMar>
            <w:hideMark/>
          </w:tcPr>
          <w:p w14:paraId="7A46DF7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BF7265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exercising permissions granted by this License.</w:t>
            </w:r>
          </w:p>
        </w:tc>
      </w:tr>
      <w:tr w:rsidR="00130B2C" w:rsidRPr="00E42815" w14:paraId="0EF429C5" w14:textId="77777777" w:rsidTr="00130B2C">
        <w:tc>
          <w:tcPr>
            <w:tcW w:w="750" w:type="dxa"/>
            <w:shd w:val="clear" w:color="auto" w:fill="FFFFFF"/>
            <w:noWrap/>
            <w:tcMar>
              <w:top w:w="0" w:type="dxa"/>
              <w:left w:w="150" w:type="dxa"/>
              <w:bottom w:w="0" w:type="dxa"/>
              <w:right w:w="150" w:type="dxa"/>
            </w:tcMar>
            <w:hideMark/>
          </w:tcPr>
          <w:p w14:paraId="7040F8A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7904F94"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46498EB2"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294D0603" w14:textId="77777777" w:rsidTr="00130B2C">
        <w:tc>
          <w:tcPr>
            <w:tcW w:w="750" w:type="dxa"/>
            <w:shd w:val="clear" w:color="auto" w:fill="FFFFFF"/>
            <w:noWrap/>
            <w:tcMar>
              <w:top w:w="0" w:type="dxa"/>
              <w:left w:w="150" w:type="dxa"/>
              <w:bottom w:w="0" w:type="dxa"/>
              <w:right w:w="150" w:type="dxa"/>
            </w:tcMar>
            <w:hideMark/>
          </w:tcPr>
          <w:p w14:paraId="47F31BA5"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47861C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"Source" form shall mean the preferred form for making modifications,</w:t>
            </w:r>
          </w:p>
        </w:tc>
      </w:tr>
      <w:tr w:rsidR="00130B2C" w:rsidRPr="00E42815" w14:paraId="2D307C2F" w14:textId="77777777" w:rsidTr="00130B2C">
        <w:tc>
          <w:tcPr>
            <w:tcW w:w="750" w:type="dxa"/>
            <w:shd w:val="clear" w:color="auto" w:fill="FFFFFF"/>
            <w:noWrap/>
            <w:tcMar>
              <w:top w:w="0" w:type="dxa"/>
              <w:left w:w="150" w:type="dxa"/>
              <w:bottom w:w="0" w:type="dxa"/>
              <w:right w:w="150" w:type="dxa"/>
            </w:tcMar>
            <w:hideMark/>
          </w:tcPr>
          <w:p w14:paraId="0AEC635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9AB56D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including but not limited to software source code, documentation</w:t>
            </w:r>
          </w:p>
        </w:tc>
      </w:tr>
      <w:tr w:rsidR="00130B2C" w:rsidRPr="00E42815" w14:paraId="0A8037D1" w14:textId="77777777" w:rsidTr="00130B2C">
        <w:tc>
          <w:tcPr>
            <w:tcW w:w="750" w:type="dxa"/>
            <w:shd w:val="clear" w:color="auto" w:fill="FFFFFF"/>
            <w:noWrap/>
            <w:tcMar>
              <w:top w:w="0" w:type="dxa"/>
              <w:left w:w="150" w:type="dxa"/>
              <w:bottom w:w="0" w:type="dxa"/>
              <w:right w:w="150" w:type="dxa"/>
            </w:tcMar>
            <w:hideMark/>
          </w:tcPr>
          <w:p w14:paraId="3818E26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DB16BC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source, and configuration files.</w:t>
            </w:r>
          </w:p>
        </w:tc>
      </w:tr>
      <w:tr w:rsidR="00130B2C" w:rsidRPr="00E42815" w14:paraId="45DBF114" w14:textId="77777777" w:rsidTr="00130B2C">
        <w:tc>
          <w:tcPr>
            <w:tcW w:w="750" w:type="dxa"/>
            <w:shd w:val="clear" w:color="auto" w:fill="FFFFFF"/>
            <w:noWrap/>
            <w:tcMar>
              <w:top w:w="0" w:type="dxa"/>
              <w:left w:w="150" w:type="dxa"/>
              <w:bottom w:w="0" w:type="dxa"/>
              <w:right w:w="150" w:type="dxa"/>
            </w:tcMar>
            <w:hideMark/>
          </w:tcPr>
          <w:p w14:paraId="73E9F8D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1FBEE26"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68EC21DC"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62411A46" w14:textId="77777777" w:rsidTr="00130B2C">
        <w:tc>
          <w:tcPr>
            <w:tcW w:w="750" w:type="dxa"/>
            <w:shd w:val="clear" w:color="auto" w:fill="FFFFFF"/>
            <w:noWrap/>
            <w:tcMar>
              <w:top w:w="0" w:type="dxa"/>
              <w:left w:w="150" w:type="dxa"/>
              <w:bottom w:w="0" w:type="dxa"/>
              <w:right w:w="150" w:type="dxa"/>
            </w:tcMar>
            <w:hideMark/>
          </w:tcPr>
          <w:p w14:paraId="21BC6548"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3864CE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"Object" form shall mean any form resulting from mechanical</w:t>
            </w:r>
          </w:p>
        </w:tc>
      </w:tr>
      <w:tr w:rsidR="00130B2C" w:rsidRPr="00E42815" w14:paraId="18B77008" w14:textId="77777777" w:rsidTr="00130B2C">
        <w:tc>
          <w:tcPr>
            <w:tcW w:w="750" w:type="dxa"/>
            <w:shd w:val="clear" w:color="auto" w:fill="FFFFFF"/>
            <w:noWrap/>
            <w:tcMar>
              <w:top w:w="0" w:type="dxa"/>
              <w:left w:w="150" w:type="dxa"/>
              <w:bottom w:w="0" w:type="dxa"/>
              <w:right w:w="150" w:type="dxa"/>
            </w:tcMar>
            <w:hideMark/>
          </w:tcPr>
          <w:p w14:paraId="7699DFE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2F46B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transformation or translation of a Source form, including but</w:t>
            </w:r>
          </w:p>
        </w:tc>
      </w:tr>
      <w:tr w:rsidR="00130B2C" w:rsidRPr="00E42815" w14:paraId="5412E3A1" w14:textId="77777777" w:rsidTr="00130B2C">
        <w:tc>
          <w:tcPr>
            <w:tcW w:w="750" w:type="dxa"/>
            <w:shd w:val="clear" w:color="auto" w:fill="FFFFFF"/>
            <w:noWrap/>
            <w:tcMar>
              <w:top w:w="0" w:type="dxa"/>
              <w:left w:w="150" w:type="dxa"/>
              <w:bottom w:w="0" w:type="dxa"/>
              <w:right w:w="150" w:type="dxa"/>
            </w:tcMar>
            <w:hideMark/>
          </w:tcPr>
          <w:p w14:paraId="5051AF2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8BA747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not limited to compiled object code, generated documentation,</w:t>
            </w:r>
          </w:p>
        </w:tc>
      </w:tr>
      <w:tr w:rsidR="00130B2C" w:rsidRPr="00E42815" w14:paraId="5828A7E9" w14:textId="77777777" w:rsidTr="00130B2C">
        <w:tc>
          <w:tcPr>
            <w:tcW w:w="750" w:type="dxa"/>
            <w:shd w:val="clear" w:color="auto" w:fill="FFFFFF"/>
            <w:noWrap/>
            <w:tcMar>
              <w:top w:w="0" w:type="dxa"/>
              <w:left w:w="150" w:type="dxa"/>
              <w:bottom w:w="0" w:type="dxa"/>
              <w:right w:w="150" w:type="dxa"/>
            </w:tcMar>
            <w:hideMark/>
          </w:tcPr>
          <w:p w14:paraId="73B36EA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5A7F9D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and conversions to other media types.</w:t>
            </w:r>
          </w:p>
        </w:tc>
      </w:tr>
      <w:tr w:rsidR="00130B2C" w:rsidRPr="00E42815" w14:paraId="536802A0" w14:textId="77777777" w:rsidTr="00130B2C">
        <w:tc>
          <w:tcPr>
            <w:tcW w:w="750" w:type="dxa"/>
            <w:shd w:val="clear" w:color="auto" w:fill="FFFFFF"/>
            <w:noWrap/>
            <w:tcMar>
              <w:top w:w="0" w:type="dxa"/>
              <w:left w:w="150" w:type="dxa"/>
              <w:bottom w:w="0" w:type="dxa"/>
              <w:right w:w="150" w:type="dxa"/>
            </w:tcMar>
            <w:hideMark/>
          </w:tcPr>
          <w:p w14:paraId="2ABE8AA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DB2AC5"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7504C78A"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431F8D50" w14:textId="77777777" w:rsidTr="00130B2C">
        <w:tc>
          <w:tcPr>
            <w:tcW w:w="750" w:type="dxa"/>
            <w:shd w:val="clear" w:color="auto" w:fill="FFFFFF"/>
            <w:noWrap/>
            <w:tcMar>
              <w:top w:w="0" w:type="dxa"/>
              <w:left w:w="150" w:type="dxa"/>
              <w:bottom w:w="0" w:type="dxa"/>
              <w:right w:w="150" w:type="dxa"/>
            </w:tcMar>
            <w:hideMark/>
          </w:tcPr>
          <w:p w14:paraId="583999F4"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4D3F9B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"Work" shall mean the work of authorship, whether in Source or</w:t>
            </w:r>
          </w:p>
        </w:tc>
      </w:tr>
      <w:tr w:rsidR="00130B2C" w:rsidRPr="00E42815" w14:paraId="43B197B4" w14:textId="77777777" w:rsidTr="00130B2C">
        <w:tc>
          <w:tcPr>
            <w:tcW w:w="750" w:type="dxa"/>
            <w:shd w:val="clear" w:color="auto" w:fill="FFFFFF"/>
            <w:noWrap/>
            <w:tcMar>
              <w:top w:w="0" w:type="dxa"/>
              <w:left w:w="150" w:type="dxa"/>
              <w:bottom w:w="0" w:type="dxa"/>
              <w:right w:w="150" w:type="dxa"/>
            </w:tcMar>
            <w:hideMark/>
          </w:tcPr>
          <w:p w14:paraId="2C7D19D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656316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Object form, made available under the License, as indicated by a</w:t>
            </w:r>
          </w:p>
        </w:tc>
      </w:tr>
      <w:tr w:rsidR="00130B2C" w:rsidRPr="00E42815" w14:paraId="77F4146A" w14:textId="77777777" w:rsidTr="00130B2C">
        <w:tc>
          <w:tcPr>
            <w:tcW w:w="750" w:type="dxa"/>
            <w:shd w:val="clear" w:color="auto" w:fill="FFFFFF"/>
            <w:noWrap/>
            <w:tcMar>
              <w:top w:w="0" w:type="dxa"/>
              <w:left w:w="150" w:type="dxa"/>
              <w:bottom w:w="0" w:type="dxa"/>
              <w:right w:w="150" w:type="dxa"/>
            </w:tcMar>
            <w:hideMark/>
          </w:tcPr>
          <w:p w14:paraId="0F15AE1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C41F5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copyright notice that is included in or attached to the work</w:t>
            </w:r>
          </w:p>
        </w:tc>
      </w:tr>
      <w:tr w:rsidR="00130B2C" w:rsidRPr="00E42815" w14:paraId="16B4CF8F" w14:textId="77777777" w:rsidTr="00130B2C">
        <w:tc>
          <w:tcPr>
            <w:tcW w:w="750" w:type="dxa"/>
            <w:shd w:val="clear" w:color="auto" w:fill="FFFFFF"/>
            <w:noWrap/>
            <w:tcMar>
              <w:top w:w="0" w:type="dxa"/>
              <w:left w:w="150" w:type="dxa"/>
              <w:bottom w:w="0" w:type="dxa"/>
              <w:right w:w="150" w:type="dxa"/>
            </w:tcMar>
            <w:hideMark/>
          </w:tcPr>
          <w:p w14:paraId="69C01A5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BF9B4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(an example is provided in the Appendix below).</w:t>
            </w:r>
          </w:p>
        </w:tc>
      </w:tr>
      <w:tr w:rsidR="00130B2C" w:rsidRPr="00E42815" w14:paraId="00055C5A" w14:textId="77777777" w:rsidTr="00130B2C">
        <w:tc>
          <w:tcPr>
            <w:tcW w:w="750" w:type="dxa"/>
            <w:shd w:val="clear" w:color="auto" w:fill="FFFFFF"/>
            <w:noWrap/>
            <w:tcMar>
              <w:top w:w="0" w:type="dxa"/>
              <w:left w:w="150" w:type="dxa"/>
              <w:bottom w:w="0" w:type="dxa"/>
              <w:right w:w="150" w:type="dxa"/>
            </w:tcMar>
            <w:hideMark/>
          </w:tcPr>
          <w:p w14:paraId="318B4F7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874F3CE"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49BA02AC"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344E5A8F" w14:textId="77777777" w:rsidTr="00130B2C">
        <w:tc>
          <w:tcPr>
            <w:tcW w:w="750" w:type="dxa"/>
            <w:shd w:val="clear" w:color="auto" w:fill="FFFFFF"/>
            <w:noWrap/>
            <w:tcMar>
              <w:top w:w="0" w:type="dxa"/>
              <w:left w:w="150" w:type="dxa"/>
              <w:bottom w:w="0" w:type="dxa"/>
              <w:right w:w="150" w:type="dxa"/>
            </w:tcMar>
            <w:hideMark/>
          </w:tcPr>
          <w:p w14:paraId="68B49055"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211EA1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"Derivative Works" shall mean any work, whether in Source or Object</w:t>
            </w:r>
          </w:p>
        </w:tc>
      </w:tr>
      <w:tr w:rsidR="00130B2C" w:rsidRPr="00E42815" w14:paraId="74318408" w14:textId="77777777" w:rsidTr="00130B2C">
        <w:tc>
          <w:tcPr>
            <w:tcW w:w="750" w:type="dxa"/>
            <w:shd w:val="clear" w:color="auto" w:fill="FFFFFF"/>
            <w:noWrap/>
            <w:tcMar>
              <w:top w:w="0" w:type="dxa"/>
              <w:left w:w="150" w:type="dxa"/>
              <w:bottom w:w="0" w:type="dxa"/>
              <w:right w:w="150" w:type="dxa"/>
            </w:tcMar>
            <w:hideMark/>
          </w:tcPr>
          <w:p w14:paraId="3CF4F07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BB1C1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form, that is based on (or derived from) the Work and for which the</w:t>
            </w:r>
          </w:p>
        </w:tc>
      </w:tr>
      <w:tr w:rsidR="00130B2C" w:rsidRPr="00E42815" w14:paraId="335B249D" w14:textId="77777777" w:rsidTr="00130B2C">
        <w:tc>
          <w:tcPr>
            <w:tcW w:w="750" w:type="dxa"/>
            <w:shd w:val="clear" w:color="auto" w:fill="FFFFFF"/>
            <w:noWrap/>
            <w:tcMar>
              <w:top w:w="0" w:type="dxa"/>
              <w:left w:w="150" w:type="dxa"/>
              <w:bottom w:w="0" w:type="dxa"/>
              <w:right w:w="150" w:type="dxa"/>
            </w:tcMar>
            <w:hideMark/>
          </w:tcPr>
          <w:p w14:paraId="2AA3136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2C30D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editorial revisions, annotations, elaborations, or other modifications</w:t>
            </w:r>
          </w:p>
        </w:tc>
      </w:tr>
      <w:tr w:rsidR="00130B2C" w:rsidRPr="00E42815" w14:paraId="7718FD88" w14:textId="77777777" w:rsidTr="00130B2C">
        <w:tc>
          <w:tcPr>
            <w:tcW w:w="750" w:type="dxa"/>
            <w:shd w:val="clear" w:color="auto" w:fill="FFFFFF"/>
            <w:noWrap/>
            <w:tcMar>
              <w:top w:w="0" w:type="dxa"/>
              <w:left w:w="150" w:type="dxa"/>
              <w:bottom w:w="0" w:type="dxa"/>
              <w:right w:w="150" w:type="dxa"/>
            </w:tcMar>
            <w:hideMark/>
          </w:tcPr>
          <w:p w14:paraId="4A9879D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6863E8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represent, as a whole, an original work of authorship. For the purposes</w:t>
            </w:r>
          </w:p>
        </w:tc>
      </w:tr>
      <w:tr w:rsidR="00130B2C" w:rsidRPr="00E42815" w14:paraId="5CF7A7F2" w14:textId="77777777" w:rsidTr="00130B2C">
        <w:tc>
          <w:tcPr>
            <w:tcW w:w="750" w:type="dxa"/>
            <w:shd w:val="clear" w:color="auto" w:fill="FFFFFF"/>
            <w:noWrap/>
            <w:tcMar>
              <w:top w:w="0" w:type="dxa"/>
              <w:left w:w="150" w:type="dxa"/>
              <w:bottom w:w="0" w:type="dxa"/>
              <w:right w:w="150" w:type="dxa"/>
            </w:tcMar>
            <w:hideMark/>
          </w:tcPr>
          <w:p w14:paraId="14C3315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F49601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of this License, Derivative Works shall not include works that remain</w:t>
            </w:r>
          </w:p>
        </w:tc>
      </w:tr>
      <w:tr w:rsidR="00130B2C" w:rsidRPr="00E42815" w14:paraId="119E32B2" w14:textId="77777777" w:rsidTr="00130B2C">
        <w:tc>
          <w:tcPr>
            <w:tcW w:w="750" w:type="dxa"/>
            <w:shd w:val="clear" w:color="auto" w:fill="FFFFFF"/>
            <w:noWrap/>
            <w:tcMar>
              <w:top w:w="0" w:type="dxa"/>
              <w:left w:w="150" w:type="dxa"/>
              <w:bottom w:w="0" w:type="dxa"/>
              <w:right w:w="150" w:type="dxa"/>
            </w:tcMar>
            <w:hideMark/>
          </w:tcPr>
          <w:p w14:paraId="23F2D01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526191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separable from, or merely link (or bind by name) to the interfaces of,</w:t>
            </w:r>
          </w:p>
        </w:tc>
      </w:tr>
      <w:tr w:rsidR="00130B2C" w:rsidRPr="00E42815" w14:paraId="1BE12897" w14:textId="77777777" w:rsidTr="00130B2C">
        <w:tc>
          <w:tcPr>
            <w:tcW w:w="750" w:type="dxa"/>
            <w:shd w:val="clear" w:color="auto" w:fill="FFFFFF"/>
            <w:noWrap/>
            <w:tcMar>
              <w:top w:w="0" w:type="dxa"/>
              <w:left w:w="150" w:type="dxa"/>
              <w:bottom w:w="0" w:type="dxa"/>
              <w:right w:w="150" w:type="dxa"/>
            </w:tcMar>
            <w:hideMark/>
          </w:tcPr>
          <w:p w14:paraId="7D0BA33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2824D6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Work and Derivative Works thereof.</w:t>
            </w:r>
          </w:p>
        </w:tc>
      </w:tr>
      <w:tr w:rsidR="00130B2C" w:rsidRPr="00E42815" w14:paraId="4DAD10DF" w14:textId="77777777" w:rsidTr="00130B2C">
        <w:tc>
          <w:tcPr>
            <w:tcW w:w="750" w:type="dxa"/>
            <w:shd w:val="clear" w:color="auto" w:fill="FFFFFF"/>
            <w:noWrap/>
            <w:tcMar>
              <w:top w:w="0" w:type="dxa"/>
              <w:left w:w="150" w:type="dxa"/>
              <w:bottom w:w="0" w:type="dxa"/>
              <w:right w:w="150" w:type="dxa"/>
            </w:tcMar>
            <w:hideMark/>
          </w:tcPr>
          <w:p w14:paraId="27DEE21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C94D098"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64132631"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5D026870" w14:textId="77777777" w:rsidTr="00130B2C">
        <w:tc>
          <w:tcPr>
            <w:tcW w:w="750" w:type="dxa"/>
            <w:shd w:val="clear" w:color="auto" w:fill="FFFFFF"/>
            <w:noWrap/>
            <w:tcMar>
              <w:top w:w="0" w:type="dxa"/>
              <w:left w:w="150" w:type="dxa"/>
              <w:bottom w:w="0" w:type="dxa"/>
              <w:right w:w="150" w:type="dxa"/>
            </w:tcMar>
            <w:hideMark/>
          </w:tcPr>
          <w:p w14:paraId="036D2A82"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E047B7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"Contribution" shall mean any work of authorship, including</w:t>
            </w:r>
          </w:p>
        </w:tc>
      </w:tr>
      <w:tr w:rsidR="00130B2C" w:rsidRPr="00E42815" w14:paraId="6645E2C9" w14:textId="77777777" w:rsidTr="00130B2C">
        <w:tc>
          <w:tcPr>
            <w:tcW w:w="750" w:type="dxa"/>
            <w:shd w:val="clear" w:color="auto" w:fill="FFFFFF"/>
            <w:noWrap/>
            <w:tcMar>
              <w:top w:w="0" w:type="dxa"/>
              <w:left w:w="150" w:type="dxa"/>
              <w:bottom w:w="0" w:type="dxa"/>
              <w:right w:w="150" w:type="dxa"/>
            </w:tcMar>
            <w:hideMark/>
          </w:tcPr>
          <w:p w14:paraId="406D7E7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3992C5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original version of the Work and any modifications or additions</w:t>
            </w:r>
          </w:p>
        </w:tc>
      </w:tr>
      <w:tr w:rsidR="00130B2C" w:rsidRPr="00E42815" w14:paraId="45E63D19" w14:textId="77777777" w:rsidTr="00130B2C">
        <w:tc>
          <w:tcPr>
            <w:tcW w:w="750" w:type="dxa"/>
            <w:shd w:val="clear" w:color="auto" w:fill="FFFFFF"/>
            <w:noWrap/>
            <w:tcMar>
              <w:top w:w="0" w:type="dxa"/>
              <w:left w:w="150" w:type="dxa"/>
              <w:bottom w:w="0" w:type="dxa"/>
              <w:right w:w="150" w:type="dxa"/>
            </w:tcMar>
            <w:hideMark/>
          </w:tcPr>
          <w:p w14:paraId="221A1E2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F04601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to that Work or Derivative Works thereof, that is intentionally</w:t>
            </w:r>
          </w:p>
        </w:tc>
      </w:tr>
      <w:tr w:rsidR="00130B2C" w:rsidRPr="00E42815" w14:paraId="7732718C" w14:textId="77777777" w:rsidTr="00130B2C">
        <w:tc>
          <w:tcPr>
            <w:tcW w:w="750" w:type="dxa"/>
            <w:shd w:val="clear" w:color="auto" w:fill="FFFFFF"/>
            <w:noWrap/>
            <w:tcMar>
              <w:top w:w="0" w:type="dxa"/>
              <w:left w:w="150" w:type="dxa"/>
              <w:bottom w:w="0" w:type="dxa"/>
              <w:right w:w="150" w:type="dxa"/>
            </w:tcMar>
            <w:hideMark/>
          </w:tcPr>
          <w:p w14:paraId="2CC2C88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793410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submitted to Licensor for inclusion in the Work by the copyright owner</w:t>
            </w:r>
          </w:p>
        </w:tc>
      </w:tr>
      <w:tr w:rsidR="00130B2C" w:rsidRPr="00E42815" w14:paraId="71A1CC41" w14:textId="77777777" w:rsidTr="00130B2C">
        <w:tc>
          <w:tcPr>
            <w:tcW w:w="750" w:type="dxa"/>
            <w:shd w:val="clear" w:color="auto" w:fill="FFFFFF"/>
            <w:noWrap/>
            <w:tcMar>
              <w:top w:w="0" w:type="dxa"/>
              <w:left w:w="150" w:type="dxa"/>
              <w:bottom w:w="0" w:type="dxa"/>
              <w:right w:w="150" w:type="dxa"/>
            </w:tcMar>
            <w:hideMark/>
          </w:tcPr>
          <w:p w14:paraId="653AF70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249CD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or by an individual or Legal Entity authorized to submit on behalf of</w:t>
            </w:r>
          </w:p>
        </w:tc>
      </w:tr>
      <w:tr w:rsidR="00130B2C" w:rsidRPr="00E42815" w14:paraId="4723B7ED" w14:textId="77777777" w:rsidTr="00130B2C">
        <w:tc>
          <w:tcPr>
            <w:tcW w:w="750" w:type="dxa"/>
            <w:shd w:val="clear" w:color="auto" w:fill="FFFFFF"/>
            <w:noWrap/>
            <w:tcMar>
              <w:top w:w="0" w:type="dxa"/>
              <w:left w:w="150" w:type="dxa"/>
              <w:bottom w:w="0" w:type="dxa"/>
              <w:right w:w="150" w:type="dxa"/>
            </w:tcMar>
            <w:hideMark/>
          </w:tcPr>
          <w:p w14:paraId="6725C5E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255B1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copyright owner. For the purposes of this definition, "submitted"</w:t>
            </w:r>
          </w:p>
        </w:tc>
      </w:tr>
      <w:tr w:rsidR="00130B2C" w:rsidRPr="00E42815" w14:paraId="10C969C0" w14:textId="77777777" w:rsidTr="00130B2C">
        <w:tc>
          <w:tcPr>
            <w:tcW w:w="750" w:type="dxa"/>
            <w:shd w:val="clear" w:color="auto" w:fill="FFFFFF"/>
            <w:noWrap/>
            <w:tcMar>
              <w:top w:w="0" w:type="dxa"/>
              <w:left w:w="150" w:type="dxa"/>
              <w:bottom w:w="0" w:type="dxa"/>
              <w:right w:w="150" w:type="dxa"/>
            </w:tcMar>
            <w:hideMark/>
          </w:tcPr>
          <w:p w14:paraId="4053D8A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BAAC16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means any form of electronic, verbal, or written communication sent</w:t>
            </w:r>
          </w:p>
        </w:tc>
      </w:tr>
      <w:tr w:rsidR="00130B2C" w:rsidRPr="00E42815" w14:paraId="2E196975" w14:textId="77777777" w:rsidTr="00130B2C">
        <w:tc>
          <w:tcPr>
            <w:tcW w:w="750" w:type="dxa"/>
            <w:shd w:val="clear" w:color="auto" w:fill="FFFFFF"/>
            <w:noWrap/>
            <w:tcMar>
              <w:top w:w="0" w:type="dxa"/>
              <w:left w:w="150" w:type="dxa"/>
              <w:bottom w:w="0" w:type="dxa"/>
              <w:right w:w="150" w:type="dxa"/>
            </w:tcMar>
            <w:hideMark/>
          </w:tcPr>
          <w:p w14:paraId="19EAB78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C907D0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to the Licensor or its representatives, including but not limited to</w:t>
            </w:r>
          </w:p>
        </w:tc>
      </w:tr>
      <w:tr w:rsidR="00130B2C" w:rsidRPr="00E42815" w14:paraId="04335F15" w14:textId="77777777" w:rsidTr="00130B2C">
        <w:tc>
          <w:tcPr>
            <w:tcW w:w="750" w:type="dxa"/>
            <w:shd w:val="clear" w:color="auto" w:fill="FFFFFF"/>
            <w:noWrap/>
            <w:tcMar>
              <w:top w:w="0" w:type="dxa"/>
              <w:left w:w="150" w:type="dxa"/>
              <w:bottom w:w="0" w:type="dxa"/>
              <w:right w:w="150" w:type="dxa"/>
            </w:tcMar>
            <w:hideMark/>
          </w:tcPr>
          <w:p w14:paraId="1FEF874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3252CC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communication on electronic mailing lists, source code control systems,</w:t>
            </w:r>
          </w:p>
        </w:tc>
      </w:tr>
      <w:tr w:rsidR="00130B2C" w:rsidRPr="00E42815" w14:paraId="62EA9E91" w14:textId="77777777" w:rsidTr="00130B2C">
        <w:tc>
          <w:tcPr>
            <w:tcW w:w="750" w:type="dxa"/>
            <w:shd w:val="clear" w:color="auto" w:fill="FFFFFF"/>
            <w:noWrap/>
            <w:tcMar>
              <w:top w:w="0" w:type="dxa"/>
              <w:left w:w="150" w:type="dxa"/>
              <w:bottom w:w="0" w:type="dxa"/>
              <w:right w:w="150" w:type="dxa"/>
            </w:tcMar>
            <w:hideMark/>
          </w:tcPr>
          <w:p w14:paraId="41D3501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2B55E2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and issue tracking systems that are managed by, or on behalf of, the</w:t>
            </w:r>
          </w:p>
        </w:tc>
      </w:tr>
      <w:tr w:rsidR="00130B2C" w:rsidRPr="00E42815" w14:paraId="3B1C3CF9" w14:textId="77777777" w:rsidTr="00130B2C">
        <w:tc>
          <w:tcPr>
            <w:tcW w:w="750" w:type="dxa"/>
            <w:shd w:val="clear" w:color="auto" w:fill="FFFFFF"/>
            <w:noWrap/>
            <w:tcMar>
              <w:top w:w="0" w:type="dxa"/>
              <w:left w:w="150" w:type="dxa"/>
              <w:bottom w:w="0" w:type="dxa"/>
              <w:right w:w="150" w:type="dxa"/>
            </w:tcMar>
            <w:hideMark/>
          </w:tcPr>
          <w:p w14:paraId="5DD1FFA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C4AC2B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Licensor for the purpose of discussing and improving the Work, but</w:t>
            </w:r>
          </w:p>
        </w:tc>
      </w:tr>
      <w:tr w:rsidR="00130B2C" w:rsidRPr="00E42815" w14:paraId="3A01D9C1" w14:textId="77777777" w:rsidTr="00130B2C">
        <w:tc>
          <w:tcPr>
            <w:tcW w:w="750" w:type="dxa"/>
            <w:shd w:val="clear" w:color="auto" w:fill="FFFFFF"/>
            <w:noWrap/>
            <w:tcMar>
              <w:top w:w="0" w:type="dxa"/>
              <w:left w:w="150" w:type="dxa"/>
              <w:bottom w:w="0" w:type="dxa"/>
              <w:right w:w="150" w:type="dxa"/>
            </w:tcMar>
            <w:hideMark/>
          </w:tcPr>
          <w:p w14:paraId="455BDE2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066FCE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excluding communication that is conspicuously marked or otherwise</w:t>
            </w:r>
          </w:p>
        </w:tc>
      </w:tr>
      <w:tr w:rsidR="00130B2C" w:rsidRPr="00E42815" w14:paraId="2DAD0B88" w14:textId="77777777" w:rsidTr="00130B2C">
        <w:tc>
          <w:tcPr>
            <w:tcW w:w="750" w:type="dxa"/>
            <w:shd w:val="clear" w:color="auto" w:fill="FFFFFF"/>
            <w:noWrap/>
            <w:tcMar>
              <w:top w:w="0" w:type="dxa"/>
              <w:left w:w="150" w:type="dxa"/>
              <w:bottom w:w="0" w:type="dxa"/>
              <w:right w:w="150" w:type="dxa"/>
            </w:tcMar>
            <w:hideMark/>
          </w:tcPr>
          <w:p w14:paraId="740B89D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9B4F1C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designated in writing by the copyright owner as "Not a Contribution."</w:t>
            </w:r>
          </w:p>
        </w:tc>
      </w:tr>
      <w:tr w:rsidR="00130B2C" w:rsidRPr="00E42815" w14:paraId="51B245CC" w14:textId="77777777" w:rsidTr="00130B2C">
        <w:tc>
          <w:tcPr>
            <w:tcW w:w="750" w:type="dxa"/>
            <w:shd w:val="clear" w:color="auto" w:fill="FFFFFF"/>
            <w:noWrap/>
            <w:tcMar>
              <w:top w:w="0" w:type="dxa"/>
              <w:left w:w="150" w:type="dxa"/>
              <w:bottom w:w="0" w:type="dxa"/>
              <w:right w:w="150" w:type="dxa"/>
            </w:tcMar>
            <w:hideMark/>
          </w:tcPr>
          <w:p w14:paraId="62A033F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6F5DF6C"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11890C87"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10B7DB6D" w14:textId="77777777" w:rsidTr="00130B2C">
        <w:tc>
          <w:tcPr>
            <w:tcW w:w="750" w:type="dxa"/>
            <w:shd w:val="clear" w:color="auto" w:fill="FFFFFF"/>
            <w:noWrap/>
            <w:tcMar>
              <w:top w:w="0" w:type="dxa"/>
              <w:left w:w="150" w:type="dxa"/>
              <w:bottom w:w="0" w:type="dxa"/>
              <w:right w:w="150" w:type="dxa"/>
            </w:tcMar>
            <w:hideMark/>
          </w:tcPr>
          <w:p w14:paraId="3F2C8A23"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ABC313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"Contributor" shall mean Licensor and any individual or Legal Entity</w:t>
            </w:r>
          </w:p>
        </w:tc>
      </w:tr>
      <w:tr w:rsidR="00130B2C" w:rsidRPr="00E42815" w14:paraId="6BC61593" w14:textId="77777777" w:rsidTr="00130B2C">
        <w:tc>
          <w:tcPr>
            <w:tcW w:w="750" w:type="dxa"/>
            <w:shd w:val="clear" w:color="auto" w:fill="FFFFFF"/>
            <w:noWrap/>
            <w:tcMar>
              <w:top w:w="0" w:type="dxa"/>
              <w:left w:w="150" w:type="dxa"/>
              <w:bottom w:w="0" w:type="dxa"/>
              <w:right w:w="150" w:type="dxa"/>
            </w:tcMar>
            <w:hideMark/>
          </w:tcPr>
          <w:p w14:paraId="7869A80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60270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on behalf of whom a Contribution has been received by Licensor and</w:t>
            </w:r>
          </w:p>
        </w:tc>
      </w:tr>
      <w:tr w:rsidR="00130B2C" w:rsidRPr="00E42815" w14:paraId="531D6D9C" w14:textId="77777777" w:rsidTr="00130B2C">
        <w:tc>
          <w:tcPr>
            <w:tcW w:w="750" w:type="dxa"/>
            <w:shd w:val="clear" w:color="auto" w:fill="FFFFFF"/>
            <w:noWrap/>
            <w:tcMar>
              <w:top w:w="0" w:type="dxa"/>
              <w:left w:w="150" w:type="dxa"/>
              <w:bottom w:w="0" w:type="dxa"/>
              <w:right w:w="150" w:type="dxa"/>
            </w:tcMar>
            <w:hideMark/>
          </w:tcPr>
          <w:p w14:paraId="2936A70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0B2B6D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subsequently incorporated within the Work.</w:t>
            </w:r>
          </w:p>
        </w:tc>
      </w:tr>
      <w:tr w:rsidR="00130B2C" w:rsidRPr="00E42815" w14:paraId="2FC731F4" w14:textId="77777777" w:rsidTr="00130B2C">
        <w:tc>
          <w:tcPr>
            <w:tcW w:w="750" w:type="dxa"/>
            <w:shd w:val="clear" w:color="auto" w:fill="FFFFFF"/>
            <w:noWrap/>
            <w:tcMar>
              <w:top w:w="0" w:type="dxa"/>
              <w:left w:w="150" w:type="dxa"/>
              <w:bottom w:w="0" w:type="dxa"/>
              <w:right w:w="150" w:type="dxa"/>
            </w:tcMar>
            <w:hideMark/>
          </w:tcPr>
          <w:p w14:paraId="2B02DE2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81147E6"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3A001234"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3785B5F9" w14:textId="77777777" w:rsidTr="00130B2C">
        <w:tc>
          <w:tcPr>
            <w:tcW w:w="750" w:type="dxa"/>
            <w:shd w:val="clear" w:color="auto" w:fill="FFFFFF"/>
            <w:noWrap/>
            <w:tcMar>
              <w:top w:w="0" w:type="dxa"/>
              <w:left w:w="150" w:type="dxa"/>
              <w:bottom w:w="0" w:type="dxa"/>
              <w:right w:w="150" w:type="dxa"/>
            </w:tcMar>
            <w:hideMark/>
          </w:tcPr>
          <w:p w14:paraId="07D4280C"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11115F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2. Grant of Copyright License. Subject to the terms and conditions of</w:t>
            </w:r>
          </w:p>
        </w:tc>
      </w:tr>
      <w:tr w:rsidR="00130B2C" w:rsidRPr="00E42815" w14:paraId="1228390B" w14:textId="77777777" w:rsidTr="00130B2C">
        <w:tc>
          <w:tcPr>
            <w:tcW w:w="750" w:type="dxa"/>
            <w:shd w:val="clear" w:color="auto" w:fill="FFFFFF"/>
            <w:noWrap/>
            <w:tcMar>
              <w:top w:w="0" w:type="dxa"/>
              <w:left w:w="150" w:type="dxa"/>
              <w:bottom w:w="0" w:type="dxa"/>
              <w:right w:w="150" w:type="dxa"/>
            </w:tcMar>
            <w:hideMark/>
          </w:tcPr>
          <w:p w14:paraId="1FA2DF4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65DA8F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this License, each Contributor hereby grants to You a perpetual,</w:t>
            </w:r>
          </w:p>
        </w:tc>
      </w:tr>
      <w:tr w:rsidR="00130B2C" w:rsidRPr="00E42815" w14:paraId="45B9C955" w14:textId="77777777" w:rsidTr="00130B2C">
        <w:tc>
          <w:tcPr>
            <w:tcW w:w="750" w:type="dxa"/>
            <w:shd w:val="clear" w:color="auto" w:fill="FFFFFF"/>
            <w:noWrap/>
            <w:tcMar>
              <w:top w:w="0" w:type="dxa"/>
              <w:left w:w="150" w:type="dxa"/>
              <w:bottom w:w="0" w:type="dxa"/>
              <w:right w:w="150" w:type="dxa"/>
            </w:tcMar>
            <w:hideMark/>
          </w:tcPr>
          <w:p w14:paraId="2C2113A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BFB60B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worldwide, non-exclusive, no-charge, royalty-free, irrevocable</w:t>
            </w:r>
          </w:p>
        </w:tc>
      </w:tr>
      <w:tr w:rsidR="00130B2C" w:rsidRPr="00E42815" w14:paraId="11653F92" w14:textId="77777777" w:rsidTr="00130B2C">
        <w:tc>
          <w:tcPr>
            <w:tcW w:w="750" w:type="dxa"/>
            <w:shd w:val="clear" w:color="auto" w:fill="FFFFFF"/>
            <w:noWrap/>
            <w:tcMar>
              <w:top w:w="0" w:type="dxa"/>
              <w:left w:w="150" w:type="dxa"/>
              <w:bottom w:w="0" w:type="dxa"/>
              <w:right w:w="150" w:type="dxa"/>
            </w:tcMar>
            <w:hideMark/>
          </w:tcPr>
          <w:p w14:paraId="036DA9F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1DDAF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copyright license to reproduce, prepare Derivative Works of,</w:t>
            </w:r>
          </w:p>
        </w:tc>
      </w:tr>
      <w:tr w:rsidR="00130B2C" w:rsidRPr="00E42815" w14:paraId="5325E6A5" w14:textId="77777777" w:rsidTr="00130B2C">
        <w:tc>
          <w:tcPr>
            <w:tcW w:w="750" w:type="dxa"/>
            <w:shd w:val="clear" w:color="auto" w:fill="FFFFFF"/>
            <w:noWrap/>
            <w:tcMar>
              <w:top w:w="0" w:type="dxa"/>
              <w:left w:w="150" w:type="dxa"/>
              <w:bottom w:w="0" w:type="dxa"/>
              <w:right w:w="150" w:type="dxa"/>
            </w:tcMar>
            <w:hideMark/>
          </w:tcPr>
          <w:p w14:paraId="74448CB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D7500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publicly display, publicly perform, sublicense, and distribute the</w:t>
            </w:r>
          </w:p>
        </w:tc>
      </w:tr>
      <w:tr w:rsidR="00130B2C" w:rsidRPr="00E42815" w14:paraId="1493D103" w14:textId="77777777" w:rsidTr="00130B2C">
        <w:tc>
          <w:tcPr>
            <w:tcW w:w="750" w:type="dxa"/>
            <w:shd w:val="clear" w:color="auto" w:fill="FFFFFF"/>
            <w:noWrap/>
            <w:tcMar>
              <w:top w:w="0" w:type="dxa"/>
              <w:left w:w="150" w:type="dxa"/>
              <w:bottom w:w="0" w:type="dxa"/>
              <w:right w:w="150" w:type="dxa"/>
            </w:tcMar>
            <w:hideMark/>
          </w:tcPr>
          <w:p w14:paraId="700E3A6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E47CC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Work and such Derivative Works in Source or Object form.</w:t>
            </w:r>
          </w:p>
        </w:tc>
      </w:tr>
      <w:tr w:rsidR="00130B2C" w:rsidRPr="00E42815" w14:paraId="3D26EF2A" w14:textId="77777777" w:rsidTr="00130B2C">
        <w:tc>
          <w:tcPr>
            <w:tcW w:w="750" w:type="dxa"/>
            <w:shd w:val="clear" w:color="auto" w:fill="FFFFFF"/>
            <w:noWrap/>
            <w:tcMar>
              <w:top w:w="0" w:type="dxa"/>
              <w:left w:w="150" w:type="dxa"/>
              <w:bottom w:w="0" w:type="dxa"/>
              <w:right w:w="150" w:type="dxa"/>
            </w:tcMar>
            <w:hideMark/>
          </w:tcPr>
          <w:p w14:paraId="05C6172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736D24"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362ED179"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7649C8D1" w14:textId="77777777" w:rsidTr="00130B2C">
        <w:tc>
          <w:tcPr>
            <w:tcW w:w="750" w:type="dxa"/>
            <w:shd w:val="clear" w:color="auto" w:fill="FFFFFF"/>
            <w:noWrap/>
            <w:tcMar>
              <w:top w:w="0" w:type="dxa"/>
              <w:left w:w="150" w:type="dxa"/>
              <w:bottom w:w="0" w:type="dxa"/>
              <w:right w:w="150" w:type="dxa"/>
            </w:tcMar>
            <w:hideMark/>
          </w:tcPr>
          <w:p w14:paraId="19B200CB"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CD519C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3. Grant of Patent License. Subject to the terms and conditions of</w:t>
            </w:r>
          </w:p>
        </w:tc>
      </w:tr>
      <w:tr w:rsidR="00130B2C" w:rsidRPr="00E42815" w14:paraId="21A5514C" w14:textId="77777777" w:rsidTr="00130B2C">
        <w:tc>
          <w:tcPr>
            <w:tcW w:w="750" w:type="dxa"/>
            <w:shd w:val="clear" w:color="auto" w:fill="FFFFFF"/>
            <w:noWrap/>
            <w:tcMar>
              <w:top w:w="0" w:type="dxa"/>
              <w:left w:w="150" w:type="dxa"/>
              <w:bottom w:w="0" w:type="dxa"/>
              <w:right w:w="150" w:type="dxa"/>
            </w:tcMar>
            <w:hideMark/>
          </w:tcPr>
          <w:p w14:paraId="07A9F39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F380E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this License, each Contributor hereby grants to You a perpetual,</w:t>
            </w:r>
          </w:p>
        </w:tc>
      </w:tr>
      <w:tr w:rsidR="00130B2C" w:rsidRPr="00E42815" w14:paraId="121604B3" w14:textId="77777777" w:rsidTr="00130B2C">
        <w:tc>
          <w:tcPr>
            <w:tcW w:w="750" w:type="dxa"/>
            <w:shd w:val="clear" w:color="auto" w:fill="FFFFFF"/>
            <w:noWrap/>
            <w:tcMar>
              <w:top w:w="0" w:type="dxa"/>
              <w:left w:w="150" w:type="dxa"/>
              <w:bottom w:w="0" w:type="dxa"/>
              <w:right w:w="150" w:type="dxa"/>
            </w:tcMar>
            <w:hideMark/>
          </w:tcPr>
          <w:p w14:paraId="5E2CA49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1B3998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worldwide, non-exclusive, no-charge, royalty-free, irrevocable</w:t>
            </w:r>
          </w:p>
        </w:tc>
      </w:tr>
      <w:tr w:rsidR="00130B2C" w:rsidRPr="00E42815" w14:paraId="462A3CCF" w14:textId="77777777" w:rsidTr="00130B2C">
        <w:tc>
          <w:tcPr>
            <w:tcW w:w="750" w:type="dxa"/>
            <w:shd w:val="clear" w:color="auto" w:fill="FFFFFF"/>
            <w:noWrap/>
            <w:tcMar>
              <w:top w:w="0" w:type="dxa"/>
              <w:left w:w="150" w:type="dxa"/>
              <w:bottom w:w="0" w:type="dxa"/>
              <w:right w:w="150" w:type="dxa"/>
            </w:tcMar>
            <w:hideMark/>
          </w:tcPr>
          <w:p w14:paraId="71BEF81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640FCA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(except as stated in this section) patent license to make, have made,</w:t>
            </w:r>
          </w:p>
        </w:tc>
      </w:tr>
      <w:tr w:rsidR="00130B2C" w:rsidRPr="00E42815" w14:paraId="699EDDD4" w14:textId="77777777" w:rsidTr="00130B2C">
        <w:tc>
          <w:tcPr>
            <w:tcW w:w="750" w:type="dxa"/>
            <w:shd w:val="clear" w:color="auto" w:fill="FFFFFF"/>
            <w:noWrap/>
            <w:tcMar>
              <w:top w:w="0" w:type="dxa"/>
              <w:left w:w="150" w:type="dxa"/>
              <w:bottom w:w="0" w:type="dxa"/>
              <w:right w:w="150" w:type="dxa"/>
            </w:tcMar>
            <w:hideMark/>
          </w:tcPr>
          <w:p w14:paraId="5D6BA15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51AA0F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use, offer to sell, sell, import, and otherwise transfer the Work,</w:t>
            </w:r>
          </w:p>
        </w:tc>
      </w:tr>
      <w:tr w:rsidR="00130B2C" w:rsidRPr="00E42815" w14:paraId="3AE8EE55" w14:textId="77777777" w:rsidTr="00130B2C">
        <w:tc>
          <w:tcPr>
            <w:tcW w:w="750" w:type="dxa"/>
            <w:shd w:val="clear" w:color="auto" w:fill="FFFFFF"/>
            <w:noWrap/>
            <w:tcMar>
              <w:top w:w="0" w:type="dxa"/>
              <w:left w:w="150" w:type="dxa"/>
              <w:bottom w:w="0" w:type="dxa"/>
              <w:right w:w="150" w:type="dxa"/>
            </w:tcMar>
            <w:hideMark/>
          </w:tcPr>
          <w:p w14:paraId="0EB0F8A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63F714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where such license applies only to those patent claims licensable</w:t>
            </w:r>
          </w:p>
        </w:tc>
      </w:tr>
      <w:tr w:rsidR="00130B2C" w:rsidRPr="00E42815" w14:paraId="6CBBF9CB" w14:textId="77777777" w:rsidTr="00130B2C">
        <w:tc>
          <w:tcPr>
            <w:tcW w:w="750" w:type="dxa"/>
            <w:shd w:val="clear" w:color="auto" w:fill="FFFFFF"/>
            <w:noWrap/>
            <w:tcMar>
              <w:top w:w="0" w:type="dxa"/>
              <w:left w:w="150" w:type="dxa"/>
              <w:bottom w:w="0" w:type="dxa"/>
              <w:right w:w="150" w:type="dxa"/>
            </w:tcMar>
            <w:hideMark/>
          </w:tcPr>
          <w:p w14:paraId="150C084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A7282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by such Contributor that are necessarily infringed by their</w:t>
            </w:r>
          </w:p>
        </w:tc>
      </w:tr>
      <w:tr w:rsidR="00130B2C" w:rsidRPr="00E42815" w14:paraId="605C4FBD" w14:textId="77777777" w:rsidTr="00130B2C">
        <w:tc>
          <w:tcPr>
            <w:tcW w:w="750" w:type="dxa"/>
            <w:shd w:val="clear" w:color="auto" w:fill="FFFFFF"/>
            <w:noWrap/>
            <w:tcMar>
              <w:top w:w="0" w:type="dxa"/>
              <w:left w:w="150" w:type="dxa"/>
              <w:bottom w:w="0" w:type="dxa"/>
              <w:right w:w="150" w:type="dxa"/>
            </w:tcMar>
            <w:hideMark/>
          </w:tcPr>
          <w:p w14:paraId="026ABF3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437163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Contribution(s) alone or by combination of their Contribution(s)</w:t>
            </w:r>
          </w:p>
        </w:tc>
      </w:tr>
      <w:tr w:rsidR="00130B2C" w:rsidRPr="00E42815" w14:paraId="30FAE1E0" w14:textId="77777777" w:rsidTr="00130B2C">
        <w:tc>
          <w:tcPr>
            <w:tcW w:w="750" w:type="dxa"/>
            <w:shd w:val="clear" w:color="auto" w:fill="FFFFFF"/>
            <w:noWrap/>
            <w:tcMar>
              <w:top w:w="0" w:type="dxa"/>
              <w:left w:w="150" w:type="dxa"/>
              <w:bottom w:w="0" w:type="dxa"/>
              <w:right w:w="150" w:type="dxa"/>
            </w:tcMar>
            <w:hideMark/>
          </w:tcPr>
          <w:p w14:paraId="506BFDF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9FBEE8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with the Work to which such Contribution(s) was submitted. If You</w:t>
            </w:r>
          </w:p>
        </w:tc>
      </w:tr>
      <w:tr w:rsidR="00130B2C" w:rsidRPr="00E42815" w14:paraId="0CF03D6E" w14:textId="77777777" w:rsidTr="00130B2C">
        <w:tc>
          <w:tcPr>
            <w:tcW w:w="750" w:type="dxa"/>
            <w:shd w:val="clear" w:color="auto" w:fill="FFFFFF"/>
            <w:noWrap/>
            <w:tcMar>
              <w:top w:w="0" w:type="dxa"/>
              <w:left w:w="150" w:type="dxa"/>
              <w:bottom w:w="0" w:type="dxa"/>
              <w:right w:w="150" w:type="dxa"/>
            </w:tcMar>
            <w:hideMark/>
          </w:tcPr>
          <w:p w14:paraId="23B81BA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908AD6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institute patent litigation against any entity (including a</w:t>
            </w:r>
          </w:p>
        </w:tc>
      </w:tr>
      <w:tr w:rsidR="00130B2C" w:rsidRPr="00E42815" w14:paraId="75A7ABB6" w14:textId="77777777" w:rsidTr="00130B2C">
        <w:tc>
          <w:tcPr>
            <w:tcW w:w="750" w:type="dxa"/>
            <w:shd w:val="clear" w:color="auto" w:fill="FFFFFF"/>
            <w:noWrap/>
            <w:tcMar>
              <w:top w:w="0" w:type="dxa"/>
              <w:left w:w="150" w:type="dxa"/>
              <w:bottom w:w="0" w:type="dxa"/>
              <w:right w:w="150" w:type="dxa"/>
            </w:tcMar>
            <w:hideMark/>
          </w:tcPr>
          <w:p w14:paraId="77715A9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2ADEE9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cross-claim or counterclaim in a lawsuit) alleging that the Work</w:t>
            </w:r>
          </w:p>
        </w:tc>
      </w:tr>
      <w:tr w:rsidR="00130B2C" w:rsidRPr="00E42815" w14:paraId="7144B8EC" w14:textId="77777777" w:rsidTr="00130B2C">
        <w:tc>
          <w:tcPr>
            <w:tcW w:w="750" w:type="dxa"/>
            <w:shd w:val="clear" w:color="auto" w:fill="FFFFFF"/>
            <w:noWrap/>
            <w:tcMar>
              <w:top w:w="0" w:type="dxa"/>
              <w:left w:w="150" w:type="dxa"/>
              <w:bottom w:w="0" w:type="dxa"/>
              <w:right w:w="150" w:type="dxa"/>
            </w:tcMar>
            <w:hideMark/>
          </w:tcPr>
          <w:p w14:paraId="3C736B8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2F161E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or a Contribution incorporated within the Work constitutes direct</w:t>
            </w:r>
          </w:p>
        </w:tc>
      </w:tr>
      <w:tr w:rsidR="00130B2C" w:rsidRPr="00E42815" w14:paraId="48C139D6" w14:textId="77777777" w:rsidTr="00130B2C">
        <w:tc>
          <w:tcPr>
            <w:tcW w:w="750" w:type="dxa"/>
            <w:shd w:val="clear" w:color="auto" w:fill="FFFFFF"/>
            <w:noWrap/>
            <w:tcMar>
              <w:top w:w="0" w:type="dxa"/>
              <w:left w:w="150" w:type="dxa"/>
              <w:bottom w:w="0" w:type="dxa"/>
              <w:right w:w="150" w:type="dxa"/>
            </w:tcMar>
            <w:hideMark/>
          </w:tcPr>
          <w:p w14:paraId="74771AC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84C78C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or contributory patent infringement, then any patent licenses</w:t>
            </w:r>
          </w:p>
        </w:tc>
      </w:tr>
      <w:tr w:rsidR="00130B2C" w:rsidRPr="00E42815" w14:paraId="7DC7AFA1" w14:textId="77777777" w:rsidTr="00130B2C">
        <w:tc>
          <w:tcPr>
            <w:tcW w:w="750" w:type="dxa"/>
            <w:shd w:val="clear" w:color="auto" w:fill="FFFFFF"/>
            <w:noWrap/>
            <w:tcMar>
              <w:top w:w="0" w:type="dxa"/>
              <w:left w:w="150" w:type="dxa"/>
              <w:bottom w:w="0" w:type="dxa"/>
              <w:right w:w="150" w:type="dxa"/>
            </w:tcMar>
            <w:hideMark/>
          </w:tcPr>
          <w:p w14:paraId="37D4A9A6"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7D162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granted to You under this License for that Work shall terminate</w:t>
            </w:r>
          </w:p>
        </w:tc>
      </w:tr>
      <w:tr w:rsidR="00130B2C" w:rsidRPr="00E42815" w14:paraId="424D5E5A" w14:textId="77777777" w:rsidTr="00130B2C">
        <w:tc>
          <w:tcPr>
            <w:tcW w:w="750" w:type="dxa"/>
            <w:shd w:val="clear" w:color="auto" w:fill="FFFFFF"/>
            <w:noWrap/>
            <w:tcMar>
              <w:top w:w="0" w:type="dxa"/>
              <w:left w:w="150" w:type="dxa"/>
              <w:bottom w:w="0" w:type="dxa"/>
              <w:right w:w="150" w:type="dxa"/>
            </w:tcMar>
            <w:hideMark/>
          </w:tcPr>
          <w:p w14:paraId="70A9AF3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8B2E6C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as of the date such litigation is filed.</w:t>
            </w:r>
          </w:p>
        </w:tc>
      </w:tr>
      <w:tr w:rsidR="00130B2C" w:rsidRPr="00E42815" w14:paraId="6B847589" w14:textId="77777777" w:rsidTr="00130B2C">
        <w:tc>
          <w:tcPr>
            <w:tcW w:w="750" w:type="dxa"/>
            <w:shd w:val="clear" w:color="auto" w:fill="FFFFFF"/>
            <w:noWrap/>
            <w:tcMar>
              <w:top w:w="0" w:type="dxa"/>
              <w:left w:w="150" w:type="dxa"/>
              <w:bottom w:w="0" w:type="dxa"/>
              <w:right w:w="150" w:type="dxa"/>
            </w:tcMar>
            <w:hideMark/>
          </w:tcPr>
          <w:p w14:paraId="2D2983A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CAC7928"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6FB0C50D"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44391A0F" w14:textId="77777777" w:rsidTr="00130B2C">
        <w:tc>
          <w:tcPr>
            <w:tcW w:w="750" w:type="dxa"/>
            <w:shd w:val="clear" w:color="auto" w:fill="FFFFFF"/>
            <w:noWrap/>
            <w:tcMar>
              <w:top w:w="0" w:type="dxa"/>
              <w:left w:w="150" w:type="dxa"/>
              <w:bottom w:w="0" w:type="dxa"/>
              <w:right w:w="150" w:type="dxa"/>
            </w:tcMar>
            <w:hideMark/>
          </w:tcPr>
          <w:p w14:paraId="539E05AD"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04C8FE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4. Redistribution. You may reproduce and distribute copies of the</w:t>
            </w:r>
          </w:p>
        </w:tc>
      </w:tr>
      <w:tr w:rsidR="00130B2C" w:rsidRPr="00E42815" w14:paraId="19194ACB" w14:textId="77777777" w:rsidTr="00130B2C">
        <w:tc>
          <w:tcPr>
            <w:tcW w:w="750" w:type="dxa"/>
            <w:shd w:val="clear" w:color="auto" w:fill="FFFFFF"/>
            <w:noWrap/>
            <w:tcMar>
              <w:top w:w="0" w:type="dxa"/>
              <w:left w:w="150" w:type="dxa"/>
              <w:bottom w:w="0" w:type="dxa"/>
              <w:right w:w="150" w:type="dxa"/>
            </w:tcMar>
            <w:hideMark/>
          </w:tcPr>
          <w:p w14:paraId="5DA9919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42DCB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Work or Derivative Works thereof in any medium, with or without</w:t>
            </w:r>
          </w:p>
        </w:tc>
      </w:tr>
      <w:tr w:rsidR="00130B2C" w:rsidRPr="00E42815" w14:paraId="4D7634BA" w14:textId="77777777" w:rsidTr="00130B2C">
        <w:tc>
          <w:tcPr>
            <w:tcW w:w="750" w:type="dxa"/>
            <w:shd w:val="clear" w:color="auto" w:fill="FFFFFF"/>
            <w:noWrap/>
            <w:tcMar>
              <w:top w:w="0" w:type="dxa"/>
              <w:left w:w="150" w:type="dxa"/>
              <w:bottom w:w="0" w:type="dxa"/>
              <w:right w:w="150" w:type="dxa"/>
            </w:tcMar>
            <w:hideMark/>
          </w:tcPr>
          <w:p w14:paraId="7A57151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9D0771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modifications, and in Source or Object form, provided that You</w:t>
            </w:r>
          </w:p>
        </w:tc>
      </w:tr>
      <w:tr w:rsidR="00130B2C" w:rsidRPr="00E42815" w14:paraId="35F9EF13" w14:textId="77777777" w:rsidTr="00130B2C">
        <w:tc>
          <w:tcPr>
            <w:tcW w:w="750" w:type="dxa"/>
            <w:shd w:val="clear" w:color="auto" w:fill="FFFFFF"/>
            <w:noWrap/>
            <w:tcMar>
              <w:top w:w="0" w:type="dxa"/>
              <w:left w:w="150" w:type="dxa"/>
              <w:bottom w:w="0" w:type="dxa"/>
              <w:right w:w="150" w:type="dxa"/>
            </w:tcMar>
            <w:hideMark/>
          </w:tcPr>
          <w:p w14:paraId="4AD1AF6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94277C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meet the following conditions:</w:t>
            </w:r>
          </w:p>
        </w:tc>
      </w:tr>
      <w:tr w:rsidR="00130B2C" w:rsidRPr="00E42815" w14:paraId="2131DCB9" w14:textId="77777777" w:rsidTr="00130B2C">
        <w:tc>
          <w:tcPr>
            <w:tcW w:w="750" w:type="dxa"/>
            <w:shd w:val="clear" w:color="auto" w:fill="FFFFFF"/>
            <w:noWrap/>
            <w:tcMar>
              <w:top w:w="0" w:type="dxa"/>
              <w:left w:w="150" w:type="dxa"/>
              <w:bottom w:w="0" w:type="dxa"/>
              <w:right w:w="150" w:type="dxa"/>
            </w:tcMar>
            <w:hideMark/>
          </w:tcPr>
          <w:p w14:paraId="5055875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34F8FA"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174084C3"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03D9DB74" w14:textId="77777777" w:rsidTr="00130B2C">
        <w:tc>
          <w:tcPr>
            <w:tcW w:w="750" w:type="dxa"/>
            <w:shd w:val="clear" w:color="auto" w:fill="FFFFFF"/>
            <w:noWrap/>
            <w:tcMar>
              <w:top w:w="0" w:type="dxa"/>
              <w:left w:w="150" w:type="dxa"/>
              <w:bottom w:w="0" w:type="dxa"/>
              <w:right w:w="150" w:type="dxa"/>
            </w:tcMar>
            <w:hideMark/>
          </w:tcPr>
          <w:p w14:paraId="10ED5B4F"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CD49EB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 You must give any other recipients of the Work or</w:t>
            </w:r>
          </w:p>
        </w:tc>
      </w:tr>
      <w:tr w:rsidR="00130B2C" w:rsidRPr="00E42815" w14:paraId="7224B8BD" w14:textId="77777777" w:rsidTr="00130B2C">
        <w:tc>
          <w:tcPr>
            <w:tcW w:w="750" w:type="dxa"/>
            <w:shd w:val="clear" w:color="auto" w:fill="FFFFFF"/>
            <w:noWrap/>
            <w:tcMar>
              <w:top w:w="0" w:type="dxa"/>
              <w:left w:w="150" w:type="dxa"/>
              <w:bottom w:w="0" w:type="dxa"/>
              <w:right w:w="150" w:type="dxa"/>
            </w:tcMar>
            <w:hideMark/>
          </w:tcPr>
          <w:p w14:paraId="57C4A61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E25907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Derivative Works a copy of this License; and</w:t>
            </w:r>
          </w:p>
        </w:tc>
      </w:tr>
      <w:tr w:rsidR="00130B2C" w:rsidRPr="00E42815" w14:paraId="0F7C7EC5" w14:textId="77777777" w:rsidTr="00130B2C">
        <w:tc>
          <w:tcPr>
            <w:tcW w:w="750" w:type="dxa"/>
            <w:shd w:val="clear" w:color="auto" w:fill="FFFFFF"/>
            <w:noWrap/>
            <w:tcMar>
              <w:top w:w="0" w:type="dxa"/>
              <w:left w:w="150" w:type="dxa"/>
              <w:bottom w:w="0" w:type="dxa"/>
              <w:right w:w="150" w:type="dxa"/>
            </w:tcMar>
            <w:hideMark/>
          </w:tcPr>
          <w:p w14:paraId="05D026B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6B1913"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30AD9D68"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4F567F55" w14:textId="77777777" w:rsidTr="00130B2C">
        <w:tc>
          <w:tcPr>
            <w:tcW w:w="750" w:type="dxa"/>
            <w:shd w:val="clear" w:color="auto" w:fill="FFFFFF"/>
            <w:noWrap/>
            <w:tcMar>
              <w:top w:w="0" w:type="dxa"/>
              <w:left w:w="150" w:type="dxa"/>
              <w:bottom w:w="0" w:type="dxa"/>
              <w:right w:w="150" w:type="dxa"/>
            </w:tcMar>
            <w:hideMark/>
          </w:tcPr>
          <w:p w14:paraId="3617F2D4"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FCB8FB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(b) You must cause any modified files to carry prominent notices</w:t>
            </w:r>
          </w:p>
        </w:tc>
      </w:tr>
      <w:tr w:rsidR="00130B2C" w:rsidRPr="00E42815" w14:paraId="1C3C8C71" w14:textId="77777777" w:rsidTr="00130B2C">
        <w:tc>
          <w:tcPr>
            <w:tcW w:w="750" w:type="dxa"/>
            <w:shd w:val="clear" w:color="auto" w:fill="FFFFFF"/>
            <w:noWrap/>
            <w:tcMar>
              <w:top w:w="0" w:type="dxa"/>
              <w:left w:w="150" w:type="dxa"/>
              <w:bottom w:w="0" w:type="dxa"/>
              <w:right w:w="150" w:type="dxa"/>
            </w:tcMar>
            <w:hideMark/>
          </w:tcPr>
          <w:p w14:paraId="445FBDC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7FFD28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stating that You changed the files; and</w:t>
            </w:r>
          </w:p>
        </w:tc>
      </w:tr>
      <w:tr w:rsidR="00130B2C" w:rsidRPr="00E42815" w14:paraId="330A338E" w14:textId="77777777" w:rsidTr="00130B2C">
        <w:tc>
          <w:tcPr>
            <w:tcW w:w="750" w:type="dxa"/>
            <w:shd w:val="clear" w:color="auto" w:fill="FFFFFF"/>
            <w:noWrap/>
            <w:tcMar>
              <w:top w:w="0" w:type="dxa"/>
              <w:left w:w="150" w:type="dxa"/>
              <w:bottom w:w="0" w:type="dxa"/>
              <w:right w:w="150" w:type="dxa"/>
            </w:tcMar>
            <w:hideMark/>
          </w:tcPr>
          <w:p w14:paraId="59E4872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2163D8"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2F00214C"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34666531" w14:textId="77777777" w:rsidTr="00130B2C">
        <w:tc>
          <w:tcPr>
            <w:tcW w:w="750" w:type="dxa"/>
            <w:shd w:val="clear" w:color="auto" w:fill="FFFFFF"/>
            <w:noWrap/>
            <w:tcMar>
              <w:top w:w="0" w:type="dxa"/>
              <w:left w:w="150" w:type="dxa"/>
              <w:bottom w:w="0" w:type="dxa"/>
              <w:right w:w="150" w:type="dxa"/>
            </w:tcMar>
            <w:hideMark/>
          </w:tcPr>
          <w:p w14:paraId="2968AB59"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F824A3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 You must retain, in the Source form of any Derivative Works</w:t>
            </w:r>
          </w:p>
        </w:tc>
      </w:tr>
      <w:tr w:rsidR="00130B2C" w:rsidRPr="00E42815" w14:paraId="3D9A1F44" w14:textId="77777777" w:rsidTr="00130B2C">
        <w:tc>
          <w:tcPr>
            <w:tcW w:w="750" w:type="dxa"/>
            <w:shd w:val="clear" w:color="auto" w:fill="FFFFFF"/>
            <w:noWrap/>
            <w:tcMar>
              <w:top w:w="0" w:type="dxa"/>
              <w:left w:w="150" w:type="dxa"/>
              <w:bottom w:w="0" w:type="dxa"/>
              <w:right w:w="150" w:type="dxa"/>
            </w:tcMar>
            <w:hideMark/>
          </w:tcPr>
          <w:p w14:paraId="5744E5A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2A7A1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that You distribute, all copyright, patent, trademark, and</w:t>
            </w:r>
          </w:p>
        </w:tc>
      </w:tr>
      <w:tr w:rsidR="00130B2C" w:rsidRPr="00E42815" w14:paraId="3E04AB17" w14:textId="77777777" w:rsidTr="00130B2C">
        <w:tc>
          <w:tcPr>
            <w:tcW w:w="750" w:type="dxa"/>
            <w:shd w:val="clear" w:color="auto" w:fill="FFFFFF"/>
            <w:noWrap/>
            <w:tcMar>
              <w:top w:w="0" w:type="dxa"/>
              <w:left w:w="150" w:type="dxa"/>
              <w:bottom w:w="0" w:type="dxa"/>
              <w:right w:w="150" w:type="dxa"/>
            </w:tcMar>
            <w:hideMark/>
          </w:tcPr>
          <w:p w14:paraId="5CAE50E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662F95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attribution notices from the Source form of the Work,</w:t>
            </w:r>
          </w:p>
        </w:tc>
      </w:tr>
      <w:tr w:rsidR="00130B2C" w:rsidRPr="00E42815" w14:paraId="651F957A" w14:textId="77777777" w:rsidTr="00130B2C">
        <w:tc>
          <w:tcPr>
            <w:tcW w:w="750" w:type="dxa"/>
            <w:shd w:val="clear" w:color="auto" w:fill="FFFFFF"/>
            <w:noWrap/>
            <w:tcMar>
              <w:top w:w="0" w:type="dxa"/>
              <w:left w:w="150" w:type="dxa"/>
              <w:bottom w:w="0" w:type="dxa"/>
              <w:right w:w="150" w:type="dxa"/>
            </w:tcMar>
            <w:hideMark/>
          </w:tcPr>
          <w:p w14:paraId="5424707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4FA65C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excluding those notices that do not pertain to any part of</w:t>
            </w:r>
          </w:p>
        </w:tc>
      </w:tr>
      <w:tr w:rsidR="00130B2C" w:rsidRPr="00E42815" w14:paraId="5BBE35BE" w14:textId="77777777" w:rsidTr="00130B2C">
        <w:tc>
          <w:tcPr>
            <w:tcW w:w="750" w:type="dxa"/>
            <w:shd w:val="clear" w:color="auto" w:fill="FFFFFF"/>
            <w:noWrap/>
            <w:tcMar>
              <w:top w:w="0" w:type="dxa"/>
              <w:left w:w="150" w:type="dxa"/>
              <w:bottom w:w="0" w:type="dxa"/>
              <w:right w:w="150" w:type="dxa"/>
            </w:tcMar>
            <w:hideMark/>
          </w:tcPr>
          <w:p w14:paraId="07B651C6"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6BD45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Derivative Works; and</w:t>
            </w:r>
          </w:p>
        </w:tc>
      </w:tr>
      <w:tr w:rsidR="00130B2C" w:rsidRPr="00E42815" w14:paraId="544C455E" w14:textId="77777777" w:rsidTr="00130B2C">
        <w:tc>
          <w:tcPr>
            <w:tcW w:w="750" w:type="dxa"/>
            <w:shd w:val="clear" w:color="auto" w:fill="FFFFFF"/>
            <w:noWrap/>
            <w:tcMar>
              <w:top w:w="0" w:type="dxa"/>
              <w:left w:w="150" w:type="dxa"/>
              <w:bottom w:w="0" w:type="dxa"/>
              <w:right w:w="150" w:type="dxa"/>
            </w:tcMar>
            <w:hideMark/>
          </w:tcPr>
          <w:p w14:paraId="2B20AAF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F4AAF20"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0F2D34B9"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5CED3866" w14:textId="77777777" w:rsidTr="00130B2C">
        <w:tc>
          <w:tcPr>
            <w:tcW w:w="750" w:type="dxa"/>
            <w:shd w:val="clear" w:color="auto" w:fill="FFFFFF"/>
            <w:noWrap/>
            <w:tcMar>
              <w:top w:w="0" w:type="dxa"/>
              <w:left w:w="150" w:type="dxa"/>
              <w:bottom w:w="0" w:type="dxa"/>
              <w:right w:w="150" w:type="dxa"/>
            </w:tcMar>
            <w:hideMark/>
          </w:tcPr>
          <w:p w14:paraId="0D0E0EC7"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F59A3C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 If the Work includes a "NOTICE" text file as part of its</w:t>
            </w:r>
          </w:p>
        </w:tc>
      </w:tr>
      <w:tr w:rsidR="00130B2C" w:rsidRPr="00E42815" w14:paraId="1CC92BE8" w14:textId="77777777" w:rsidTr="00130B2C">
        <w:tc>
          <w:tcPr>
            <w:tcW w:w="750" w:type="dxa"/>
            <w:shd w:val="clear" w:color="auto" w:fill="FFFFFF"/>
            <w:noWrap/>
            <w:tcMar>
              <w:top w:w="0" w:type="dxa"/>
              <w:left w:w="150" w:type="dxa"/>
              <w:bottom w:w="0" w:type="dxa"/>
              <w:right w:w="150" w:type="dxa"/>
            </w:tcMar>
            <w:hideMark/>
          </w:tcPr>
          <w:p w14:paraId="13998DE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E6940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distribution, then any Derivative Works that You distribute must</w:t>
            </w:r>
          </w:p>
        </w:tc>
      </w:tr>
      <w:tr w:rsidR="00130B2C" w:rsidRPr="00E42815" w14:paraId="3ACF4952" w14:textId="77777777" w:rsidTr="00130B2C">
        <w:tc>
          <w:tcPr>
            <w:tcW w:w="750" w:type="dxa"/>
            <w:shd w:val="clear" w:color="auto" w:fill="FFFFFF"/>
            <w:noWrap/>
            <w:tcMar>
              <w:top w:w="0" w:type="dxa"/>
              <w:left w:w="150" w:type="dxa"/>
              <w:bottom w:w="0" w:type="dxa"/>
              <w:right w:w="150" w:type="dxa"/>
            </w:tcMar>
            <w:hideMark/>
          </w:tcPr>
          <w:p w14:paraId="6CA61D9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C9766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include a readable copy of the attribution notices contained</w:t>
            </w:r>
          </w:p>
        </w:tc>
      </w:tr>
      <w:tr w:rsidR="00130B2C" w:rsidRPr="00E42815" w14:paraId="6557974B" w14:textId="77777777" w:rsidTr="00130B2C">
        <w:tc>
          <w:tcPr>
            <w:tcW w:w="750" w:type="dxa"/>
            <w:shd w:val="clear" w:color="auto" w:fill="FFFFFF"/>
            <w:noWrap/>
            <w:tcMar>
              <w:top w:w="0" w:type="dxa"/>
              <w:left w:w="150" w:type="dxa"/>
              <w:bottom w:w="0" w:type="dxa"/>
              <w:right w:w="150" w:type="dxa"/>
            </w:tcMar>
            <w:hideMark/>
          </w:tcPr>
          <w:p w14:paraId="3D3C9FB6"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9C7E98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within such NOTICE file, excluding those notices that do not</w:t>
            </w:r>
          </w:p>
        </w:tc>
      </w:tr>
      <w:tr w:rsidR="00130B2C" w:rsidRPr="00E42815" w14:paraId="713F3430" w14:textId="77777777" w:rsidTr="00130B2C">
        <w:tc>
          <w:tcPr>
            <w:tcW w:w="750" w:type="dxa"/>
            <w:shd w:val="clear" w:color="auto" w:fill="FFFFFF"/>
            <w:noWrap/>
            <w:tcMar>
              <w:top w:w="0" w:type="dxa"/>
              <w:left w:w="150" w:type="dxa"/>
              <w:bottom w:w="0" w:type="dxa"/>
              <w:right w:w="150" w:type="dxa"/>
            </w:tcMar>
            <w:hideMark/>
          </w:tcPr>
          <w:p w14:paraId="6C54069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E8EA43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pertain to any part of the Derivative Works, in at least one</w:t>
            </w:r>
          </w:p>
        </w:tc>
      </w:tr>
      <w:tr w:rsidR="00130B2C" w:rsidRPr="00E42815" w14:paraId="598C217F" w14:textId="77777777" w:rsidTr="00130B2C">
        <w:tc>
          <w:tcPr>
            <w:tcW w:w="750" w:type="dxa"/>
            <w:shd w:val="clear" w:color="auto" w:fill="FFFFFF"/>
            <w:noWrap/>
            <w:tcMar>
              <w:top w:w="0" w:type="dxa"/>
              <w:left w:w="150" w:type="dxa"/>
              <w:bottom w:w="0" w:type="dxa"/>
              <w:right w:w="150" w:type="dxa"/>
            </w:tcMar>
            <w:hideMark/>
          </w:tcPr>
          <w:p w14:paraId="20C1FDA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2D2FB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of the following places: within a NOTICE text file distributed</w:t>
            </w:r>
          </w:p>
        </w:tc>
      </w:tr>
      <w:tr w:rsidR="00130B2C" w:rsidRPr="00E42815" w14:paraId="1933A325" w14:textId="77777777" w:rsidTr="00130B2C">
        <w:tc>
          <w:tcPr>
            <w:tcW w:w="750" w:type="dxa"/>
            <w:shd w:val="clear" w:color="auto" w:fill="FFFFFF"/>
            <w:noWrap/>
            <w:tcMar>
              <w:top w:w="0" w:type="dxa"/>
              <w:left w:w="150" w:type="dxa"/>
              <w:bottom w:w="0" w:type="dxa"/>
              <w:right w:w="150" w:type="dxa"/>
            </w:tcMar>
            <w:hideMark/>
          </w:tcPr>
          <w:p w14:paraId="6FEDF0C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3C0FB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as part of the Derivative Works; within the Source form or</w:t>
            </w:r>
          </w:p>
        </w:tc>
      </w:tr>
      <w:tr w:rsidR="00130B2C" w:rsidRPr="00E42815" w14:paraId="03512E43" w14:textId="77777777" w:rsidTr="00130B2C">
        <w:tc>
          <w:tcPr>
            <w:tcW w:w="750" w:type="dxa"/>
            <w:shd w:val="clear" w:color="auto" w:fill="FFFFFF"/>
            <w:noWrap/>
            <w:tcMar>
              <w:top w:w="0" w:type="dxa"/>
              <w:left w:w="150" w:type="dxa"/>
              <w:bottom w:w="0" w:type="dxa"/>
              <w:right w:w="150" w:type="dxa"/>
            </w:tcMar>
            <w:hideMark/>
          </w:tcPr>
          <w:p w14:paraId="6D0676B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C06289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documentation, if provided along with the Derivative Works; or,</w:t>
            </w:r>
          </w:p>
        </w:tc>
      </w:tr>
      <w:tr w:rsidR="00130B2C" w:rsidRPr="00E42815" w14:paraId="7B5AFABD" w14:textId="77777777" w:rsidTr="00130B2C">
        <w:tc>
          <w:tcPr>
            <w:tcW w:w="750" w:type="dxa"/>
            <w:shd w:val="clear" w:color="auto" w:fill="FFFFFF"/>
            <w:noWrap/>
            <w:tcMar>
              <w:top w:w="0" w:type="dxa"/>
              <w:left w:w="150" w:type="dxa"/>
              <w:bottom w:w="0" w:type="dxa"/>
              <w:right w:w="150" w:type="dxa"/>
            </w:tcMar>
            <w:hideMark/>
          </w:tcPr>
          <w:p w14:paraId="5C68734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E1BCB8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within a display generated by the Derivative Works, if and</w:t>
            </w:r>
          </w:p>
        </w:tc>
      </w:tr>
      <w:tr w:rsidR="00130B2C" w:rsidRPr="00E42815" w14:paraId="61E30378" w14:textId="77777777" w:rsidTr="00130B2C">
        <w:tc>
          <w:tcPr>
            <w:tcW w:w="750" w:type="dxa"/>
            <w:shd w:val="clear" w:color="auto" w:fill="FFFFFF"/>
            <w:noWrap/>
            <w:tcMar>
              <w:top w:w="0" w:type="dxa"/>
              <w:left w:w="150" w:type="dxa"/>
              <w:bottom w:w="0" w:type="dxa"/>
              <w:right w:w="150" w:type="dxa"/>
            </w:tcMar>
            <w:hideMark/>
          </w:tcPr>
          <w:p w14:paraId="6C520D8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DF0C2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wherever such third-party notices normally appear. The contents</w:t>
            </w:r>
          </w:p>
        </w:tc>
      </w:tr>
      <w:tr w:rsidR="00130B2C" w:rsidRPr="00E42815" w14:paraId="32C169E7" w14:textId="77777777" w:rsidTr="00130B2C">
        <w:tc>
          <w:tcPr>
            <w:tcW w:w="750" w:type="dxa"/>
            <w:shd w:val="clear" w:color="auto" w:fill="FFFFFF"/>
            <w:noWrap/>
            <w:tcMar>
              <w:top w:w="0" w:type="dxa"/>
              <w:left w:w="150" w:type="dxa"/>
              <w:bottom w:w="0" w:type="dxa"/>
              <w:right w:w="150" w:type="dxa"/>
            </w:tcMar>
            <w:hideMark/>
          </w:tcPr>
          <w:p w14:paraId="5D090CB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3A184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of the NOTICE file are for informational purposes only and</w:t>
            </w:r>
          </w:p>
        </w:tc>
      </w:tr>
      <w:tr w:rsidR="00130B2C" w:rsidRPr="00E42815" w14:paraId="52DD0071" w14:textId="77777777" w:rsidTr="00130B2C">
        <w:tc>
          <w:tcPr>
            <w:tcW w:w="750" w:type="dxa"/>
            <w:shd w:val="clear" w:color="auto" w:fill="FFFFFF"/>
            <w:noWrap/>
            <w:tcMar>
              <w:top w:w="0" w:type="dxa"/>
              <w:left w:w="150" w:type="dxa"/>
              <w:bottom w:w="0" w:type="dxa"/>
              <w:right w:w="150" w:type="dxa"/>
            </w:tcMar>
            <w:hideMark/>
          </w:tcPr>
          <w:p w14:paraId="4108992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E8965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do not modify the License. You may add Your own attribution</w:t>
            </w:r>
          </w:p>
        </w:tc>
      </w:tr>
      <w:tr w:rsidR="00130B2C" w:rsidRPr="00E42815" w14:paraId="23957965" w14:textId="77777777" w:rsidTr="00130B2C">
        <w:tc>
          <w:tcPr>
            <w:tcW w:w="750" w:type="dxa"/>
            <w:shd w:val="clear" w:color="auto" w:fill="FFFFFF"/>
            <w:noWrap/>
            <w:tcMar>
              <w:top w:w="0" w:type="dxa"/>
              <w:left w:w="150" w:type="dxa"/>
              <w:bottom w:w="0" w:type="dxa"/>
              <w:right w:w="150" w:type="dxa"/>
            </w:tcMar>
            <w:hideMark/>
          </w:tcPr>
          <w:p w14:paraId="0366D1A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A860C6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notices within Derivative Works that You distribute, alongside</w:t>
            </w:r>
          </w:p>
        </w:tc>
      </w:tr>
      <w:tr w:rsidR="00130B2C" w:rsidRPr="00E42815" w14:paraId="77A23A6A" w14:textId="77777777" w:rsidTr="00130B2C">
        <w:tc>
          <w:tcPr>
            <w:tcW w:w="750" w:type="dxa"/>
            <w:shd w:val="clear" w:color="auto" w:fill="FFFFFF"/>
            <w:noWrap/>
            <w:tcMar>
              <w:top w:w="0" w:type="dxa"/>
              <w:left w:w="150" w:type="dxa"/>
              <w:bottom w:w="0" w:type="dxa"/>
              <w:right w:w="150" w:type="dxa"/>
            </w:tcMar>
            <w:hideMark/>
          </w:tcPr>
          <w:p w14:paraId="385EEC36"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C98A94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or as an addendum to the NOTICE text from the Work, provided</w:t>
            </w:r>
          </w:p>
        </w:tc>
      </w:tr>
      <w:tr w:rsidR="00130B2C" w:rsidRPr="00E42815" w14:paraId="64B7C16C" w14:textId="77777777" w:rsidTr="00130B2C">
        <w:tc>
          <w:tcPr>
            <w:tcW w:w="750" w:type="dxa"/>
            <w:shd w:val="clear" w:color="auto" w:fill="FFFFFF"/>
            <w:noWrap/>
            <w:tcMar>
              <w:top w:w="0" w:type="dxa"/>
              <w:left w:w="150" w:type="dxa"/>
              <w:bottom w:w="0" w:type="dxa"/>
              <w:right w:w="150" w:type="dxa"/>
            </w:tcMar>
            <w:hideMark/>
          </w:tcPr>
          <w:p w14:paraId="25A7F4D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697B9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that such additional attribution notices cannot be construed</w:t>
            </w:r>
          </w:p>
        </w:tc>
      </w:tr>
      <w:tr w:rsidR="00130B2C" w:rsidRPr="00E42815" w14:paraId="32B086D4" w14:textId="77777777" w:rsidTr="00130B2C">
        <w:tc>
          <w:tcPr>
            <w:tcW w:w="750" w:type="dxa"/>
            <w:shd w:val="clear" w:color="auto" w:fill="FFFFFF"/>
            <w:noWrap/>
            <w:tcMar>
              <w:top w:w="0" w:type="dxa"/>
              <w:left w:w="150" w:type="dxa"/>
              <w:bottom w:w="0" w:type="dxa"/>
              <w:right w:w="150" w:type="dxa"/>
            </w:tcMar>
            <w:hideMark/>
          </w:tcPr>
          <w:p w14:paraId="78843D7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36503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as modifying the License.</w:t>
            </w:r>
          </w:p>
        </w:tc>
      </w:tr>
      <w:tr w:rsidR="00130B2C" w:rsidRPr="00E42815" w14:paraId="4A150F08" w14:textId="77777777" w:rsidTr="00130B2C">
        <w:tc>
          <w:tcPr>
            <w:tcW w:w="750" w:type="dxa"/>
            <w:shd w:val="clear" w:color="auto" w:fill="FFFFFF"/>
            <w:noWrap/>
            <w:tcMar>
              <w:top w:w="0" w:type="dxa"/>
              <w:left w:w="150" w:type="dxa"/>
              <w:bottom w:w="0" w:type="dxa"/>
              <w:right w:w="150" w:type="dxa"/>
            </w:tcMar>
            <w:hideMark/>
          </w:tcPr>
          <w:p w14:paraId="393150F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3FC581E"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72CD53CF"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21982C05" w14:textId="77777777" w:rsidTr="00130B2C">
        <w:tc>
          <w:tcPr>
            <w:tcW w:w="750" w:type="dxa"/>
            <w:shd w:val="clear" w:color="auto" w:fill="FFFFFF"/>
            <w:noWrap/>
            <w:tcMar>
              <w:top w:w="0" w:type="dxa"/>
              <w:left w:w="150" w:type="dxa"/>
              <w:bottom w:w="0" w:type="dxa"/>
              <w:right w:w="150" w:type="dxa"/>
            </w:tcMar>
            <w:hideMark/>
          </w:tcPr>
          <w:p w14:paraId="24EE6FDD"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A462F7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You may add Your own copyright statement to Your modifications and</w:t>
            </w:r>
          </w:p>
        </w:tc>
      </w:tr>
      <w:tr w:rsidR="00130B2C" w:rsidRPr="00E42815" w14:paraId="121B14AB" w14:textId="77777777" w:rsidTr="00130B2C">
        <w:tc>
          <w:tcPr>
            <w:tcW w:w="750" w:type="dxa"/>
            <w:shd w:val="clear" w:color="auto" w:fill="FFFFFF"/>
            <w:noWrap/>
            <w:tcMar>
              <w:top w:w="0" w:type="dxa"/>
              <w:left w:w="150" w:type="dxa"/>
              <w:bottom w:w="0" w:type="dxa"/>
              <w:right w:w="150" w:type="dxa"/>
            </w:tcMar>
            <w:hideMark/>
          </w:tcPr>
          <w:p w14:paraId="65DD875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E9E186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may provide additional or different license terms and conditions</w:t>
            </w:r>
          </w:p>
        </w:tc>
      </w:tr>
      <w:tr w:rsidR="00130B2C" w:rsidRPr="00E42815" w14:paraId="1DD7CA30" w14:textId="77777777" w:rsidTr="00130B2C">
        <w:tc>
          <w:tcPr>
            <w:tcW w:w="750" w:type="dxa"/>
            <w:shd w:val="clear" w:color="auto" w:fill="FFFFFF"/>
            <w:noWrap/>
            <w:tcMar>
              <w:top w:w="0" w:type="dxa"/>
              <w:left w:w="150" w:type="dxa"/>
              <w:bottom w:w="0" w:type="dxa"/>
              <w:right w:w="150" w:type="dxa"/>
            </w:tcMar>
            <w:hideMark/>
          </w:tcPr>
          <w:p w14:paraId="33F4914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877251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for use, reproduction, or distribution of Your modifications, or</w:t>
            </w:r>
          </w:p>
        </w:tc>
      </w:tr>
      <w:tr w:rsidR="00130B2C" w:rsidRPr="00E42815" w14:paraId="3790B595" w14:textId="77777777" w:rsidTr="00130B2C">
        <w:tc>
          <w:tcPr>
            <w:tcW w:w="750" w:type="dxa"/>
            <w:shd w:val="clear" w:color="auto" w:fill="FFFFFF"/>
            <w:noWrap/>
            <w:tcMar>
              <w:top w:w="0" w:type="dxa"/>
              <w:left w:w="150" w:type="dxa"/>
              <w:bottom w:w="0" w:type="dxa"/>
              <w:right w:w="150" w:type="dxa"/>
            </w:tcMar>
            <w:hideMark/>
          </w:tcPr>
          <w:p w14:paraId="7A74688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EDBF69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for any such Derivative Works as a whole, provided Your use,</w:t>
            </w:r>
          </w:p>
        </w:tc>
      </w:tr>
      <w:tr w:rsidR="00130B2C" w:rsidRPr="00E42815" w14:paraId="3AC91CD5" w14:textId="77777777" w:rsidTr="00130B2C">
        <w:tc>
          <w:tcPr>
            <w:tcW w:w="750" w:type="dxa"/>
            <w:shd w:val="clear" w:color="auto" w:fill="FFFFFF"/>
            <w:noWrap/>
            <w:tcMar>
              <w:top w:w="0" w:type="dxa"/>
              <w:left w:w="150" w:type="dxa"/>
              <w:bottom w:w="0" w:type="dxa"/>
              <w:right w:w="150" w:type="dxa"/>
            </w:tcMar>
            <w:hideMark/>
          </w:tcPr>
          <w:p w14:paraId="4592F91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26A804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reproduction, and distribution of the Work otherwise complies with</w:t>
            </w:r>
          </w:p>
        </w:tc>
      </w:tr>
      <w:tr w:rsidR="00130B2C" w:rsidRPr="00E42815" w14:paraId="405E98F8" w14:textId="77777777" w:rsidTr="00130B2C">
        <w:tc>
          <w:tcPr>
            <w:tcW w:w="750" w:type="dxa"/>
            <w:shd w:val="clear" w:color="auto" w:fill="FFFFFF"/>
            <w:noWrap/>
            <w:tcMar>
              <w:top w:w="0" w:type="dxa"/>
              <w:left w:w="150" w:type="dxa"/>
              <w:bottom w:w="0" w:type="dxa"/>
              <w:right w:w="150" w:type="dxa"/>
            </w:tcMar>
            <w:hideMark/>
          </w:tcPr>
          <w:p w14:paraId="5063F1D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540C1F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conditions stated in this License.</w:t>
            </w:r>
          </w:p>
        </w:tc>
      </w:tr>
      <w:tr w:rsidR="00130B2C" w:rsidRPr="00E42815" w14:paraId="045117F4" w14:textId="77777777" w:rsidTr="00130B2C">
        <w:tc>
          <w:tcPr>
            <w:tcW w:w="750" w:type="dxa"/>
            <w:shd w:val="clear" w:color="auto" w:fill="FFFFFF"/>
            <w:noWrap/>
            <w:tcMar>
              <w:top w:w="0" w:type="dxa"/>
              <w:left w:w="150" w:type="dxa"/>
              <w:bottom w:w="0" w:type="dxa"/>
              <w:right w:w="150" w:type="dxa"/>
            </w:tcMar>
            <w:hideMark/>
          </w:tcPr>
          <w:p w14:paraId="081F335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000805F"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1E497D1A"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246AC0D3" w14:textId="77777777" w:rsidTr="00130B2C">
        <w:tc>
          <w:tcPr>
            <w:tcW w:w="750" w:type="dxa"/>
            <w:shd w:val="clear" w:color="auto" w:fill="FFFFFF"/>
            <w:noWrap/>
            <w:tcMar>
              <w:top w:w="0" w:type="dxa"/>
              <w:left w:w="150" w:type="dxa"/>
              <w:bottom w:w="0" w:type="dxa"/>
              <w:right w:w="150" w:type="dxa"/>
            </w:tcMar>
            <w:hideMark/>
          </w:tcPr>
          <w:p w14:paraId="3610A663"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7CBE70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5. Submission of Contributions. Unless You explicitly state otherwise,</w:t>
            </w:r>
          </w:p>
        </w:tc>
      </w:tr>
      <w:tr w:rsidR="00130B2C" w:rsidRPr="00E42815" w14:paraId="52BCA5B4" w14:textId="77777777" w:rsidTr="00130B2C">
        <w:tc>
          <w:tcPr>
            <w:tcW w:w="750" w:type="dxa"/>
            <w:shd w:val="clear" w:color="auto" w:fill="FFFFFF"/>
            <w:noWrap/>
            <w:tcMar>
              <w:top w:w="0" w:type="dxa"/>
              <w:left w:w="150" w:type="dxa"/>
              <w:bottom w:w="0" w:type="dxa"/>
              <w:right w:w="150" w:type="dxa"/>
            </w:tcMar>
            <w:hideMark/>
          </w:tcPr>
          <w:p w14:paraId="2E742AD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99CE2F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any Contribution intentionally submitted for inclusion in the Work</w:t>
            </w:r>
          </w:p>
        </w:tc>
      </w:tr>
      <w:tr w:rsidR="00130B2C" w:rsidRPr="00E42815" w14:paraId="236138AF" w14:textId="77777777" w:rsidTr="00130B2C">
        <w:tc>
          <w:tcPr>
            <w:tcW w:w="750" w:type="dxa"/>
            <w:shd w:val="clear" w:color="auto" w:fill="FFFFFF"/>
            <w:noWrap/>
            <w:tcMar>
              <w:top w:w="0" w:type="dxa"/>
              <w:left w:w="150" w:type="dxa"/>
              <w:bottom w:w="0" w:type="dxa"/>
              <w:right w:w="150" w:type="dxa"/>
            </w:tcMar>
            <w:hideMark/>
          </w:tcPr>
          <w:p w14:paraId="2A2DC12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858026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by You to the Licensor shall be under the terms and conditions of</w:t>
            </w:r>
          </w:p>
        </w:tc>
      </w:tr>
      <w:tr w:rsidR="00130B2C" w:rsidRPr="00E42815" w14:paraId="488F3C76" w14:textId="77777777" w:rsidTr="00130B2C">
        <w:tc>
          <w:tcPr>
            <w:tcW w:w="750" w:type="dxa"/>
            <w:shd w:val="clear" w:color="auto" w:fill="FFFFFF"/>
            <w:noWrap/>
            <w:tcMar>
              <w:top w:w="0" w:type="dxa"/>
              <w:left w:w="150" w:type="dxa"/>
              <w:bottom w:w="0" w:type="dxa"/>
              <w:right w:w="150" w:type="dxa"/>
            </w:tcMar>
            <w:hideMark/>
          </w:tcPr>
          <w:p w14:paraId="63C8507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C2C1B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this License, without any additional terms or conditions.</w:t>
            </w:r>
          </w:p>
        </w:tc>
      </w:tr>
      <w:tr w:rsidR="00130B2C" w:rsidRPr="00E42815" w14:paraId="090727D3" w14:textId="77777777" w:rsidTr="00130B2C">
        <w:tc>
          <w:tcPr>
            <w:tcW w:w="750" w:type="dxa"/>
            <w:shd w:val="clear" w:color="auto" w:fill="FFFFFF"/>
            <w:noWrap/>
            <w:tcMar>
              <w:top w:w="0" w:type="dxa"/>
              <w:left w:w="150" w:type="dxa"/>
              <w:bottom w:w="0" w:type="dxa"/>
              <w:right w:w="150" w:type="dxa"/>
            </w:tcMar>
            <w:hideMark/>
          </w:tcPr>
          <w:p w14:paraId="3A0F5BA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A3CC96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Notwithstanding the above, nothing herein shall supersede or modify</w:t>
            </w:r>
          </w:p>
        </w:tc>
      </w:tr>
      <w:tr w:rsidR="00130B2C" w:rsidRPr="00E42815" w14:paraId="117B6ECE" w14:textId="77777777" w:rsidTr="00130B2C">
        <w:tc>
          <w:tcPr>
            <w:tcW w:w="750" w:type="dxa"/>
            <w:shd w:val="clear" w:color="auto" w:fill="FFFFFF"/>
            <w:noWrap/>
            <w:tcMar>
              <w:top w:w="0" w:type="dxa"/>
              <w:left w:w="150" w:type="dxa"/>
              <w:bottom w:w="0" w:type="dxa"/>
              <w:right w:w="150" w:type="dxa"/>
            </w:tcMar>
            <w:hideMark/>
          </w:tcPr>
          <w:p w14:paraId="728F6E2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381468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terms of any separate license agreement you may have executed</w:t>
            </w:r>
          </w:p>
        </w:tc>
      </w:tr>
      <w:tr w:rsidR="00130B2C" w:rsidRPr="00E42815" w14:paraId="303963AD" w14:textId="77777777" w:rsidTr="00130B2C">
        <w:tc>
          <w:tcPr>
            <w:tcW w:w="750" w:type="dxa"/>
            <w:shd w:val="clear" w:color="auto" w:fill="FFFFFF"/>
            <w:noWrap/>
            <w:tcMar>
              <w:top w:w="0" w:type="dxa"/>
              <w:left w:w="150" w:type="dxa"/>
              <w:bottom w:w="0" w:type="dxa"/>
              <w:right w:w="150" w:type="dxa"/>
            </w:tcMar>
            <w:hideMark/>
          </w:tcPr>
          <w:p w14:paraId="47568C6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E564F9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with Licensor regarding such Contributions.</w:t>
            </w:r>
          </w:p>
        </w:tc>
      </w:tr>
      <w:tr w:rsidR="00130B2C" w:rsidRPr="00E42815" w14:paraId="750CA08D" w14:textId="77777777" w:rsidTr="00130B2C">
        <w:tc>
          <w:tcPr>
            <w:tcW w:w="750" w:type="dxa"/>
            <w:shd w:val="clear" w:color="auto" w:fill="FFFFFF"/>
            <w:noWrap/>
            <w:tcMar>
              <w:top w:w="0" w:type="dxa"/>
              <w:left w:w="150" w:type="dxa"/>
              <w:bottom w:w="0" w:type="dxa"/>
              <w:right w:w="150" w:type="dxa"/>
            </w:tcMar>
            <w:hideMark/>
          </w:tcPr>
          <w:p w14:paraId="24B1A05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600D4E"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78EB46EB"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7FFA31C1" w14:textId="77777777" w:rsidTr="00130B2C">
        <w:tc>
          <w:tcPr>
            <w:tcW w:w="750" w:type="dxa"/>
            <w:shd w:val="clear" w:color="auto" w:fill="FFFFFF"/>
            <w:noWrap/>
            <w:tcMar>
              <w:top w:w="0" w:type="dxa"/>
              <w:left w:w="150" w:type="dxa"/>
              <w:bottom w:w="0" w:type="dxa"/>
              <w:right w:w="150" w:type="dxa"/>
            </w:tcMar>
            <w:hideMark/>
          </w:tcPr>
          <w:p w14:paraId="007832BE"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E3F5DB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6. Trademarks. This License does not grant permission to use the trade</w:t>
            </w:r>
          </w:p>
        </w:tc>
      </w:tr>
      <w:tr w:rsidR="00130B2C" w:rsidRPr="00E42815" w14:paraId="7964FEA4" w14:textId="77777777" w:rsidTr="00130B2C">
        <w:tc>
          <w:tcPr>
            <w:tcW w:w="750" w:type="dxa"/>
            <w:shd w:val="clear" w:color="auto" w:fill="FFFFFF"/>
            <w:noWrap/>
            <w:tcMar>
              <w:top w:w="0" w:type="dxa"/>
              <w:left w:w="150" w:type="dxa"/>
              <w:bottom w:w="0" w:type="dxa"/>
              <w:right w:w="150" w:type="dxa"/>
            </w:tcMar>
            <w:hideMark/>
          </w:tcPr>
          <w:p w14:paraId="3C53B86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2D53BD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names, trademarks, service marks, or product names of the Licensor,</w:t>
            </w:r>
          </w:p>
        </w:tc>
      </w:tr>
      <w:tr w:rsidR="00130B2C" w:rsidRPr="00E42815" w14:paraId="39F9DF96" w14:textId="77777777" w:rsidTr="00130B2C">
        <w:tc>
          <w:tcPr>
            <w:tcW w:w="750" w:type="dxa"/>
            <w:shd w:val="clear" w:color="auto" w:fill="FFFFFF"/>
            <w:noWrap/>
            <w:tcMar>
              <w:top w:w="0" w:type="dxa"/>
              <w:left w:w="150" w:type="dxa"/>
              <w:bottom w:w="0" w:type="dxa"/>
              <w:right w:w="150" w:type="dxa"/>
            </w:tcMar>
            <w:hideMark/>
          </w:tcPr>
          <w:p w14:paraId="3289D67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F6251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except as required for reasonable and customary use in describing the</w:t>
            </w:r>
          </w:p>
        </w:tc>
      </w:tr>
      <w:tr w:rsidR="00130B2C" w:rsidRPr="00E42815" w14:paraId="22739E6E" w14:textId="77777777" w:rsidTr="00130B2C">
        <w:tc>
          <w:tcPr>
            <w:tcW w:w="750" w:type="dxa"/>
            <w:shd w:val="clear" w:color="auto" w:fill="FFFFFF"/>
            <w:noWrap/>
            <w:tcMar>
              <w:top w:w="0" w:type="dxa"/>
              <w:left w:w="150" w:type="dxa"/>
              <w:bottom w:w="0" w:type="dxa"/>
              <w:right w:w="150" w:type="dxa"/>
            </w:tcMar>
            <w:hideMark/>
          </w:tcPr>
          <w:p w14:paraId="42035DA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2B9EB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origin of the Work and reproducing the content of the NOTICE file.</w:t>
            </w:r>
          </w:p>
        </w:tc>
      </w:tr>
      <w:tr w:rsidR="00130B2C" w:rsidRPr="00E42815" w14:paraId="5313AC85" w14:textId="77777777" w:rsidTr="00130B2C">
        <w:tc>
          <w:tcPr>
            <w:tcW w:w="750" w:type="dxa"/>
            <w:shd w:val="clear" w:color="auto" w:fill="FFFFFF"/>
            <w:noWrap/>
            <w:tcMar>
              <w:top w:w="0" w:type="dxa"/>
              <w:left w:w="150" w:type="dxa"/>
              <w:bottom w:w="0" w:type="dxa"/>
              <w:right w:w="150" w:type="dxa"/>
            </w:tcMar>
            <w:hideMark/>
          </w:tcPr>
          <w:p w14:paraId="4891A94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7187917"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20EA2ED7"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5720891D" w14:textId="77777777" w:rsidTr="00130B2C">
        <w:tc>
          <w:tcPr>
            <w:tcW w:w="750" w:type="dxa"/>
            <w:shd w:val="clear" w:color="auto" w:fill="FFFFFF"/>
            <w:noWrap/>
            <w:tcMar>
              <w:top w:w="0" w:type="dxa"/>
              <w:left w:w="150" w:type="dxa"/>
              <w:bottom w:w="0" w:type="dxa"/>
              <w:right w:w="150" w:type="dxa"/>
            </w:tcMar>
            <w:hideMark/>
          </w:tcPr>
          <w:p w14:paraId="34CE4FEC"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9DCCFE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7. Disclaimer of Warranty. Unless required by applicable law or</w:t>
            </w:r>
          </w:p>
        </w:tc>
      </w:tr>
      <w:tr w:rsidR="00130B2C" w:rsidRPr="00E42815" w14:paraId="1C457659" w14:textId="77777777" w:rsidTr="00130B2C">
        <w:tc>
          <w:tcPr>
            <w:tcW w:w="750" w:type="dxa"/>
            <w:shd w:val="clear" w:color="auto" w:fill="FFFFFF"/>
            <w:noWrap/>
            <w:tcMar>
              <w:top w:w="0" w:type="dxa"/>
              <w:left w:w="150" w:type="dxa"/>
              <w:bottom w:w="0" w:type="dxa"/>
              <w:right w:w="150" w:type="dxa"/>
            </w:tcMar>
            <w:hideMark/>
          </w:tcPr>
          <w:p w14:paraId="1639003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CA204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agreed to in writing, Licensor provides the Work (and each</w:t>
            </w:r>
          </w:p>
        </w:tc>
      </w:tr>
      <w:tr w:rsidR="00130B2C" w:rsidRPr="00E42815" w14:paraId="28264FD7" w14:textId="77777777" w:rsidTr="00130B2C">
        <w:tc>
          <w:tcPr>
            <w:tcW w:w="750" w:type="dxa"/>
            <w:shd w:val="clear" w:color="auto" w:fill="FFFFFF"/>
            <w:noWrap/>
            <w:tcMar>
              <w:top w:w="0" w:type="dxa"/>
              <w:left w:w="150" w:type="dxa"/>
              <w:bottom w:w="0" w:type="dxa"/>
              <w:right w:w="150" w:type="dxa"/>
            </w:tcMar>
            <w:hideMark/>
          </w:tcPr>
          <w:p w14:paraId="2FDA086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A81299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Contributor provides its Contributions) on an "AS IS" BASIS,</w:t>
            </w:r>
          </w:p>
        </w:tc>
      </w:tr>
      <w:tr w:rsidR="00130B2C" w:rsidRPr="00E42815" w14:paraId="53C943F1" w14:textId="77777777" w:rsidTr="00130B2C">
        <w:tc>
          <w:tcPr>
            <w:tcW w:w="750" w:type="dxa"/>
            <w:shd w:val="clear" w:color="auto" w:fill="FFFFFF"/>
            <w:noWrap/>
            <w:tcMar>
              <w:top w:w="0" w:type="dxa"/>
              <w:left w:w="150" w:type="dxa"/>
              <w:bottom w:w="0" w:type="dxa"/>
              <w:right w:w="150" w:type="dxa"/>
            </w:tcMar>
            <w:hideMark/>
          </w:tcPr>
          <w:p w14:paraId="60D1C2D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2CCD3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WITHOUT WARRANTIES OR CONDITIONS OF ANY KIND, either express or</w:t>
            </w:r>
          </w:p>
        </w:tc>
      </w:tr>
      <w:tr w:rsidR="00130B2C" w:rsidRPr="00E42815" w14:paraId="6F7DAFBC" w14:textId="77777777" w:rsidTr="00130B2C">
        <w:tc>
          <w:tcPr>
            <w:tcW w:w="750" w:type="dxa"/>
            <w:shd w:val="clear" w:color="auto" w:fill="FFFFFF"/>
            <w:noWrap/>
            <w:tcMar>
              <w:top w:w="0" w:type="dxa"/>
              <w:left w:w="150" w:type="dxa"/>
              <w:bottom w:w="0" w:type="dxa"/>
              <w:right w:w="150" w:type="dxa"/>
            </w:tcMar>
            <w:hideMark/>
          </w:tcPr>
          <w:p w14:paraId="6B405EA6"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F7BE7F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implied, including, without limitation, any warranties or conditions</w:t>
            </w:r>
          </w:p>
        </w:tc>
      </w:tr>
      <w:tr w:rsidR="00130B2C" w:rsidRPr="00E42815" w14:paraId="6F6EBE39" w14:textId="77777777" w:rsidTr="00130B2C">
        <w:tc>
          <w:tcPr>
            <w:tcW w:w="750" w:type="dxa"/>
            <w:shd w:val="clear" w:color="auto" w:fill="FFFFFF"/>
            <w:noWrap/>
            <w:tcMar>
              <w:top w:w="0" w:type="dxa"/>
              <w:left w:w="150" w:type="dxa"/>
              <w:bottom w:w="0" w:type="dxa"/>
              <w:right w:w="150" w:type="dxa"/>
            </w:tcMar>
            <w:hideMark/>
          </w:tcPr>
          <w:p w14:paraId="43CBBF6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A7B837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of TITLE, NON-INFRINGEMENT, MERCHANTABILITY, or FITNESS FOR A</w:t>
            </w:r>
          </w:p>
        </w:tc>
      </w:tr>
      <w:tr w:rsidR="00130B2C" w:rsidRPr="00E42815" w14:paraId="0C095DFE" w14:textId="77777777" w:rsidTr="00130B2C">
        <w:tc>
          <w:tcPr>
            <w:tcW w:w="750" w:type="dxa"/>
            <w:shd w:val="clear" w:color="auto" w:fill="FFFFFF"/>
            <w:noWrap/>
            <w:tcMar>
              <w:top w:w="0" w:type="dxa"/>
              <w:left w:w="150" w:type="dxa"/>
              <w:bottom w:w="0" w:type="dxa"/>
              <w:right w:w="150" w:type="dxa"/>
            </w:tcMar>
            <w:hideMark/>
          </w:tcPr>
          <w:p w14:paraId="06847CD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B5AF0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PARTICULAR PURPOSE. You are solely responsible for determining the</w:t>
            </w:r>
          </w:p>
        </w:tc>
      </w:tr>
      <w:tr w:rsidR="00130B2C" w:rsidRPr="00E42815" w14:paraId="23720528" w14:textId="77777777" w:rsidTr="00130B2C">
        <w:tc>
          <w:tcPr>
            <w:tcW w:w="750" w:type="dxa"/>
            <w:shd w:val="clear" w:color="auto" w:fill="FFFFFF"/>
            <w:noWrap/>
            <w:tcMar>
              <w:top w:w="0" w:type="dxa"/>
              <w:left w:w="150" w:type="dxa"/>
              <w:bottom w:w="0" w:type="dxa"/>
              <w:right w:w="150" w:type="dxa"/>
            </w:tcMar>
            <w:hideMark/>
          </w:tcPr>
          <w:p w14:paraId="5E678BB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567353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appropriateness of using or redistributing the Work and assume any</w:t>
            </w:r>
          </w:p>
        </w:tc>
      </w:tr>
      <w:tr w:rsidR="00130B2C" w:rsidRPr="00E42815" w14:paraId="437E9A11" w14:textId="77777777" w:rsidTr="00130B2C">
        <w:tc>
          <w:tcPr>
            <w:tcW w:w="750" w:type="dxa"/>
            <w:shd w:val="clear" w:color="auto" w:fill="FFFFFF"/>
            <w:noWrap/>
            <w:tcMar>
              <w:top w:w="0" w:type="dxa"/>
              <w:left w:w="150" w:type="dxa"/>
              <w:bottom w:w="0" w:type="dxa"/>
              <w:right w:w="150" w:type="dxa"/>
            </w:tcMar>
            <w:hideMark/>
          </w:tcPr>
          <w:p w14:paraId="683C988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7B3B04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risks associated with Your exercise of permissions under this License.</w:t>
            </w:r>
          </w:p>
        </w:tc>
      </w:tr>
      <w:tr w:rsidR="00130B2C" w:rsidRPr="00E42815" w14:paraId="28809F83" w14:textId="77777777" w:rsidTr="00130B2C">
        <w:tc>
          <w:tcPr>
            <w:tcW w:w="750" w:type="dxa"/>
            <w:shd w:val="clear" w:color="auto" w:fill="FFFFFF"/>
            <w:noWrap/>
            <w:tcMar>
              <w:top w:w="0" w:type="dxa"/>
              <w:left w:w="150" w:type="dxa"/>
              <w:bottom w:w="0" w:type="dxa"/>
              <w:right w:w="150" w:type="dxa"/>
            </w:tcMar>
            <w:hideMark/>
          </w:tcPr>
          <w:p w14:paraId="6AE944D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202843C"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0597B829"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16B567D6" w14:textId="77777777" w:rsidTr="00130B2C">
        <w:tc>
          <w:tcPr>
            <w:tcW w:w="750" w:type="dxa"/>
            <w:shd w:val="clear" w:color="auto" w:fill="FFFFFF"/>
            <w:noWrap/>
            <w:tcMar>
              <w:top w:w="0" w:type="dxa"/>
              <w:left w:w="150" w:type="dxa"/>
              <w:bottom w:w="0" w:type="dxa"/>
              <w:right w:w="150" w:type="dxa"/>
            </w:tcMar>
            <w:hideMark/>
          </w:tcPr>
          <w:p w14:paraId="69743B48"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B13191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8. Limitation of Liability. In no event and under no legal theory,</w:t>
            </w:r>
          </w:p>
        </w:tc>
      </w:tr>
      <w:tr w:rsidR="00130B2C" w:rsidRPr="00E42815" w14:paraId="57CF8EC5" w14:textId="77777777" w:rsidTr="00130B2C">
        <w:tc>
          <w:tcPr>
            <w:tcW w:w="750" w:type="dxa"/>
            <w:shd w:val="clear" w:color="auto" w:fill="FFFFFF"/>
            <w:noWrap/>
            <w:tcMar>
              <w:top w:w="0" w:type="dxa"/>
              <w:left w:w="150" w:type="dxa"/>
              <w:bottom w:w="0" w:type="dxa"/>
              <w:right w:w="150" w:type="dxa"/>
            </w:tcMar>
            <w:hideMark/>
          </w:tcPr>
          <w:p w14:paraId="485D3B3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B6330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whether in tort (including negligence), contract, or otherwise,</w:t>
            </w:r>
          </w:p>
        </w:tc>
      </w:tr>
      <w:tr w:rsidR="00130B2C" w:rsidRPr="00E42815" w14:paraId="5BD32418" w14:textId="77777777" w:rsidTr="00130B2C">
        <w:tc>
          <w:tcPr>
            <w:tcW w:w="750" w:type="dxa"/>
            <w:shd w:val="clear" w:color="auto" w:fill="FFFFFF"/>
            <w:noWrap/>
            <w:tcMar>
              <w:top w:w="0" w:type="dxa"/>
              <w:left w:w="150" w:type="dxa"/>
              <w:bottom w:w="0" w:type="dxa"/>
              <w:right w:w="150" w:type="dxa"/>
            </w:tcMar>
            <w:hideMark/>
          </w:tcPr>
          <w:p w14:paraId="50A4FA8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42ADFA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unless required by applicable law (such as deliberate and grossly</w:t>
            </w:r>
          </w:p>
        </w:tc>
      </w:tr>
      <w:tr w:rsidR="00130B2C" w:rsidRPr="00E42815" w14:paraId="1A254BED" w14:textId="77777777" w:rsidTr="00130B2C">
        <w:tc>
          <w:tcPr>
            <w:tcW w:w="750" w:type="dxa"/>
            <w:shd w:val="clear" w:color="auto" w:fill="FFFFFF"/>
            <w:noWrap/>
            <w:tcMar>
              <w:top w:w="0" w:type="dxa"/>
              <w:left w:w="150" w:type="dxa"/>
              <w:bottom w:w="0" w:type="dxa"/>
              <w:right w:w="150" w:type="dxa"/>
            </w:tcMar>
            <w:hideMark/>
          </w:tcPr>
          <w:p w14:paraId="4E1C946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976B5B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negligent acts) or agreed to in writing, shall any Contributor be</w:t>
            </w:r>
          </w:p>
        </w:tc>
      </w:tr>
      <w:tr w:rsidR="00130B2C" w:rsidRPr="00E42815" w14:paraId="36ADE515" w14:textId="77777777" w:rsidTr="00130B2C">
        <w:tc>
          <w:tcPr>
            <w:tcW w:w="750" w:type="dxa"/>
            <w:shd w:val="clear" w:color="auto" w:fill="FFFFFF"/>
            <w:noWrap/>
            <w:tcMar>
              <w:top w:w="0" w:type="dxa"/>
              <w:left w:w="150" w:type="dxa"/>
              <w:bottom w:w="0" w:type="dxa"/>
              <w:right w:w="150" w:type="dxa"/>
            </w:tcMar>
            <w:hideMark/>
          </w:tcPr>
          <w:p w14:paraId="23DE89E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B5D55B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liable to You for damages, including any direct, indirect, special,</w:t>
            </w:r>
          </w:p>
        </w:tc>
      </w:tr>
      <w:tr w:rsidR="00130B2C" w:rsidRPr="00E42815" w14:paraId="535D1CF5" w14:textId="77777777" w:rsidTr="00130B2C">
        <w:tc>
          <w:tcPr>
            <w:tcW w:w="750" w:type="dxa"/>
            <w:shd w:val="clear" w:color="auto" w:fill="FFFFFF"/>
            <w:noWrap/>
            <w:tcMar>
              <w:top w:w="0" w:type="dxa"/>
              <w:left w:w="150" w:type="dxa"/>
              <w:bottom w:w="0" w:type="dxa"/>
              <w:right w:w="150" w:type="dxa"/>
            </w:tcMar>
            <w:hideMark/>
          </w:tcPr>
          <w:p w14:paraId="483A38C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A14EE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incidental, or consequential damages of any character arising as a</w:t>
            </w:r>
          </w:p>
        </w:tc>
      </w:tr>
      <w:tr w:rsidR="00130B2C" w:rsidRPr="00E42815" w14:paraId="44B9F6B7" w14:textId="77777777" w:rsidTr="00130B2C">
        <w:tc>
          <w:tcPr>
            <w:tcW w:w="750" w:type="dxa"/>
            <w:shd w:val="clear" w:color="auto" w:fill="FFFFFF"/>
            <w:noWrap/>
            <w:tcMar>
              <w:top w:w="0" w:type="dxa"/>
              <w:left w:w="150" w:type="dxa"/>
              <w:bottom w:w="0" w:type="dxa"/>
              <w:right w:w="150" w:type="dxa"/>
            </w:tcMar>
            <w:hideMark/>
          </w:tcPr>
          <w:p w14:paraId="362CB47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138A9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result of this License or out of the use or inability to use the</w:t>
            </w:r>
          </w:p>
        </w:tc>
      </w:tr>
      <w:tr w:rsidR="00130B2C" w:rsidRPr="00E42815" w14:paraId="53CE8D58" w14:textId="77777777" w:rsidTr="00130B2C">
        <w:tc>
          <w:tcPr>
            <w:tcW w:w="750" w:type="dxa"/>
            <w:shd w:val="clear" w:color="auto" w:fill="FFFFFF"/>
            <w:noWrap/>
            <w:tcMar>
              <w:top w:w="0" w:type="dxa"/>
              <w:left w:w="150" w:type="dxa"/>
              <w:bottom w:w="0" w:type="dxa"/>
              <w:right w:w="150" w:type="dxa"/>
            </w:tcMar>
            <w:hideMark/>
          </w:tcPr>
          <w:p w14:paraId="2D3A952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7A099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Work (including but not limited to damages for loss of goodwill,</w:t>
            </w:r>
          </w:p>
        </w:tc>
      </w:tr>
      <w:tr w:rsidR="00130B2C" w:rsidRPr="00E42815" w14:paraId="2E5D81D2" w14:textId="77777777" w:rsidTr="00130B2C">
        <w:tc>
          <w:tcPr>
            <w:tcW w:w="750" w:type="dxa"/>
            <w:shd w:val="clear" w:color="auto" w:fill="FFFFFF"/>
            <w:noWrap/>
            <w:tcMar>
              <w:top w:w="0" w:type="dxa"/>
              <w:left w:w="150" w:type="dxa"/>
              <w:bottom w:w="0" w:type="dxa"/>
              <w:right w:w="150" w:type="dxa"/>
            </w:tcMar>
            <w:hideMark/>
          </w:tcPr>
          <w:p w14:paraId="3611383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A7831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work stoppage, computer failure or malfunction, or any and all</w:t>
            </w:r>
          </w:p>
        </w:tc>
      </w:tr>
      <w:tr w:rsidR="00130B2C" w:rsidRPr="00E42815" w14:paraId="2FC5F8D6" w14:textId="77777777" w:rsidTr="00130B2C">
        <w:tc>
          <w:tcPr>
            <w:tcW w:w="750" w:type="dxa"/>
            <w:shd w:val="clear" w:color="auto" w:fill="FFFFFF"/>
            <w:noWrap/>
            <w:tcMar>
              <w:top w:w="0" w:type="dxa"/>
              <w:left w:w="150" w:type="dxa"/>
              <w:bottom w:w="0" w:type="dxa"/>
              <w:right w:w="150" w:type="dxa"/>
            </w:tcMar>
            <w:hideMark/>
          </w:tcPr>
          <w:p w14:paraId="544A150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91683A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other commercial damages or losses), even if such Contributor</w:t>
            </w:r>
          </w:p>
        </w:tc>
      </w:tr>
      <w:tr w:rsidR="00130B2C" w:rsidRPr="00E42815" w14:paraId="5F10DF1D" w14:textId="77777777" w:rsidTr="00130B2C">
        <w:tc>
          <w:tcPr>
            <w:tcW w:w="750" w:type="dxa"/>
            <w:shd w:val="clear" w:color="auto" w:fill="FFFFFF"/>
            <w:noWrap/>
            <w:tcMar>
              <w:top w:w="0" w:type="dxa"/>
              <w:left w:w="150" w:type="dxa"/>
              <w:bottom w:w="0" w:type="dxa"/>
              <w:right w:w="150" w:type="dxa"/>
            </w:tcMar>
            <w:hideMark/>
          </w:tcPr>
          <w:p w14:paraId="58E7E8A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3D64B3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has been advised of the possibility of such damages.</w:t>
            </w:r>
          </w:p>
        </w:tc>
      </w:tr>
      <w:tr w:rsidR="00130B2C" w:rsidRPr="00E42815" w14:paraId="5BB3FA6B" w14:textId="77777777" w:rsidTr="00130B2C">
        <w:tc>
          <w:tcPr>
            <w:tcW w:w="750" w:type="dxa"/>
            <w:shd w:val="clear" w:color="auto" w:fill="FFFFFF"/>
            <w:noWrap/>
            <w:tcMar>
              <w:top w:w="0" w:type="dxa"/>
              <w:left w:w="150" w:type="dxa"/>
              <w:bottom w:w="0" w:type="dxa"/>
              <w:right w:w="150" w:type="dxa"/>
            </w:tcMar>
            <w:hideMark/>
          </w:tcPr>
          <w:p w14:paraId="254C3CB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C228DF"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4BA6DE89"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17C01DF7" w14:textId="77777777" w:rsidTr="00130B2C">
        <w:tc>
          <w:tcPr>
            <w:tcW w:w="750" w:type="dxa"/>
            <w:shd w:val="clear" w:color="auto" w:fill="FFFFFF"/>
            <w:noWrap/>
            <w:tcMar>
              <w:top w:w="0" w:type="dxa"/>
              <w:left w:w="150" w:type="dxa"/>
              <w:bottom w:w="0" w:type="dxa"/>
              <w:right w:w="150" w:type="dxa"/>
            </w:tcMar>
            <w:hideMark/>
          </w:tcPr>
          <w:p w14:paraId="229AD41B"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8C7E59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9. Accepting Warranty or Additional Liability. While redistributing</w:t>
            </w:r>
          </w:p>
        </w:tc>
      </w:tr>
      <w:tr w:rsidR="00130B2C" w:rsidRPr="00E42815" w14:paraId="0C5E6B4D" w14:textId="77777777" w:rsidTr="00130B2C">
        <w:tc>
          <w:tcPr>
            <w:tcW w:w="750" w:type="dxa"/>
            <w:shd w:val="clear" w:color="auto" w:fill="FFFFFF"/>
            <w:noWrap/>
            <w:tcMar>
              <w:top w:w="0" w:type="dxa"/>
              <w:left w:w="150" w:type="dxa"/>
              <w:bottom w:w="0" w:type="dxa"/>
              <w:right w:w="150" w:type="dxa"/>
            </w:tcMar>
            <w:hideMark/>
          </w:tcPr>
          <w:p w14:paraId="404A381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A5790E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Work or Derivative Works thereof, You may choose to offer,</w:t>
            </w:r>
          </w:p>
        </w:tc>
      </w:tr>
      <w:tr w:rsidR="00130B2C" w:rsidRPr="00E42815" w14:paraId="65688210" w14:textId="77777777" w:rsidTr="00130B2C">
        <w:tc>
          <w:tcPr>
            <w:tcW w:w="750" w:type="dxa"/>
            <w:shd w:val="clear" w:color="auto" w:fill="FFFFFF"/>
            <w:noWrap/>
            <w:tcMar>
              <w:top w:w="0" w:type="dxa"/>
              <w:left w:w="150" w:type="dxa"/>
              <w:bottom w:w="0" w:type="dxa"/>
              <w:right w:w="150" w:type="dxa"/>
            </w:tcMar>
            <w:hideMark/>
          </w:tcPr>
          <w:p w14:paraId="1D470ED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1010F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and charge a fee for, acceptance of support, warranty, indemnity,</w:t>
            </w:r>
          </w:p>
        </w:tc>
      </w:tr>
      <w:tr w:rsidR="00130B2C" w:rsidRPr="00E42815" w14:paraId="418C2E93" w14:textId="77777777" w:rsidTr="00130B2C">
        <w:tc>
          <w:tcPr>
            <w:tcW w:w="750" w:type="dxa"/>
            <w:shd w:val="clear" w:color="auto" w:fill="FFFFFF"/>
            <w:noWrap/>
            <w:tcMar>
              <w:top w:w="0" w:type="dxa"/>
              <w:left w:w="150" w:type="dxa"/>
              <w:bottom w:w="0" w:type="dxa"/>
              <w:right w:w="150" w:type="dxa"/>
            </w:tcMar>
            <w:hideMark/>
          </w:tcPr>
          <w:p w14:paraId="75529CF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5BB06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or other liability obligations and/or rights consistent with this</w:t>
            </w:r>
          </w:p>
        </w:tc>
      </w:tr>
      <w:tr w:rsidR="00130B2C" w:rsidRPr="00E42815" w14:paraId="48470BA3" w14:textId="77777777" w:rsidTr="00130B2C">
        <w:tc>
          <w:tcPr>
            <w:tcW w:w="750" w:type="dxa"/>
            <w:shd w:val="clear" w:color="auto" w:fill="FFFFFF"/>
            <w:noWrap/>
            <w:tcMar>
              <w:top w:w="0" w:type="dxa"/>
              <w:left w:w="150" w:type="dxa"/>
              <w:bottom w:w="0" w:type="dxa"/>
              <w:right w:w="150" w:type="dxa"/>
            </w:tcMar>
            <w:hideMark/>
          </w:tcPr>
          <w:p w14:paraId="39E3835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831599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License. However, in accepting such obligations, You may act only</w:t>
            </w:r>
          </w:p>
        </w:tc>
      </w:tr>
      <w:tr w:rsidR="00130B2C" w:rsidRPr="00E42815" w14:paraId="6802FC4A" w14:textId="77777777" w:rsidTr="00130B2C">
        <w:tc>
          <w:tcPr>
            <w:tcW w:w="750" w:type="dxa"/>
            <w:shd w:val="clear" w:color="auto" w:fill="FFFFFF"/>
            <w:noWrap/>
            <w:tcMar>
              <w:top w:w="0" w:type="dxa"/>
              <w:left w:w="150" w:type="dxa"/>
              <w:bottom w:w="0" w:type="dxa"/>
              <w:right w:w="150" w:type="dxa"/>
            </w:tcMar>
            <w:hideMark/>
          </w:tcPr>
          <w:p w14:paraId="689649E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89CF22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on Your own behalf and on Your sole responsibility, not on behalf</w:t>
            </w:r>
          </w:p>
        </w:tc>
      </w:tr>
      <w:tr w:rsidR="00130B2C" w:rsidRPr="00E42815" w14:paraId="23D06C32" w14:textId="77777777" w:rsidTr="00130B2C">
        <w:tc>
          <w:tcPr>
            <w:tcW w:w="750" w:type="dxa"/>
            <w:shd w:val="clear" w:color="auto" w:fill="FFFFFF"/>
            <w:noWrap/>
            <w:tcMar>
              <w:top w:w="0" w:type="dxa"/>
              <w:left w:w="150" w:type="dxa"/>
              <w:bottom w:w="0" w:type="dxa"/>
              <w:right w:w="150" w:type="dxa"/>
            </w:tcMar>
            <w:hideMark/>
          </w:tcPr>
          <w:p w14:paraId="5595843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3FE09F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of any other Contributor, and only if You agree to indemnify,</w:t>
            </w:r>
          </w:p>
        </w:tc>
      </w:tr>
      <w:tr w:rsidR="00130B2C" w:rsidRPr="00E42815" w14:paraId="67086AEB" w14:textId="77777777" w:rsidTr="00130B2C">
        <w:tc>
          <w:tcPr>
            <w:tcW w:w="750" w:type="dxa"/>
            <w:shd w:val="clear" w:color="auto" w:fill="FFFFFF"/>
            <w:noWrap/>
            <w:tcMar>
              <w:top w:w="0" w:type="dxa"/>
              <w:left w:w="150" w:type="dxa"/>
              <w:bottom w:w="0" w:type="dxa"/>
              <w:right w:w="150" w:type="dxa"/>
            </w:tcMar>
            <w:hideMark/>
          </w:tcPr>
          <w:p w14:paraId="0DD3877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701B1A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defend, and hold each Contributor harmless for any liability</w:t>
            </w:r>
          </w:p>
        </w:tc>
      </w:tr>
      <w:tr w:rsidR="00130B2C" w:rsidRPr="00E42815" w14:paraId="29E5108E" w14:textId="77777777" w:rsidTr="00130B2C">
        <w:tc>
          <w:tcPr>
            <w:tcW w:w="750" w:type="dxa"/>
            <w:shd w:val="clear" w:color="auto" w:fill="FFFFFF"/>
            <w:noWrap/>
            <w:tcMar>
              <w:top w:w="0" w:type="dxa"/>
              <w:left w:w="150" w:type="dxa"/>
              <w:bottom w:w="0" w:type="dxa"/>
              <w:right w:w="150" w:type="dxa"/>
            </w:tcMar>
            <w:hideMark/>
          </w:tcPr>
          <w:p w14:paraId="48FA95C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0500BE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incurred by, or claims asserted against, such Contributor by reason</w:t>
            </w:r>
          </w:p>
        </w:tc>
      </w:tr>
      <w:tr w:rsidR="00130B2C" w:rsidRPr="00E42815" w14:paraId="53BAC8D1" w14:textId="77777777" w:rsidTr="00130B2C">
        <w:tc>
          <w:tcPr>
            <w:tcW w:w="750" w:type="dxa"/>
            <w:shd w:val="clear" w:color="auto" w:fill="FFFFFF"/>
            <w:noWrap/>
            <w:tcMar>
              <w:top w:w="0" w:type="dxa"/>
              <w:left w:w="150" w:type="dxa"/>
              <w:bottom w:w="0" w:type="dxa"/>
              <w:right w:w="150" w:type="dxa"/>
            </w:tcMar>
            <w:hideMark/>
          </w:tcPr>
          <w:p w14:paraId="53B8F28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93DD25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of your accepting any such warranty or additional liability.</w:t>
            </w:r>
          </w:p>
        </w:tc>
      </w:tr>
      <w:tr w:rsidR="00130B2C" w:rsidRPr="00E42815" w14:paraId="1CE36E36" w14:textId="77777777" w:rsidTr="00130B2C">
        <w:tc>
          <w:tcPr>
            <w:tcW w:w="750" w:type="dxa"/>
            <w:shd w:val="clear" w:color="auto" w:fill="FFFFFF"/>
            <w:noWrap/>
            <w:tcMar>
              <w:top w:w="0" w:type="dxa"/>
              <w:left w:w="150" w:type="dxa"/>
              <w:bottom w:w="0" w:type="dxa"/>
              <w:right w:w="150" w:type="dxa"/>
            </w:tcMar>
            <w:hideMark/>
          </w:tcPr>
          <w:p w14:paraId="3FB6CDC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300E238"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33F36E83"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2F14EA08" w14:textId="77777777" w:rsidTr="00130B2C">
        <w:tc>
          <w:tcPr>
            <w:tcW w:w="750" w:type="dxa"/>
            <w:shd w:val="clear" w:color="auto" w:fill="FFFFFF"/>
            <w:noWrap/>
            <w:tcMar>
              <w:top w:w="0" w:type="dxa"/>
              <w:left w:w="150" w:type="dxa"/>
              <w:bottom w:w="0" w:type="dxa"/>
              <w:right w:w="150" w:type="dxa"/>
            </w:tcMar>
            <w:hideMark/>
          </w:tcPr>
          <w:p w14:paraId="5C07C031"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06508F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END OF TERMS AND CONDITIONS</w:t>
            </w:r>
          </w:p>
        </w:tc>
      </w:tr>
      <w:tr w:rsidR="00130B2C" w:rsidRPr="00E42815" w14:paraId="21F761BD" w14:textId="77777777" w:rsidTr="00130B2C">
        <w:tc>
          <w:tcPr>
            <w:tcW w:w="750" w:type="dxa"/>
            <w:shd w:val="clear" w:color="auto" w:fill="FFFFFF"/>
            <w:noWrap/>
            <w:tcMar>
              <w:top w:w="0" w:type="dxa"/>
              <w:left w:w="150" w:type="dxa"/>
              <w:bottom w:w="0" w:type="dxa"/>
              <w:right w:w="150" w:type="dxa"/>
            </w:tcMar>
            <w:hideMark/>
          </w:tcPr>
          <w:p w14:paraId="5062FEA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0CF82DE"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33DC3559"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1F80C5E9" w14:textId="77777777" w:rsidTr="00130B2C">
        <w:tc>
          <w:tcPr>
            <w:tcW w:w="750" w:type="dxa"/>
            <w:shd w:val="clear" w:color="auto" w:fill="FFFFFF"/>
            <w:noWrap/>
            <w:tcMar>
              <w:top w:w="0" w:type="dxa"/>
              <w:left w:w="150" w:type="dxa"/>
              <w:bottom w:w="0" w:type="dxa"/>
              <w:right w:w="150" w:type="dxa"/>
            </w:tcMar>
            <w:hideMark/>
          </w:tcPr>
          <w:p w14:paraId="2A6D5CCD"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08DEB1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APPENDIX: How to apply the Apache License to your work.</w:t>
            </w:r>
          </w:p>
        </w:tc>
      </w:tr>
      <w:tr w:rsidR="00130B2C" w:rsidRPr="00E42815" w14:paraId="45D6F377" w14:textId="77777777" w:rsidTr="00130B2C">
        <w:tc>
          <w:tcPr>
            <w:tcW w:w="750" w:type="dxa"/>
            <w:shd w:val="clear" w:color="auto" w:fill="FFFFFF"/>
            <w:noWrap/>
            <w:tcMar>
              <w:top w:w="0" w:type="dxa"/>
              <w:left w:w="150" w:type="dxa"/>
              <w:bottom w:w="0" w:type="dxa"/>
              <w:right w:w="150" w:type="dxa"/>
            </w:tcMar>
            <w:hideMark/>
          </w:tcPr>
          <w:p w14:paraId="2A3530B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599E737"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0C481EEC"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491C9584" w14:textId="77777777" w:rsidTr="00130B2C">
        <w:tc>
          <w:tcPr>
            <w:tcW w:w="750" w:type="dxa"/>
            <w:shd w:val="clear" w:color="auto" w:fill="FFFFFF"/>
            <w:noWrap/>
            <w:tcMar>
              <w:top w:w="0" w:type="dxa"/>
              <w:left w:w="150" w:type="dxa"/>
              <w:bottom w:w="0" w:type="dxa"/>
              <w:right w:w="150" w:type="dxa"/>
            </w:tcMar>
            <w:hideMark/>
          </w:tcPr>
          <w:p w14:paraId="6246EAC1"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5A8D5B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To apply the Apache License to your work, attach the following</w:t>
            </w:r>
          </w:p>
        </w:tc>
      </w:tr>
      <w:tr w:rsidR="00130B2C" w:rsidRPr="00E42815" w14:paraId="13AD84CD" w14:textId="77777777" w:rsidTr="00130B2C">
        <w:tc>
          <w:tcPr>
            <w:tcW w:w="750" w:type="dxa"/>
            <w:shd w:val="clear" w:color="auto" w:fill="FFFFFF"/>
            <w:noWrap/>
            <w:tcMar>
              <w:top w:w="0" w:type="dxa"/>
              <w:left w:w="150" w:type="dxa"/>
              <w:bottom w:w="0" w:type="dxa"/>
              <w:right w:w="150" w:type="dxa"/>
            </w:tcMar>
            <w:hideMark/>
          </w:tcPr>
          <w:p w14:paraId="68A0CB5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BA568A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boilerplate notice, with the fields enclosed by brackets "[]"</w:t>
            </w:r>
          </w:p>
        </w:tc>
      </w:tr>
      <w:tr w:rsidR="00130B2C" w:rsidRPr="00E42815" w14:paraId="6607942A" w14:textId="77777777" w:rsidTr="00130B2C">
        <w:tc>
          <w:tcPr>
            <w:tcW w:w="750" w:type="dxa"/>
            <w:shd w:val="clear" w:color="auto" w:fill="FFFFFF"/>
            <w:noWrap/>
            <w:tcMar>
              <w:top w:w="0" w:type="dxa"/>
              <w:left w:w="150" w:type="dxa"/>
              <w:bottom w:w="0" w:type="dxa"/>
              <w:right w:w="150" w:type="dxa"/>
            </w:tcMar>
            <w:hideMark/>
          </w:tcPr>
          <w:p w14:paraId="02CC58C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75CB5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replaced with your own identifying information. (Don't include</w:t>
            </w:r>
          </w:p>
        </w:tc>
      </w:tr>
      <w:tr w:rsidR="00130B2C" w:rsidRPr="00E42815" w14:paraId="0D492263" w14:textId="77777777" w:rsidTr="00130B2C">
        <w:tc>
          <w:tcPr>
            <w:tcW w:w="750" w:type="dxa"/>
            <w:shd w:val="clear" w:color="auto" w:fill="FFFFFF"/>
            <w:noWrap/>
            <w:tcMar>
              <w:top w:w="0" w:type="dxa"/>
              <w:left w:w="150" w:type="dxa"/>
              <w:bottom w:w="0" w:type="dxa"/>
              <w:right w:w="150" w:type="dxa"/>
            </w:tcMar>
            <w:hideMark/>
          </w:tcPr>
          <w:p w14:paraId="4BCBF6E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CB1DF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brackets!)  The text should be enclosed in the appropriate</w:t>
            </w:r>
          </w:p>
        </w:tc>
      </w:tr>
      <w:tr w:rsidR="00130B2C" w:rsidRPr="00E42815" w14:paraId="08159DD4" w14:textId="77777777" w:rsidTr="00130B2C">
        <w:tc>
          <w:tcPr>
            <w:tcW w:w="750" w:type="dxa"/>
            <w:shd w:val="clear" w:color="auto" w:fill="FFFFFF"/>
            <w:noWrap/>
            <w:tcMar>
              <w:top w:w="0" w:type="dxa"/>
              <w:left w:w="150" w:type="dxa"/>
              <w:bottom w:w="0" w:type="dxa"/>
              <w:right w:w="150" w:type="dxa"/>
            </w:tcMar>
            <w:hideMark/>
          </w:tcPr>
          <w:p w14:paraId="49B8F67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7D456D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comment syntax for the file format. We also recommend that a</w:t>
            </w:r>
          </w:p>
        </w:tc>
      </w:tr>
      <w:tr w:rsidR="00130B2C" w:rsidRPr="00E42815" w14:paraId="01D1E2DC" w14:textId="77777777" w:rsidTr="00130B2C">
        <w:tc>
          <w:tcPr>
            <w:tcW w:w="750" w:type="dxa"/>
            <w:shd w:val="clear" w:color="auto" w:fill="FFFFFF"/>
            <w:noWrap/>
            <w:tcMar>
              <w:top w:w="0" w:type="dxa"/>
              <w:left w:w="150" w:type="dxa"/>
              <w:bottom w:w="0" w:type="dxa"/>
              <w:right w:w="150" w:type="dxa"/>
            </w:tcMar>
            <w:hideMark/>
          </w:tcPr>
          <w:p w14:paraId="4054884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5FE24A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file or class name and description of purpose be included on the</w:t>
            </w:r>
          </w:p>
        </w:tc>
      </w:tr>
      <w:tr w:rsidR="00130B2C" w:rsidRPr="00E42815" w14:paraId="38AE3E38" w14:textId="77777777" w:rsidTr="00130B2C">
        <w:tc>
          <w:tcPr>
            <w:tcW w:w="750" w:type="dxa"/>
            <w:shd w:val="clear" w:color="auto" w:fill="FFFFFF"/>
            <w:noWrap/>
            <w:tcMar>
              <w:top w:w="0" w:type="dxa"/>
              <w:left w:w="150" w:type="dxa"/>
              <w:bottom w:w="0" w:type="dxa"/>
              <w:right w:w="150" w:type="dxa"/>
            </w:tcMar>
            <w:hideMark/>
          </w:tcPr>
          <w:p w14:paraId="6BF8B58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58472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same "printed page" as the copyright notice for easier</w:t>
            </w:r>
          </w:p>
        </w:tc>
      </w:tr>
      <w:tr w:rsidR="00130B2C" w:rsidRPr="00E42815" w14:paraId="1816B2B9" w14:textId="77777777" w:rsidTr="00130B2C">
        <w:tc>
          <w:tcPr>
            <w:tcW w:w="750" w:type="dxa"/>
            <w:shd w:val="clear" w:color="auto" w:fill="FFFFFF"/>
            <w:noWrap/>
            <w:tcMar>
              <w:top w:w="0" w:type="dxa"/>
              <w:left w:w="150" w:type="dxa"/>
              <w:bottom w:w="0" w:type="dxa"/>
              <w:right w:w="150" w:type="dxa"/>
            </w:tcMar>
            <w:hideMark/>
          </w:tcPr>
          <w:p w14:paraId="0F95B3C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1E8D1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identification within third-party archives.</w:t>
            </w:r>
          </w:p>
        </w:tc>
      </w:tr>
      <w:tr w:rsidR="00130B2C" w:rsidRPr="00E42815" w14:paraId="7D1C9F7D" w14:textId="77777777" w:rsidTr="00130B2C">
        <w:tc>
          <w:tcPr>
            <w:tcW w:w="750" w:type="dxa"/>
            <w:shd w:val="clear" w:color="auto" w:fill="FFFFFF"/>
            <w:noWrap/>
            <w:tcMar>
              <w:top w:w="0" w:type="dxa"/>
              <w:left w:w="150" w:type="dxa"/>
              <w:bottom w:w="0" w:type="dxa"/>
              <w:right w:w="150" w:type="dxa"/>
            </w:tcMar>
            <w:hideMark/>
          </w:tcPr>
          <w:p w14:paraId="39D32C4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555E3FF"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7B18AFC9"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79B735C8" w14:textId="77777777" w:rsidTr="00130B2C">
        <w:tc>
          <w:tcPr>
            <w:tcW w:w="750" w:type="dxa"/>
            <w:shd w:val="clear" w:color="auto" w:fill="FFFFFF"/>
            <w:noWrap/>
            <w:tcMar>
              <w:top w:w="0" w:type="dxa"/>
              <w:left w:w="150" w:type="dxa"/>
              <w:bottom w:w="0" w:type="dxa"/>
              <w:right w:w="150" w:type="dxa"/>
            </w:tcMar>
            <w:hideMark/>
          </w:tcPr>
          <w:p w14:paraId="4E1F66C9"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5B707E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Copyright [yyyy] [name of copyright owner]</w:t>
            </w:r>
          </w:p>
        </w:tc>
      </w:tr>
      <w:tr w:rsidR="00130B2C" w:rsidRPr="00E42815" w14:paraId="1A3CF143" w14:textId="77777777" w:rsidTr="00130B2C">
        <w:tc>
          <w:tcPr>
            <w:tcW w:w="750" w:type="dxa"/>
            <w:shd w:val="clear" w:color="auto" w:fill="FFFFFF"/>
            <w:noWrap/>
            <w:tcMar>
              <w:top w:w="0" w:type="dxa"/>
              <w:left w:w="150" w:type="dxa"/>
              <w:bottom w:w="0" w:type="dxa"/>
              <w:right w:w="150" w:type="dxa"/>
            </w:tcMar>
            <w:hideMark/>
          </w:tcPr>
          <w:p w14:paraId="0497261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59CA0D0"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54D21358"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37E688DC" w14:textId="77777777" w:rsidTr="00130B2C">
        <w:tc>
          <w:tcPr>
            <w:tcW w:w="750" w:type="dxa"/>
            <w:shd w:val="clear" w:color="auto" w:fill="FFFFFF"/>
            <w:noWrap/>
            <w:tcMar>
              <w:top w:w="0" w:type="dxa"/>
              <w:left w:w="150" w:type="dxa"/>
              <w:bottom w:w="0" w:type="dxa"/>
              <w:right w:w="150" w:type="dxa"/>
            </w:tcMar>
            <w:hideMark/>
          </w:tcPr>
          <w:p w14:paraId="2F004619"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88DEDB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Licensed under the Apache License, Version 2.0 (the "License");</w:t>
            </w:r>
          </w:p>
        </w:tc>
      </w:tr>
      <w:tr w:rsidR="00130B2C" w:rsidRPr="00E42815" w14:paraId="31763D63" w14:textId="77777777" w:rsidTr="00130B2C">
        <w:tc>
          <w:tcPr>
            <w:tcW w:w="750" w:type="dxa"/>
            <w:shd w:val="clear" w:color="auto" w:fill="FFFFFF"/>
            <w:noWrap/>
            <w:tcMar>
              <w:top w:w="0" w:type="dxa"/>
              <w:left w:w="150" w:type="dxa"/>
              <w:bottom w:w="0" w:type="dxa"/>
              <w:right w:w="150" w:type="dxa"/>
            </w:tcMar>
            <w:hideMark/>
          </w:tcPr>
          <w:p w14:paraId="221D3CE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6B67A1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you may not use this file except in compliance with the License.</w:t>
            </w:r>
          </w:p>
        </w:tc>
      </w:tr>
      <w:tr w:rsidR="00130B2C" w:rsidRPr="00E42815" w14:paraId="0F269C9B" w14:textId="77777777" w:rsidTr="00130B2C">
        <w:tc>
          <w:tcPr>
            <w:tcW w:w="750" w:type="dxa"/>
            <w:shd w:val="clear" w:color="auto" w:fill="FFFFFF"/>
            <w:noWrap/>
            <w:tcMar>
              <w:top w:w="0" w:type="dxa"/>
              <w:left w:w="150" w:type="dxa"/>
              <w:bottom w:w="0" w:type="dxa"/>
              <w:right w:w="150" w:type="dxa"/>
            </w:tcMar>
            <w:hideMark/>
          </w:tcPr>
          <w:p w14:paraId="201DDCE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B1416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You may obtain a copy of the License at</w:t>
            </w:r>
          </w:p>
        </w:tc>
      </w:tr>
      <w:tr w:rsidR="00130B2C" w:rsidRPr="00E42815" w14:paraId="4B5FDCDC" w14:textId="77777777" w:rsidTr="00130B2C">
        <w:tc>
          <w:tcPr>
            <w:tcW w:w="750" w:type="dxa"/>
            <w:shd w:val="clear" w:color="auto" w:fill="FFFFFF"/>
            <w:noWrap/>
            <w:tcMar>
              <w:top w:w="0" w:type="dxa"/>
              <w:left w:w="150" w:type="dxa"/>
              <w:bottom w:w="0" w:type="dxa"/>
              <w:right w:w="150" w:type="dxa"/>
            </w:tcMar>
            <w:hideMark/>
          </w:tcPr>
          <w:p w14:paraId="5752A2C6"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83B762D"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3C315392"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12FE6F6A" w14:textId="77777777" w:rsidTr="00130B2C">
        <w:tc>
          <w:tcPr>
            <w:tcW w:w="750" w:type="dxa"/>
            <w:shd w:val="clear" w:color="auto" w:fill="FFFFFF"/>
            <w:noWrap/>
            <w:tcMar>
              <w:top w:w="0" w:type="dxa"/>
              <w:left w:w="150" w:type="dxa"/>
              <w:bottom w:w="0" w:type="dxa"/>
              <w:right w:w="150" w:type="dxa"/>
            </w:tcMar>
            <w:hideMark/>
          </w:tcPr>
          <w:p w14:paraId="37A8AF13"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D514CD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http://www.apache.org/licenses/LICENSE-2.0</w:t>
            </w:r>
          </w:p>
        </w:tc>
      </w:tr>
      <w:tr w:rsidR="00130B2C" w:rsidRPr="00E42815" w14:paraId="73E7E203" w14:textId="77777777" w:rsidTr="00130B2C">
        <w:tc>
          <w:tcPr>
            <w:tcW w:w="750" w:type="dxa"/>
            <w:shd w:val="clear" w:color="auto" w:fill="FFFFFF"/>
            <w:noWrap/>
            <w:tcMar>
              <w:top w:w="0" w:type="dxa"/>
              <w:left w:w="150" w:type="dxa"/>
              <w:bottom w:w="0" w:type="dxa"/>
              <w:right w:w="150" w:type="dxa"/>
            </w:tcMar>
            <w:hideMark/>
          </w:tcPr>
          <w:p w14:paraId="4604E0A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42BCB93"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5F2D9CDE"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7C8737B5" w14:textId="77777777" w:rsidTr="00130B2C">
        <w:tc>
          <w:tcPr>
            <w:tcW w:w="750" w:type="dxa"/>
            <w:shd w:val="clear" w:color="auto" w:fill="FFFFFF"/>
            <w:noWrap/>
            <w:tcMar>
              <w:top w:w="0" w:type="dxa"/>
              <w:left w:w="150" w:type="dxa"/>
              <w:bottom w:w="0" w:type="dxa"/>
              <w:right w:w="150" w:type="dxa"/>
            </w:tcMar>
            <w:hideMark/>
          </w:tcPr>
          <w:p w14:paraId="21D6867A"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DF1B3B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Unless required by applicable law or agreed to in writing, software</w:t>
            </w:r>
          </w:p>
        </w:tc>
      </w:tr>
      <w:tr w:rsidR="00130B2C" w:rsidRPr="00E42815" w14:paraId="1862EED3" w14:textId="77777777" w:rsidTr="00130B2C">
        <w:tc>
          <w:tcPr>
            <w:tcW w:w="750" w:type="dxa"/>
            <w:shd w:val="clear" w:color="auto" w:fill="FFFFFF"/>
            <w:noWrap/>
            <w:tcMar>
              <w:top w:w="0" w:type="dxa"/>
              <w:left w:w="150" w:type="dxa"/>
              <w:bottom w:w="0" w:type="dxa"/>
              <w:right w:w="150" w:type="dxa"/>
            </w:tcMar>
            <w:hideMark/>
          </w:tcPr>
          <w:p w14:paraId="6A71139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F0A476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distributed under the License is distributed on an "AS IS" BASIS,</w:t>
            </w:r>
          </w:p>
        </w:tc>
      </w:tr>
      <w:tr w:rsidR="00130B2C" w:rsidRPr="00E42815" w14:paraId="4EDF105C" w14:textId="77777777" w:rsidTr="00130B2C">
        <w:tc>
          <w:tcPr>
            <w:tcW w:w="750" w:type="dxa"/>
            <w:shd w:val="clear" w:color="auto" w:fill="FFFFFF"/>
            <w:noWrap/>
            <w:tcMar>
              <w:top w:w="0" w:type="dxa"/>
              <w:left w:w="150" w:type="dxa"/>
              <w:bottom w:w="0" w:type="dxa"/>
              <w:right w:w="150" w:type="dxa"/>
            </w:tcMar>
            <w:hideMark/>
          </w:tcPr>
          <w:p w14:paraId="2670E06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35DC1C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WITHOUT WARRANTIES OR CONDITIONS OF ANY KIND, either express or implied.</w:t>
            </w:r>
          </w:p>
        </w:tc>
      </w:tr>
      <w:tr w:rsidR="00130B2C" w:rsidRPr="00E42815" w14:paraId="4F98253E" w14:textId="77777777" w:rsidTr="00130B2C">
        <w:tc>
          <w:tcPr>
            <w:tcW w:w="750" w:type="dxa"/>
            <w:shd w:val="clear" w:color="auto" w:fill="FFFFFF"/>
            <w:noWrap/>
            <w:tcMar>
              <w:top w:w="0" w:type="dxa"/>
              <w:left w:w="150" w:type="dxa"/>
              <w:bottom w:w="0" w:type="dxa"/>
              <w:right w:w="150" w:type="dxa"/>
            </w:tcMar>
            <w:hideMark/>
          </w:tcPr>
          <w:p w14:paraId="5E836DF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31D8C3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See the License for the specific language governing permissions and</w:t>
            </w:r>
          </w:p>
        </w:tc>
      </w:tr>
      <w:tr w:rsidR="00130B2C" w:rsidRPr="00E42815" w14:paraId="086D2376" w14:textId="77777777" w:rsidTr="00130B2C">
        <w:tc>
          <w:tcPr>
            <w:tcW w:w="750" w:type="dxa"/>
            <w:shd w:val="clear" w:color="auto" w:fill="FFFFFF"/>
            <w:noWrap/>
            <w:tcMar>
              <w:top w:w="0" w:type="dxa"/>
              <w:left w:w="150" w:type="dxa"/>
              <w:bottom w:w="0" w:type="dxa"/>
              <w:right w:w="150" w:type="dxa"/>
            </w:tcMar>
            <w:hideMark/>
          </w:tcPr>
          <w:p w14:paraId="1AD995A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84F61F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limitations under the License.</w:t>
            </w:r>
          </w:p>
        </w:tc>
      </w:tr>
    </w:tbl>
    <w:p w14:paraId="5DF60F3A" w14:textId="77777777" w:rsidR="00130B2C" w:rsidRDefault="00130B2C" w:rsidP="00130B2C">
      <w:pPr>
        <w:pBdr>
          <w:bottom w:val="single" w:sz="6" w:space="1" w:color="auto"/>
        </w:pBdr>
      </w:pPr>
    </w:p>
    <w:p w14:paraId="43B3081A" w14:textId="77777777" w:rsidR="00130B2C" w:rsidRPr="00E42815" w:rsidRDefault="00130B2C" w:rsidP="00130B2C">
      <w:pPr>
        <w:spacing w:after="0" w:line="240" w:lineRule="auto"/>
        <w:rPr>
          <w:rFonts w:ascii="Arial" w:eastAsia="Times New Roman" w:hAnsi="Arial" w:cs="Arial"/>
          <w:b/>
          <w:color w:val="333333"/>
          <w:sz w:val="21"/>
          <w:szCs w:val="21"/>
          <w:u w:val="single"/>
        </w:rPr>
      </w:pPr>
      <w:r w:rsidRPr="00E42815">
        <w:rPr>
          <w:rFonts w:ascii="Arial" w:eastAsia="Times New Roman" w:hAnsi="Arial" w:cs="Arial"/>
          <w:b/>
          <w:color w:val="333333"/>
          <w:sz w:val="21"/>
          <w:szCs w:val="21"/>
          <w:u w:val="single"/>
        </w:rPr>
        <w:t>Firebase 3.5.1</w:t>
      </w:r>
    </w:p>
    <w:p w14:paraId="464A93BA" w14:textId="77777777" w:rsidR="00130B2C" w:rsidRDefault="00130B2C" w:rsidP="00130B2C"/>
    <w:p w14:paraId="36122EF2" w14:textId="77777777" w:rsidR="00130B2C" w:rsidRDefault="00130B2C" w:rsidP="00130B2C">
      <w:r>
        <w:t>Apache License</w:t>
      </w:r>
    </w:p>
    <w:p w14:paraId="729FD4B9" w14:textId="77777777" w:rsidR="00130B2C" w:rsidRDefault="00130B2C" w:rsidP="00130B2C"/>
    <w:p w14:paraId="78B0C31A" w14:textId="77777777" w:rsidR="00130B2C" w:rsidRDefault="00130B2C" w:rsidP="00130B2C">
      <w:r>
        <w:t>Version 2.0, January 2004</w:t>
      </w:r>
    </w:p>
    <w:p w14:paraId="3039AD10" w14:textId="77777777" w:rsidR="00130B2C" w:rsidRDefault="00130B2C" w:rsidP="00130B2C"/>
    <w:p w14:paraId="2FB118F4" w14:textId="77777777" w:rsidR="00130B2C" w:rsidRDefault="00130B2C" w:rsidP="00130B2C">
      <w:r>
        <w:t>http://www.apache.org/licenses/</w:t>
      </w:r>
    </w:p>
    <w:p w14:paraId="38170FD3" w14:textId="77777777" w:rsidR="00130B2C" w:rsidRDefault="00130B2C" w:rsidP="00130B2C"/>
    <w:p w14:paraId="67C6DA8E" w14:textId="77777777" w:rsidR="00130B2C" w:rsidRDefault="00130B2C" w:rsidP="00130B2C">
      <w:r>
        <w:t>TERMS AND CONDITIONS FOR USE, REPRODUCTION, AND DISTRIBUTION</w:t>
      </w:r>
    </w:p>
    <w:p w14:paraId="52BB6FAC" w14:textId="77777777" w:rsidR="00130B2C" w:rsidRDefault="00130B2C" w:rsidP="00130B2C"/>
    <w:p w14:paraId="7BB7FD83" w14:textId="77777777" w:rsidR="00130B2C" w:rsidRDefault="00130B2C" w:rsidP="00130B2C">
      <w:r>
        <w:t>1. Definitions.</w:t>
      </w:r>
    </w:p>
    <w:p w14:paraId="5C85773C" w14:textId="77777777" w:rsidR="00130B2C" w:rsidRDefault="00130B2C" w:rsidP="00130B2C"/>
    <w:p w14:paraId="073C2153" w14:textId="77777777" w:rsidR="00130B2C" w:rsidRDefault="00130B2C" w:rsidP="00130B2C">
      <w:r>
        <w:t>"License" shall mean the terms and conditions for use, reproduction, and distribution as defined by Sections 1 through 9 of this document.</w:t>
      </w:r>
    </w:p>
    <w:p w14:paraId="28D72F8A" w14:textId="77777777" w:rsidR="00130B2C" w:rsidRDefault="00130B2C" w:rsidP="00130B2C"/>
    <w:p w14:paraId="6247986C" w14:textId="77777777" w:rsidR="00130B2C" w:rsidRDefault="00130B2C" w:rsidP="00130B2C">
      <w:r>
        <w:t>"Licensor" shall mean the copyright owner or entity authorized by the copyright owner that is granting the License.</w:t>
      </w:r>
    </w:p>
    <w:p w14:paraId="6FAF5886" w14:textId="77777777" w:rsidR="00130B2C" w:rsidRDefault="00130B2C" w:rsidP="00130B2C"/>
    <w:p w14:paraId="34E3FF19" w14:textId="77777777" w:rsidR="00130B2C" w:rsidRDefault="00130B2C" w:rsidP="00130B2C">
      <w: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29BE23A5" w14:textId="77777777" w:rsidR="00130B2C" w:rsidRDefault="00130B2C" w:rsidP="00130B2C"/>
    <w:p w14:paraId="7E6A484E" w14:textId="77777777" w:rsidR="00130B2C" w:rsidRDefault="00130B2C" w:rsidP="00130B2C">
      <w:r>
        <w:lastRenderedPageBreak/>
        <w:t>"You" (or "Your") shall mean an individual or Legal Entity exercising permissions granted by this License.</w:t>
      </w:r>
    </w:p>
    <w:p w14:paraId="4E64D098" w14:textId="77777777" w:rsidR="00130B2C" w:rsidRDefault="00130B2C" w:rsidP="00130B2C"/>
    <w:p w14:paraId="0CA34597" w14:textId="77777777" w:rsidR="00130B2C" w:rsidRDefault="00130B2C" w:rsidP="00130B2C">
      <w:r>
        <w:t>"Source" form shall mean the preferred form for making modifications, including but not limited to software source code, documentation source, and configuration files.</w:t>
      </w:r>
    </w:p>
    <w:p w14:paraId="6EB17AAF" w14:textId="77777777" w:rsidR="00130B2C" w:rsidRDefault="00130B2C" w:rsidP="00130B2C"/>
    <w:p w14:paraId="29BC7AB2" w14:textId="77777777" w:rsidR="00130B2C" w:rsidRDefault="00130B2C" w:rsidP="00130B2C">
      <w:r>
        <w:t>"Object" form shall mean any form resulting from mechanical transformation or translation of a Source form, including but not limited to compiled object code, generated documentation, and conversions to other media types.</w:t>
      </w:r>
    </w:p>
    <w:p w14:paraId="3EBBC087" w14:textId="77777777" w:rsidR="00130B2C" w:rsidRDefault="00130B2C" w:rsidP="00130B2C"/>
    <w:p w14:paraId="43D5C7EB" w14:textId="77777777" w:rsidR="00130B2C" w:rsidRDefault="00130B2C" w:rsidP="00130B2C">
      <w:r>
        <w:t>"Work" shall mean the work of authorship, whether in Source or Object form, made available under the License, as indicated by a copyright notice that is included in or attached to the work (an example is provided in the Appendix below).</w:t>
      </w:r>
    </w:p>
    <w:p w14:paraId="7B636A25" w14:textId="77777777" w:rsidR="00130B2C" w:rsidRDefault="00130B2C" w:rsidP="00130B2C"/>
    <w:p w14:paraId="2FEBFD3C" w14:textId="77777777" w:rsidR="00130B2C" w:rsidRDefault="00130B2C" w:rsidP="00130B2C">
      <w: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0B5EC0F0" w14:textId="77777777" w:rsidR="00130B2C" w:rsidRDefault="00130B2C" w:rsidP="00130B2C"/>
    <w:p w14:paraId="4D1C7E5E" w14:textId="77777777" w:rsidR="00130B2C" w:rsidRDefault="00130B2C" w:rsidP="00130B2C">
      <w: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5928CB6A" w14:textId="77777777" w:rsidR="00130B2C" w:rsidRDefault="00130B2C" w:rsidP="00130B2C"/>
    <w:p w14:paraId="0D109799" w14:textId="77777777" w:rsidR="00130B2C" w:rsidRDefault="00130B2C" w:rsidP="00130B2C">
      <w:r>
        <w:t>"Contributor" shall mean Licensor and any individual or Legal Entity on behalf of whom a Contribution has been received by Licensor and subsequently incorporated within the Work.</w:t>
      </w:r>
    </w:p>
    <w:p w14:paraId="5094863F" w14:textId="77777777" w:rsidR="00130B2C" w:rsidRDefault="00130B2C" w:rsidP="00130B2C"/>
    <w:p w14:paraId="6CEF0B88" w14:textId="77777777" w:rsidR="00130B2C" w:rsidRDefault="00130B2C" w:rsidP="00130B2C">
      <w: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299A48C8" w14:textId="77777777" w:rsidR="00130B2C" w:rsidRDefault="00130B2C" w:rsidP="00130B2C"/>
    <w:p w14:paraId="1EE6FB8C" w14:textId="77777777" w:rsidR="00130B2C" w:rsidRDefault="00130B2C" w:rsidP="00130B2C">
      <w: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1E4CEA00" w14:textId="77777777" w:rsidR="00130B2C" w:rsidRDefault="00130B2C" w:rsidP="00130B2C"/>
    <w:p w14:paraId="07B9C810" w14:textId="77777777" w:rsidR="00130B2C" w:rsidRDefault="00130B2C" w:rsidP="00130B2C">
      <w:r>
        <w:t>4. Redistribution. You may reproduce and distribute copies of the Work or Derivative Works thereof in any medium, with or without modifications, and in Source or Object form, provided that You meet the following conditions:</w:t>
      </w:r>
    </w:p>
    <w:p w14:paraId="7D3CBAEA" w14:textId="77777777" w:rsidR="00130B2C" w:rsidRDefault="00130B2C" w:rsidP="00130B2C"/>
    <w:p w14:paraId="1DDBB08D" w14:textId="77777777" w:rsidR="00130B2C" w:rsidRDefault="00130B2C" w:rsidP="00130B2C">
      <w:r>
        <w:t>You must give any other recipients of the Work or Derivative Works a copy of this License; and</w:t>
      </w:r>
    </w:p>
    <w:p w14:paraId="1010C959" w14:textId="77777777" w:rsidR="00130B2C" w:rsidRDefault="00130B2C" w:rsidP="00130B2C">
      <w:r>
        <w:t>You must cause any modified files to carry prominent notices stating that You changed the files; and</w:t>
      </w:r>
    </w:p>
    <w:p w14:paraId="6F0910AE" w14:textId="77777777" w:rsidR="00130B2C" w:rsidRDefault="00130B2C" w:rsidP="00130B2C">
      <w:r>
        <w:t>You must retain, in the Source form of any Derivative Works that You distribute, all copyright, patent, trademark, and attribution notices from the Source form of the Work, excluding those notices that do not pertain to any part of the Derivative Works; and</w:t>
      </w:r>
    </w:p>
    <w:p w14:paraId="49D1C9A3" w14:textId="77777777" w:rsidR="00130B2C" w:rsidRDefault="00130B2C" w:rsidP="00130B2C">
      <w: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w:t>
      </w:r>
    </w:p>
    <w:p w14:paraId="103157BF" w14:textId="77777777" w:rsidR="00130B2C" w:rsidRDefault="00130B2C" w:rsidP="00130B2C"/>
    <w:p w14:paraId="4FFFF295" w14:textId="77777777" w:rsidR="00130B2C" w:rsidRDefault="00130B2C" w:rsidP="00130B2C">
      <w: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290A20D0" w14:textId="77777777" w:rsidR="00130B2C" w:rsidRDefault="00130B2C" w:rsidP="00130B2C">
      <w:r>
        <w:t xml:space="preserve">5. Submission of Contributions. Unless You explicitly state otherwise, any Contribution intentionally submitted for inclusion in the Work by You to the Licensor shall be under the terms and conditions of </w:t>
      </w:r>
      <w:r>
        <w:lastRenderedPageBreak/>
        <w:t>this License, without any additional terms or conditions. Notwithstanding the above, nothing herein shall supersede or modify the terms of any separate license agreement you may have executed with Licensor regarding such Contributions.</w:t>
      </w:r>
    </w:p>
    <w:p w14:paraId="04998782" w14:textId="77777777" w:rsidR="00130B2C" w:rsidRDefault="00130B2C" w:rsidP="00130B2C"/>
    <w:p w14:paraId="10F045B2" w14:textId="77777777" w:rsidR="00130B2C" w:rsidRDefault="00130B2C" w:rsidP="00130B2C">
      <w: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6CAE6B5E" w14:textId="77777777" w:rsidR="00130B2C" w:rsidRDefault="00130B2C" w:rsidP="00130B2C"/>
    <w:p w14:paraId="7A59EDB4" w14:textId="77777777" w:rsidR="00130B2C" w:rsidRDefault="00130B2C" w:rsidP="00130B2C">
      <w: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67011CA2" w14:textId="77777777" w:rsidR="00130B2C" w:rsidRDefault="00130B2C" w:rsidP="00130B2C"/>
    <w:p w14:paraId="30B451A3" w14:textId="77777777" w:rsidR="00130B2C" w:rsidRDefault="00130B2C" w:rsidP="00130B2C">
      <w: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10ACAB71" w14:textId="77777777" w:rsidR="00130B2C" w:rsidRDefault="00130B2C" w:rsidP="00130B2C"/>
    <w:p w14:paraId="4B39BDA1" w14:textId="77777777" w:rsidR="00130B2C" w:rsidRDefault="00130B2C" w:rsidP="00130B2C">
      <w: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12CB072" w14:textId="77777777" w:rsidR="00130B2C" w:rsidRDefault="00130B2C" w:rsidP="00130B2C"/>
    <w:p w14:paraId="2A79A88F" w14:textId="77777777" w:rsidR="00130B2C" w:rsidRDefault="00130B2C" w:rsidP="00130B2C">
      <w:r>
        <w:t>END OF TERMS AND CONDITIONS</w:t>
      </w:r>
    </w:p>
    <w:p w14:paraId="184430B2" w14:textId="77777777" w:rsidR="00130B2C" w:rsidRDefault="00130B2C" w:rsidP="00130B2C"/>
    <w:p w14:paraId="0B0CEB3B" w14:textId="77777777" w:rsidR="00130B2C" w:rsidRDefault="00130B2C" w:rsidP="00130B2C">
      <w:r>
        <w:t>APPENDIX: HOW TO APPLY THE APACHE LICENSE TO YOUR WORK</w:t>
      </w:r>
    </w:p>
    <w:p w14:paraId="09A8E801" w14:textId="77777777" w:rsidR="00130B2C" w:rsidRDefault="00130B2C" w:rsidP="00130B2C">
      <w:r>
        <w:t xml:space="preserve">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w:t>
      </w:r>
      <w:r>
        <w:lastRenderedPageBreak/>
        <w:t>that a file or class name and description of purpose be included on the same "printed page" as the copyright notice for easier identification within third-party archives.</w:t>
      </w:r>
    </w:p>
    <w:p w14:paraId="2FD9149E" w14:textId="77777777" w:rsidR="00130B2C" w:rsidRDefault="00130B2C" w:rsidP="00130B2C"/>
    <w:p w14:paraId="35F8AD9B" w14:textId="77777777" w:rsidR="00130B2C" w:rsidRDefault="00130B2C" w:rsidP="00130B2C">
      <w:r>
        <w:t>Copyright [yyyy] [name of copyright owner]</w:t>
      </w:r>
    </w:p>
    <w:p w14:paraId="2028D7FC" w14:textId="77777777" w:rsidR="00130B2C" w:rsidRDefault="00130B2C" w:rsidP="00130B2C"/>
    <w:p w14:paraId="59F2910C" w14:textId="77777777" w:rsidR="00130B2C" w:rsidRDefault="00130B2C" w:rsidP="00130B2C">
      <w:r>
        <w:t>Licensed under the Apache License, Version 2.0 (the "License");</w:t>
      </w:r>
    </w:p>
    <w:p w14:paraId="49B36388" w14:textId="77777777" w:rsidR="00130B2C" w:rsidRDefault="00130B2C" w:rsidP="00130B2C">
      <w:r>
        <w:t>you may not use this file except in compliance with the License.</w:t>
      </w:r>
    </w:p>
    <w:p w14:paraId="01FE4103" w14:textId="77777777" w:rsidR="00130B2C" w:rsidRDefault="00130B2C" w:rsidP="00130B2C">
      <w:r>
        <w:t>You may obtain a copy of the License at</w:t>
      </w:r>
    </w:p>
    <w:p w14:paraId="1210B316" w14:textId="77777777" w:rsidR="00130B2C" w:rsidRDefault="00130B2C" w:rsidP="00130B2C"/>
    <w:p w14:paraId="25B2FFCE" w14:textId="77777777" w:rsidR="00130B2C" w:rsidRDefault="00130B2C" w:rsidP="00130B2C">
      <w:r>
        <w:t xml:space="preserve">    http://www.apache.org/licenses/LICENSE-2.0</w:t>
      </w:r>
    </w:p>
    <w:p w14:paraId="5F0C3DC7" w14:textId="77777777" w:rsidR="00130B2C" w:rsidRDefault="00130B2C" w:rsidP="00130B2C"/>
    <w:p w14:paraId="73AAE11E" w14:textId="77777777" w:rsidR="00130B2C" w:rsidRDefault="00130B2C" w:rsidP="00130B2C">
      <w:r>
        <w:t>Unless required by applicable law or agreed to in writing, software</w:t>
      </w:r>
    </w:p>
    <w:p w14:paraId="7D8B3654" w14:textId="77777777" w:rsidR="00130B2C" w:rsidRDefault="00130B2C" w:rsidP="00130B2C">
      <w:r>
        <w:t>distributed under the License is distributed on an "AS IS" BASIS,</w:t>
      </w:r>
    </w:p>
    <w:p w14:paraId="60B02D39" w14:textId="77777777" w:rsidR="00130B2C" w:rsidRDefault="00130B2C" w:rsidP="00130B2C">
      <w:r>
        <w:t>WITHOUT WARRANTIES OR CONDITIONS OF ANY KIND, either express or implied.</w:t>
      </w:r>
    </w:p>
    <w:p w14:paraId="61C3D585" w14:textId="77777777" w:rsidR="00130B2C" w:rsidRDefault="00130B2C" w:rsidP="00130B2C">
      <w:r>
        <w:t>See the License for the specific language governing permissions and</w:t>
      </w:r>
    </w:p>
    <w:p w14:paraId="30E34C26" w14:textId="77777777" w:rsidR="00130B2C" w:rsidRDefault="00130B2C" w:rsidP="00130B2C">
      <w:r>
        <w:t>limitations under the License.</w:t>
      </w:r>
    </w:p>
    <w:p w14:paraId="1AED18CF" w14:textId="77777777" w:rsidR="00130B2C" w:rsidRDefault="00130B2C" w:rsidP="00130B2C"/>
    <w:p w14:paraId="594EF91B" w14:textId="77777777" w:rsidR="00202656" w:rsidRDefault="00202656" w:rsidP="00202656">
      <w:pPr>
        <w:pBdr>
          <w:bottom w:val="single" w:sz="6" w:space="1" w:color="auto"/>
        </w:pBdr>
      </w:pPr>
    </w:p>
    <w:p w14:paraId="14DD9039" w14:textId="77777777" w:rsidR="00130B2C" w:rsidRDefault="00130B2C" w:rsidP="00130B2C"/>
    <w:p w14:paraId="12F29814" w14:textId="77777777" w:rsidR="00130B2C" w:rsidRDefault="00130B2C" w:rsidP="00130B2C"/>
    <w:p w14:paraId="7FC0E1AC" w14:textId="77777777" w:rsidR="00130B2C" w:rsidRDefault="00130B2C" w:rsidP="00130B2C">
      <w:r w:rsidRPr="00E42815">
        <w:t>FIREBASE ANALYTICS TERMS OF SERVICE</w:t>
      </w:r>
    </w:p>
    <w:p w14:paraId="259E7C58" w14:textId="77777777" w:rsidR="00130B2C" w:rsidRDefault="00AB6AA4" w:rsidP="00130B2C">
      <w:pPr>
        <w:pBdr>
          <w:bottom w:val="single" w:sz="6" w:space="1" w:color="auto"/>
        </w:pBdr>
      </w:pPr>
      <w:hyperlink r:id="rId355" w:history="1">
        <w:r w:rsidR="00130B2C" w:rsidRPr="000F156D">
          <w:rPr>
            <w:rStyle w:val="Hyperlink"/>
          </w:rPr>
          <w:t>https://firebase.google.com/terms/analytics</w:t>
        </w:r>
      </w:hyperlink>
    </w:p>
    <w:p w14:paraId="4C15155C" w14:textId="77777777" w:rsidR="00130B2C" w:rsidRDefault="00130B2C" w:rsidP="00130B2C">
      <w:pPr>
        <w:pBdr>
          <w:bottom w:val="single" w:sz="6" w:space="1" w:color="auto"/>
        </w:pBdr>
      </w:pPr>
    </w:p>
    <w:p w14:paraId="5FE138A5" w14:textId="77777777" w:rsidR="00130B2C" w:rsidRPr="00E42815" w:rsidRDefault="00130B2C" w:rsidP="00130B2C">
      <w:pPr>
        <w:rPr>
          <w:rFonts w:ascii="Arial" w:hAnsi="Arial" w:cs="Arial"/>
          <w:b/>
          <w:color w:val="333333"/>
          <w:sz w:val="21"/>
          <w:szCs w:val="21"/>
          <w:u w:val="single"/>
          <w:shd w:val="clear" w:color="auto" w:fill="FFFFFF"/>
        </w:rPr>
      </w:pPr>
      <w:r w:rsidRPr="00E42815">
        <w:rPr>
          <w:rFonts w:ascii="Arial" w:hAnsi="Arial" w:cs="Arial"/>
          <w:b/>
          <w:color w:val="333333"/>
          <w:sz w:val="21"/>
          <w:szCs w:val="21"/>
          <w:u w:val="single"/>
          <w:shd w:val="clear" w:color="auto" w:fill="FFFFFF"/>
        </w:rPr>
        <w:t>Conceal 1.1.2</w:t>
      </w:r>
    </w:p>
    <w:p w14:paraId="5E47040E" w14:textId="77777777" w:rsidR="00130B2C" w:rsidRDefault="00130B2C" w:rsidP="00130B2C">
      <w:pPr>
        <w:rPr>
          <w:rFonts w:ascii="Arial" w:hAnsi="Arial" w:cs="Arial"/>
          <w:color w:val="333333"/>
          <w:sz w:val="21"/>
          <w:szCs w:val="21"/>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218"/>
      </w:tblGrid>
      <w:tr w:rsidR="00130B2C" w:rsidRPr="00E42815" w14:paraId="1AEC597C" w14:textId="77777777" w:rsidTr="00130B2C">
        <w:trPr>
          <w:gridAfter w:val="1"/>
        </w:trPr>
        <w:tc>
          <w:tcPr>
            <w:tcW w:w="0" w:type="auto"/>
            <w:shd w:val="clear" w:color="auto" w:fill="FFFFFF"/>
            <w:tcMar>
              <w:top w:w="0" w:type="dxa"/>
              <w:left w:w="150" w:type="dxa"/>
              <w:bottom w:w="0" w:type="dxa"/>
              <w:right w:w="150" w:type="dxa"/>
            </w:tcMar>
            <w:hideMark/>
          </w:tcPr>
          <w:p w14:paraId="65737F6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BSD License</w:t>
            </w:r>
          </w:p>
        </w:tc>
      </w:tr>
      <w:tr w:rsidR="00130B2C" w:rsidRPr="00E42815" w14:paraId="2580A0B2" w14:textId="77777777" w:rsidTr="00130B2C">
        <w:tc>
          <w:tcPr>
            <w:tcW w:w="750" w:type="dxa"/>
            <w:shd w:val="clear" w:color="auto" w:fill="FFFFFF"/>
            <w:noWrap/>
            <w:tcMar>
              <w:top w:w="0" w:type="dxa"/>
              <w:left w:w="150" w:type="dxa"/>
              <w:bottom w:w="0" w:type="dxa"/>
              <w:right w:w="150" w:type="dxa"/>
            </w:tcMar>
            <w:hideMark/>
          </w:tcPr>
          <w:p w14:paraId="7831983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A8D889"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6587CAEC"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3B25D6BC" w14:textId="77777777" w:rsidTr="00130B2C">
        <w:tc>
          <w:tcPr>
            <w:tcW w:w="750" w:type="dxa"/>
            <w:shd w:val="clear" w:color="auto" w:fill="FFFFFF"/>
            <w:noWrap/>
            <w:tcMar>
              <w:top w:w="0" w:type="dxa"/>
              <w:left w:w="150" w:type="dxa"/>
              <w:bottom w:w="0" w:type="dxa"/>
              <w:right w:w="150" w:type="dxa"/>
            </w:tcMar>
            <w:hideMark/>
          </w:tcPr>
          <w:p w14:paraId="52A181CA"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8FCF3E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For Conceal software</w:t>
            </w:r>
          </w:p>
        </w:tc>
      </w:tr>
      <w:tr w:rsidR="00130B2C" w:rsidRPr="00E42815" w14:paraId="4C324F29" w14:textId="77777777" w:rsidTr="00130B2C">
        <w:tc>
          <w:tcPr>
            <w:tcW w:w="750" w:type="dxa"/>
            <w:shd w:val="clear" w:color="auto" w:fill="FFFFFF"/>
            <w:noWrap/>
            <w:tcMar>
              <w:top w:w="0" w:type="dxa"/>
              <w:left w:w="150" w:type="dxa"/>
              <w:bottom w:w="0" w:type="dxa"/>
              <w:right w:w="150" w:type="dxa"/>
            </w:tcMar>
            <w:hideMark/>
          </w:tcPr>
          <w:p w14:paraId="35ABC0C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90EEA36"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6C3BC646"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0EC5429B" w14:textId="77777777" w:rsidTr="00130B2C">
        <w:tc>
          <w:tcPr>
            <w:tcW w:w="750" w:type="dxa"/>
            <w:shd w:val="clear" w:color="auto" w:fill="FFFFFF"/>
            <w:noWrap/>
            <w:tcMar>
              <w:top w:w="0" w:type="dxa"/>
              <w:left w:w="150" w:type="dxa"/>
              <w:bottom w:w="0" w:type="dxa"/>
              <w:right w:w="150" w:type="dxa"/>
            </w:tcMar>
            <w:hideMark/>
          </w:tcPr>
          <w:p w14:paraId="4113A8BE"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A3D5A7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Copyright (c) 2014, Facebook, Inc. All rights reserved.</w:t>
            </w:r>
          </w:p>
        </w:tc>
      </w:tr>
      <w:tr w:rsidR="00130B2C" w:rsidRPr="00E42815" w14:paraId="7C1A1111" w14:textId="77777777" w:rsidTr="00130B2C">
        <w:tc>
          <w:tcPr>
            <w:tcW w:w="750" w:type="dxa"/>
            <w:shd w:val="clear" w:color="auto" w:fill="FFFFFF"/>
            <w:noWrap/>
            <w:tcMar>
              <w:top w:w="0" w:type="dxa"/>
              <w:left w:w="150" w:type="dxa"/>
              <w:bottom w:w="0" w:type="dxa"/>
              <w:right w:w="150" w:type="dxa"/>
            </w:tcMar>
            <w:hideMark/>
          </w:tcPr>
          <w:p w14:paraId="4098FBF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80618E7"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2CF63348"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234FE46D" w14:textId="77777777" w:rsidTr="00130B2C">
        <w:tc>
          <w:tcPr>
            <w:tcW w:w="750" w:type="dxa"/>
            <w:shd w:val="clear" w:color="auto" w:fill="FFFFFF"/>
            <w:noWrap/>
            <w:tcMar>
              <w:top w:w="0" w:type="dxa"/>
              <w:left w:w="150" w:type="dxa"/>
              <w:bottom w:w="0" w:type="dxa"/>
              <w:right w:w="150" w:type="dxa"/>
            </w:tcMar>
            <w:hideMark/>
          </w:tcPr>
          <w:p w14:paraId="0F0DB70F"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C3473E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Redistribution and use in source and binary forms, with or without modification,</w:t>
            </w:r>
          </w:p>
        </w:tc>
      </w:tr>
      <w:tr w:rsidR="00130B2C" w:rsidRPr="00E42815" w14:paraId="3DBFB5B5" w14:textId="77777777" w:rsidTr="00130B2C">
        <w:tc>
          <w:tcPr>
            <w:tcW w:w="750" w:type="dxa"/>
            <w:shd w:val="clear" w:color="auto" w:fill="FFFFFF"/>
            <w:noWrap/>
            <w:tcMar>
              <w:top w:w="0" w:type="dxa"/>
              <w:left w:w="150" w:type="dxa"/>
              <w:bottom w:w="0" w:type="dxa"/>
              <w:right w:w="150" w:type="dxa"/>
            </w:tcMar>
            <w:hideMark/>
          </w:tcPr>
          <w:p w14:paraId="4AFAEC3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744997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are permitted provided that the following conditions are met:</w:t>
            </w:r>
          </w:p>
        </w:tc>
      </w:tr>
      <w:tr w:rsidR="00130B2C" w:rsidRPr="00E42815" w14:paraId="6F338E3F" w14:textId="77777777" w:rsidTr="00130B2C">
        <w:tc>
          <w:tcPr>
            <w:tcW w:w="750" w:type="dxa"/>
            <w:shd w:val="clear" w:color="auto" w:fill="FFFFFF"/>
            <w:noWrap/>
            <w:tcMar>
              <w:top w:w="0" w:type="dxa"/>
              <w:left w:w="150" w:type="dxa"/>
              <w:bottom w:w="0" w:type="dxa"/>
              <w:right w:w="150" w:type="dxa"/>
            </w:tcMar>
            <w:hideMark/>
          </w:tcPr>
          <w:p w14:paraId="7EAAADE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DF60BE"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388F5EC5"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1C4D0E8F" w14:textId="77777777" w:rsidTr="00130B2C">
        <w:tc>
          <w:tcPr>
            <w:tcW w:w="750" w:type="dxa"/>
            <w:shd w:val="clear" w:color="auto" w:fill="FFFFFF"/>
            <w:noWrap/>
            <w:tcMar>
              <w:top w:w="0" w:type="dxa"/>
              <w:left w:w="150" w:type="dxa"/>
              <w:bottom w:w="0" w:type="dxa"/>
              <w:right w:w="150" w:type="dxa"/>
            </w:tcMar>
            <w:hideMark/>
          </w:tcPr>
          <w:p w14:paraId="27E4E932"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3D2E2A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 Redistributions of source code must retain the above copyright notice, this</w:t>
            </w:r>
          </w:p>
        </w:tc>
      </w:tr>
      <w:tr w:rsidR="00130B2C" w:rsidRPr="00E42815" w14:paraId="4ED821A1" w14:textId="77777777" w:rsidTr="00130B2C">
        <w:tc>
          <w:tcPr>
            <w:tcW w:w="750" w:type="dxa"/>
            <w:shd w:val="clear" w:color="auto" w:fill="FFFFFF"/>
            <w:noWrap/>
            <w:tcMar>
              <w:top w:w="0" w:type="dxa"/>
              <w:left w:w="150" w:type="dxa"/>
              <w:bottom w:w="0" w:type="dxa"/>
              <w:right w:w="150" w:type="dxa"/>
            </w:tcMar>
            <w:hideMark/>
          </w:tcPr>
          <w:p w14:paraId="5334562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9D9AD4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list of conditions and the following disclaimer.</w:t>
            </w:r>
          </w:p>
        </w:tc>
      </w:tr>
      <w:tr w:rsidR="00130B2C" w:rsidRPr="00E42815" w14:paraId="7FD1C137" w14:textId="77777777" w:rsidTr="00130B2C">
        <w:tc>
          <w:tcPr>
            <w:tcW w:w="750" w:type="dxa"/>
            <w:shd w:val="clear" w:color="auto" w:fill="FFFFFF"/>
            <w:noWrap/>
            <w:tcMar>
              <w:top w:w="0" w:type="dxa"/>
              <w:left w:w="150" w:type="dxa"/>
              <w:bottom w:w="0" w:type="dxa"/>
              <w:right w:w="150" w:type="dxa"/>
            </w:tcMar>
            <w:hideMark/>
          </w:tcPr>
          <w:p w14:paraId="548EEBD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FB56FA"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0A44788F"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7600578E" w14:textId="77777777" w:rsidTr="00130B2C">
        <w:tc>
          <w:tcPr>
            <w:tcW w:w="750" w:type="dxa"/>
            <w:shd w:val="clear" w:color="auto" w:fill="FFFFFF"/>
            <w:noWrap/>
            <w:tcMar>
              <w:top w:w="0" w:type="dxa"/>
              <w:left w:w="150" w:type="dxa"/>
              <w:bottom w:w="0" w:type="dxa"/>
              <w:right w:w="150" w:type="dxa"/>
            </w:tcMar>
            <w:hideMark/>
          </w:tcPr>
          <w:p w14:paraId="2CEE4ED2"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D52A13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 Redistributions in binary form must reproduce the above copyright notice,</w:t>
            </w:r>
          </w:p>
        </w:tc>
      </w:tr>
      <w:tr w:rsidR="00130B2C" w:rsidRPr="00E42815" w14:paraId="4D4A5290" w14:textId="77777777" w:rsidTr="00130B2C">
        <w:tc>
          <w:tcPr>
            <w:tcW w:w="750" w:type="dxa"/>
            <w:shd w:val="clear" w:color="auto" w:fill="FFFFFF"/>
            <w:noWrap/>
            <w:tcMar>
              <w:top w:w="0" w:type="dxa"/>
              <w:left w:w="150" w:type="dxa"/>
              <w:bottom w:w="0" w:type="dxa"/>
              <w:right w:w="150" w:type="dxa"/>
            </w:tcMar>
            <w:hideMark/>
          </w:tcPr>
          <w:p w14:paraId="062BDDD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BEA79A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this list of conditions and the following disclaimer in the documentation</w:t>
            </w:r>
          </w:p>
        </w:tc>
      </w:tr>
      <w:tr w:rsidR="00130B2C" w:rsidRPr="00E42815" w14:paraId="1A18D98F" w14:textId="77777777" w:rsidTr="00130B2C">
        <w:tc>
          <w:tcPr>
            <w:tcW w:w="750" w:type="dxa"/>
            <w:shd w:val="clear" w:color="auto" w:fill="FFFFFF"/>
            <w:noWrap/>
            <w:tcMar>
              <w:top w:w="0" w:type="dxa"/>
              <w:left w:w="150" w:type="dxa"/>
              <w:bottom w:w="0" w:type="dxa"/>
              <w:right w:w="150" w:type="dxa"/>
            </w:tcMar>
            <w:hideMark/>
          </w:tcPr>
          <w:p w14:paraId="374E360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E7C857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and/or other materials provided with the distribution.</w:t>
            </w:r>
          </w:p>
        </w:tc>
      </w:tr>
      <w:tr w:rsidR="00130B2C" w:rsidRPr="00E42815" w14:paraId="6A142FBA" w14:textId="77777777" w:rsidTr="00130B2C">
        <w:tc>
          <w:tcPr>
            <w:tcW w:w="750" w:type="dxa"/>
            <w:shd w:val="clear" w:color="auto" w:fill="FFFFFF"/>
            <w:noWrap/>
            <w:tcMar>
              <w:top w:w="0" w:type="dxa"/>
              <w:left w:w="150" w:type="dxa"/>
              <w:bottom w:w="0" w:type="dxa"/>
              <w:right w:w="150" w:type="dxa"/>
            </w:tcMar>
            <w:hideMark/>
          </w:tcPr>
          <w:p w14:paraId="465F06A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6904935"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285543BB"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6A898A68" w14:textId="77777777" w:rsidTr="00130B2C">
        <w:tc>
          <w:tcPr>
            <w:tcW w:w="750" w:type="dxa"/>
            <w:shd w:val="clear" w:color="auto" w:fill="FFFFFF"/>
            <w:noWrap/>
            <w:tcMar>
              <w:top w:w="0" w:type="dxa"/>
              <w:left w:w="150" w:type="dxa"/>
              <w:bottom w:w="0" w:type="dxa"/>
              <w:right w:w="150" w:type="dxa"/>
            </w:tcMar>
            <w:hideMark/>
          </w:tcPr>
          <w:p w14:paraId="2377E7C3"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A02DA9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 Neither the name Facebook nor the names of its contributors may be used to</w:t>
            </w:r>
          </w:p>
        </w:tc>
      </w:tr>
      <w:tr w:rsidR="00130B2C" w:rsidRPr="00E42815" w14:paraId="7F8CB30F" w14:textId="77777777" w:rsidTr="00130B2C">
        <w:tc>
          <w:tcPr>
            <w:tcW w:w="750" w:type="dxa"/>
            <w:shd w:val="clear" w:color="auto" w:fill="FFFFFF"/>
            <w:noWrap/>
            <w:tcMar>
              <w:top w:w="0" w:type="dxa"/>
              <w:left w:w="150" w:type="dxa"/>
              <w:bottom w:w="0" w:type="dxa"/>
              <w:right w:w="150" w:type="dxa"/>
            </w:tcMar>
            <w:hideMark/>
          </w:tcPr>
          <w:p w14:paraId="398F9BA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553811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endorse or promote products derived from this software without specific</w:t>
            </w:r>
          </w:p>
        </w:tc>
      </w:tr>
      <w:tr w:rsidR="00130B2C" w:rsidRPr="00E42815" w14:paraId="54D54E68" w14:textId="77777777" w:rsidTr="00130B2C">
        <w:tc>
          <w:tcPr>
            <w:tcW w:w="750" w:type="dxa"/>
            <w:shd w:val="clear" w:color="auto" w:fill="FFFFFF"/>
            <w:noWrap/>
            <w:tcMar>
              <w:top w:w="0" w:type="dxa"/>
              <w:left w:w="150" w:type="dxa"/>
              <w:bottom w:w="0" w:type="dxa"/>
              <w:right w:w="150" w:type="dxa"/>
            </w:tcMar>
            <w:hideMark/>
          </w:tcPr>
          <w:p w14:paraId="53BE46E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5B1E61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prior written permission.</w:t>
            </w:r>
          </w:p>
        </w:tc>
      </w:tr>
      <w:tr w:rsidR="00130B2C" w:rsidRPr="00E42815" w14:paraId="3D9D64E8" w14:textId="77777777" w:rsidTr="00130B2C">
        <w:tc>
          <w:tcPr>
            <w:tcW w:w="750" w:type="dxa"/>
            <w:shd w:val="clear" w:color="auto" w:fill="FFFFFF"/>
            <w:noWrap/>
            <w:tcMar>
              <w:top w:w="0" w:type="dxa"/>
              <w:left w:w="150" w:type="dxa"/>
              <w:bottom w:w="0" w:type="dxa"/>
              <w:right w:w="150" w:type="dxa"/>
            </w:tcMar>
            <w:hideMark/>
          </w:tcPr>
          <w:p w14:paraId="162DD94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7F4548C"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735C7911"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4F46E755" w14:textId="77777777" w:rsidTr="00130B2C">
        <w:tc>
          <w:tcPr>
            <w:tcW w:w="750" w:type="dxa"/>
            <w:shd w:val="clear" w:color="auto" w:fill="FFFFFF"/>
            <w:noWrap/>
            <w:tcMar>
              <w:top w:w="0" w:type="dxa"/>
              <w:left w:w="150" w:type="dxa"/>
              <w:bottom w:w="0" w:type="dxa"/>
              <w:right w:w="150" w:type="dxa"/>
            </w:tcMar>
            <w:hideMark/>
          </w:tcPr>
          <w:p w14:paraId="5A34E921"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E0707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THIS SOFTWARE IS PROVIDED BY THE COPYRIGHT HOLDERS AND CONTRIBUTORS "AS IS" AND</w:t>
            </w:r>
          </w:p>
        </w:tc>
      </w:tr>
      <w:tr w:rsidR="00130B2C" w:rsidRPr="00E42815" w14:paraId="42518302" w14:textId="77777777" w:rsidTr="00130B2C">
        <w:tc>
          <w:tcPr>
            <w:tcW w:w="750" w:type="dxa"/>
            <w:shd w:val="clear" w:color="auto" w:fill="FFFFFF"/>
            <w:noWrap/>
            <w:tcMar>
              <w:top w:w="0" w:type="dxa"/>
              <w:left w:w="150" w:type="dxa"/>
              <w:bottom w:w="0" w:type="dxa"/>
              <w:right w:w="150" w:type="dxa"/>
            </w:tcMar>
            <w:hideMark/>
          </w:tcPr>
          <w:p w14:paraId="6E2595D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2F37EB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ANY EXPRESS OR IMPLIED WARRANTIES, INCLUDING, BUT NOT LIMITED TO, THE IMPLIED</w:t>
            </w:r>
          </w:p>
        </w:tc>
      </w:tr>
      <w:tr w:rsidR="00130B2C" w:rsidRPr="00E42815" w14:paraId="5B28CA62" w14:textId="77777777" w:rsidTr="00130B2C">
        <w:tc>
          <w:tcPr>
            <w:tcW w:w="750" w:type="dxa"/>
            <w:shd w:val="clear" w:color="auto" w:fill="FFFFFF"/>
            <w:noWrap/>
            <w:tcMar>
              <w:top w:w="0" w:type="dxa"/>
              <w:left w:w="150" w:type="dxa"/>
              <w:bottom w:w="0" w:type="dxa"/>
              <w:right w:w="150" w:type="dxa"/>
            </w:tcMar>
            <w:hideMark/>
          </w:tcPr>
          <w:p w14:paraId="4C1BAA9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C6CF61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WARRANTIES OF MERCHANTABILITY AND FITNESS FOR A PARTICULAR PURPOSE ARE</w:t>
            </w:r>
          </w:p>
        </w:tc>
      </w:tr>
      <w:tr w:rsidR="00130B2C" w:rsidRPr="00E42815" w14:paraId="4EBED0EA" w14:textId="77777777" w:rsidTr="00130B2C">
        <w:tc>
          <w:tcPr>
            <w:tcW w:w="750" w:type="dxa"/>
            <w:shd w:val="clear" w:color="auto" w:fill="FFFFFF"/>
            <w:noWrap/>
            <w:tcMar>
              <w:top w:w="0" w:type="dxa"/>
              <w:left w:w="150" w:type="dxa"/>
              <w:bottom w:w="0" w:type="dxa"/>
              <w:right w:w="150" w:type="dxa"/>
            </w:tcMar>
            <w:hideMark/>
          </w:tcPr>
          <w:p w14:paraId="46E8F42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1EA90B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DISCLAIMED. IN NO EVENT SHALL THE COPYRIGHT HOLDER OR CONTRIBUTORS BE LIABLE FOR</w:t>
            </w:r>
          </w:p>
        </w:tc>
      </w:tr>
      <w:tr w:rsidR="00130B2C" w:rsidRPr="00E42815" w14:paraId="044FA3A9" w14:textId="77777777" w:rsidTr="00130B2C">
        <w:tc>
          <w:tcPr>
            <w:tcW w:w="750" w:type="dxa"/>
            <w:shd w:val="clear" w:color="auto" w:fill="FFFFFF"/>
            <w:noWrap/>
            <w:tcMar>
              <w:top w:w="0" w:type="dxa"/>
              <w:left w:w="150" w:type="dxa"/>
              <w:bottom w:w="0" w:type="dxa"/>
              <w:right w:w="150" w:type="dxa"/>
            </w:tcMar>
            <w:hideMark/>
          </w:tcPr>
          <w:p w14:paraId="0961746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ABB739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ANY DIRECT, INDIRECT, INCIDENTAL, SPECIAL, EXEMPLARY, OR CONSEQUENTIAL DAMAGES</w:t>
            </w:r>
          </w:p>
        </w:tc>
      </w:tr>
      <w:tr w:rsidR="00130B2C" w:rsidRPr="00E42815" w14:paraId="573BFBFC" w14:textId="77777777" w:rsidTr="00130B2C">
        <w:tc>
          <w:tcPr>
            <w:tcW w:w="750" w:type="dxa"/>
            <w:shd w:val="clear" w:color="auto" w:fill="FFFFFF"/>
            <w:noWrap/>
            <w:tcMar>
              <w:top w:w="0" w:type="dxa"/>
              <w:left w:w="150" w:type="dxa"/>
              <w:bottom w:w="0" w:type="dxa"/>
              <w:right w:w="150" w:type="dxa"/>
            </w:tcMar>
            <w:hideMark/>
          </w:tcPr>
          <w:p w14:paraId="7E46387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6F16EF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(INCLUDING, BUT NOT LIMITED TO, PROCUREMENT OF SUBSTITUTE GOODS OR SERVICES;</w:t>
            </w:r>
          </w:p>
        </w:tc>
      </w:tr>
      <w:tr w:rsidR="00130B2C" w:rsidRPr="00E42815" w14:paraId="303ACF99" w14:textId="77777777" w:rsidTr="00130B2C">
        <w:tc>
          <w:tcPr>
            <w:tcW w:w="750" w:type="dxa"/>
            <w:shd w:val="clear" w:color="auto" w:fill="FFFFFF"/>
            <w:noWrap/>
            <w:tcMar>
              <w:top w:w="0" w:type="dxa"/>
              <w:left w:w="150" w:type="dxa"/>
              <w:bottom w:w="0" w:type="dxa"/>
              <w:right w:w="150" w:type="dxa"/>
            </w:tcMar>
            <w:hideMark/>
          </w:tcPr>
          <w:p w14:paraId="333EDA1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D41CBF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LOSS OF USE, DATA, OR PROFITS; OR BUSINESS INTERRUPTION) HOWEVER CAUSED AND ON</w:t>
            </w:r>
          </w:p>
        </w:tc>
      </w:tr>
      <w:tr w:rsidR="00130B2C" w:rsidRPr="00E42815" w14:paraId="3BFBB489" w14:textId="77777777" w:rsidTr="00130B2C">
        <w:tc>
          <w:tcPr>
            <w:tcW w:w="750" w:type="dxa"/>
            <w:shd w:val="clear" w:color="auto" w:fill="FFFFFF"/>
            <w:noWrap/>
            <w:tcMar>
              <w:top w:w="0" w:type="dxa"/>
              <w:left w:w="150" w:type="dxa"/>
              <w:bottom w:w="0" w:type="dxa"/>
              <w:right w:w="150" w:type="dxa"/>
            </w:tcMar>
            <w:hideMark/>
          </w:tcPr>
          <w:p w14:paraId="5B3AE6A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AEF50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ANY THEORY OF LIABILITY, WHETHER IN CONTRACT, STRICT LIABILITY, OR TORT</w:t>
            </w:r>
          </w:p>
        </w:tc>
      </w:tr>
      <w:tr w:rsidR="00130B2C" w:rsidRPr="00E42815" w14:paraId="09168595" w14:textId="77777777" w:rsidTr="00130B2C">
        <w:tc>
          <w:tcPr>
            <w:tcW w:w="750" w:type="dxa"/>
            <w:shd w:val="clear" w:color="auto" w:fill="FFFFFF"/>
            <w:noWrap/>
            <w:tcMar>
              <w:top w:w="0" w:type="dxa"/>
              <w:left w:w="150" w:type="dxa"/>
              <w:bottom w:w="0" w:type="dxa"/>
              <w:right w:w="150" w:type="dxa"/>
            </w:tcMar>
            <w:hideMark/>
          </w:tcPr>
          <w:p w14:paraId="4249CA4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E0FB5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(INCLUDING NEGLIGENCE OR OTHERWISE) ARISING IN ANY WAY OUT OF THE USE OF THIS</w:t>
            </w:r>
          </w:p>
        </w:tc>
      </w:tr>
      <w:tr w:rsidR="00130B2C" w:rsidRPr="00E42815" w14:paraId="5D92AAA0" w14:textId="77777777" w:rsidTr="00130B2C">
        <w:tc>
          <w:tcPr>
            <w:tcW w:w="750" w:type="dxa"/>
            <w:shd w:val="clear" w:color="auto" w:fill="FFFFFF"/>
            <w:noWrap/>
            <w:tcMar>
              <w:top w:w="0" w:type="dxa"/>
              <w:left w:w="150" w:type="dxa"/>
              <w:bottom w:w="0" w:type="dxa"/>
              <w:right w:w="150" w:type="dxa"/>
            </w:tcMar>
            <w:hideMark/>
          </w:tcPr>
          <w:p w14:paraId="400F643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9848FF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SOFTWARE, EVEN IF ADVISED OF THE POSSIBILITY OF SUCH DAMAGE.</w:t>
            </w:r>
          </w:p>
        </w:tc>
      </w:tr>
    </w:tbl>
    <w:p w14:paraId="5EA89E0E" w14:textId="77777777" w:rsidR="00130B2C" w:rsidRDefault="00130B2C" w:rsidP="00130B2C"/>
    <w:p w14:paraId="05C46870" w14:textId="77777777" w:rsidR="00130B2C" w:rsidRDefault="00130B2C" w:rsidP="00130B2C"/>
    <w:p w14:paraId="5AE752FF" w14:textId="77777777" w:rsidR="00130B2C" w:rsidRDefault="00130B2C" w:rsidP="00130B2C">
      <w:r>
        <w:t>Additional Grant of Patent Rights</w:t>
      </w:r>
    </w:p>
    <w:p w14:paraId="7767F752" w14:textId="77777777" w:rsidR="00130B2C" w:rsidRDefault="00130B2C" w:rsidP="00130B2C"/>
    <w:p w14:paraId="6A87FA33" w14:textId="77777777" w:rsidR="00130B2C" w:rsidRDefault="00130B2C" w:rsidP="00130B2C">
      <w:r>
        <w:t>"Software" means the Conceal software distributed by Facebook, Inc.</w:t>
      </w:r>
    </w:p>
    <w:p w14:paraId="7D9668A4" w14:textId="77777777" w:rsidR="00130B2C" w:rsidRDefault="00130B2C" w:rsidP="00130B2C"/>
    <w:p w14:paraId="0E394DEC" w14:textId="77777777" w:rsidR="00130B2C" w:rsidRDefault="00130B2C" w:rsidP="00130B2C">
      <w:r>
        <w:t>Facebook hereby grants you a perpetual, worldwide, royalty-free, non-exclusive,</w:t>
      </w:r>
    </w:p>
    <w:p w14:paraId="476F1167" w14:textId="77777777" w:rsidR="00130B2C" w:rsidRDefault="00130B2C" w:rsidP="00130B2C">
      <w:r>
        <w:lastRenderedPageBreak/>
        <w:t>irrevocable (subject to the termination provision below) license under any</w:t>
      </w:r>
    </w:p>
    <w:p w14:paraId="0AFB7EE1" w14:textId="77777777" w:rsidR="00130B2C" w:rsidRDefault="00130B2C" w:rsidP="00130B2C">
      <w:r>
        <w:t>rights in any patent claims owned by Facebook, to make, have made, use, sell,</w:t>
      </w:r>
    </w:p>
    <w:p w14:paraId="6D3F24C6" w14:textId="77777777" w:rsidR="00130B2C" w:rsidRDefault="00130B2C" w:rsidP="00130B2C">
      <w:r>
        <w:t>offer to sell, import, and otherwise transfer the Software. For avoidance of</w:t>
      </w:r>
    </w:p>
    <w:p w14:paraId="2A72B21F" w14:textId="77777777" w:rsidR="00130B2C" w:rsidRDefault="00130B2C" w:rsidP="00130B2C">
      <w:r>
        <w:t>doubt, no license is granted under Facebook’s rights in any patent claims that</w:t>
      </w:r>
    </w:p>
    <w:p w14:paraId="0D282236" w14:textId="77777777" w:rsidR="00130B2C" w:rsidRDefault="00130B2C" w:rsidP="00130B2C">
      <w:r>
        <w:t>are infringed by (i) modifications to the Software made by you or a third party,</w:t>
      </w:r>
    </w:p>
    <w:p w14:paraId="57B52804" w14:textId="77777777" w:rsidR="00130B2C" w:rsidRDefault="00130B2C" w:rsidP="00130B2C">
      <w:r>
        <w:t>or (ii) the Software in combination with any software or other technology</w:t>
      </w:r>
    </w:p>
    <w:p w14:paraId="5BCCF658" w14:textId="77777777" w:rsidR="00130B2C" w:rsidRDefault="00130B2C" w:rsidP="00130B2C">
      <w:r>
        <w:t>provided by you or a third party.</w:t>
      </w:r>
    </w:p>
    <w:p w14:paraId="61138674" w14:textId="77777777" w:rsidR="00130B2C" w:rsidRDefault="00130B2C" w:rsidP="00130B2C"/>
    <w:p w14:paraId="4519ECFA" w14:textId="77777777" w:rsidR="00130B2C" w:rsidRDefault="00130B2C" w:rsidP="00130B2C">
      <w:r>
        <w:t>The license granted hereunder will terminate, automatically and without notice,</w:t>
      </w:r>
    </w:p>
    <w:p w14:paraId="0EA50EB0" w14:textId="77777777" w:rsidR="00130B2C" w:rsidRDefault="00130B2C" w:rsidP="00130B2C">
      <w:r>
        <w:t>for anyone that makes any claim (including by filing any lawsuit, assertion or</w:t>
      </w:r>
    </w:p>
    <w:p w14:paraId="6D311D92" w14:textId="77777777" w:rsidR="00130B2C" w:rsidRDefault="00130B2C" w:rsidP="00130B2C">
      <w:r>
        <w:t>other action) alleging (a) direct, indirect, or contributory infringement or</w:t>
      </w:r>
    </w:p>
    <w:p w14:paraId="10486D9E" w14:textId="77777777" w:rsidR="00130B2C" w:rsidRDefault="00130B2C" w:rsidP="00130B2C">
      <w:r>
        <w:t>inducement to infringe any patent: (i) by Facebook or any of its subsidiaries or</w:t>
      </w:r>
    </w:p>
    <w:p w14:paraId="45A1F860" w14:textId="77777777" w:rsidR="00130B2C" w:rsidRDefault="00130B2C" w:rsidP="00130B2C">
      <w:r>
        <w:t>affiliates, whether or not such claim is related to the Software, (ii) by any</w:t>
      </w:r>
    </w:p>
    <w:p w14:paraId="71C25AA1" w14:textId="77777777" w:rsidR="00130B2C" w:rsidRDefault="00130B2C" w:rsidP="00130B2C">
      <w:r>
        <w:t>party if such claim arises in whole or in part from any software, product or</w:t>
      </w:r>
    </w:p>
    <w:p w14:paraId="481BD7EF" w14:textId="77777777" w:rsidR="00130B2C" w:rsidRDefault="00130B2C" w:rsidP="00130B2C">
      <w:r>
        <w:t>service of Facebook or any of its subsidiaries or affiliates, whether or not</w:t>
      </w:r>
    </w:p>
    <w:p w14:paraId="6F37D8FE" w14:textId="77777777" w:rsidR="00130B2C" w:rsidRDefault="00130B2C" w:rsidP="00130B2C">
      <w:r>
        <w:t>such claim is related to the Software, or (iii) by any party relating to the</w:t>
      </w:r>
    </w:p>
    <w:p w14:paraId="4C8C7B10" w14:textId="77777777" w:rsidR="00130B2C" w:rsidRDefault="00130B2C" w:rsidP="00130B2C">
      <w:r>
        <w:t>Software; or (b) that any right in any patent claim of Facebook is invalid or</w:t>
      </w:r>
    </w:p>
    <w:p w14:paraId="4459F924" w14:textId="77777777" w:rsidR="00130B2C" w:rsidRDefault="00130B2C" w:rsidP="00130B2C">
      <w:r>
        <w:t>unenforceable.</w:t>
      </w:r>
    </w:p>
    <w:p w14:paraId="4AB7BC3C" w14:textId="77777777" w:rsidR="00130B2C" w:rsidRDefault="00130B2C" w:rsidP="00130B2C">
      <w:pPr>
        <w:pBdr>
          <w:bottom w:val="single" w:sz="6" w:space="1" w:color="auto"/>
        </w:pBdr>
      </w:pPr>
    </w:p>
    <w:p w14:paraId="05BD21B1" w14:textId="77777777" w:rsidR="00130B2C" w:rsidRPr="00E42815" w:rsidRDefault="00130B2C" w:rsidP="00130B2C">
      <w:pPr>
        <w:rPr>
          <w:rFonts w:ascii="Arial" w:hAnsi="Arial" w:cs="Arial"/>
          <w:b/>
          <w:color w:val="333333"/>
          <w:sz w:val="21"/>
          <w:szCs w:val="21"/>
          <w:u w:val="single"/>
          <w:shd w:val="clear" w:color="auto" w:fill="FFFFFF"/>
        </w:rPr>
      </w:pPr>
      <w:r w:rsidRPr="00E42815">
        <w:rPr>
          <w:rFonts w:ascii="Arial" w:hAnsi="Arial" w:cs="Arial"/>
          <w:b/>
          <w:color w:val="333333"/>
          <w:sz w:val="21"/>
          <w:szCs w:val="21"/>
          <w:u w:val="single"/>
          <w:shd w:val="clear" w:color="auto" w:fill="FFFFFF"/>
        </w:rPr>
        <w:t>SwiftKeychainWrapper 1.0.4</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20"/>
      </w:tblGrid>
      <w:tr w:rsidR="00130B2C" w:rsidRPr="00E42815" w14:paraId="0D1B1DB3" w14:textId="77777777" w:rsidTr="00130B2C">
        <w:trPr>
          <w:gridAfter w:val="1"/>
        </w:trPr>
        <w:tc>
          <w:tcPr>
            <w:tcW w:w="0" w:type="auto"/>
            <w:shd w:val="clear" w:color="auto" w:fill="FFFFFF"/>
            <w:tcMar>
              <w:top w:w="0" w:type="dxa"/>
              <w:left w:w="150" w:type="dxa"/>
              <w:bottom w:w="0" w:type="dxa"/>
              <w:right w:w="150" w:type="dxa"/>
            </w:tcMar>
            <w:hideMark/>
          </w:tcPr>
          <w:p w14:paraId="43C2394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The MIT License (MIT)</w:t>
            </w:r>
          </w:p>
        </w:tc>
      </w:tr>
      <w:tr w:rsidR="00130B2C" w:rsidRPr="00E42815" w14:paraId="4FD36F26" w14:textId="77777777" w:rsidTr="00130B2C">
        <w:tc>
          <w:tcPr>
            <w:tcW w:w="750" w:type="dxa"/>
            <w:shd w:val="clear" w:color="auto" w:fill="FFFFFF"/>
            <w:noWrap/>
            <w:tcMar>
              <w:top w:w="0" w:type="dxa"/>
              <w:left w:w="150" w:type="dxa"/>
              <w:bottom w:w="0" w:type="dxa"/>
              <w:right w:w="150" w:type="dxa"/>
            </w:tcMar>
            <w:hideMark/>
          </w:tcPr>
          <w:p w14:paraId="644F208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9F1C2E"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5508DB57"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318FBEFB" w14:textId="77777777" w:rsidTr="00130B2C">
        <w:tc>
          <w:tcPr>
            <w:tcW w:w="750" w:type="dxa"/>
            <w:shd w:val="clear" w:color="auto" w:fill="FFFFFF"/>
            <w:noWrap/>
            <w:tcMar>
              <w:top w:w="0" w:type="dxa"/>
              <w:left w:w="150" w:type="dxa"/>
              <w:bottom w:w="0" w:type="dxa"/>
              <w:right w:w="150" w:type="dxa"/>
            </w:tcMar>
            <w:hideMark/>
          </w:tcPr>
          <w:p w14:paraId="7D5BD6C6"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74B5F3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Copyright (c) 2014 Jason Rendel</w:t>
            </w:r>
          </w:p>
        </w:tc>
      </w:tr>
      <w:tr w:rsidR="00130B2C" w:rsidRPr="00E42815" w14:paraId="418BBD61" w14:textId="77777777" w:rsidTr="00130B2C">
        <w:tc>
          <w:tcPr>
            <w:tcW w:w="750" w:type="dxa"/>
            <w:shd w:val="clear" w:color="auto" w:fill="FFFFFF"/>
            <w:noWrap/>
            <w:tcMar>
              <w:top w:w="0" w:type="dxa"/>
              <w:left w:w="150" w:type="dxa"/>
              <w:bottom w:w="0" w:type="dxa"/>
              <w:right w:w="150" w:type="dxa"/>
            </w:tcMar>
            <w:hideMark/>
          </w:tcPr>
          <w:p w14:paraId="729E7766"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4578A8D"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6D6B1EDC"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33197D66" w14:textId="77777777" w:rsidTr="00130B2C">
        <w:tc>
          <w:tcPr>
            <w:tcW w:w="750" w:type="dxa"/>
            <w:shd w:val="clear" w:color="auto" w:fill="FFFFFF"/>
            <w:noWrap/>
            <w:tcMar>
              <w:top w:w="0" w:type="dxa"/>
              <w:left w:w="150" w:type="dxa"/>
              <w:bottom w:w="0" w:type="dxa"/>
              <w:right w:w="150" w:type="dxa"/>
            </w:tcMar>
            <w:hideMark/>
          </w:tcPr>
          <w:p w14:paraId="28ED1BF7"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B56918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Permission is hereby granted, free of charge, to any person obtaining a copy</w:t>
            </w:r>
          </w:p>
        </w:tc>
      </w:tr>
      <w:tr w:rsidR="00130B2C" w:rsidRPr="00E42815" w14:paraId="13F63BC3" w14:textId="77777777" w:rsidTr="00130B2C">
        <w:tc>
          <w:tcPr>
            <w:tcW w:w="750" w:type="dxa"/>
            <w:shd w:val="clear" w:color="auto" w:fill="FFFFFF"/>
            <w:noWrap/>
            <w:tcMar>
              <w:top w:w="0" w:type="dxa"/>
              <w:left w:w="150" w:type="dxa"/>
              <w:bottom w:w="0" w:type="dxa"/>
              <w:right w:w="150" w:type="dxa"/>
            </w:tcMar>
            <w:hideMark/>
          </w:tcPr>
          <w:p w14:paraId="73EC82F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369914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of this software and associated documentation files (the "Software"), to deal</w:t>
            </w:r>
          </w:p>
        </w:tc>
      </w:tr>
      <w:tr w:rsidR="00130B2C" w:rsidRPr="00E42815" w14:paraId="7C7EDA57" w14:textId="77777777" w:rsidTr="00130B2C">
        <w:tc>
          <w:tcPr>
            <w:tcW w:w="750" w:type="dxa"/>
            <w:shd w:val="clear" w:color="auto" w:fill="FFFFFF"/>
            <w:noWrap/>
            <w:tcMar>
              <w:top w:w="0" w:type="dxa"/>
              <w:left w:w="150" w:type="dxa"/>
              <w:bottom w:w="0" w:type="dxa"/>
              <w:right w:w="150" w:type="dxa"/>
            </w:tcMar>
            <w:hideMark/>
          </w:tcPr>
          <w:p w14:paraId="685F76D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15DF4A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in the Software without restriction, including without limitation the rights</w:t>
            </w:r>
          </w:p>
        </w:tc>
      </w:tr>
      <w:tr w:rsidR="00130B2C" w:rsidRPr="00E42815" w14:paraId="715DC586" w14:textId="77777777" w:rsidTr="00130B2C">
        <w:tc>
          <w:tcPr>
            <w:tcW w:w="750" w:type="dxa"/>
            <w:shd w:val="clear" w:color="auto" w:fill="FFFFFF"/>
            <w:noWrap/>
            <w:tcMar>
              <w:top w:w="0" w:type="dxa"/>
              <w:left w:w="150" w:type="dxa"/>
              <w:bottom w:w="0" w:type="dxa"/>
              <w:right w:w="150" w:type="dxa"/>
            </w:tcMar>
            <w:hideMark/>
          </w:tcPr>
          <w:p w14:paraId="298B469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F20335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to use, copy, modify, merge, publish, distribute, sublicense, and/or sell</w:t>
            </w:r>
          </w:p>
        </w:tc>
      </w:tr>
      <w:tr w:rsidR="00130B2C" w:rsidRPr="00E42815" w14:paraId="0909B16A" w14:textId="77777777" w:rsidTr="00130B2C">
        <w:tc>
          <w:tcPr>
            <w:tcW w:w="750" w:type="dxa"/>
            <w:shd w:val="clear" w:color="auto" w:fill="FFFFFF"/>
            <w:noWrap/>
            <w:tcMar>
              <w:top w:w="0" w:type="dxa"/>
              <w:left w:w="150" w:type="dxa"/>
              <w:bottom w:w="0" w:type="dxa"/>
              <w:right w:w="150" w:type="dxa"/>
            </w:tcMar>
            <w:hideMark/>
          </w:tcPr>
          <w:p w14:paraId="356FA5B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735E11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copies of the Software, and to permit persons to whom the Software is</w:t>
            </w:r>
          </w:p>
        </w:tc>
      </w:tr>
      <w:tr w:rsidR="00130B2C" w:rsidRPr="00E42815" w14:paraId="6AFAD0C9" w14:textId="77777777" w:rsidTr="00130B2C">
        <w:tc>
          <w:tcPr>
            <w:tcW w:w="750" w:type="dxa"/>
            <w:shd w:val="clear" w:color="auto" w:fill="FFFFFF"/>
            <w:noWrap/>
            <w:tcMar>
              <w:top w:w="0" w:type="dxa"/>
              <w:left w:w="150" w:type="dxa"/>
              <w:bottom w:w="0" w:type="dxa"/>
              <w:right w:w="150" w:type="dxa"/>
            </w:tcMar>
            <w:hideMark/>
          </w:tcPr>
          <w:p w14:paraId="53E7D28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834BA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furnished to do so, subject to the following conditions:</w:t>
            </w:r>
          </w:p>
        </w:tc>
      </w:tr>
      <w:tr w:rsidR="00130B2C" w:rsidRPr="00E42815" w14:paraId="2E8E8AF8" w14:textId="77777777" w:rsidTr="00130B2C">
        <w:tc>
          <w:tcPr>
            <w:tcW w:w="750" w:type="dxa"/>
            <w:shd w:val="clear" w:color="auto" w:fill="FFFFFF"/>
            <w:noWrap/>
            <w:tcMar>
              <w:top w:w="0" w:type="dxa"/>
              <w:left w:w="150" w:type="dxa"/>
              <w:bottom w:w="0" w:type="dxa"/>
              <w:right w:w="150" w:type="dxa"/>
            </w:tcMar>
            <w:hideMark/>
          </w:tcPr>
          <w:p w14:paraId="33289DF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841CD33"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4F69F2A5"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61891431" w14:textId="77777777" w:rsidTr="00130B2C">
        <w:tc>
          <w:tcPr>
            <w:tcW w:w="750" w:type="dxa"/>
            <w:shd w:val="clear" w:color="auto" w:fill="FFFFFF"/>
            <w:noWrap/>
            <w:tcMar>
              <w:top w:w="0" w:type="dxa"/>
              <w:left w:w="150" w:type="dxa"/>
              <w:bottom w:w="0" w:type="dxa"/>
              <w:right w:w="150" w:type="dxa"/>
            </w:tcMar>
            <w:hideMark/>
          </w:tcPr>
          <w:p w14:paraId="2D761C91"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732C3A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The above copyright notice and this permission notice shall be included in all</w:t>
            </w:r>
          </w:p>
        </w:tc>
      </w:tr>
      <w:tr w:rsidR="00130B2C" w:rsidRPr="00E42815" w14:paraId="551BEBF6" w14:textId="77777777" w:rsidTr="00130B2C">
        <w:tc>
          <w:tcPr>
            <w:tcW w:w="750" w:type="dxa"/>
            <w:shd w:val="clear" w:color="auto" w:fill="FFFFFF"/>
            <w:noWrap/>
            <w:tcMar>
              <w:top w:w="0" w:type="dxa"/>
              <w:left w:w="150" w:type="dxa"/>
              <w:bottom w:w="0" w:type="dxa"/>
              <w:right w:w="150" w:type="dxa"/>
            </w:tcMar>
            <w:hideMark/>
          </w:tcPr>
          <w:p w14:paraId="62D887E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7E346B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copies or substantial portions of the Software.</w:t>
            </w:r>
          </w:p>
        </w:tc>
      </w:tr>
      <w:tr w:rsidR="00130B2C" w:rsidRPr="00E42815" w14:paraId="5086EAF3" w14:textId="77777777" w:rsidTr="00130B2C">
        <w:tc>
          <w:tcPr>
            <w:tcW w:w="750" w:type="dxa"/>
            <w:shd w:val="clear" w:color="auto" w:fill="FFFFFF"/>
            <w:noWrap/>
            <w:tcMar>
              <w:top w:w="0" w:type="dxa"/>
              <w:left w:w="150" w:type="dxa"/>
              <w:bottom w:w="0" w:type="dxa"/>
              <w:right w:w="150" w:type="dxa"/>
            </w:tcMar>
            <w:hideMark/>
          </w:tcPr>
          <w:p w14:paraId="2B38194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2E9BA0"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71151300"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607A73A5" w14:textId="77777777" w:rsidTr="00130B2C">
        <w:tc>
          <w:tcPr>
            <w:tcW w:w="750" w:type="dxa"/>
            <w:shd w:val="clear" w:color="auto" w:fill="FFFFFF"/>
            <w:noWrap/>
            <w:tcMar>
              <w:top w:w="0" w:type="dxa"/>
              <w:left w:w="150" w:type="dxa"/>
              <w:bottom w:w="0" w:type="dxa"/>
              <w:right w:w="150" w:type="dxa"/>
            </w:tcMar>
            <w:hideMark/>
          </w:tcPr>
          <w:p w14:paraId="62F0412B"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601071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THE SOFTWARE IS PROVIDED "AS IS", WITHOUT WARRANTY OF ANY KIND, EXPRESS OR</w:t>
            </w:r>
          </w:p>
        </w:tc>
      </w:tr>
      <w:tr w:rsidR="00130B2C" w:rsidRPr="00E42815" w14:paraId="0551A6F5" w14:textId="77777777" w:rsidTr="00130B2C">
        <w:tc>
          <w:tcPr>
            <w:tcW w:w="750" w:type="dxa"/>
            <w:shd w:val="clear" w:color="auto" w:fill="FFFFFF"/>
            <w:noWrap/>
            <w:tcMar>
              <w:top w:w="0" w:type="dxa"/>
              <w:left w:w="150" w:type="dxa"/>
              <w:bottom w:w="0" w:type="dxa"/>
              <w:right w:w="150" w:type="dxa"/>
            </w:tcMar>
            <w:hideMark/>
          </w:tcPr>
          <w:p w14:paraId="54B35CC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FC18D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IMPLIED, INCLUDING BUT NOT LIMITED TO THE WARRANTIES OF MERCHANTABILITY,</w:t>
            </w:r>
          </w:p>
        </w:tc>
      </w:tr>
      <w:tr w:rsidR="00130B2C" w:rsidRPr="00E42815" w14:paraId="1CCAEEA3" w14:textId="77777777" w:rsidTr="00130B2C">
        <w:tc>
          <w:tcPr>
            <w:tcW w:w="750" w:type="dxa"/>
            <w:shd w:val="clear" w:color="auto" w:fill="FFFFFF"/>
            <w:noWrap/>
            <w:tcMar>
              <w:top w:w="0" w:type="dxa"/>
              <w:left w:w="150" w:type="dxa"/>
              <w:bottom w:w="0" w:type="dxa"/>
              <w:right w:w="150" w:type="dxa"/>
            </w:tcMar>
            <w:hideMark/>
          </w:tcPr>
          <w:p w14:paraId="287EB6F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03E9AF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FITNESS FOR A PARTICULAR PURPOSE AND NONINFRINGEMENT. IN NO EVENT SHALL THE</w:t>
            </w:r>
          </w:p>
        </w:tc>
      </w:tr>
      <w:tr w:rsidR="00130B2C" w:rsidRPr="00E42815" w14:paraId="60C3D8BF" w14:textId="77777777" w:rsidTr="00130B2C">
        <w:tc>
          <w:tcPr>
            <w:tcW w:w="750" w:type="dxa"/>
            <w:shd w:val="clear" w:color="auto" w:fill="FFFFFF"/>
            <w:noWrap/>
            <w:tcMar>
              <w:top w:w="0" w:type="dxa"/>
              <w:left w:w="150" w:type="dxa"/>
              <w:bottom w:w="0" w:type="dxa"/>
              <w:right w:w="150" w:type="dxa"/>
            </w:tcMar>
            <w:hideMark/>
          </w:tcPr>
          <w:p w14:paraId="3031A9F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5194B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AUTHORS OR COPYRIGHT HOLDERS BE LIABLE FOR ANY CLAIM, DAMAGES OR OTHER</w:t>
            </w:r>
          </w:p>
        </w:tc>
      </w:tr>
      <w:tr w:rsidR="00130B2C" w:rsidRPr="00E42815" w14:paraId="4E72719B" w14:textId="77777777" w:rsidTr="00130B2C">
        <w:tc>
          <w:tcPr>
            <w:tcW w:w="750" w:type="dxa"/>
            <w:shd w:val="clear" w:color="auto" w:fill="FFFFFF"/>
            <w:noWrap/>
            <w:tcMar>
              <w:top w:w="0" w:type="dxa"/>
              <w:left w:w="150" w:type="dxa"/>
              <w:bottom w:w="0" w:type="dxa"/>
              <w:right w:w="150" w:type="dxa"/>
            </w:tcMar>
            <w:hideMark/>
          </w:tcPr>
          <w:p w14:paraId="545EF95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A8F81C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LIABILITY, WHETHER IN AN ACTION OF CONTRACT, TORT OR OTHERWISE, ARISING FROM,</w:t>
            </w:r>
          </w:p>
        </w:tc>
      </w:tr>
      <w:tr w:rsidR="00130B2C" w:rsidRPr="00E42815" w14:paraId="6CF81998" w14:textId="77777777" w:rsidTr="00130B2C">
        <w:tc>
          <w:tcPr>
            <w:tcW w:w="750" w:type="dxa"/>
            <w:shd w:val="clear" w:color="auto" w:fill="FFFFFF"/>
            <w:noWrap/>
            <w:tcMar>
              <w:top w:w="0" w:type="dxa"/>
              <w:left w:w="150" w:type="dxa"/>
              <w:bottom w:w="0" w:type="dxa"/>
              <w:right w:w="150" w:type="dxa"/>
            </w:tcMar>
            <w:hideMark/>
          </w:tcPr>
          <w:p w14:paraId="177D17A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50070E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OUT OF OR IN CONNECTION WITH THE SOFTWARE OR THE USE OR OTHER DEALINGS IN THE</w:t>
            </w:r>
          </w:p>
        </w:tc>
      </w:tr>
      <w:tr w:rsidR="00130B2C" w:rsidRPr="00E42815" w14:paraId="43A73BF0" w14:textId="77777777" w:rsidTr="00130B2C">
        <w:tc>
          <w:tcPr>
            <w:tcW w:w="750" w:type="dxa"/>
            <w:shd w:val="clear" w:color="auto" w:fill="FFFFFF"/>
            <w:noWrap/>
            <w:tcMar>
              <w:top w:w="0" w:type="dxa"/>
              <w:left w:w="150" w:type="dxa"/>
              <w:bottom w:w="0" w:type="dxa"/>
              <w:right w:w="150" w:type="dxa"/>
            </w:tcMar>
            <w:hideMark/>
          </w:tcPr>
          <w:p w14:paraId="04FAC79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C7D0F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SOFTWARE.</w:t>
            </w:r>
          </w:p>
        </w:tc>
      </w:tr>
    </w:tbl>
    <w:p w14:paraId="01B33B3C" w14:textId="77777777" w:rsidR="00130B2C" w:rsidRDefault="00130B2C" w:rsidP="00130B2C">
      <w:pPr>
        <w:pBdr>
          <w:bottom w:val="single" w:sz="6" w:space="1" w:color="auto"/>
        </w:pBdr>
      </w:pPr>
    </w:p>
    <w:p w14:paraId="53F4267E" w14:textId="77777777" w:rsidR="00130B2C" w:rsidRPr="00E42815" w:rsidRDefault="00130B2C" w:rsidP="00130B2C">
      <w:pPr>
        <w:rPr>
          <w:rFonts w:ascii="Arial" w:hAnsi="Arial" w:cs="Arial"/>
          <w:b/>
          <w:color w:val="333333"/>
          <w:sz w:val="21"/>
          <w:szCs w:val="21"/>
          <w:u w:val="single"/>
          <w:shd w:val="clear" w:color="auto" w:fill="FFFFFF"/>
        </w:rPr>
      </w:pPr>
      <w:r w:rsidRPr="00E42815">
        <w:rPr>
          <w:rFonts w:ascii="Arial" w:hAnsi="Arial" w:cs="Arial"/>
          <w:b/>
          <w:color w:val="333333"/>
          <w:sz w:val="21"/>
          <w:szCs w:val="21"/>
          <w:u w:val="single"/>
          <w:shd w:val="clear" w:color="auto" w:fill="FFFFFF"/>
        </w:rPr>
        <w:t>Socket.IO-Client-Swift 6.1.4</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921"/>
      </w:tblGrid>
      <w:tr w:rsidR="00130B2C" w:rsidRPr="00E42815" w14:paraId="2F63FDC4" w14:textId="77777777" w:rsidTr="00130B2C">
        <w:trPr>
          <w:gridAfter w:val="1"/>
        </w:trPr>
        <w:tc>
          <w:tcPr>
            <w:tcW w:w="0" w:type="auto"/>
            <w:shd w:val="clear" w:color="auto" w:fill="FFFFFF"/>
            <w:tcMar>
              <w:top w:w="0" w:type="dxa"/>
              <w:left w:w="150" w:type="dxa"/>
              <w:bottom w:w="0" w:type="dxa"/>
              <w:right w:w="150" w:type="dxa"/>
            </w:tcMar>
            <w:hideMark/>
          </w:tcPr>
          <w:p w14:paraId="5875845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The MIT License (MIT)</w:t>
            </w:r>
          </w:p>
        </w:tc>
      </w:tr>
      <w:tr w:rsidR="00130B2C" w:rsidRPr="00E42815" w14:paraId="1FDDA22F" w14:textId="77777777" w:rsidTr="00130B2C">
        <w:tc>
          <w:tcPr>
            <w:tcW w:w="750" w:type="dxa"/>
            <w:shd w:val="clear" w:color="auto" w:fill="FFFFFF"/>
            <w:noWrap/>
            <w:tcMar>
              <w:top w:w="0" w:type="dxa"/>
              <w:left w:w="150" w:type="dxa"/>
              <w:bottom w:w="0" w:type="dxa"/>
              <w:right w:w="150" w:type="dxa"/>
            </w:tcMar>
            <w:hideMark/>
          </w:tcPr>
          <w:p w14:paraId="2A0B061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3F5A1E9"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01511D4C"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72C68DDA" w14:textId="77777777" w:rsidTr="00130B2C">
        <w:tc>
          <w:tcPr>
            <w:tcW w:w="750" w:type="dxa"/>
            <w:shd w:val="clear" w:color="auto" w:fill="FFFFFF"/>
            <w:noWrap/>
            <w:tcMar>
              <w:top w:w="0" w:type="dxa"/>
              <w:left w:w="150" w:type="dxa"/>
              <w:bottom w:w="0" w:type="dxa"/>
              <w:right w:w="150" w:type="dxa"/>
            </w:tcMar>
            <w:hideMark/>
          </w:tcPr>
          <w:p w14:paraId="14A3BA0C"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8251C9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Copyright (c) 2014-2015 Erik Little</w:t>
            </w:r>
          </w:p>
        </w:tc>
      </w:tr>
      <w:tr w:rsidR="00130B2C" w:rsidRPr="00E42815" w14:paraId="49E6F918" w14:textId="77777777" w:rsidTr="00130B2C">
        <w:tc>
          <w:tcPr>
            <w:tcW w:w="750" w:type="dxa"/>
            <w:shd w:val="clear" w:color="auto" w:fill="FFFFFF"/>
            <w:noWrap/>
            <w:tcMar>
              <w:top w:w="0" w:type="dxa"/>
              <w:left w:w="150" w:type="dxa"/>
              <w:bottom w:w="0" w:type="dxa"/>
              <w:right w:w="150" w:type="dxa"/>
            </w:tcMar>
            <w:hideMark/>
          </w:tcPr>
          <w:p w14:paraId="463CE72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97D49F1"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468A7CEA"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3C55FBEC" w14:textId="77777777" w:rsidTr="00130B2C">
        <w:tc>
          <w:tcPr>
            <w:tcW w:w="750" w:type="dxa"/>
            <w:shd w:val="clear" w:color="auto" w:fill="FFFFFF"/>
            <w:noWrap/>
            <w:tcMar>
              <w:top w:w="0" w:type="dxa"/>
              <w:left w:w="150" w:type="dxa"/>
              <w:bottom w:w="0" w:type="dxa"/>
              <w:right w:w="150" w:type="dxa"/>
            </w:tcMar>
            <w:hideMark/>
          </w:tcPr>
          <w:p w14:paraId="3CEEF0A0"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591FAF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Permission is hereby granted, free of charge, to any person obtaining a copy</w:t>
            </w:r>
          </w:p>
        </w:tc>
      </w:tr>
      <w:tr w:rsidR="00130B2C" w:rsidRPr="00E42815" w14:paraId="231CF813" w14:textId="77777777" w:rsidTr="00130B2C">
        <w:tc>
          <w:tcPr>
            <w:tcW w:w="750" w:type="dxa"/>
            <w:shd w:val="clear" w:color="auto" w:fill="FFFFFF"/>
            <w:noWrap/>
            <w:tcMar>
              <w:top w:w="0" w:type="dxa"/>
              <w:left w:w="150" w:type="dxa"/>
              <w:bottom w:w="0" w:type="dxa"/>
              <w:right w:w="150" w:type="dxa"/>
            </w:tcMar>
            <w:hideMark/>
          </w:tcPr>
          <w:p w14:paraId="49AE61E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1EFAF1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of this software and associated documentation files (the "Software"), to deal</w:t>
            </w:r>
          </w:p>
        </w:tc>
      </w:tr>
      <w:tr w:rsidR="00130B2C" w:rsidRPr="00E42815" w14:paraId="294AAAE6" w14:textId="77777777" w:rsidTr="00130B2C">
        <w:tc>
          <w:tcPr>
            <w:tcW w:w="750" w:type="dxa"/>
            <w:shd w:val="clear" w:color="auto" w:fill="FFFFFF"/>
            <w:noWrap/>
            <w:tcMar>
              <w:top w:w="0" w:type="dxa"/>
              <w:left w:w="150" w:type="dxa"/>
              <w:bottom w:w="0" w:type="dxa"/>
              <w:right w:w="150" w:type="dxa"/>
            </w:tcMar>
            <w:hideMark/>
          </w:tcPr>
          <w:p w14:paraId="2965A7E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E708D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in the Software without restriction, including without limitation the rights</w:t>
            </w:r>
          </w:p>
        </w:tc>
      </w:tr>
      <w:tr w:rsidR="00130B2C" w:rsidRPr="00E42815" w14:paraId="7AE0A768" w14:textId="77777777" w:rsidTr="00130B2C">
        <w:tc>
          <w:tcPr>
            <w:tcW w:w="750" w:type="dxa"/>
            <w:shd w:val="clear" w:color="auto" w:fill="FFFFFF"/>
            <w:noWrap/>
            <w:tcMar>
              <w:top w:w="0" w:type="dxa"/>
              <w:left w:w="150" w:type="dxa"/>
              <w:bottom w:w="0" w:type="dxa"/>
              <w:right w:w="150" w:type="dxa"/>
            </w:tcMar>
            <w:hideMark/>
          </w:tcPr>
          <w:p w14:paraId="308AF30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D9A133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to use, copy, modify, merge, publish, distribute, sublicense, and/or sell</w:t>
            </w:r>
          </w:p>
        </w:tc>
      </w:tr>
      <w:tr w:rsidR="00130B2C" w:rsidRPr="00E42815" w14:paraId="17702DEE" w14:textId="77777777" w:rsidTr="00130B2C">
        <w:tc>
          <w:tcPr>
            <w:tcW w:w="750" w:type="dxa"/>
            <w:shd w:val="clear" w:color="auto" w:fill="FFFFFF"/>
            <w:noWrap/>
            <w:tcMar>
              <w:top w:w="0" w:type="dxa"/>
              <w:left w:w="150" w:type="dxa"/>
              <w:bottom w:w="0" w:type="dxa"/>
              <w:right w:w="150" w:type="dxa"/>
            </w:tcMar>
            <w:hideMark/>
          </w:tcPr>
          <w:p w14:paraId="17832CF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E6157C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copies of the Software, and to permit persons to whom the Software is</w:t>
            </w:r>
          </w:p>
        </w:tc>
      </w:tr>
      <w:tr w:rsidR="00130B2C" w:rsidRPr="00E42815" w14:paraId="2A386649" w14:textId="77777777" w:rsidTr="00130B2C">
        <w:tc>
          <w:tcPr>
            <w:tcW w:w="750" w:type="dxa"/>
            <w:shd w:val="clear" w:color="auto" w:fill="FFFFFF"/>
            <w:noWrap/>
            <w:tcMar>
              <w:top w:w="0" w:type="dxa"/>
              <w:left w:w="150" w:type="dxa"/>
              <w:bottom w:w="0" w:type="dxa"/>
              <w:right w:w="150" w:type="dxa"/>
            </w:tcMar>
            <w:hideMark/>
          </w:tcPr>
          <w:p w14:paraId="459EBA6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56120E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furnished to do so, subject to the following conditions:</w:t>
            </w:r>
          </w:p>
        </w:tc>
      </w:tr>
      <w:tr w:rsidR="00130B2C" w:rsidRPr="00E42815" w14:paraId="58ACBCFD" w14:textId="77777777" w:rsidTr="00130B2C">
        <w:tc>
          <w:tcPr>
            <w:tcW w:w="750" w:type="dxa"/>
            <w:shd w:val="clear" w:color="auto" w:fill="FFFFFF"/>
            <w:noWrap/>
            <w:tcMar>
              <w:top w:w="0" w:type="dxa"/>
              <w:left w:w="150" w:type="dxa"/>
              <w:bottom w:w="0" w:type="dxa"/>
              <w:right w:w="150" w:type="dxa"/>
            </w:tcMar>
            <w:hideMark/>
          </w:tcPr>
          <w:p w14:paraId="50B8B7B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96BCB7B"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176A00C8"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561FA609" w14:textId="77777777" w:rsidTr="00130B2C">
        <w:tc>
          <w:tcPr>
            <w:tcW w:w="750" w:type="dxa"/>
            <w:shd w:val="clear" w:color="auto" w:fill="FFFFFF"/>
            <w:noWrap/>
            <w:tcMar>
              <w:top w:w="0" w:type="dxa"/>
              <w:left w:w="150" w:type="dxa"/>
              <w:bottom w:w="0" w:type="dxa"/>
              <w:right w:w="150" w:type="dxa"/>
            </w:tcMar>
            <w:hideMark/>
          </w:tcPr>
          <w:p w14:paraId="75DB28EC"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3BDDEF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The above copyright notice and this permission notice shall be included in</w:t>
            </w:r>
          </w:p>
        </w:tc>
      </w:tr>
      <w:tr w:rsidR="00130B2C" w:rsidRPr="00E42815" w14:paraId="4851649D" w14:textId="77777777" w:rsidTr="00130B2C">
        <w:tc>
          <w:tcPr>
            <w:tcW w:w="750" w:type="dxa"/>
            <w:shd w:val="clear" w:color="auto" w:fill="FFFFFF"/>
            <w:noWrap/>
            <w:tcMar>
              <w:top w:w="0" w:type="dxa"/>
              <w:left w:w="150" w:type="dxa"/>
              <w:bottom w:w="0" w:type="dxa"/>
              <w:right w:w="150" w:type="dxa"/>
            </w:tcMar>
            <w:hideMark/>
          </w:tcPr>
          <w:p w14:paraId="17318E4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32CCA1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all copies or substantial portions of the Software.</w:t>
            </w:r>
          </w:p>
        </w:tc>
      </w:tr>
      <w:tr w:rsidR="00130B2C" w:rsidRPr="00E42815" w14:paraId="2A625F09" w14:textId="77777777" w:rsidTr="00130B2C">
        <w:tc>
          <w:tcPr>
            <w:tcW w:w="750" w:type="dxa"/>
            <w:shd w:val="clear" w:color="auto" w:fill="FFFFFF"/>
            <w:noWrap/>
            <w:tcMar>
              <w:top w:w="0" w:type="dxa"/>
              <w:left w:w="150" w:type="dxa"/>
              <w:bottom w:w="0" w:type="dxa"/>
              <w:right w:w="150" w:type="dxa"/>
            </w:tcMar>
            <w:hideMark/>
          </w:tcPr>
          <w:p w14:paraId="758DC4D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AC50B80"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54570B89"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30E46A64" w14:textId="77777777" w:rsidTr="00130B2C">
        <w:tc>
          <w:tcPr>
            <w:tcW w:w="750" w:type="dxa"/>
            <w:shd w:val="clear" w:color="auto" w:fill="FFFFFF"/>
            <w:noWrap/>
            <w:tcMar>
              <w:top w:w="0" w:type="dxa"/>
              <w:left w:w="150" w:type="dxa"/>
              <w:bottom w:w="0" w:type="dxa"/>
              <w:right w:w="150" w:type="dxa"/>
            </w:tcMar>
            <w:hideMark/>
          </w:tcPr>
          <w:p w14:paraId="1AE4B510"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302E3A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THE SOFTWARE IS PROVIDED "AS IS", WITHOUT WARRANTY OF ANY KIND, EXPRESS OR</w:t>
            </w:r>
          </w:p>
        </w:tc>
      </w:tr>
      <w:tr w:rsidR="00130B2C" w:rsidRPr="00E42815" w14:paraId="2645743D" w14:textId="77777777" w:rsidTr="00130B2C">
        <w:tc>
          <w:tcPr>
            <w:tcW w:w="750" w:type="dxa"/>
            <w:shd w:val="clear" w:color="auto" w:fill="FFFFFF"/>
            <w:noWrap/>
            <w:tcMar>
              <w:top w:w="0" w:type="dxa"/>
              <w:left w:w="150" w:type="dxa"/>
              <w:bottom w:w="0" w:type="dxa"/>
              <w:right w:w="150" w:type="dxa"/>
            </w:tcMar>
            <w:hideMark/>
          </w:tcPr>
          <w:p w14:paraId="45D2474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06786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IMPLIED, INCLUDING BUT NOT LIMITED TO THE WARRANTIES OF MERCHANTABILITY,</w:t>
            </w:r>
          </w:p>
        </w:tc>
      </w:tr>
      <w:tr w:rsidR="00130B2C" w:rsidRPr="00E42815" w14:paraId="30305ADE" w14:textId="77777777" w:rsidTr="00130B2C">
        <w:tc>
          <w:tcPr>
            <w:tcW w:w="750" w:type="dxa"/>
            <w:shd w:val="clear" w:color="auto" w:fill="FFFFFF"/>
            <w:noWrap/>
            <w:tcMar>
              <w:top w:w="0" w:type="dxa"/>
              <w:left w:w="150" w:type="dxa"/>
              <w:bottom w:w="0" w:type="dxa"/>
              <w:right w:w="150" w:type="dxa"/>
            </w:tcMar>
            <w:hideMark/>
          </w:tcPr>
          <w:p w14:paraId="51890ED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20A4CC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FITNESS FOR A PARTICULAR PURPOSE AND NONINFRINGEMENT. IN NO EVENT SHALL THE</w:t>
            </w:r>
          </w:p>
        </w:tc>
      </w:tr>
      <w:tr w:rsidR="00130B2C" w:rsidRPr="00E42815" w14:paraId="440586F5" w14:textId="77777777" w:rsidTr="00130B2C">
        <w:tc>
          <w:tcPr>
            <w:tcW w:w="750" w:type="dxa"/>
            <w:shd w:val="clear" w:color="auto" w:fill="FFFFFF"/>
            <w:noWrap/>
            <w:tcMar>
              <w:top w:w="0" w:type="dxa"/>
              <w:left w:w="150" w:type="dxa"/>
              <w:bottom w:w="0" w:type="dxa"/>
              <w:right w:w="150" w:type="dxa"/>
            </w:tcMar>
            <w:hideMark/>
          </w:tcPr>
          <w:p w14:paraId="4A1AB1B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1FB23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AUTHORS OR COPYRIGHT HOLDERS BE LIABLE FOR ANY CLAIM, DAMAGES OR OTHER</w:t>
            </w:r>
          </w:p>
        </w:tc>
      </w:tr>
      <w:tr w:rsidR="00130B2C" w:rsidRPr="00E42815" w14:paraId="3BA02DF6" w14:textId="77777777" w:rsidTr="00130B2C">
        <w:tc>
          <w:tcPr>
            <w:tcW w:w="750" w:type="dxa"/>
            <w:shd w:val="clear" w:color="auto" w:fill="FFFFFF"/>
            <w:noWrap/>
            <w:tcMar>
              <w:top w:w="0" w:type="dxa"/>
              <w:left w:w="150" w:type="dxa"/>
              <w:bottom w:w="0" w:type="dxa"/>
              <w:right w:w="150" w:type="dxa"/>
            </w:tcMar>
            <w:hideMark/>
          </w:tcPr>
          <w:p w14:paraId="231732D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C06CAD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LIABILITY, WHETHER IN AN ACTION OF CONTRACT, TORT OR OTHERWISE, ARISING FROM,</w:t>
            </w:r>
          </w:p>
        </w:tc>
      </w:tr>
      <w:tr w:rsidR="00130B2C" w:rsidRPr="00E42815" w14:paraId="3AEDF1F2" w14:textId="77777777" w:rsidTr="00130B2C">
        <w:tc>
          <w:tcPr>
            <w:tcW w:w="750" w:type="dxa"/>
            <w:shd w:val="clear" w:color="auto" w:fill="FFFFFF"/>
            <w:noWrap/>
            <w:tcMar>
              <w:top w:w="0" w:type="dxa"/>
              <w:left w:w="150" w:type="dxa"/>
              <w:bottom w:w="0" w:type="dxa"/>
              <w:right w:w="150" w:type="dxa"/>
            </w:tcMar>
            <w:hideMark/>
          </w:tcPr>
          <w:p w14:paraId="0B10156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310EA0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OUT OF OR IN CONNECTION WITH THE SOFTWARE OR THE USE OR OTHER DEALINGS IN</w:t>
            </w:r>
          </w:p>
        </w:tc>
      </w:tr>
      <w:tr w:rsidR="00130B2C" w:rsidRPr="00E42815" w14:paraId="672A62E9" w14:textId="77777777" w:rsidTr="00130B2C">
        <w:tc>
          <w:tcPr>
            <w:tcW w:w="750" w:type="dxa"/>
            <w:shd w:val="clear" w:color="auto" w:fill="FFFFFF"/>
            <w:noWrap/>
            <w:tcMar>
              <w:top w:w="0" w:type="dxa"/>
              <w:left w:w="150" w:type="dxa"/>
              <w:bottom w:w="0" w:type="dxa"/>
              <w:right w:w="150" w:type="dxa"/>
            </w:tcMar>
            <w:hideMark/>
          </w:tcPr>
          <w:p w14:paraId="556792A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71006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THE SOFTWARE.</w:t>
            </w:r>
          </w:p>
        </w:tc>
      </w:tr>
      <w:tr w:rsidR="00130B2C" w:rsidRPr="00E42815" w14:paraId="2A9258E9" w14:textId="77777777" w:rsidTr="00130B2C">
        <w:tc>
          <w:tcPr>
            <w:tcW w:w="750" w:type="dxa"/>
            <w:shd w:val="clear" w:color="auto" w:fill="FFFFFF"/>
            <w:noWrap/>
            <w:tcMar>
              <w:top w:w="0" w:type="dxa"/>
              <w:left w:w="150" w:type="dxa"/>
              <w:bottom w:w="0" w:type="dxa"/>
              <w:right w:w="150" w:type="dxa"/>
            </w:tcMar>
            <w:hideMark/>
          </w:tcPr>
          <w:p w14:paraId="6021748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E7FB228"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03E2B04E"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663CA09A" w14:textId="77777777" w:rsidTr="00130B2C">
        <w:tc>
          <w:tcPr>
            <w:tcW w:w="750" w:type="dxa"/>
            <w:shd w:val="clear" w:color="auto" w:fill="FFFFFF"/>
            <w:noWrap/>
            <w:tcMar>
              <w:top w:w="0" w:type="dxa"/>
              <w:left w:w="150" w:type="dxa"/>
              <w:bottom w:w="0" w:type="dxa"/>
              <w:right w:w="150" w:type="dxa"/>
            </w:tcMar>
            <w:hideMark/>
          </w:tcPr>
          <w:p w14:paraId="4B699B71"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D7D0BC1"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3138AC74"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76C6047C" w14:textId="77777777" w:rsidTr="00130B2C">
        <w:tc>
          <w:tcPr>
            <w:tcW w:w="750" w:type="dxa"/>
            <w:shd w:val="clear" w:color="auto" w:fill="FFFFFF"/>
            <w:noWrap/>
            <w:tcMar>
              <w:top w:w="0" w:type="dxa"/>
              <w:left w:w="150" w:type="dxa"/>
              <w:bottom w:w="0" w:type="dxa"/>
              <w:right w:w="150" w:type="dxa"/>
            </w:tcMar>
            <w:hideMark/>
          </w:tcPr>
          <w:p w14:paraId="3EEA1235"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4C94210"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27F82C3E"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2F1CB9BB" w14:textId="77777777" w:rsidTr="00130B2C">
        <w:tc>
          <w:tcPr>
            <w:tcW w:w="750" w:type="dxa"/>
            <w:shd w:val="clear" w:color="auto" w:fill="FFFFFF"/>
            <w:noWrap/>
            <w:tcMar>
              <w:top w:w="0" w:type="dxa"/>
              <w:left w:w="150" w:type="dxa"/>
              <w:bottom w:w="0" w:type="dxa"/>
              <w:right w:w="150" w:type="dxa"/>
            </w:tcMar>
            <w:hideMark/>
          </w:tcPr>
          <w:p w14:paraId="25A71191"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559BFB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This library makes use of the following third party libraries:</w:t>
            </w:r>
          </w:p>
        </w:tc>
      </w:tr>
      <w:tr w:rsidR="00130B2C" w:rsidRPr="00E42815" w14:paraId="4DB2C674" w14:textId="77777777" w:rsidTr="00130B2C">
        <w:tc>
          <w:tcPr>
            <w:tcW w:w="750" w:type="dxa"/>
            <w:shd w:val="clear" w:color="auto" w:fill="FFFFFF"/>
            <w:noWrap/>
            <w:tcMar>
              <w:top w:w="0" w:type="dxa"/>
              <w:left w:w="150" w:type="dxa"/>
              <w:bottom w:w="0" w:type="dxa"/>
              <w:right w:w="150" w:type="dxa"/>
            </w:tcMar>
            <w:hideMark/>
          </w:tcPr>
          <w:p w14:paraId="7C0E042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C19E50"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5EE3369B"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10F34D4C" w14:textId="77777777" w:rsidTr="00130B2C">
        <w:tc>
          <w:tcPr>
            <w:tcW w:w="750" w:type="dxa"/>
            <w:shd w:val="clear" w:color="auto" w:fill="FFFFFF"/>
            <w:noWrap/>
            <w:tcMar>
              <w:top w:w="0" w:type="dxa"/>
              <w:left w:w="150" w:type="dxa"/>
              <w:bottom w:w="0" w:type="dxa"/>
              <w:right w:w="150" w:type="dxa"/>
            </w:tcMar>
            <w:hideMark/>
          </w:tcPr>
          <w:p w14:paraId="5E742A6D"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98C931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Starscream</w:t>
            </w:r>
          </w:p>
        </w:tc>
      </w:tr>
      <w:tr w:rsidR="00130B2C" w:rsidRPr="00E42815" w14:paraId="13BAB7D1" w14:textId="77777777" w:rsidTr="00130B2C">
        <w:tc>
          <w:tcPr>
            <w:tcW w:w="750" w:type="dxa"/>
            <w:shd w:val="clear" w:color="auto" w:fill="FFFFFF"/>
            <w:noWrap/>
            <w:tcMar>
              <w:top w:w="0" w:type="dxa"/>
              <w:left w:w="150" w:type="dxa"/>
              <w:bottom w:w="0" w:type="dxa"/>
              <w:right w:w="150" w:type="dxa"/>
            </w:tcMar>
            <w:hideMark/>
          </w:tcPr>
          <w:p w14:paraId="60E906B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6B39DD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w:t>
            </w:r>
          </w:p>
        </w:tc>
      </w:tr>
      <w:tr w:rsidR="00130B2C" w:rsidRPr="00E42815" w14:paraId="49F966D4" w14:textId="77777777" w:rsidTr="00130B2C">
        <w:tc>
          <w:tcPr>
            <w:tcW w:w="750" w:type="dxa"/>
            <w:shd w:val="clear" w:color="auto" w:fill="FFFFFF"/>
            <w:noWrap/>
            <w:tcMar>
              <w:top w:w="0" w:type="dxa"/>
              <w:left w:w="150" w:type="dxa"/>
              <w:bottom w:w="0" w:type="dxa"/>
              <w:right w:w="150" w:type="dxa"/>
            </w:tcMar>
            <w:hideMark/>
          </w:tcPr>
          <w:p w14:paraId="7D2A92A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54A2188"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67F55637"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13D916BC" w14:textId="77777777" w:rsidTr="00130B2C">
        <w:tc>
          <w:tcPr>
            <w:tcW w:w="750" w:type="dxa"/>
            <w:shd w:val="clear" w:color="auto" w:fill="FFFFFF"/>
            <w:noWrap/>
            <w:tcMar>
              <w:top w:w="0" w:type="dxa"/>
              <w:left w:w="150" w:type="dxa"/>
              <w:bottom w:w="0" w:type="dxa"/>
              <w:right w:w="150" w:type="dxa"/>
            </w:tcMar>
            <w:hideMark/>
          </w:tcPr>
          <w:p w14:paraId="7FEAAD9A"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912DDE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Apache License</w:t>
            </w:r>
          </w:p>
        </w:tc>
      </w:tr>
      <w:tr w:rsidR="00130B2C" w:rsidRPr="00E42815" w14:paraId="0C676CD2" w14:textId="77777777" w:rsidTr="00130B2C">
        <w:tc>
          <w:tcPr>
            <w:tcW w:w="750" w:type="dxa"/>
            <w:shd w:val="clear" w:color="auto" w:fill="FFFFFF"/>
            <w:noWrap/>
            <w:tcMar>
              <w:top w:w="0" w:type="dxa"/>
              <w:left w:w="150" w:type="dxa"/>
              <w:bottom w:w="0" w:type="dxa"/>
              <w:right w:w="150" w:type="dxa"/>
            </w:tcMar>
            <w:hideMark/>
          </w:tcPr>
          <w:p w14:paraId="0A49D5E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9FF42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Version 2.0, January 2004</w:t>
            </w:r>
          </w:p>
        </w:tc>
      </w:tr>
      <w:tr w:rsidR="00130B2C" w:rsidRPr="00E42815" w14:paraId="733E3C48" w14:textId="77777777" w:rsidTr="00130B2C">
        <w:tc>
          <w:tcPr>
            <w:tcW w:w="750" w:type="dxa"/>
            <w:shd w:val="clear" w:color="auto" w:fill="FFFFFF"/>
            <w:noWrap/>
            <w:tcMar>
              <w:top w:w="0" w:type="dxa"/>
              <w:left w:w="150" w:type="dxa"/>
              <w:bottom w:w="0" w:type="dxa"/>
              <w:right w:w="150" w:type="dxa"/>
            </w:tcMar>
            <w:hideMark/>
          </w:tcPr>
          <w:p w14:paraId="76C65B2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2A4B19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http://www.apache.org/licenses/</w:t>
            </w:r>
          </w:p>
        </w:tc>
      </w:tr>
      <w:tr w:rsidR="00130B2C" w:rsidRPr="00E42815" w14:paraId="3686D2F5" w14:textId="77777777" w:rsidTr="00130B2C">
        <w:tc>
          <w:tcPr>
            <w:tcW w:w="750" w:type="dxa"/>
            <w:shd w:val="clear" w:color="auto" w:fill="FFFFFF"/>
            <w:noWrap/>
            <w:tcMar>
              <w:top w:w="0" w:type="dxa"/>
              <w:left w:w="150" w:type="dxa"/>
              <w:bottom w:w="0" w:type="dxa"/>
              <w:right w:w="150" w:type="dxa"/>
            </w:tcMar>
            <w:hideMark/>
          </w:tcPr>
          <w:p w14:paraId="359B801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98E5FA8"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55F86D52"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05B50F3F" w14:textId="77777777" w:rsidTr="00130B2C">
        <w:tc>
          <w:tcPr>
            <w:tcW w:w="750" w:type="dxa"/>
            <w:shd w:val="clear" w:color="auto" w:fill="FFFFFF"/>
            <w:noWrap/>
            <w:tcMar>
              <w:top w:w="0" w:type="dxa"/>
              <w:left w:w="150" w:type="dxa"/>
              <w:bottom w:w="0" w:type="dxa"/>
              <w:right w:w="150" w:type="dxa"/>
            </w:tcMar>
            <w:hideMark/>
          </w:tcPr>
          <w:p w14:paraId="6D57D79E"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DF7C7B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TERMS AND CONDITIONS FOR USE, REPRODUCTION, AND DISTRIBUTION</w:t>
            </w:r>
          </w:p>
        </w:tc>
      </w:tr>
      <w:tr w:rsidR="00130B2C" w:rsidRPr="00E42815" w14:paraId="67937811" w14:textId="77777777" w:rsidTr="00130B2C">
        <w:tc>
          <w:tcPr>
            <w:tcW w:w="750" w:type="dxa"/>
            <w:shd w:val="clear" w:color="auto" w:fill="FFFFFF"/>
            <w:noWrap/>
            <w:tcMar>
              <w:top w:w="0" w:type="dxa"/>
              <w:left w:w="150" w:type="dxa"/>
              <w:bottom w:w="0" w:type="dxa"/>
              <w:right w:w="150" w:type="dxa"/>
            </w:tcMar>
            <w:hideMark/>
          </w:tcPr>
          <w:p w14:paraId="0E16A8F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5D1E11"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0D574234"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2260C4A1" w14:textId="77777777" w:rsidTr="00130B2C">
        <w:tc>
          <w:tcPr>
            <w:tcW w:w="750" w:type="dxa"/>
            <w:shd w:val="clear" w:color="auto" w:fill="FFFFFF"/>
            <w:noWrap/>
            <w:tcMar>
              <w:top w:w="0" w:type="dxa"/>
              <w:left w:w="150" w:type="dxa"/>
              <w:bottom w:w="0" w:type="dxa"/>
              <w:right w:w="150" w:type="dxa"/>
            </w:tcMar>
            <w:hideMark/>
          </w:tcPr>
          <w:p w14:paraId="1F720057"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383CD1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1. Definitions.</w:t>
            </w:r>
          </w:p>
        </w:tc>
      </w:tr>
      <w:tr w:rsidR="00130B2C" w:rsidRPr="00E42815" w14:paraId="6BF51B2A" w14:textId="77777777" w:rsidTr="00130B2C">
        <w:tc>
          <w:tcPr>
            <w:tcW w:w="750" w:type="dxa"/>
            <w:shd w:val="clear" w:color="auto" w:fill="FFFFFF"/>
            <w:noWrap/>
            <w:tcMar>
              <w:top w:w="0" w:type="dxa"/>
              <w:left w:w="150" w:type="dxa"/>
              <w:bottom w:w="0" w:type="dxa"/>
              <w:right w:w="150" w:type="dxa"/>
            </w:tcMar>
            <w:hideMark/>
          </w:tcPr>
          <w:p w14:paraId="756407F6"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9926068"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1F8928F6"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6DA80DF9" w14:textId="77777777" w:rsidTr="00130B2C">
        <w:tc>
          <w:tcPr>
            <w:tcW w:w="750" w:type="dxa"/>
            <w:shd w:val="clear" w:color="auto" w:fill="FFFFFF"/>
            <w:noWrap/>
            <w:tcMar>
              <w:top w:w="0" w:type="dxa"/>
              <w:left w:w="150" w:type="dxa"/>
              <w:bottom w:w="0" w:type="dxa"/>
              <w:right w:w="150" w:type="dxa"/>
            </w:tcMar>
            <w:hideMark/>
          </w:tcPr>
          <w:p w14:paraId="35200422"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84B592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"License" shall mean the terms and conditions for use, reproduction,</w:t>
            </w:r>
          </w:p>
        </w:tc>
      </w:tr>
      <w:tr w:rsidR="00130B2C" w:rsidRPr="00E42815" w14:paraId="5150F15E" w14:textId="77777777" w:rsidTr="00130B2C">
        <w:tc>
          <w:tcPr>
            <w:tcW w:w="750" w:type="dxa"/>
            <w:shd w:val="clear" w:color="auto" w:fill="FFFFFF"/>
            <w:noWrap/>
            <w:tcMar>
              <w:top w:w="0" w:type="dxa"/>
              <w:left w:w="150" w:type="dxa"/>
              <w:bottom w:w="0" w:type="dxa"/>
              <w:right w:w="150" w:type="dxa"/>
            </w:tcMar>
            <w:hideMark/>
          </w:tcPr>
          <w:p w14:paraId="632CFD5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000FF5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and distribution as defined by Sections 1 through 9 of this document.</w:t>
            </w:r>
          </w:p>
        </w:tc>
      </w:tr>
      <w:tr w:rsidR="00130B2C" w:rsidRPr="00E42815" w14:paraId="12FA7354" w14:textId="77777777" w:rsidTr="00130B2C">
        <w:tc>
          <w:tcPr>
            <w:tcW w:w="750" w:type="dxa"/>
            <w:shd w:val="clear" w:color="auto" w:fill="FFFFFF"/>
            <w:noWrap/>
            <w:tcMar>
              <w:top w:w="0" w:type="dxa"/>
              <w:left w:w="150" w:type="dxa"/>
              <w:bottom w:w="0" w:type="dxa"/>
              <w:right w:w="150" w:type="dxa"/>
            </w:tcMar>
            <w:hideMark/>
          </w:tcPr>
          <w:p w14:paraId="29487C8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CDE885B"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6021FD2C"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42694C07" w14:textId="77777777" w:rsidTr="00130B2C">
        <w:tc>
          <w:tcPr>
            <w:tcW w:w="750" w:type="dxa"/>
            <w:shd w:val="clear" w:color="auto" w:fill="FFFFFF"/>
            <w:noWrap/>
            <w:tcMar>
              <w:top w:w="0" w:type="dxa"/>
              <w:left w:w="150" w:type="dxa"/>
              <w:bottom w:w="0" w:type="dxa"/>
              <w:right w:w="150" w:type="dxa"/>
            </w:tcMar>
            <w:hideMark/>
          </w:tcPr>
          <w:p w14:paraId="2D271809"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FD1E5C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"Licensor" shall mean the copyright owner or entity authorized by</w:t>
            </w:r>
          </w:p>
        </w:tc>
      </w:tr>
      <w:tr w:rsidR="00130B2C" w:rsidRPr="00E42815" w14:paraId="7B31C95B" w14:textId="77777777" w:rsidTr="00130B2C">
        <w:tc>
          <w:tcPr>
            <w:tcW w:w="750" w:type="dxa"/>
            <w:shd w:val="clear" w:color="auto" w:fill="FFFFFF"/>
            <w:noWrap/>
            <w:tcMar>
              <w:top w:w="0" w:type="dxa"/>
              <w:left w:w="150" w:type="dxa"/>
              <w:bottom w:w="0" w:type="dxa"/>
              <w:right w:w="150" w:type="dxa"/>
            </w:tcMar>
            <w:hideMark/>
          </w:tcPr>
          <w:p w14:paraId="5C96739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2DE74C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copyright owner that is granting the License.</w:t>
            </w:r>
          </w:p>
        </w:tc>
      </w:tr>
      <w:tr w:rsidR="00130B2C" w:rsidRPr="00E42815" w14:paraId="0CADEF48" w14:textId="77777777" w:rsidTr="00130B2C">
        <w:tc>
          <w:tcPr>
            <w:tcW w:w="750" w:type="dxa"/>
            <w:shd w:val="clear" w:color="auto" w:fill="FFFFFF"/>
            <w:noWrap/>
            <w:tcMar>
              <w:top w:w="0" w:type="dxa"/>
              <w:left w:w="150" w:type="dxa"/>
              <w:bottom w:w="0" w:type="dxa"/>
              <w:right w:w="150" w:type="dxa"/>
            </w:tcMar>
            <w:hideMark/>
          </w:tcPr>
          <w:p w14:paraId="40069F9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9247316"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66600508"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26FE17C8" w14:textId="77777777" w:rsidTr="00130B2C">
        <w:tc>
          <w:tcPr>
            <w:tcW w:w="750" w:type="dxa"/>
            <w:shd w:val="clear" w:color="auto" w:fill="FFFFFF"/>
            <w:noWrap/>
            <w:tcMar>
              <w:top w:w="0" w:type="dxa"/>
              <w:left w:w="150" w:type="dxa"/>
              <w:bottom w:w="0" w:type="dxa"/>
              <w:right w:w="150" w:type="dxa"/>
            </w:tcMar>
            <w:hideMark/>
          </w:tcPr>
          <w:p w14:paraId="07C15BCD"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FEB754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"Legal Entity" shall mean the union of the acting entity and all</w:t>
            </w:r>
          </w:p>
        </w:tc>
      </w:tr>
      <w:tr w:rsidR="00130B2C" w:rsidRPr="00E42815" w14:paraId="162B840B" w14:textId="77777777" w:rsidTr="00130B2C">
        <w:tc>
          <w:tcPr>
            <w:tcW w:w="750" w:type="dxa"/>
            <w:shd w:val="clear" w:color="auto" w:fill="FFFFFF"/>
            <w:noWrap/>
            <w:tcMar>
              <w:top w:w="0" w:type="dxa"/>
              <w:left w:w="150" w:type="dxa"/>
              <w:bottom w:w="0" w:type="dxa"/>
              <w:right w:w="150" w:type="dxa"/>
            </w:tcMar>
            <w:hideMark/>
          </w:tcPr>
          <w:p w14:paraId="7CE30CF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D75AAF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other entities that control, are controlled by, or are under common</w:t>
            </w:r>
          </w:p>
        </w:tc>
      </w:tr>
      <w:tr w:rsidR="00130B2C" w:rsidRPr="00E42815" w14:paraId="3F0AEA2F" w14:textId="77777777" w:rsidTr="00130B2C">
        <w:tc>
          <w:tcPr>
            <w:tcW w:w="750" w:type="dxa"/>
            <w:shd w:val="clear" w:color="auto" w:fill="FFFFFF"/>
            <w:noWrap/>
            <w:tcMar>
              <w:top w:w="0" w:type="dxa"/>
              <w:left w:w="150" w:type="dxa"/>
              <w:bottom w:w="0" w:type="dxa"/>
              <w:right w:w="150" w:type="dxa"/>
            </w:tcMar>
            <w:hideMark/>
          </w:tcPr>
          <w:p w14:paraId="1E755F1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7CD6E3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control with that entity. For the purposes of this definition,</w:t>
            </w:r>
          </w:p>
        </w:tc>
      </w:tr>
      <w:tr w:rsidR="00130B2C" w:rsidRPr="00E42815" w14:paraId="0BF6F50B" w14:textId="77777777" w:rsidTr="00130B2C">
        <w:tc>
          <w:tcPr>
            <w:tcW w:w="750" w:type="dxa"/>
            <w:shd w:val="clear" w:color="auto" w:fill="FFFFFF"/>
            <w:noWrap/>
            <w:tcMar>
              <w:top w:w="0" w:type="dxa"/>
              <w:left w:w="150" w:type="dxa"/>
              <w:bottom w:w="0" w:type="dxa"/>
              <w:right w:w="150" w:type="dxa"/>
            </w:tcMar>
            <w:hideMark/>
          </w:tcPr>
          <w:p w14:paraId="20C6E69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89F13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"control" means (i) the power, direct or indirect, to cause the</w:t>
            </w:r>
          </w:p>
        </w:tc>
      </w:tr>
      <w:tr w:rsidR="00130B2C" w:rsidRPr="00E42815" w14:paraId="02868804" w14:textId="77777777" w:rsidTr="00130B2C">
        <w:tc>
          <w:tcPr>
            <w:tcW w:w="750" w:type="dxa"/>
            <w:shd w:val="clear" w:color="auto" w:fill="FFFFFF"/>
            <w:noWrap/>
            <w:tcMar>
              <w:top w:w="0" w:type="dxa"/>
              <w:left w:w="150" w:type="dxa"/>
              <w:bottom w:w="0" w:type="dxa"/>
              <w:right w:w="150" w:type="dxa"/>
            </w:tcMar>
            <w:hideMark/>
          </w:tcPr>
          <w:p w14:paraId="1C234D5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15B9C4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direction or management of such entity, whether by contract or</w:t>
            </w:r>
          </w:p>
        </w:tc>
      </w:tr>
      <w:tr w:rsidR="00130B2C" w:rsidRPr="00E42815" w14:paraId="19DDED7A" w14:textId="77777777" w:rsidTr="00130B2C">
        <w:tc>
          <w:tcPr>
            <w:tcW w:w="750" w:type="dxa"/>
            <w:shd w:val="clear" w:color="auto" w:fill="FFFFFF"/>
            <w:noWrap/>
            <w:tcMar>
              <w:top w:w="0" w:type="dxa"/>
              <w:left w:w="150" w:type="dxa"/>
              <w:bottom w:w="0" w:type="dxa"/>
              <w:right w:w="150" w:type="dxa"/>
            </w:tcMar>
            <w:hideMark/>
          </w:tcPr>
          <w:p w14:paraId="7E1CB47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E44A0E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otherwise, or (ii) ownership of fifty percent (50%) or more of the</w:t>
            </w:r>
          </w:p>
        </w:tc>
      </w:tr>
      <w:tr w:rsidR="00130B2C" w:rsidRPr="00E42815" w14:paraId="5FFD2A6D" w14:textId="77777777" w:rsidTr="00130B2C">
        <w:tc>
          <w:tcPr>
            <w:tcW w:w="750" w:type="dxa"/>
            <w:shd w:val="clear" w:color="auto" w:fill="FFFFFF"/>
            <w:noWrap/>
            <w:tcMar>
              <w:top w:w="0" w:type="dxa"/>
              <w:left w:w="150" w:type="dxa"/>
              <w:bottom w:w="0" w:type="dxa"/>
              <w:right w:w="150" w:type="dxa"/>
            </w:tcMar>
            <w:hideMark/>
          </w:tcPr>
          <w:p w14:paraId="71EC2B3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C42211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outstanding shares, or (iii) beneficial ownership of such entity.</w:t>
            </w:r>
          </w:p>
        </w:tc>
      </w:tr>
      <w:tr w:rsidR="00130B2C" w:rsidRPr="00E42815" w14:paraId="42A015B8" w14:textId="77777777" w:rsidTr="00130B2C">
        <w:tc>
          <w:tcPr>
            <w:tcW w:w="750" w:type="dxa"/>
            <w:shd w:val="clear" w:color="auto" w:fill="FFFFFF"/>
            <w:noWrap/>
            <w:tcMar>
              <w:top w:w="0" w:type="dxa"/>
              <w:left w:w="150" w:type="dxa"/>
              <w:bottom w:w="0" w:type="dxa"/>
              <w:right w:w="150" w:type="dxa"/>
            </w:tcMar>
            <w:hideMark/>
          </w:tcPr>
          <w:p w14:paraId="0E519016"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115276"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35957B18"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11491B5C" w14:textId="77777777" w:rsidTr="00130B2C">
        <w:tc>
          <w:tcPr>
            <w:tcW w:w="750" w:type="dxa"/>
            <w:shd w:val="clear" w:color="auto" w:fill="FFFFFF"/>
            <w:noWrap/>
            <w:tcMar>
              <w:top w:w="0" w:type="dxa"/>
              <w:left w:w="150" w:type="dxa"/>
              <w:bottom w:w="0" w:type="dxa"/>
              <w:right w:w="150" w:type="dxa"/>
            </w:tcMar>
            <w:hideMark/>
          </w:tcPr>
          <w:p w14:paraId="126E110F"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3911E6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"You" (or "Your") shall mean an individual or Legal Entity</w:t>
            </w:r>
          </w:p>
        </w:tc>
      </w:tr>
      <w:tr w:rsidR="00130B2C" w:rsidRPr="00E42815" w14:paraId="3536E6CF" w14:textId="77777777" w:rsidTr="00130B2C">
        <w:tc>
          <w:tcPr>
            <w:tcW w:w="750" w:type="dxa"/>
            <w:shd w:val="clear" w:color="auto" w:fill="FFFFFF"/>
            <w:noWrap/>
            <w:tcMar>
              <w:top w:w="0" w:type="dxa"/>
              <w:left w:w="150" w:type="dxa"/>
              <w:bottom w:w="0" w:type="dxa"/>
              <w:right w:w="150" w:type="dxa"/>
            </w:tcMar>
            <w:hideMark/>
          </w:tcPr>
          <w:p w14:paraId="3CAB512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354BF2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exercising permissions granted by this License.</w:t>
            </w:r>
          </w:p>
        </w:tc>
      </w:tr>
      <w:tr w:rsidR="00130B2C" w:rsidRPr="00E42815" w14:paraId="2462DC85" w14:textId="77777777" w:rsidTr="00130B2C">
        <w:tc>
          <w:tcPr>
            <w:tcW w:w="750" w:type="dxa"/>
            <w:shd w:val="clear" w:color="auto" w:fill="FFFFFF"/>
            <w:noWrap/>
            <w:tcMar>
              <w:top w:w="0" w:type="dxa"/>
              <w:left w:w="150" w:type="dxa"/>
              <w:bottom w:w="0" w:type="dxa"/>
              <w:right w:w="150" w:type="dxa"/>
            </w:tcMar>
            <w:hideMark/>
          </w:tcPr>
          <w:p w14:paraId="1641554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371B34D"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1BF86C63"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364EDD56" w14:textId="77777777" w:rsidTr="00130B2C">
        <w:tc>
          <w:tcPr>
            <w:tcW w:w="750" w:type="dxa"/>
            <w:shd w:val="clear" w:color="auto" w:fill="FFFFFF"/>
            <w:noWrap/>
            <w:tcMar>
              <w:top w:w="0" w:type="dxa"/>
              <w:left w:w="150" w:type="dxa"/>
              <w:bottom w:w="0" w:type="dxa"/>
              <w:right w:w="150" w:type="dxa"/>
            </w:tcMar>
            <w:hideMark/>
          </w:tcPr>
          <w:p w14:paraId="7FB2A9E3"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42C65E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"Source" form shall mean the preferred form for making modifications,</w:t>
            </w:r>
          </w:p>
        </w:tc>
      </w:tr>
      <w:tr w:rsidR="00130B2C" w:rsidRPr="00E42815" w14:paraId="31DCA00F" w14:textId="77777777" w:rsidTr="00130B2C">
        <w:tc>
          <w:tcPr>
            <w:tcW w:w="750" w:type="dxa"/>
            <w:shd w:val="clear" w:color="auto" w:fill="FFFFFF"/>
            <w:noWrap/>
            <w:tcMar>
              <w:top w:w="0" w:type="dxa"/>
              <w:left w:w="150" w:type="dxa"/>
              <w:bottom w:w="0" w:type="dxa"/>
              <w:right w:w="150" w:type="dxa"/>
            </w:tcMar>
            <w:hideMark/>
          </w:tcPr>
          <w:p w14:paraId="0A8DF47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2E8A3B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including but not limited to software source code, documentation</w:t>
            </w:r>
          </w:p>
        </w:tc>
      </w:tr>
      <w:tr w:rsidR="00130B2C" w:rsidRPr="00E42815" w14:paraId="74280FCD" w14:textId="77777777" w:rsidTr="00130B2C">
        <w:tc>
          <w:tcPr>
            <w:tcW w:w="750" w:type="dxa"/>
            <w:shd w:val="clear" w:color="auto" w:fill="FFFFFF"/>
            <w:noWrap/>
            <w:tcMar>
              <w:top w:w="0" w:type="dxa"/>
              <w:left w:w="150" w:type="dxa"/>
              <w:bottom w:w="0" w:type="dxa"/>
              <w:right w:w="150" w:type="dxa"/>
            </w:tcMar>
            <w:hideMark/>
          </w:tcPr>
          <w:p w14:paraId="77F5225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2341C2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source, and configuration files.</w:t>
            </w:r>
          </w:p>
        </w:tc>
      </w:tr>
      <w:tr w:rsidR="00130B2C" w:rsidRPr="00E42815" w14:paraId="73C5F8C8" w14:textId="77777777" w:rsidTr="00130B2C">
        <w:tc>
          <w:tcPr>
            <w:tcW w:w="750" w:type="dxa"/>
            <w:shd w:val="clear" w:color="auto" w:fill="FFFFFF"/>
            <w:noWrap/>
            <w:tcMar>
              <w:top w:w="0" w:type="dxa"/>
              <w:left w:w="150" w:type="dxa"/>
              <w:bottom w:w="0" w:type="dxa"/>
              <w:right w:w="150" w:type="dxa"/>
            </w:tcMar>
            <w:hideMark/>
          </w:tcPr>
          <w:p w14:paraId="3FF3284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E5E037D"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27B8B35F"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7FB4FB25" w14:textId="77777777" w:rsidTr="00130B2C">
        <w:tc>
          <w:tcPr>
            <w:tcW w:w="750" w:type="dxa"/>
            <w:shd w:val="clear" w:color="auto" w:fill="FFFFFF"/>
            <w:noWrap/>
            <w:tcMar>
              <w:top w:w="0" w:type="dxa"/>
              <w:left w:w="150" w:type="dxa"/>
              <w:bottom w:w="0" w:type="dxa"/>
              <w:right w:w="150" w:type="dxa"/>
            </w:tcMar>
            <w:hideMark/>
          </w:tcPr>
          <w:p w14:paraId="0CE6167B"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1F9300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"Object" form shall mean any form resulting from mechanical</w:t>
            </w:r>
          </w:p>
        </w:tc>
      </w:tr>
      <w:tr w:rsidR="00130B2C" w:rsidRPr="00E42815" w14:paraId="340A1D0D" w14:textId="77777777" w:rsidTr="00130B2C">
        <w:tc>
          <w:tcPr>
            <w:tcW w:w="750" w:type="dxa"/>
            <w:shd w:val="clear" w:color="auto" w:fill="FFFFFF"/>
            <w:noWrap/>
            <w:tcMar>
              <w:top w:w="0" w:type="dxa"/>
              <w:left w:w="150" w:type="dxa"/>
              <w:bottom w:w="0" w:type="dxa"/>
              <w:right w:w="150" w:type="dxa"/>
            </w:tcMar>
            <w:hideMark/>
          </w:tcPr>
          <w:p w14:paraId="5D13C30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A2E0F3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transformation or translation of a Source form, including but</w:t>
            </w:r>
          </w:p>
        </w:tc>
      </w:tr>
      <w:tr w:rsidR="00130B2C" w:rsidRPr="00E42815" w14:paraId="7A3508A6" w14:textId="77777777" w:rsidTr="00130B2C">
        <w:tc>
          <w:tcPr>
            <w:tcW w:w="750" w:type="dxa"/>
            <w:shd w:val="clear" w:color="auto" w:fill="FFFFFF"/>
            <w:noWrap/>
            <w:tcMar>
              <w:top w:w="0" w:type="dxa"/>
              <w:left w:w="150" w:type="dxa"/>
              <w:bottom w:w="0" w:type="dxa"/>
              <w:right w:w="150" w:type="dxa"/>
            </w:tcMar>
            <w:hideMark/>
          </w:tcPr>
          <w:p w14:paraId="0309496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529BF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not limited to compiled object code, generated documentation,</w:t>
            </w:r>
          </w:p>
        </w:tc>
      </w:tr>
      <w:tr w:rsidR="00130B2C" w:rsidRPr="00E42815" w14:paraId="2D7370C8" w14:textId="77777777" w:rsidTr="00130B2C">
        <w:tc>
          <w:tcPr>
            <w:tcW w:w="750" w:type="dxa"/>
            <w:shd w:val="clear" w:color="auto" w:fill="FFFFFF"/>
            <w:noWrap/>
            <w:tcMar>
              <w:top w:w="0" w:type="dxa"/>
              <w:left w:w="150" w:type="dxa"/>
              <w:bottom w:w="0" w:type="dxa"/>
              <w:right w:w="150" w:type="dxa"/>
            </w:tcMar>
            <w:hideMark/>
          </w:tcPr>
          <w:p w14:paraId="5F99BD9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80A47D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and conversions to other media types.</w:t>
            </w:r>
          </w:p>
        </w:tc>
      </w:tr>
      <w:tr w:rsidR="00130B2C" w:rsidRPr="00E42815" w14:paraId="4EDBE94C" w14:textId="77777777" w:rsidTr="00130B2C">
        <w:tc>
          <w:tcPr>
            <w:tcW w:w="750" w:type="dxa"/>
            <w:shd w:val="clear" w:color="auto" w:fill="FFFFFF"/>
            <w:noWrap/>
            <w:tcMar>
              <w:top w:w="0" w:type="dxa"/>
              <w:left w:w="150" w:type="dxa"/>
              <w:bottom w:w="0" w:type="dxa"/>
              <w:right w:w="150" w:type="dxa"/>
            </w:tcMar>
            <w:hideMark/>
          </w:tcPr>
          <w:p w14:paraId="40BA626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95ECB29"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54A4BC62"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415AB48A" w14:textId="77777777" w:rsidTr="00130B2C">
        <w:tc>
          <w:tcPr>
            <w:tcW w:w="750" w:type="dxa"/>
            <w:shd w:val="clear" w:color="auto" w:fill="FFFFFF"/>
            <w:noWrap/>
            <w:tcMar>
              <w:top w:w="0" w:type="dxa"/>
              <w:left w:w="150" w:type="dxa"/>
              <w:bottom w:w="0" w:type="dxa"/>
              <w:right w:w="150" w:type="dxa"/>
            </w:tcMar>
            <w:hideMark/>
          </w:tcPr>
          <w:p w14:paraId="6591DF73"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8362CA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"Work" shall mean the work of authorship, whether in Source or</w:t>
            </w:r>
          </w:p>
        </w:tc>
      </w:tr>
      <w:tr w:rsidR="00130B2C" w:rsidRPr="00E42815" w14:paraId="54E69936" w14:textId="77777777" w:rsidTr="00130B2C">
        <w:tc>
          <w:tcPr>
            <w:tcW w:w="750" w:type="dxa"/>
            <w:shd w:val="clear" w:color="auto" w:fill="FFFFFF"/>
            <w:noWrap/>
            <w:tcMar>
              <w:top w:w="0" w:type="dxa"/>
              <w:left w:w="150" w:type="dxa"/>
              <w:bottom w:w="0" w:type="dxa"/>
              <w:right w:w="150" w:type="dxa"/>
            </w:tcMar>
            <w:hideMark/>
          </w:tcPr>
          <w:p w14:paraId="4FCCF7B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548CCD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Object form, made available under the License, as indicated by a</w:t>
            </w:r>
          </w:p>
        </w:tc>
      </w:tr>
      <w:tr w:rsidR="00130B2C" w:rsidRPr="00E42815" w14:paraId="3E524ED6" w14:textId="77777777" w:rsidTr="00130B2C">
        <w:tc>
          <w:tcPr>
            <w:tcW w:w="750" w:type="dxa"/>
            <w:shd w:val="clear" w:color="auto" w:fill="FFFFFF"/>
            <w:noWrap/>
            <w:tcMar>
              <w:top w:w="0" w:type="dxa"/>
              <w:left w:w="150" w:type="dxa"/>
              <w:bottom w:w="0" w:type="dxa"/>
              <w:right w:w="150" w:type="dxa"/>
            </w:tcMar>
            <w:hideMark/>
          </w:tcPr>
          <w:p w14:paraId="2D908F4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D638E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copyright notice that is included in or attached to the work</w:t>
            </w:r>
          </w:p>
        </w:tc>
      </w:tr>
      <w:tr w:rsidR="00130B2C" w:rsidRPr="00E42815" w14:paraId="268F325C" w14:textId="77777777" w:rsidTr="00130B2C">
        <w:tc>
          <w:tcPr>
            <w:tcW w:w="750" w:type="dxa"/>
            <w:shd w:val="clear" w:color="auto" w:fill="FFFFFF"/>
            <w:noWrap/>
            <w:tcMar>
              <w:top w:w="0" w:type="dxa"/>
              <w:left w:w="150" w:type="dxa"/>
              <w:bottom w:w="0" w:type="dxa"/>
              <w:right w:w="150" w:type="dxa"/>
            </w:tcMar>
            <w:hideMark/>
          </w:tcPr>
          <w:p w14:paraId="76A73BC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AE6CC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(an example is provided in the Appendix below).</w:t>
            </w:r>
          </w:p>
        </w:tc>
      </w:tr>
      <w:tr w:rsidR="00130B2C" w:rsidRPr="00E42815" w14:paraId="773D8B45" w14:textId="77777777" w:rsidTr="00130B2C">
        <w:tc>
          <w:tcPr>
            <w:tcW w:w="750" w:type="dxa"/>
            <w:shd w:val="clear" w:color="auto" w:fill="FFFFFF"/>
            <w:noWrap/>
            <w:tcMar>
              <w:top w:w="0" w:type="dxa"/>
              <w:left w:w="150" w:type="dxa"/>
              <w:bottom w:w="0" w:type="dxa"/>
              <w:right w:w="150" w:type="dxa"/>
            </w:tcMar>
            <w:hideMark/>
          </w:tcPr>
          <w:p w14:paraId="5E8BABC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496ED2"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2F2D485B"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1CD3FEC0" w14:textId="77777777" w:rsidTr="00130B2C">
        <w:tc>
          <w:tcPr>
            <w:tcW w:w="750" w:type="dxa"/>
            <w:shd w:val="clear" w:color="auto" w:fill="FFFFFF"/>
            <w:noWrap/>
            <w:tcMar>
              <w:top w:w="0" w:type="dxa"/>
              <w:left w:w="150" w:type="dxa"/>
              <w:bottom w:w="0" w:type="dxa"/>
              <w:right w:w="150" w:type="dxa"/>
            </w:tcMar>
            <w:hideMark/>
          </w:tcPr>
          <w:p w14:paraId="0F14C976"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B815CD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"Derivative Works" shall mean any work, whether in Source or Object</w:t>
            </w:r>
          </w:p>
        </w:tc>
      </w:tr>
      <w:tr w:rsidR="00130B2C" w:rsidRPr="00E42815" w14:paraId="6C984DE1" w14:textId="77777777" w:rsidTr="00130B2C">
        <w:tc>
          <w:tcPr>
            <w:tcW w:w="750" w:type="dxa"/>
            <w:shd w:val="clear" w:color="auto" w:fill="FFFFFF"/>
            <w:noWrap/>
            <w:tcMar>
              <w:top w:w="0" w:type="dxa"/>
              <w:left w:w="150" w:type="dxa"/>
              <w:bottom w:w="0" w:type="dxa"/>
              <w:right w:w="150" w:type="dxa"/>
            </w:tcMar>
            <w:hideMark/>
          </w:tcPr>
          <w:p w14:paraId="0BE0C04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83D23E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form, that is based on (or derived from) the Work and for which the</w:t>
            </w:r>
          </w:p>
        </w:tc>
      </w:tr>
      <w:tr w:rsidR="00130B2C" w:rsidRPr="00E42815" w14:paraId="11E4FE22" w14:textId="77777777" w:rsidTr="00130B2C">
        <w:tc>
          <w:tcPr>
            <w:tcW w:w="750" w:type="dxa"/>
            <w:shd w:val="clear" w:color="auto" w:fill="FFFFFF"/>
            <w:noWrap/>
            <w:tcMar>
              <w:top w:w="0" w:type="dxa"/>
              <w:left w:w="150" w:type="dxa"/>
              <w:bottom w:w="0" w:type="dxa"/>
              <w:right w:w="150" w:type="dxa"/>
            </w:tcMar>
            <w:hideMark/>
          </w:tcPr>
          <w:p w14:paraId="29F0AA9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CC8A5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editorial revisions, annotations, elaborations, or other modifications</w:t>
            </w:r>
          </w:p>
        </w:tc>
      </w:tr>
      <w:tr w:rsidR="00130B2C" w:rsidRPr="00E42815" w14:paraId="6B3C37CE" w14:textId="77777777" w:rsidTr="00130B2C">
        <w:tc>
          <w:tcPr>
            <w:tcW w:w="750" w:type="dxa"/>
            <w:shd w:val="clear" w:color="auto" w:fill="FFFFFF"/>
            <w:noWrap/>
            <w:tcMar>
              <w:top w:w="0" w:type="dxa"/>
              <w:left w:w="150" w:type="dxa"/>
              <w:bottom w:w="0" w:type="dxa"/>
              <w:right w:w="150" w:type="dxa"/>
            </w:tcMar>
            <w:hideMark/>
          </w:tcPr>
          <w:p w14:paraId="18F62AD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6D6D87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represent, as a whole, an original work of authorship. For the purposes</w:t>
            </w:r>
          </w:p>
        </w:tc>
      </w:tr>
      <w:tr w:rsidR="00130B2C" w:rsidRPr="00E42815" w14:paraId="15CB30C4" w14:textId="77777777" w:rsidTr="00130B2C">
        <w:tc>
          <w:tcPr>
            <w:tcW w:w="750" w:type="dxa"/>
            <w:shd w:val="clear" w:color="auto" w:fill="FFFFFF"/>
            <w:noWrap/>
            <w:tcMar>
              <w:top w:w="0" w:type="dxa"/>
              <w:left w:w="150" w:type="dxa"/>
              <w:bottom w:w="0" w:type="dxa"/>
              <w:right w:w="150" w:type="dxa"/>
            </w:tcMar>
            <w:hideMark/>
          </w:tcPr>
          <w:p w14:paraId="0035D87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CBE262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of this License, Derivative Works shall not include works that remain</w:t>
            </w:r>
          </w:p>
        </w:tc>
      </w:tr>
      <w:tr w:rsidR="00130B2C" w:rsidRPr="00E42815" w14:paraId="29CFC4F9" w14:textId="77777777" w:rsidTr="00130B2C">
        <w:tc>
          <w:tcPr>
            <w:tcW w:w="750" w:type="dxa"/>
            <w:shd w:val="clear" w:color="auto" w:fill="FFFFFF"/>
            <w:noWrap/>
            <w:tcMar>
              <w:top w:w="0" w:type="dxa"/>
              <w:left w:w="150" w:type="dxa"/>
              <w:bottom w:w="0" w:type="dxa"/>
              <w:right w:w="150" w:type="dxa"/>
            </w:tcMar>
            <w:hideMark/>
          </w:tcPr>
          <w:p w14:paraId="2F1A9BB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AD433B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separable from, or merely link (or bind by name) to the interfaces of,</w:t>
            </w:r>
          </w:p>
        </w:tc>
      </w:tr>
      <w:tr w:rsidR="00130B2C" w:rsidRPr="00E42815" w14:paraId="668E02D7" w14:textId="77777777" w:rsidTr="00130B2C">
        <w:tc>
          <w:tcPr>
            <w:tcW w:w="750" w:type="dxa"/>
            <w:shd w:val="clear" w:color="auto" w:fill="FFFFFF"/>
            <w:noWrap/>
            <w:tcMar>
              <w:top w:w="0" w:type="dxa"/>
              <w:left w:w="150" w:type="dxa"/>
              <w:bottom w:w="0" w:type="dxa"/>
              <w:right w:w="150" w:type="dxa"/>
            </w:tcMar>
            <w:hideMark/>
          </w:tcPr>
          <w:p w14:paraId="22C45CB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225FDF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Work and Derivative Works thereof.</w:t>
            </w:r>
          </w:p>
        </w:tc>
      </w:tr>
      <w:tr w:rsidR="00130B2C" w:rsidRPr="00E42815" w14:paraId="126BFA2B" w14:textId="77777777" w:rsidTr="00130B2C">
        <w:tc>
          <w:tcPr>
            <w:tcW w:w="750" w:type="dxa"/>
            <w:shd w:val="clear" w:color="auto" w:fill="FFFFFF"/>
            <w:noWrap/>
            <w:tcMar>
              <w:top w:w="0" w:type="dxa"/>
              <w:left w:w="150" w:type="dxa"/>
              <w:bottom w:w="0" w:type="dxa"/>
              <w:right w:w="150" w:type="dxa"/>
            </w:tcMar>
            <w:hideMark/>
          </w:tcPr>
          <w:p w14:paraId="710FDED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E43400"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35AB947B"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0E7B688B" w14:textId="77777777" w:rsidTr="00130B2C">
        <w:tc>
          <w:tcPr>
            <w:tcW w:w="750" w:type="dxa"/>
            <w:shd w:val="clear" w:color="auto" w:fill="FFFFFF"/>
            <w:noWrap/>
            <w:tcMar>
              <w:top w:w="0" w:type="dxa"/>
              <w:left w:w="150" w:type="dxa"/>
              <w:bottom w:w="0" w:type="dxa"/>
              <w:right w:w="150" w:type="dxa"/>
            </w:tcMar>
            <w:hideMark/>
          </w:tcPr>
          <w:p w14:paraId="53690209"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E7FF8D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"Contribution" shall mean any work of authorship, including</w:t>
            </w:r>
          </w:p>
        </w:tc>
      </w:tr>
      <w:tr w:rsidR="00130B2C" w:rsidRPr="00E42815" w14:paraId="2F95A562" w14:textId="77777777" w:rsidTr="00130B2C">
        <w:tc>
          <w:tcPr>
            <w:tcW w:w="750" w:type="dxa"/>
            <w:shd w:val="clear" w:color="auto" w:fill="FFFFFF"/>
            <w:noWrap/>
            <w:tcMar>
              <w:top w:w="0" w:type="dxa"/>
              <w:left w:w="150" w:type="dxa"/>
              <w:bottom w:w="0" w:type="dxa"/>
              <w:right w:w="150" w:type="dxa"/>
            </w:tcMar>
            <w:hideMark/>
          </w:tcPr>
          <w:p w14:paraId="2F6654C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3CECCD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original version of the Work and any modifications or additions</w:t>
            </w:r>
          </w:p>
        </w:tc>
      </w:tr>
      <w:tr w:rsidR="00130B2C" w:rsidRPr="00E42815" w14:paraId="0F9D948A" w14:textId="77777777" w:rsidTr="00130B2C">
        <w:tc>
          <w:tcPr>
            <w:tcW w:w="750" w:type="dxa"/>
            <w:shd w:val="clear" w:color="auto" w:fill="FFFFFF"/>
            <w:noWrap/>
            <w:tcMar>
              <w:top w:w="0" w:type="dxa"/>
              <w:left w:w="150" w:type="dxa"/>
              <w:bottom w:w="0" w:type="dxa"/>
              <w:right w:w="150" w:type="dxa"/>
            </w:tcMar>
            <w:hideMark/>
          </w:tcPr>
          <w:p w14:paraId="1AF6607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DE9F9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to that Work or Derivative Works thereof, that is intentionally</w:t>
            </w:r>
          </w:p>
        </w:tc>
      </w:tr>
      <w:tr w:rsidR="00130B2C" w:rsidRPr="00E42815" w14:paraId="79346EDC" w14:textId="77777777" w:rsidTr="00130B2C">
        <w:tc>
          <w:tcPr>
            <w:tcW w:w="750" w:type="dxa"/>
            <w:shd w:val="clear" w:color="auto" w:fill="FFFFFF"/>
            <w:noWrap/>
            <w:tcMar>
              <w:top w:w="0" w:type="dxa"/>
              <w:left w:w="150" w:type="dxa"/>
              <w:bottom w:w="0" w:type="dxa"/>
              <w:right w:w="150" w:type="dxa"/>
            </w:tcMar>
            <w:hideMark/>
          </w:tcPr>
          <w:p w14:paraId="2B58319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1738EA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submitted to Licensor for inclusion in the Work by the copyright owner</w:t>
            </w:r>
          </w:p>
        </w:tc>
      </w:tr>
      <w:tr w:rsidR="00130B2C" w:rsidRPr="00E42815" w14:paraId="13D0714C" w14:textId="77777777" w:rsidTr="00130B2C">
        <w:tc>
          <w:tcPr>
            <w:tcW w:w="750" w:type="dxa"/>
            <w:shd w:val="clear" w:color="auto" w:fill="FFFFFF"/>
            <w:noWrap/>
            <w:tcMar>
              <w:top w:w="0" w:type="dxa"/>
              <w:left w:w="150" w:type="dxa"/>
              <w:bottom w:w="0" w:type="dxa"/>
              <w:right w:w="150" w:type="dxa"/>
            </w:tcMar>
            <w:hideMark/>
          </w:tcPr>
          <w:p w14:paraId="6B8DF82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76420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or by an individual or Legal Entity authorized to submit on behalf of</w:t>
            </w:r>
          </w:p>
        </w:tc>
      </w:tr>
      <w:tr w:rsidR="00130B2C" w:rsidRPr="00E42815" w14:paraId="13D515AB" w14:textId="77777777" w:rsidTr="00130B2C">
        <w:tc>
          <w:tcPr>
            <w:tcW w:w="750" w:type="dxa"/>
            <w:shd w:val="clear" w:color="auto" w:fill="FFFFFF"/>
            <w:noWrap/>
            <w:tcMar>
              <w:top w:w="0" w:type="dxa"/>
              <w:left w:w="150" w:type="dxa"/>
              <w:bottom w:w="0" w:type="dxa"/>
              <w:right w:w="150" w:type="dxa"/>
            </w:tcMar>
            <w:hideMark/>
          </w:tcPr>
          <w:p w14:paraId="3E97272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7C60C5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copyright owner. For the purposes of this definition, "submitted"</w:t>
            </w:r>
          </w:p>
        </w:tc>
      </w:tr>
      <w:tr w:rsidR="00130B2C" w:rsidRPr="00E42815" w14:paraId="031D3C8A" w14:textId="77777777" w:rsidTr="00130B2C">
        <w:tc>
          <w:tcPr>
            <w:tcW w:w="750" w:type="dxa"/>
            <w:shd w:val="clear" w:color="auto" w:fill="FFFFFF"/>
            <w:noWrap/>
            <w:tcMar>
              <w:top w:w="0" w:type="dxa"/>
              <w:left w:w="150" w:type="dxa"/>
              <w:bottom w:w="0" w:type="dxa"/>
              <w:right w:w="150" w:type="dxa"/>
            </w:tcMar>
            <w:hideMark/>
          </w:tcPr>
          <w:p w14:paraId="70ACF85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6C01CC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means any form of electronic, verbal, or written communication sent</w:t>
            </w:r>
          </w:p>
        </w:tc>
      </w:tr>
      <w:tr w:rsidR="00130B2C" w:rsidRPr="00E42815" w14:paraId="6E11EAF9" w14:textId="77777777" w:rsidTr="00130B2C">
        <w:tc>
          <w:tcPr>
            <w:tcW w:w="750" w:type="dxa"/>
            <w:shd w:val="clear" w:color="auto" w:fill="FFFFFF"/>
            <w:noWrap/>
            <w:tcMar>
              <w:top w:w="0" w:type="dxa"/>
              <w:left w:w="150" w:type="dxa"/>
              <w:bottom w:w="0" w:type="dxa"/>
              <w:right w:w="150" w:type="dxa"/>
            </w:tcMar>
            <w:hideMark/>
          </w:tcPr>
          <w:p w14:paraId="13A834B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6FB9F1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to the Licensor or its representatives, including but not limited to</w:t>
            </w:r>
          </w:p>
        </w:tc>
      </w:tr>
      <w:tr w:rsidR="00130B2C" w:rsidRPr="00E42815" w14:paraId="00118089" w14:textId="77777777" w:rsidTr="00130B2C">
        <w:tc>
          <w:tcPr>
            <w:tcW w:w="750" w:type="dxa"/>
            <w:shd w:val="clear" w:color="auto" w:fill="FFFFFF"/>
            <w:noWrap/>
            <w:tcMar>
              <w:top w:w="0" w:type="dxa"/>
              <w:left w:w="150" w:type="dxa"/>
              <w:bottom w:w="0" w:type="dxa"/>
              <w:right w:w="150" w:type="dxa"/>
            </w:tcMar>
            <w:hideMark/>
          </w:tcPr>
          <w:p w14:paraId="40703B3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C9C37B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communication on electronic mailing lists, source code control systems,</w:t>
            </w:r>
          </w:p>
        </w:tc>
      </w:tr>
      <w:tr w:rsidR="00130B2C" w:rsidRPr="00E42815" w14:paraId="2224861F" w14:textId="77777777" w:rsidTr="00130B2C">
        <w:tc>
          <w:tcPr>
            <w:tcW w:w="750" w:type="dxa"/>
            <w:shd w:val="clear" w:color="auto" w:fill="FFFFFF"/>
            <w:noWrap/>
            <w:tcMar>
              <w:top w:w="0" w:type="dxa"/>
              <w:left w:w="150" w:type="dxa"/>
              <w:bottom w:w="0" w:type="dxa"/>
              <w:right w:w="150" w:type="dxa"/>
            </w:tcMar>
            <w:hideMark/>
          </w:tcPr>
          <w:p w14:paraId="3A7CA53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ADB179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and issue tracking systems that are managed by, or on behalf of, the</w:t>
            </w:r>
          </w:p>
        </w:tc>
      </w:tr>
      <w:tr w:rsidR="00130B2C" w:rsidRPr="00E42815" w14:paraId="12F9C0D1" w14:textId="77777777" w:rsidTr="00130B2C">
        <w:tc>
          <w:tcPr>
            <w:tcW w:w="750" w:type="dxa"/>
            <w:shd w:val="clear" w:color="auto" w:fill="FFFFFF"/>
            <w:noWrap/>
            <w:tcMar>
              <w:top w:w="0" w:type="dxa"/>
              <w:left w:w="150" w:type="dxa"/>
              <w:bottom w:w="0" w:type="dxa"/>
              <w:right w:w="150" w:type="dxa"/>
            </w:tcMar>
            <w:hideMark/>
          </w:tcPr>
          <w:p w14:paraId="6E3A28A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83777B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Licensor for the purpose of discussing and improving the Work, but</w:t>
            </w:r>
          </w:p>
        </w:tc>
      </w:tr>
      <w:tr w:rsidR="00130B2C" w:rsidRPr="00E42815" w14:paraId="37BDB2CC" w14:textId="77777777" w:rsidTr="00130B2C">
        <w:tc>
          <w:tcPr>
            <w:tcW w:w="750" w:type="dxa"/>
            <w:shd w:val="clear" w:color="auto" w:fill="FFFFFF"/>
            <w:noWrap/>
            <w:tcMar>
              <w:top w:w="0" w:type="dxa"/>
              <w:left w:w="150" w:type="dxa"/>
              <w:bottom w:w="0" w:type="dxa"/>
              <w:right w:w="150" w:type="dxa"/>
            </w:tcMar>
            <w:hideMark/>
          </w:tcPr>
          <w:p w14:paraId="1266D10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D6D5E0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excluding communication that is conspicuously marked or otherwise</w:t>
            </w:r>
          </w:p>
        </w:tc>
      </w:tr>
      <w:tr w:rsidR="00130B2C" w:rsidRPr="00E42815" w14:paraId="0864DBDD" w14:textId="77777777" w:rsidTr="00130B2C">
        <w:tc>
          <w:tcPr>
            <w:tcW w:w="750" w:type="dxa"/>
            <w:shd w:val="clear" w:color="auto" w:fill="FFFFFF"/>
            <w:noWrap/>
            <w:tcMar>
              <w:top w:w="0" w:type="dxa"/>
              <w:left w:w="150" w:type="dxa"/>
              <w:bottom w:w="0" w:type="dxa"/>
              <w:right w:w="150" w:type="dxa"/>
            </w:tcMar>
            <w:hideMark/>
          </w:tcPr>
          <w:p w14:paraId="03811E0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B6A4EF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designated in writing by the copyright owner as "Not a Contribution."</w:t>
            </w:r>
          </w:p>
        </w:tc>
      </w:tr>
      <w:tr w:rsidR="00130B2C" w:rsidRPr="00E42815" w14:paraId="5D43ADA8" w14:textId="77777777" w:rsidTr="00130B2C">
        <w:tc>
          <w:tcPr>
            <w:tcW w:w="750" w:type="dxa"/>
            <w:shd w:val="clear" w:color="auto" w:fill="FFFFFF"/>
            <w:noWrap/>
            <w:tcMar>
              <w:top w:w="0" w:type="dxa"/>
              <w:left w:w="150" w:type="dxa"/>
              <w:bottom w:w="0" w:type="dxa"/>
              <w:right w:w="150" w:type="dxa"/>
            </w:tcMar>
            <w:hideMark/>
          </w:tcPr>
          <w:p w14:paraId="2053573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846DAF0"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1149F4DE"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2C9997AD" w14:textId="77777777" w:rsidTr="00130B2C">
        <w:tc>
          <w:tcPr>
            <w:tcW w:w="750" w:type="dxa"/>
            <w:shd w:val="clear" w:color="auto" w:fill="FFFFFF"/>
            <w:noWrap/>
            <w:tcMar>
              <w:top w:w="0" w:type="dxa"/>
              <w:left w:w="150" w:type="dxa"/>
              <w:bottom w:w="0" w:type="dxa"/>
              <w:right w:w="150" w:type="dxa"/>
            </w:tcMar>
            <w:hideMark/>
          </w:tcPr>
          <w:p w14:paraId="0869EB0A"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26A8C6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"Contributor" shall mean Licensor and any individual or Legal Entity</w:t>
            </w:r>
          </w:p>
        </w:tc>
      </w:tr>
      <w:tr w:rsidR="00130B2C" w:rsidRPr="00E42815" w14:paraId="53DEEB83" w14:textId="77777777" w:rsidTr="00130B2C">
        <w:tc>
          <w:tcPr>
            <w:tcW w:w="750" w:type="dxa"/>
            <w:shd w:val="clear" w:color="auto" w:fill="FFFFFF"/>
            <w:noWrap/>
            <w:tcMar>
              <w:top w:w="0" w:type="dxa"/>
              <w:left w:w="150" w:type="dxa"/>
              <w:bottom w:w="0" w:type="dxa"/>
              <w:right w:w="150" w:type="dxa"/>
            </w:tcMar>
            <w:hideMark/>
          </w:tcPr>
          <w:p w14:paraId="1B5C812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6D426B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on behalf of whom a Contribution has been received by Licensor and</w:t>
            </w:r>
          </w:p>
        </w:tc>
      </w:tr>
      <w:tr w:rsidR="00130B2C" w:rsidRPr="00E42815" w14:paraId="111D778D" w14:textId="77777777" w:rsidTr="00130B2C">
        <w:tc>
          <w:tcPr>
            <w:tcW w:w="750" w:type="dxa"/>
            <w:shd w:val="clear" w:color="auto" w:fill="FFFFFF"/>
            <w:noWrap/>
            <w:tcMar>
              <w:top w:w="0" w:type="dxa"/>
              <w:left w:w="150" w:type="dxa"/>
              <w:bottom w:w="0" w:type="dxa"/>
              <w:right w:w="150" w:type="dxa"/>
            </w:tcMar>
            <w:hideMark/>
          </w:tcPr>
          <w:p w14:paraId="29FDEC0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D55013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subsequently incorporated within the Work.</w:t>
            </w:r>
          </w:p>
        </w:tc>
      </w:tr>
      <w:tr w:rsidR="00130B2C" w:rsidRPr="00E42815" w14:paraId="2649215D" w14:textId="77777777" w:rsidTr="00130B2C">
        <w:tc>
          <w:tcPr>
            <w:tcW w:w="750" w:type="dxa"/>
            <w:shd w:val="clear" w:color="auto" w:fill="FFFFFF"/>
            <w:noWrap/>
            <w:tcMar>
              <w:top w:w="0" w:type="dxa"/>
              <w:left w:w="150" w:type="dxa"/>
              <w:bottom w:w="0" w:type="dxa"/>
              <w:right w:w="150" w:type="dxa"/>
            </w:tcMar>
            <w:hideMark/>
          </w:tcPr>
          <w:p w14:paraId="32800F66"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5DB9837"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046B5FDC"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0A0E5051" w14:textId="77777777" w:rsidTr="00130B2C">
        <w:tc>
          <w:tcPr>
            <w:tcW w:w="750" w:type="dxa"/>
            <w:shd w:val="clear" w:color="auto" w:fill="FFFFFF"/>
            <w:noWrap/>
            <w:tcMar>
              <w:top w:w="0" w:type="dxa"/>
              <w:left w:w="150" w:type="dxa"/>
              <w:bottom w:w="0" w:type="dxa"/>
              <w:right w:w="150" w:type="dxa"/>
            </w:tcMar>
            <w:hideMark/>
          </w:tcPr>
          <w:p w14:paraId="5E91A73A"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4C94FF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2. Grant of Copyright License. Subject to the terms and conditions of</w:t>
            </w:r>
          </w:p>
        </w:tc>
      </w:tr>
      <w:tr w:rsidR="00130B2C" w:rsidRPr="00E42815" w14:paraId="198ED555" w14:textId="77777777" w:rsidTr="00130B2C">
        <w:tc>
          <w:tcPr>
            <w:tcW w:w="750" w:type="dxa"/>
            <w:shd w:val="clear" w:color="auto" w:fill="FFFFFF"/>
            <w:noWrap/>
            <w:tcMar>
              <w:top w:w="0" w:type="dxa"/>
              <w:left w:w="150" w:type="dxa"/>
              <w:bottom w:w="0" w:type="dxa"/>
              <w:right w:w="150" w:type="dxa"/>
            </w:tcMar>
            <w:hideMark/>
          </w:tcPr>
          <w:p w14:paraId="622BD7C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70157B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this License, each Contributor hereby grants to You a perpetual,</w:t>
            </w:r>
          </w:p>
        </w:tc>
      </w:tr>
      <w:tr w:rsidR="00130B2C" w:rsidRPr="00E42815" w14:paraId="74E391C2" w14:textId="77777777" w:rsidTr="00130B2C">
        <w:tc>
          <w:tcPr>
            <w:tcW w:w="750" w:type="dxa"/>
            <w:shd w:val="clear" w:color="auto" w:fill="FFFFFF"/>
            <w:noWrap/>
            <w:tcMar>
              <w:top w:w="0" w:type="dxa"/>
              <w:left w:w="150" w:type="dxa"/>
              <w:bottom w:w="0" w:type="dxa"/>
              <w:right w:w="150" w:type="dxa"/>
            </w:tcMar>
            <w:hideMark/>
          </w:tcPr>
          <w:p w14:paraId="179AED2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D88D1C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worldwide, non-exclusive, no-charge, royalty-free, irrevocable</w:t>
            </w:r>
          </w:p>
        </w:tc>
      </w:tr>
      <w:tr w:rsidR="00130B2C" w:rsidRPr="00E42815" w14:paraId="3C7E7069" w14:textId="77777777" w:rsidTr="00130B2C">
        <w:tc>
          <w:tcPr>
            <w:tcW w:w="750" w:type="dxa"/>
            <w:shd w:val="clear" w:color="auto" w:fill="FFFFFF"/>
            <w:noWrap/>
            <w:tcMar>
              <w:top w:w="0" w:type="dxa"/>
              <w:left w:w="150" w:type="dxa"/>
              <w:bottom w:w="0" w:type="dxa"/>
              <w:right w:w="150" w:type="dxa"/>
            </w:tcMar>
            <w:hideMark/>
          </w:tcPr>
          <w:p w14:paraId="595BA59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BECF4F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copyright license to reproduce, prepare Derivative Works of,</w:t>
            </w:r>
          </w:p>
        </w:tc>
      </w:tr>
      <w:tr w:rsidR="00130B2C" w:rsidRPr="00E42815" w14:paraId="09F21506" w14:textId="77777777" w:rsidTr="00130B2C">
        <w:tc>
          <w:tcPr>
            <w:tcW w:w="750" w:type="dxa"/>
            <w:shd w:val="clear" w:color="auto" w:fill="FFFFFF"/>
            <w:noWrap/>
            <w:tcMar>
              <w:top w:w="0" w:type="dxa"/>
              <w:left w:w="150" w:type="dxa"/>
              <w:bottom w:w="0" w:type="dxa"/>
              <w:right w:w="150" w:type="dxa"/>
            </w:tcMar>
            <w:hideMark/>
          </w:tcPr>
          <w:p w14:paraId="59AB4D5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C2598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publicly display, publicly perform, sublicense, and distribute the</w:t>
            </w:r>
          </w:p>
        </w:tc>
      </w:tr>
      <w:tr w:rsidR="00130B2C" w:rsidRPr="00E42815" w14:paraId="6CBE6C21" w14:textId="77777777" w:rsidTr="00130B2C">
        <w:tc>
          <w:tcPr>
            <w:tcW w:w="750" w:type="dxa"/>
            <w:shd w:val="clear" w:color="auto" w:fill="FFFFFF"/>
            <w:noWrap/>
            <w:tcMar>
              <w:top w:w="0" w:type="dxa"/>
              <w:left w:w="150" w:type="dxa"/>
              <w:bottom w:w="0" w:type="dxa"/>
              <w:right w:w="150" w:type="dxa"/>
            </w:tcMar>
            <w:hideMark/>
          </w:tcPr>
          <w:p w14:paraId="271D2D6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563479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Work and such Derivative Works in Source or Object form.</w:t>
            </w:r>
          </w:p>
        </w:tc>
      </w:tr>
      <w:tr w:rsidR="00130B2C" w:rsidRPr="00E42815" w14:paraId="6B8BD134" w14:textId="77777777" w:rsidTr="00130B2C">
        <w:tc>
          <w:tcPr>
            <w:tcW w:w="750" w:type="dxa"/>
            <w:shd w:val="clear" w:color="auto" w:fill="FFFFFF"/>
            <w:noWrap/>
            <w:tcMar>
              <w:top w:w="0" w:type="dxa"/>
              <w:left w:w="150" w:type="dxa"/>
              <w:bottom w:w="0" w:type="dxa"/>
              <w:right w:w="150" w:type="dxa"/>
            </w:tcMar>
            <w:hideMark/>
          </w:tcPr>
          <w:p w14:paraId="60472CF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595E19E"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01FD3FF8"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0E52F3B6" w14:textId="77777777" w:rsidTr="00130B2C">
        <w:tc>
          <w:tcPr>
            <w:tcW w:w="750" w:type="dxa"/>
            <w:shd w:val="clear" w:color="auto" w:fill="FFFFFF"/>
            <w:noWrap/>
            <w:tcMar>
              <w:top w:w="0" w:type="dxa"/>
              <w:left w:w="150" w:type="dxa"/>
              <w:bottom w:w="0" w:type="dxa"/>
              <w:right w:w="150" w:type="dxa"/>
            </w:tcMar>
            <w:hideMark/>
          </w:tcPr>
          <w:p w14:paraId="6DE59600"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BB8745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3. Grant of Patent License. Subject to the terms and conditions of</w:t>
            </w:r>
          </w:p>
        </w:tc>
      </w:tr>
      <w:tr w:rsidR="00130B2C" w:rsidRPr="00E42815" w14:paraId="559786A5" w14:textId="77777777" w:rsidTr="00130B2C">
        <w:tc>
          <w:tcPr>
            <w:tcW w:w="750" w:type="dxa"/>
            <w:shd w:val="clear" w:color="auto" w:fill="FFFFFF"/>
            <w:noWrap/>
            <w:tcMar>
              <w:top w:w="0" w:type="dxa"/>
              <w:left w:w="150" w:type="dxa"/>
              <w:bottom w:w="0" w:type="dxa"/>
              <w:right w:w="150" w:type="dxa"/>
            </w:tcMar>
            <w:hideMark/>
          </w:tcPr>
          <w:p w14:paraId="1F5C4E0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32961B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this License, each Contributor hereby grants to You a perpetual,</w:t>
            </w:r>
          </w:p>
        </w:tc>
      </w:tr>
      <w:tr w:rsidR="00130B2C" w:rsidRPr="00E42815" w14:paraId="440429FA" w14:textId="77777777" w:rsidTr="00130B2C">
        <w:tc>
          <w:tcPr>
            <w:tcW w:w="750" w:type="dxa"/>
            <w:shd w:val="clear" w:color="auto" w:fill="FFFFFF"/>
            <w:noWrap/>
            <w:tcMar>
              <w:top w:w="0" w:type="dxa"/>
              <w:left w:w="150" w:type="dxa"/>
              <w:bottom w:w="0" w:type="dxa"/>
              <w:right w:w="150" w:type="dxa"/>
            </w:tcMar>
            <w:hideMark/>
          </w:tcPr>
          <w:p w14:paraId="311552D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A18C9D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worldwide, non-exclusive, no-charge, royalty-free, irrevocable</w:t>
            </w:r>
          </w:p>
        </w:tc>
      </w:tr>
      <w:tr w:rsidR="00130B2C" w:rsidRPr="00E42815" w14:paraId="635C51E7" w14:textId="77777777" w:rsidTr="00130B2C">
        <w:tc>
          <w:tcPr>
            <w:tcW w:w="750" w:type="dxa"/>
            <w:shd w:val="clear" w:color="auto" w:fill="FFFFFF"/>
            <w:noWrap/>
            <w:tcMar>
              <w:top w:w="0" w:type="dxa"/>
              <w:left w:w="150" w:type="dxa"/>
              <w:bottom w:w="0" w:type="dxa"/>
              <w:right w:w="150" w:type="dxa"/>
            </w:tcMar>
            <w:hideMark/>
          </w:tcPr>
          <w:p w14:paraId="6ECB32B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664B1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(except as stated in this section) patent license to make, have made,</w:t>
            </w:r>
          </w:p>
        </w:tc>
      </w:tr>
      <w:tr w:rsidR="00130B2C" w:rsidRPr="00E42815" w14:paraId="087ADD51" w14:textId="77777777" w:rsidTr="00130B2C">
        <w:tc>
          <w:tcPr>
            <w:tcW w:w="750" w:type="dxa"/>
            <w:shd w:val="clear" w:color="auto" w:fill="FFFFFF"/>
            <w:noWrap/>
            <w:tcMar>
              <w:top w:w="0" w:type="dxa"/>
              <w:left w:w="150" w:type="dxa"/>
              <w:bottom w:w="0" w:type="dxa"/>
              <w:right w:w="150" w:type="dxa"/>
            </w:tcMar>
            <w:hideMark/>
          </w:tcPr>
          <w:p w14:paraId="67BEF7D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437B72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use, offer to sell, sell, import, and otherwise transfer the Work,</w:t>
            </w:r>
          </w:p>
        </w:tc>
      </w:tr>
      <w:tr w:rsidR="00130B2C" w:rsidRPr="00E42815" w14:paraId="74CCD9E5" w14:textId="77777777" w:rsidTr="00130B2C">
        <w:tc>
          <w:tcPr>
            <w:tcW w:w="750" w:type="dxa"/>
            <w:shd w:val="clear" w:color="auto" w:fill="FFFFFF"/>
            <w:noWrap/>
            <w:tcMar>
              <w:top w:w="0" w:type="dxa"/>
              <w:left w:w="150" w:type="dxa"/>
              <w:bottom w:w="0" w:type="dxa"/>
              <w:right w:w="150" w:type="dxa"/>
            </w:tcMar>
            <w:hideMark/>
          </w:tcPr>
          <w:p w14:paraId="6C89271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4ADA62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where such license applies only to those patent claims licensable</w:t>
            </w:r>
          </w:p>
        </w:tc>
      </w:tr>
      <w:tr w:rsidR="00130B2C" w:rsidRPr="00E42815" w14:paraId="0EB5991B" w14:textId="77777777" w:rsidTr="00130B2C">
        <w:tc>
          <w:tcPr>
            <w:tcW w:w="750" w:type="dxa"/>
            <w:shd w:val="clear" w:color="auto" w:fill="FFFFFF"/>
            <w:noWrap/>
            <w:tcMar>
              <w:top w:w="0" w:type="dxa"/>
              <w:left w:w="150" w:type="dxa"/>
              <w:bottom w:w="0" w:type="dxa"/>
              <w:right w:w="150" w:type="dxa"/>
            </w:tcMar>
            <w:hideMark/>
          </w:tcPr>
          <w:p w14:paraId="71D0265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95AE2A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by such Contributor that are necessarily infringed by their</w:t>
            </w:r>
          </w:p>
        </w:tc>
      </w:tr>
      <w:tr w:rsidR="00130B2C" w:rsidRPr="00E42815" w14:paraId="1D0F688C" w14:textId="77777777" w:rsidTr="00130B2C">
        <w:tc>
          <w:tcPr>
            <w:tcW w:w="750" w:type="dxa"/>
            <w:shd w:val="clear" w:color="auto" w:fill="FFFFFF"/>
            <w:noWrap/>
            <w:tcMar>
              <w:top w:w="0" w:type="dxa"/>
              <w:left w:w="150" w:type="dxa"/>
              <w:bottom w:w="0" w:type="dxa"/>
              <w:right w:w="150" w:type="dxa"/>
            </w:tcMar>
            <w:hideMark/>
          </w:tcPr>
          <w:p w14:paraId="67BF470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0147D1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Contribution(s) alone or by combination of their Contribution(s)</w:t>
            </w:r>
          </w:p>
        </w:tc>
      </w:tr>
      <w:tr w:rsidR="00130B2C" w:rsidRPr="00E42815" w14:paraId="2F4C564C" w14:textId="77777777" w:rsidTr="00130B2C">
        <w:tc>
          <w:tcPr>
            <w:tcW w:w="750" w:type="dxa"/>
            <w:shd w:val="clear" w:color="auto" w:fill="FFFFFF"/>
            <w:noWrap/>
            <w:tcMar>
              <w:top w:w="0" w:type="dxa"/>
              <w:left w:w="150" w:type="dxa"/>
              <w:bottom w:w="0" w:type="dxa"/>
              <w:right w:w="150" w:type="dxa"/>
            </w:tcMar>
            <w:hideMark/>
          </w:tcPr>
          <w:p w14:paraId="732A752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EDC94F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with the Work to which such Contribution(s) was submitted. If You</w:t>
            </w:r>
          </w:p>
        </w:tc>
      </w:tr>
      <w:tr w:rsidR="00130B2C" w:rsidRPr="00E42815" w14:paraId="6F3B1C86" w14:textId="77777777" w:rsidTr="00130B2C">
        <w:tc>
          <w:tcPr>
            <w:tcW w:w="750" w:type="dxa"/>
            <w:shd w:val="clear" w:color="auto" w:fill="FFFFFF"/>
            <w:noWrap/>
            <w:tcMar>
              <w:top w:w="0" w:type="dxa"/>
              <w:left w:w="150" w:type="dxa"/>
              <w:bottom w:w="0" w:type="dxa"/>
              <w:right w:w="150" w:type="dxa"/>
            </w:tcMar>
            <w:hideMark/>
          </w:tcPr>
          <w:p w14:paraId="1E9777C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3DAE2C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institute patent litigation against any entity (including a</w:t>
            </w:r>
          </w:p>
        </w:tc>
      </w:tr>
      <w:tr w:rsidR="00130B2C" w:rsidRPr="00E42815" w14:paraId="2DDBC3ED" w14:textId="77777777" w:rsidTr="00130B2C">
        <w:tc>
          <w:tcPr>
            <w:tcW w:w="750" w:type="dxa"/>
            <w:shd w:val="clear" w:color="auto" w:fill="FFFFFF"/>
            <w:noWrap/>
            <w:tcMar>
              <w:top w:w="0" w:type="dxa"/>
              <w:left w:w="150" w:type="dxa"/>
              <w:bottom w:w="0" w:type="dxa"/>
              <w:right w:w="150" w:type="dxa"/>
            </w:tcMar>
            <w:hideMark/>
          </w:tcPr>
          <w:p w14:paraId="49C222E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C2239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cross-claim or counterclaim in a lawsuit) alleging that the Work</w:t>
            </w:r>
          </w:p>
        </w:tc>
      </w:tr>
      <w:tr w:rsidR="00130B2C" w:rsidRPr="00E42815" w14:paraId="304C4B06" w14:textId="77777777" w:rsidTr="00130B2C">
        <w:tc>
          <w:tcPr>
            <w:tcW w:w="750" w:type="dxa"/>
            <w:shd w:val="clear" w:color="auto" w:fill="FFFFFF"/>
            <w:noWrap/>
            <w:tcMar>
              <w:top w:w="0" w:type="dxa"/>
              <w:left w:w="150" w:type="dxa"/>
              <w:bottom w:w="0" w:type="dxa"/>
              <w:right w:w="150" w:type="dxa"/>
            </w:tcMar>
            <w:hideMark/>
          </w:tcPr>
          <w:p w14:paraId="62F828C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54201C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or a Contribution incorporated within the Work constitutes direct</w:t>
            </w:r>
          </w:p>
        </w:tc>
      </w:tr>
      <w:tr w:rsidR="00130B2C" w:rsidRPr="00E42815" w14:paraId="5E6EE06C" w14:textId="77777777" w:rsidTr="00130B2C">
        <w:tc>
          <w:tcPr>
            <w:tcW w:w="750" w:type="dxa"/>
            <w:shd w:val="clear" w:color="auto" w:fill="FFFFFF"/>
            <w:noWrap/>
            <w:tcMar>
              <w:top w:w="0" w:type="dxa"/>
              <w:left w:w="150" w:type="dxa"/>
              <w:bottom w:w="0" w:type="dxa"/>
              <w:right w:w="150" w:type="dxa"/>
            </w:tcMar>
            <w:hideMark/>
          </w:tcPr>
          <w:p w14:paraId="79E7037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E7BCCD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or contributory patent infringement, then any patent licenses</w:t>
            </w:r>
          </w:p>
        </w:tc>
      </w:tr>
      <w:tr w:rsidR="00130B2C" w:rsidRPr="00E42815" w14:paraId="28C17451" w14:textId="77777777" w:rsidTr="00130B2C">
        <w:tc>
          <w:tcPr>
            <w:tcW w:w="750" w:type="dxa"/>
            <w:shd w:val="clear" w:color="auto" w:fill="FFFFFF"/>
            <w:noWrap/>
            <w:tcMar>
              <w:top w:w="0" w:type="dxa"/>
              <w:left w:w="150" w:type="dxa"/>
              <w:bottom w:w="0" w:type="dxa"/>
              <w:right w:w="150" w:type="dxa"/>
            </w:tcMar>
            <w:hideMark/>
          </w:tcPr>
          <w:p w14:paraId="5EA47A8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6FD917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granted to You under this License for that Work shall terminate</w:t>
            </w:r>
          </w:p>
        </w:tc>
      </w:tr>
      <w:tr w:rsidR="00130B2C" w:rsidRPr="00E42815" w14:paraId="5BB814CB" w14:textId="77777777" w:rsidTr="00130B2C">
        <w:tc>
          <w:tcPr>
            <w:tcW w:w="750" w:type="dxa"/>
            <w:shd w:val="clear" w:color="auto" w:fill="FFFFFF"/>
            <w:noWrap/>
            <w:tcMar>
              <w:top w:w="0" w:type="dxa"/>
              <w:left w:w="150" w:type="dxa"/>
              <w:bottom w:w="0" w:type="dxa"/>
              <w:right w:w="150" w:type="dxa"/>
            </w:tcMar>
            <w:hideMark/>
          </w:tcPr>
          <w:p w14:paraId="2098203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718C13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as of the date such litigation is filed.</w:t>
            </w:r>
          </w:p>
        </w:tc>
      </w:tr>
      <w:tr w:rsidR="00130B2C" w:rsidRPr="00E42815" w14:paraId="32E705BA" w14:textId="77777777" w:rsidTr="00130B2C">
        <w:tc>
          <w:tcPr>
            <w:tcW w:w="750" w:type="dxa"/>
            <w:shd w:val="clear" w:color="auto" w:fill="FFFFFF"/>
            <w:noWrap/>
            <w:tcMar>
              <w:top w:w="0" w:type="dxa"/>
              <w:left w:w="150" w:type="dxa"/>
              <w:bottom w:w="0" w:type="dxa"/>
              <w:right w:w="150" w:type="dxa"/>
            </w:tcMar>
            <w:hideMark/>
          </w:tcPr>
          <w:p w14:paraId="40029F1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9E0C0C"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2D410845"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7B0DC438" w14:textId="77777777" w:rsidTr="00130B2C">
        <w:tc>
          <w:tcPr>
            <w:tcW w:w="750" w:type="dxa"/>
            <w:shd w:val="clear" w:color="auto" w:fill="FFFFFF"/>
            <w:noWrap/>
            <w:tcMar>
              <w:top w:w="0" w:type="dxa"/>
              <w:left w:w="150" w:type="dxa"/>
              <w:bottom w:w="0" w:type="dxa"/>
              <w:right w:w="150" w:type="dxa"/>
            </w:tcMar>
            <w:hideMark/>
          </w:tcPr>
          <w:p w14:paraId="63D36F0F"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1587F0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4. Redistribution. You may reproduce and distribute copies of the</w:t>
            </w:r>
          </w:p>
        </w:tc>
      </w:tr>
      <w:tr w:rsidR="00130B2C" w:rsidRPr="00E42815" w14:paraId="246BAF3C" w14:textId="77777777" w:rsidTr="00130B2C">
        <w:tc>
          <w:tcPr>
            <w:tcW w:w="750" w:type="dxa"/>
            <w:shd w:val="clear" w:color="auto" w:fill="FFFFFF"/>
            <w:noWrap/>
            <w:tcMar>
              <w:top w:w="0" w:type="dxa"/>
              <w:left w:w="150" w:type="dxa"/>
              <w:bottom w:w="0" w:type="dxa"/>
              <w:right w:w="150" w:type="dxa"/>
            </w:tcMar>
            <w:hideMark/>
          </w:tcPr>
          <w:p w14:paraId="5A2D9DA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057BD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Work or Derivative Works thereof in any medium, with or without</w:t>
            </w:r>
          </w:p>
        </w:tc>
      </w:tr>
      <w:tr w:rsidR="00130B2C" w:rsidRPr="00E42815" w14:paraId="528B9B9F" w14:textId="77777777" w:rsidTr="00130B2C">
        <w:tc>
          <w:tcPr>
            <w:tcW w:w="750" w:type="dxa"/>
            <w:shd w:val="clear" w:color="auto" w:fill="FFFFFF"/>
            <w:noWrap/>
            <w:tcMar>
              <w:top w:w="0" w:type="dxa"/>
              <w:left w:w="150" w:type="dxa"/>
              <w:bottom w:w="0" w:type="dxa"/>
              <w:right w:w="150" w:type="dxa"/>
            </w:tcMar>
            <w:hideMark/>
          </w:tcPr>
          <w:p w14:paraId="522E4E0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573B24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modifications, and in Source or Object form, provided that You</w:t>
            </w:r>
          </w:p>
        </w:tc>
      </w:tr>
      <w:tr w:rsidR="00130B2C" w:rsidRPr="00E42815" w14:paraId="5DD68BA5" w14:textId="77777777" w:rsidTr="00130B2C">
        <w:tc>
          <w:tcPr>
            <w:tcW w:w="750" w:type="dxa"/>
            <w:shd w:val="clear" w:color="auto" w:fill="FFFFFF"/>
            <w:noWrap/>
            <w:tcMar>
              <w:top w:w="0" w:type="dxa"/>
              <w:left w:w="150" w:type="dxa"/>
              <w:bottom w:w="0" w:type="dxa"/>
              <w:right w:w="150" w:type="dxa"/>
            </w:tcMar>
            <w:hideMark/>
          </w:tcPr>
          <w:p w14:paraId="50DDFB5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EFF93D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meet the following conditions:</w:t>
            </w:r>
          </w:p>
        </w:tc>
      </w:tr>
      <w:tr w:rsidR="00130B2C" w:rsidRPr="00E42815" w14:paraId="365F10A9" w14:textId="77777777" w:rsidTr="00130B2C">
        <w:tc>
          <w:tcPr>
            <w:tcW w:w="750" w:type="dxa"/>
            <w:shd w:val="clear" w:color="auto" w:fill="FFFFFF"/>
            <w:noWrap/>
            <w:tcMar>
              <w:top w:w="0" w:type="dxa"/>
              <w:left w:w="150" w:type="dxa"/>
              <w:bottom w:w="0" w:type="dxa"/>
              <w:right w:w="150" w:type="dxa"/>
            </w:tcMar>
            <w:hideMark/>
          </w:tcPr>
          <w:p w14:paraId="0AB8272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5C33127"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3C41762A"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2F0387F1" w14:textId="77777777" w:rsidTr="00130B2C">
        <w:tc>
          <w:tcPr>
            <w:tcW w:w="750" w:type="dxa"/>
            <w:shd w:val="clear" w:color="auto" w:fill="FFFFFF"/>
            <w:noWrap/>
            <w:tcMar>
              <w:top w:w="0" w:type="dxa"/>
              <w:left w:w="150" w:type="dxa"/>
              <w:bottom w:w="0" w:type="dxa"/>
              <w:right w:w="150" w:type="dxa"/>
            </w:tcMar>
            <w:hideMark/>
          </w:tcPr>
          <w:p w14:paraId="780EF058"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0274EB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 You must give any other recipients of the Work or</w:t>
            </w:r>
          </w:p>
        </w:tc>
      </w:tr>
      <w:tr w:rsidR="00130B2C" w:rsidRPr="00E42815" w14:paraId="30268BF1" w14:textId="77777777" w:rsidTr="00130B2C">
        <w:tc>
          <w:tcPr>
            <w:tcW w:w="750" w:type="dxa"/>
            <w:shd w:val="clear" w:color="auto" w:fill="FFFFFF"/>
            <w:noWrap/>
            <w:tcMar>
              <w:top w:w="0" w:type="dxa"/>
              <w:left w:w="150" w:type="dxa"/>
              <w:bottom w:w="0" w:type="dxa"/>
              <w:right w:w="150" w:type="dxa"/>
            </w:tcMar>
            <w:hideMark/>
          </w:tcPr>
          <w:p w14:paraId="3582EAB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A7330D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Derivative Works a copy of this License; and</w:t>
            </w:r>
          </w:p>
        </w:tc>
      </w:tr>
      <w:tr w:rsidR="00130B2C" w:rsidRPr="00E42815" w14:paraId="5B32A367" w14:textId="77777777" w:rsidTr="00130B2C">
        <w:tc>
          <w:tcPr>
            <w:tcW w:w="750" w:type="dxa"/>
            <w:shd w:val="clear" w:color="auto" w:fill="FFFFFF"/>
            <w:noWrap/>
            <w:tcMar>
              <w:top w:w="0" w:type="dxa"/>
              <w:left w:w="150" w:type="dxa"/>
              <w:bottom w:w="0" w:type="dxa"/>
              <w:right w:w="150" w:type="dxa"/>
            </w:tcMar>
            <w:hideMark/>
          </w:tcPr>
          <w:p w14:paraId="51D3678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638859B"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316A6F0A"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7992396D" w14:textId="77777777" w:rsidTr="00130B2C">
        <w:tc>
          <w:tcPr>
            <w:tcW w:w="750" w:type="dxa"/>
            <w:shd w:val="clear" w:color="auto" w:fill="FFFFFF"/>
            <w:noWrap/>
            <w:tcMar>
              <w:top w:w="0" w:type="dxa"/>
              <w:left w:w="150" w:type="dxa"/>
              <w:bottom w:w="0" w:type="dxa"/>
              <w:right w:w="150" w:type="dxa"/>
            </w:tcMar>
            <w:hideMark/>
          </w:tcPr>
          <w:p w14:paraId="40B39F47"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5F2401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(b) You must cause any modified files to carry prominent notices</w:t>
            </w:r>
          </w:p>
        </w:tc>
      </w:tr>
      <w:tr w:rsidR="00130B2C" w:rsidRPr="00E42815" w14:paraId="19FC1D31" w14:textId="77777777" w:rsidTr="00130B2C">
        <w:tc>
          <w:tcPr>
            <w:tcW w:w="750" w:type="dxa"/>
            <w:shd w:val="clear" w:color="auto" w:fill="FFFFFF"/>
            <w:noWrap/>
            <w:tcMar>
              <w:top w:w="0" w:type="dxa"/>
              <w:left w:w="150" w:type="dxa"/>
              <w:bottom w:w="0" w:type="dxa"/>
              <w:right w:w="150" w:type="dxa"/>
            </w:tcMar>
            <w:hideMark/>
          </w:tcPr>
          <w:p w14:paraId="79B200D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CD6DD7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stating that You changed the files; and</w:t>
            </w:r>
          </w:p>
        </w:tc>
      </w:tr>
      <w:tr w:rsidR="00130B2C" w:rsidRPr="00E42815" w14:paraId="55260EC6" w14:textId="77777777" w:rsidTr="00130B2C">
        <w:tc>
          <w:tcPr>
            <w:tcW w:w="750" w:type="dxa"/>
            <w:shd w:val="clear" w:color="auto" w:fill="FFFFFF"/>
            <w:noWrap/>
            <w:tcMar>
              <w:top w:w="0" w:type="dxa"/>
              <w:left w:w="150" w:type="dxa"/>
              <w:bottom w:w="0" w:type="dxa"/>
              <w:right w:w="150" w:type="dxa"/>
            </w:tcMar>
            <w:hideMark/>
          </w:tcPr>
          <w:p w14:paraId="77F8A24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876C149"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1EE1BD40"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673F676E" w14:textId="77777777" w:rsidTr="00130B2C">
        <w:tc>
          <w:tcPr>
            <w:tcW w:w="750" w:type="dxa"/>
            <w:shd w:val="clear" w:color="auto" w:fill="FFFFFF"/>
            <w:noWrap/>
            <w:tcMar>
              <w:top w:w="0" w:type="dxa"/>
              <w:left w:w="150" w:type="dxa"/>
              <w:bottom w:w="0" w:type="dxa"/>
              <w:right w:w="150" w:type="dxa"/>
            </w:tcMar>
            <w:hideMark/>
          </w:tcPr>
          <w:p w14:paraId="3011A98F"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0A28E7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 You must retain, in the Source form of any Derivative Works</w:t>
            </w:r>
          </w:p>
        </w:tc>
      </w:tr>
      <w:tr w:rsidR="00130B2C" w:rsidRPr="00E42815" w14:paraId="3A73ED2B" w14:textId="77777777" w:rsidTr="00130B2C">
        <w:tc>
          <w:tcPr>
            <w:tcW w:w="750" w:type="dxa"/>
            <w:shd w:val="clear" w:color="auto" w:fill="FFFFFF"/>
            <w:noWrap/>
            <w:tcMar>
              <w:top w:w="0" w:type="dxa"/>
              <w:left w:w="150" w:type="dxa"/>
              <w:bottom w:w="0" w:type="dxa"/>
              <w:right w:w="150" w:type="dxa"/>
            </w:tcMar>
            <w:hideMark/>
          </w:tcPr>
          <w:p w14:paraId="066FD3C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B1B896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that You distribute, all copyright, patent, trademark, and</w:t>
            </w:r>
          </w:p>
        </w:tc>
      </w:tr>
      <w:tr w:rsidR="00130B2C" w:rsidRPr="00E42815" w14:paraId="09CE1E1F" w14:textId="77777777" w:rsidTr="00130B2C">
        <w:tc>
          <w:tcPr>
            <w:tcW w:w="750" w:type="dxa"/>
            <w:shd w:val="clear" w:color="auto" w:fill="FFFFFF"/>
            <w:noWrap/>
            <w:tcMar>
              <w:top w:w="0" w:type="dxa"/>
              <w:left w:w="150" w:type="dxa"/>
              <w:bottom w:w="0" w:type="dxa"/>
              <w:right w:w="150" w:type="dxa"/>
            </w:tcMar>
            <w:hideMark/>
          </w:tcPr>
          <w:p w14:paraId="0C5E6AE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38096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attribution notices from the Source form of the Work,</w:t>
            </w:r>
          </w:p>
        </w:tc>
      </w:tr>
      <w:tr w:rsidR="00130B2C" w:rsidRPr="00E42815" w14:paraId="33141834" w14:textId="77777777" w:rsidTr="00130B2C">
        <w:tc>
          <w:tcPr>
            <w:tcW w:w="750" w:type="dxa"/>
            <w:shd w:val="clear" w:color="auto" w:fill="FFFFFF"/>
            <w:noWrap/>
            <w:tcMar>
              <w:top w:w="0" w:type="dxa"/>
              <w:left w:w="150" w:type="dxa"/>
              <w:bottom w:w="0" w:type="dxa"/>
              <w:right w:w="150" w:type="dxa"/>
            </w:tcMar>
            <w:hideMark/>
          </w:tcPr>
          <w:p w14:paraId="4366535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79826C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excluding those notices that do not pertain to any part of</w:t>
            </w:r>
          </w:p>
        </w:tc>
      </w:tr>
      <w:tr w:rsidR="00130B2C" w:rsidRPr="00E42815" w14:paraId="4066B540" w14:textId="77777777" w:rsidTr="00130B2C">
        <w:tc>
          <w:tcPr>
            <w:tcW w:w="750" w:type="dxa"/>
            <w:shd w:val="clear" w:color="auto" w:fill="FFFFFF"/>
            <w:noWrap/>
            <w:tcMar>
              <w:top w:w="0" w:type="dxa"/>
              <w:left w:w="150" w:type="dxa"/>
              <w:bottom w:w="0" w:type="dxa"/>
              <w:right w:w="150" w:type="dxa"/>
            </w:tcMar>
            <w:hideMark/>
          </w:tcPr>
          <w:p w14:paraId="24F1450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6F2EC7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Derivative Works; and</w:t>
            </w:r>
          </w:p>
        </w:tc>
      </w:tr>
      <w:tr w:rsidR="00130B2C" w:rsidRPr="00E42815" w14:paraId="2646D5B3" w14:textId="77777777" w:rsidTr="00130B2C">
        <w:tc>
          <w:tcPr>
            <w:tcW w:w="750" w:type="dxa"/>
            <w:shd w:val="clear" w:color="auto" w:fill="FFFFFF"/>
            <w:noWrap/>
            <w:tcMar>
              <w:top w:w="0" w:type="dxa"/>
              <w:left w:w="150" w:type="dxa"/>
              <w:bottom w:w="0" w:type="dxa"/>
              <w:right w:w="150" w:type="dxa"/>
            </w:tcMar>
            <w:hideMark/>
          </w:tcPr>
          <w:p w14:paraId="3F44232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0667C4"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74C78BB0"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5D46A7A5" w14:textId="77777777" w:rsidTr="00130B2C">
        <w:tc>
          <w:tcPr>
            <w:tcW w:w="750" w:type="dxa"/>
            <w:shd w:val="clear" w:color="auto" w:fill="FFFFFF"/>
            <w:noWrap/>
            <w:tcMar>
              <w:top w:w="0" w:type="dxa"/>
              <w:left w:w="150" w:type="dxa"/>
              <w:bottom w:w="0" w:type="dxa"/>
              <w:right w:w="150" w:type="dxa"/>
            </w:tcMar>
            <w:hideMark/>
          </w:tcPr>
          <w:p w14:paraId="06810A20"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F6E15C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 If the Work includes a "NOTICE" text file as part of its</w:t>
            </w:r>
          </w:p>
        </w:tc>
      </w:tr>
      <w:tr w:rsidR="00130B2C" w:rsidRPr="00E42815" w14:paraId="4FEFC248" w14:textId="77777777" w:rsidTr="00130B2C">
        <w:tc>
          <w:tcPr>
            <w:tcW w:w="750" w:type="dxa"/>
            <w:shd w:val="clear" w:color="auto" w:fill="FFFFFF"/>
            <w:noWrap/>
            <w:tcMar>
              <w:top w:w="0" w:type="dxa"/>
              <w:left w:w="150" w:type="dxa"/>
              <w:bottom w:w="0" w:type="dxa"/>
              <w:right w:w="150" w:type="dxa"/>
            </w:tcMar>
            <w:hideMark/>
          </w:tcPr>
          <w:p w14:paraId="7A9A46C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B9AE27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distribution, then any Derivative Works that You distribute must</w:t>
            </w:r>
          </w:p>
        </w:tc>
      </w:tr>
      <w:tr w:rsidR="00130B2C" w:rsidRPr="00E42815" w14:paraId="5E3D3B5A" w14:textId="77777777" w:rsidTr="00130B2C">
        <w:tc>
          <w:tcPr>
            <w:tcW w:w="750" w:type="dxa"/>
            <w:shd w:val="clear" w:color="auto" w:fill="FFFFFF"/>
            <w:noWrap/>
            <w:tcMar>
              <w:top w:w="0" w:type="dxa"/>
              <w:left w:w="150" w:type="dxa"/>
              <w:bottom w:w="0" w:type="dxa"/>
              <w:right w:w="150" w:type="dxa"/>
            </w:tcMar>
            <w:hideMark/>
          </w:tcPr>
          <w:p w14:paraId="3BFD1B1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04765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include a readable copy of the attribution notices contained</w:t>
            </w:r>
          </w:p>
        </w:tc>
      </w:tr>
      <w:tr w:rsidR="00130B2C" w:rsidRPr="00E42815" w14:paraId="4002A0A9" w14:textId="77777777" w:rsidTr="00130B2C">
        <w:tc>
          <w:tcPr>
            <w:tcW w:w="750" w:type="dxa"/>
            <w:shd w:val="clear" w:color="auto" w:fill="FFFFFF"/>
            <w:noWrap/>
            <w:tcMar>
              <w:top w:w="0" w:type="dxa"/>
              <w:left w:w="150" w:type="dxa"/>
              <w:bottom w:w="0" w:type="dxa"/>
              <w:right w:w="150" w:type="dxa"/>
            </w:tcMar>
            <w:hideMark/>
          </w:tcPr>
          <w:p w14:paraId="6E1AD1D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5F0553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within such NOTICE file, excluding those notices that do not</w:t>
            </w:r>
          </w:p>
        </w:tc>
      </w:tr>
      <w:tr w:rsidR="00130B2C" w:rsidRPr="00E42815" w14:paraId="696EEDE5" w14:textId="77777777" w:rsidTr="00130B2C">
        <w:tc>
          <w:tcPr>
            <w:tcW w:w="750" w:type="dxa"/>
            <w:shd w:val="clear" w:color="auto" w:fill="FFFFFF"/>
            <w:noWrap/>
            <w:tcMar>
              <w:top w:w="0" w:type="dxa"/>
              <w:left w:w="150" w:type="dxa"/>
              <w:bottom w:w="0" w:type="dxa"/>
              <w:right w:w="150" w:type="dxa"/>
            </w:tcMar>
            <w:hideMark/>
          </w:tcPr>
          <w:p w14:paraId="3FDA404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2E07ED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pertain to any part of the Derivative Works, in at least one</w:t>
            </w:r>
          </w:p>
        </w:tc>
      </w:tr>
      <w:tr w:rsidR="00130B2C" w:rsidRPr="00E42815" w14:paraId="18DA4EBD" w14:textId="77777777" w:rsidTr="00130B2C">
        <w:tc>
          <w:tcPr>
            <w:tcW w:w="750" w:type="dxa"/>
            <w:shd w:val="clear" w:color="auto" w:fill="FFFFFF"/>
            <w:noWrap/>
            <w:tcMar>
              <w:top w:w="0" w:type="dxa"/>
              <w:left w:w="150" w:type="dxa"/>
              <w:bottom w:w="0" w:type="dxa"/>
              <w:right w:w="150" w:type="dxa"/>
            </w:tcMar>
            <w:hideMark/>
          </w:tcPr>
          <w:p w14:paraId="5FA96AB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6EF5D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of the following places: within a NOTICE text file distributed</w:t>
            </w:r>
          </w:p>
        </w:tc>
      </w:tr>
      <w:tr w:rsidR="00130B2C" w:rsidRPr="00E42815" w14:paraId="704DE848" w14:textId="77777777" w:rsidTr="00130B2C">
        <w:tc>
          <w:tcPr>
            <w:tcW w:w="750" w:type="dxa"/>
            <w:shd w:val="clear" w:color="auto" w:fill="FFFFFF"/>
            <w:noWrap/>
            <w:tcMar>
              <w:top w:w="0" w:type="dxa"/>
              <w:left w:w="150" w:type="dxa"/>
              <w:bottom w:w="0" w:type="dxa"/>
              <w:right w:w="150" w:type="dxa"/>
            </w:tcMar>
            <w:hideMark/>
          </w:tcPr>
          <w:p w14:paraId="0A0B786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516372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as part of the Derivative Works; within the Source form or</w:t>
            </w:r>
          </w:p>
        </w:tc>
      </w:tr>
      <w:tr w:rsidR="00130B2C" w:rsidRPr="00E42815" w14:paraId="5383B52B" w14:textId="77777777" w:rsidTr="00130B2C">
        <w:tc>
          <w:tcPr>
            <w:tcW w:w="750" w:type="dxa"/>
            <w:shd w:val="clear" w:color="auto" w:fill="FFFFFF"/>
            <w:noWrap/>
            <w:tcMar>
              <w:top w:w="0" w:type="dxa"/>
              <w:left w:w="150" w:type="dxa"/>
              <w:bottom w:w="0" w:type="dxa"/>
              <w:right w:w="150" w:type="dxa"/>
            </w:tcMar>
            <w:hideMark/>
          </w:tcPr>
          <w:p w14:paraId="77D4FAF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AD4D8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documentation, if provided along with the Derivative Works; or,</w:t>
            </w:r>
          </w:p>
        </w:tc>
      </w:tr>
      <w:tr w:rsidR="00130B2C" w:rsidRPr="00E42815" w14:paraId="6AED2103" w14:textId="77777777" w:rsidTr="00130B2C">
        <w:tc>
          <w:tcPr>
            <w:tcW w:w="750" w:type="dxa"/>
            <w:shd w:val="clear" w:color="auto" w:fill="FFFFFF"/>
            <w:noWrap/>
            <w:tcMar>
              <w:top w:w="0" w:type="dxa"/>
              <w:left w:w="150" w:type="dxa"/>
              <w:bottom w:w="0" w:type="dxa"/>
              <w:right w:w="150" w:type="dxa"/>
            </w:tcMar>
            <w:hideMark/>
          </w:tcPr>
          <w:p w14:paraId="7ECA01E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6B78EC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within a display generated by the Derivative Works, if and</w:t>
            </w:r>
          </w:p>
        </w:tc>
      </w:tr>
      <w:tr w:rsidR="00130B2C" w:rsidRPr="00E42815" w14:paraId="30BD9CA5" w14:textId="77777777" w:rsidTr="00130B2C">
        <w:tc>
          <w:tcPr>
            <w:tcW w:w="750" w:type="dxa"/>
            <w:shd w:val="clear" w:color="auto" w:fill="FFFFFF"/>
            <w:noWrap/>
            <w:tcMar>
              <w:top w:w="0" w:type="dxa"/>
              <w:left w:w="150" w:type="dxa"/>
              <w:bottom w:w="0" w:type="dxa"/>
              <w:right w:w="150" w:type="dxa"/>
            </w:tcMar>
            <w:hideMark/>
          </w:tcPr>
          <w:p w14:paraId="26185D3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FBBBFE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wherever such third-party notices normally appear. The contents</w:t>
            </w:r>
          </w:p>
        </w:tc>
      </w:tr>
      <w:tr w:rsidR="00130B2C" w:rsidRPr="00E42815" w14:paraId="5490594B" w14:textId="77777777" w:rsidTr="00130B2C">
        <w:tc>
          <w:tcPr>
            <w:tcW w:w="750" w:type="dxa"/>
            <w:shd w:val="clear" w:color="auto" w:fill="FFFFFF"/>
            <w:noWrap/>
            <w:tcMar>
              <w:top w:w="0" w:type="dxa"/>
              <w:left w:w="150" w:type="dxa"/>
              <w:bottom w:w="0" w:type="dxa"/>
              <w:right w:w="150" w:type="dxa"/>
            </w:tcMar>
            <w:hideMark/>
          </w:tcPr>
          <w:p w14:paraId="752F215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C1FA1D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of the NOTICE file are for informational purposes only and</w:t>
            </w:r>
          </w:p>
        </w:tc>
      </w:tr>
      <w:tr w:rsidR="00130B2C" w:rsidRPr="00E42815" w14:paraId="5CB2C525" w14:textId="77777777" w:rsidTr="00130B2C">
        <w:tc>
          <w:tcPr>
            <w:tcW w:w="750" w:type="dxa"/>
            <w:shd w:val="clear" w:color="auto" w:fill="FFFFFF"/>
            <w:noWrap/>
            <w:tcMar>
              <w:top w:w="0" w:type="dxa"/>
              <w:left w:w="150" w:type="dxa"/>
              <w:bottom w:w="0" w:type="dxa"/>
              <w:right w:w="150" w:type="dxa"/>
            </w:tcMar>
            <w:hideMark/>
          </w:tcPr>
          <w:p w14:paraId="40BE882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87B492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do not modify the License. You may add Your own attribution</w:t>
            </w:r>
          </w:p>
        </w:tc>
      </w:tr>
      <w:tr w:rsidR="00130B2C" w:rsidRPr="00E42815" w14:paraId="3FC62F4A" w14:textId="77777777" w:rsidTr="00130B2C">
        <w:tc>
          <w:tcPr>
            <w:tcW w:w="750" w:type="dxa"/>
            <w:shd w:val="clear" w:color="auto" w:fill="FFFFFF"/>
            <w:noWrap/>
            <w:tcMar>
              <w:top w:w="0" w:type="dxa"/>
              <w:left w:w="150" w:type="dxa"/>
              <w:bottom w:w="0" w:type="dxa"/>
              <w:right w:w="150" w:type="dxa"/>
            </w:tcMar>
            <w:hideMark/>
          </w:tcPr>
          <w:p w14:paraId="5142041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A2E20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notices within Derivative Works that You distribute, alongside</w:t>
            </w:r>
          </w:p>
        </w:tc>
      </w:tr>
      <w:tr w:rsidR="00130B2C" w:rsidRPr="00E42815" w14:paraId="2D005657" w14:textId="77777777" w:rsidTr="00130B2C">
        <w:tc>
          <w:tcPr>
            <w:tcW w:w="750" w:type="dxa"/>
            <w:shd w:val="clear" w:color="auto" w:fill="FFFFFF"/>
            <w:noWrap/>
            <w:tcMar>
              <w:top w:w="0" w:type="dxa"/>
              <w:left w:w="150" w:type="dxa"/>
              <w:bottom w:w="0" w:type="dxa"/>
              <w:right w:w="150" w:type="dxa"/>
            </w:tcMar>
            <w:hideMark/>
          </w:tcPr>
          <w:p w14:paraId="3110F06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1E3033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or as an addendum to the NOTICE text from the Work, provided</w:t>
            </w:r>
          </w:p>
        </w:tc>
      </w:tr>
      <w:tr w:rsidR="00130B2C" w:rsidRPr="00E42815" w14:paraId="40CD3F4E" w14:textId="77777777" w:rsidTr="00130B2C">
        <w:tc>
          <w:tcPr>
            <w:tcW w:w="750" w:type="dxa"/>
            <w:shd w:val="clear" w:color="auto" w:fill="FFFFFF"/>
            <w:noWrap/>
            <w:tcMar>
              <w:top w:w="0" w:type="dxa"/>
              <w:left w:w="150" w:type="dxa"/>
              <w:bottom w:w="0" w:type="dxa"/>
              <w:right w:w="150" w:type="dxa"/>
            </w:tcMar>
            <w:hideMark/>
          </w:tcPr>
          <w:p w14:paraId="00FD01F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5419A6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that such additional attribution notices cannot be construed</w:t>
            </w:r>
          </w:p>
        </w:tc>
      </w:tr>
      <w:tr w:rsidR="00130B2C" w:rsidRPr="00E42815" w14:paraId="2A4EDC66" w14:textId="77777777" w:rsidTr="00130B2C">
        <w:tc>
          <w:tcPr>
            <w:tcW w:w="750" w:type="dxa"/>
            <w:shd w:val="clear" w:color="auto" w:fill="FFFFFF"/>
            <w:noWrap/>
            <w:tcMar>
              <w:top w:w="0" w:type="dxa"/>
              <w:left w:w="150" w:type="dxa"/>
              <w:bottom w:w="0" w:type="dxa"/>
              <w:right w:w="150" w:type="dxa"/>
            </w:tcMar>
            <w:hideMark/>
          </w:tcPr>
          <w:p w14:paraId="1D02692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08931F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as modifying the License.</w:t>
            </w:r>
          </w:p>
        </w:tc>
      </w:tr>
      <w:tr w:rsidR="00130B2C" w:rsidRPr="00E42815" w14:paraId="7376407D" w14:textId="77777777" w:rsidTr="00130B2C">
        <w:tc>
          <w:tcPr>
            <w:tcW w:w="750" w:type="dxa"/>
            <w:shd w:val="clear" w:color="auto" w:fill="FFFFFF"/>
            <w:noWrap/>
            <w:tcMar>
              <w:top w:w="0" w:type="dxa"/>
              <w:left w:w="150" w:type="dxa"/>
              <w:bottom w:w="0" w:type="dxa"/>
              <w:right w:w="150" w:type="dxa"/>
            </w:tcMar>
            <w:hideMark/>
          </w:tcPr>
          <w:p w14:paraId="2E69FEB6"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35D604D"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20443371"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2914D931" w14:textId="77777777" w:rsidTr="00130B2C">
        <w:tc>
          <w:tcPr>
            <w:tcW w:w="750" w:type="dxa"/>
            <w:shd w:val="clear" w:color="auto" w:fill="FFFFFF"/>
            <w:noWrap/>
            <w:tcMar>
              <w:top w:w="0" w:type="dxa"/>
              <w:left w:w="150" w:type="dxa"/>
              <w:bottom w:w="0" w:type="dxa"/>
              <w:right w:w="150" w:type="dxa"/>
            </w:tcMar>
            <w:hideMark/>
          </w:tcPr>
          <w:p w14:paraId="1A94FA14"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04A9A7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You may add Your own copyright statement to Your modifications and</w:t>
            </w:r>
          </w:p>
        </w:tc>
      </w:tr>
      <w:tr w:rsidR="00130B2C" w:rsidRPr="00E42815" w14:paraId="018718D4" w14:textId="77777777" w:rsidTr="00130B2C">
        <w:tc>
          <w:tcPr>
            <w:tcW w:w="750" w:type="dxa"/>
            <w:shd w:val="clear" w:color="auto" w:fill="FFFFFF"/>
            <w:noWrap/>
            <w:tcMar>
              <w:top w:w="0" w:type="dxa"/>
              <w:left w:w="150" w:type="dxa"/>
              <w:bottom w:w="0" w:type="dxa"/>
              <w:right w:w="150" w:type="dxa"/>
            </w:tcMar>
            <w:hideMark/>
          </w:tcPr>
          <w:p w14:paraId="1FDD005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631E1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may provide additional or different license terms and conditions</w:t>
            </w:r>
          </w:p>
        </w:tc>
      </w:tr>
      <w:tr w:rsidR="00130B2C" w:rsidRPr="00E42815" w14:paraId="020C0C0D" w14:textId="77777777" w:rsidTr="00130B2C">
        <w:tc>
          <w:tcPr>
            <w:tcW w:w="750" w:type="dxa"/>
            <w:shd w:val="clear" w:color="auto" w:fill="FFFFFF"/>
            <w:noWrap/>
            <w:tcMar>
              <w:top w:w="0" w:type="dxa"/>
              <w:left w:w="150" w:type="dxa"/>
              <w:bottom w:w="0" w:type="dxa"/>
              <w:right w:w="150" w:type="dxa"/>
            </w:tcMar>
            <w:hideMark/>
          </w:tcPr>
          <w:p w14:paraId="36D02BD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B2EEB7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for use, reproduction, or distribution of Your modifications, or</w:t>
            </w:r>
          </w:p>
        </w:tc>
      </w:tr>
      <w:tr w:rsidR="00130B2C" w:rsidRPr="00E42815" w14:paraId="6331337A" w14:textId="77777777" w:rsidTr="00130B2C">
        <w:tc>
          <w:tcPr>
            <w:tcW w:w="750" w:type="dxa"/>
            <w:shd w:val="clear" w:color="auto" w:fill="FFFFFF"/>
            <w:noWrap/>
            <w:tcMar>
              <w:top w:w="0" w:type="dxa"/>
              <w:left w:w="150" w:type="dxa"/>
              <w:bottom w:w="0" w:type="dxa"/>
              <w:right w:w="150" w:type="dxa"/>
            </w:tcMar>
            <w:hideMark/>
          </w:tcPr>
          <w:p w14:paraId="2336FDB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FAFB7F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for any such Derivative Works as a whole, provided Your use,</w:t>
            </w:r>
          </w:p>
        </w:tc>
      </w:tr>
      <w:tr w:rsidR="00130B2C" w:rsidRPr="00E42815" w14:paraId="4B1CF23B" w14:textId="77777777" w:rsidTr="00130B2C">
        <w:tc>
          <w:tcPr>
            <w:tcW w:w="750" w:type="dxa"/>
            <w:shd w:val="clear" w:color="auto" w:fill="FFFFFF"/>
            <w:noWrap/>
            <w:tcMar>
              <w:top w:w="0" w:type="dxa"/>
              <w:left w:w="150" w:type="dxa"/>
              <w:bottom w:w="0" w:type="dxa"/>
              <w:right w:w="150" w:type="dxa"/>
            </w:tcMar>
            <w:hideMark/>
          </w:tcPr>
          <w:p w14:paraId="7190CAB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ABE21A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reproduction, and distribution of the Work otherwise complies with</w:t>
            </w:r>
          </w:p>
        </w:tc>
      </w:tr>
      <w:tr w:rsidR="00130B2C" w:rsidRPr="00E42815" w14:paraId="58EE6274" w14:textId="77777777" w:rsidTr="00130B2C">
        <w:tc>
          <w:tcPr>
            <w:tcW w:w="750" w:type="dxa"/>
            <w:shd w:val="clear" w:color="auto" w:fill="FFFFFF"/>
            <w:noWrap/>
            <w:tcMar>
              <w:top w:w="0" w:type="dxa"/>
              <w:left w:w="150" w:type="dxa"/>
              <w:bottom w:w="0" w:type="dxa"/>
              <w:right w:w="150" w:type="dxa"/>
            </w:tcMar>
            <w:hideMark/>
          </w:tcPr>
          <w:p w14:paraId="3085ABF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323A14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conditions stated in this License.</w:t>
            </w:r>
          </w:p>
        </w:tc>
      </w:tr>
      <w:tr w:rsidR="00130B2C" w:rsidRPr="00E42815" w14:paraId="21797487" w14:textId="77777777" w:rsidTr="00130B2C">
        <w:tc>
          <w:tcPr>
            <w:tcW w:w="750" w:type="dxa"/>
            <w:shd w:val="clear" w:color="auto" w:fill="FFFFFF"/>
            <w:noWrap/>
            <w:tcMar>
              <w:top w:w="0" w:type="dxa"/>
              <w:left w:w="150" w:type="dxa"/>
              <w:bottom w:w="0" w:type="dxa"/>
              <w:right w:w="150" w:type="dxa"/>
            </w:tcMar>
            <w:hideMark/>
          </w:tcPr>
          <w:p w14:paraId="4C43D12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0BCD821"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47BC64F2"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2685D3E0" w14:textId="77777777" w:rsidTr="00130B2C">
        <w:tc>
          <w:tcPr>
            <w:tcW w:w="750" w:type="dxa"/>
            <w:shd w:val="clear" w:color="auto" w:fill="FFFFFF"/>
            <w:noWrap/>
            <w:tcMar>
              <w:top w:w="0" w:type="dxa"/>
              <w:left w:w="150" w:type="dxa"/>
              <w:bottom w:w="0" w:type="dxa"/>
              <w:right w:w="150" w:type="dxa"/>
            </w:tcMar>
            <w:hideMark/>
          </w:tcPr>
          <w:p w14:paraId="4B782600"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B56A85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5. Submission of Contributions. Unless You explicitly state otherwise,</w:t>
            </w:r>
          </w:p>
        </w:tc>
      </w:tr>
      <w:tr w:rsidR="00130B2C" w:rsidRPr="00E42815" w14:paraId="4C60B9E2" w14:textId="77777777" w:rsidTr="00130B2C">
        <w:tc>
          <w:tcPr>
            <w:tcW w:w="750" w:type="dxa"/>
            <w:shd w:val="clear" w:color="auto" w:fill="FFFFFF"/>
            <w:noWrap/>
            <w:tcMar>
              <w:top w:w="0" w:type="dxa"/>
              <w:left w:w="150" w:type="dxa"/>
              <w:bottom w:w="0" w:type="dxa"/>
              <w:right w:w="150" w:type="dxa"/>
            </w:tcMar>
            <w:hideMark/>
          </w:tcPr>
          <w:p w14:paraId="771DF4E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349AC3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any Contribution intentionally submitted for inclusion in the Work</w:t>
            </w:r>
          </w:p>
        </w:tc>
      </w:tr>
      <w:tr w:rsidR="00130B2C" w:rsidRPr="00E42815" w14:paraId="011155B6" w14:textId="77777777" w:rsidTr="00130B2C">
        <w:tc>
          <w:tcPr>
            <w:tcW w:w="750" w:type="dxa"/>
            <w:shd w:val="clear" w:color="auto" w:fill="FFFFFF"/>
            <w:noWrap/>
            <w:tcMar>
              <w:top w:w="0" w:type="dxa"/>
              <w:left w:w="150" w:type="dxa"/>
              <w:bottom w:w="0" w:type="dxa"/>
              <w:right w:w="150" w:type="dxa"/>
            </w:tcMar>
            <w:hideMark/>
          </w:tcPr>
          <w:p w14:paraId="35C7EF4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232C73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by You to the Licensor shall be under the terms and conditions of</w:t>
            </w:r>
          </w:p>
        </w:tc>
      </w:tr>
      <w:tr w:rsidR="00130B2C" w:rsidRPr="00E42815" w14:paraId="7AA371B7" w14:textId="77777777" w:rsidTr="00130B2C">
        <w:tc>
          <w:tcPr>
            <w:tcW w:w="750" w:type="dxa"/>
            <w:shd w:val="clear" w:color="auto" w:fill="FFFFFF"/>
            <w:noWrap/>
            <w:tcMar>
              <w:top w:w="0" w:type="dxa"/>
              <w:left w:w="150" w:type="dxa"/>
              <w:bottom w:w="0" w:type="dxa"/>
              <w:right w:w="150" w:type="dxa"/>
            </w:tcMar>
            <w:hideMark/>
          </w:tcPr>
          <w:p w14:paraId="1111DA9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FBCAE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this License, without any additional terms or conditions.</w:t>
            </w:r>
          </w:p>
        </w:tc>
      </w:tr>
      <w:tr w:rsidR="00130B2C" w:rsidRPr="00E42815" w14:paraId="526989A1" w14:textId="77777777" w:rsidTr="00130B2C">
        <w:tc>
          <w:tcPr>
            <w:tcW w:w="750" w:type="dxa"/>
            <w:shd w:val="clear" w:color="auto" w:fill="FFFFFF"/>
            <w:noWrap/>
            <w:tcMar>
              <w:top w:w="0" w:type="dxa"/>
              <w:left w:w="150" w:type="dxa"/>
              <w:bottom w:w="0" w:type="dxa"/>
              <w:right w:w="150" w:type="dxa"/>
            </w:tcMar>
            <w:hideMark/>
          </w:tcPr>
          <w:p w14:paraId="6B4E7CD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D17BAE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Notwithstanding the above, nothing herein shall supersede or modify</w:t>
            </w:r>
          </w:p>
        </w:tc>
      </w:tr>
      <w:tr w:rsidR="00130B2C" w:rsidRPr="00E42815" w14:paraId="650541A8" w14:textId="77777777" w:rsidTr="00130B2C">
        <w:tc>
          <w:tcPr>
            <w:tcW w:w="750" w:type="dxa"/>
            <w:shd w:val="clear" w:color="auto" w:fill="FFFFFF"/>
            <w:noWrap/>
            <w:tcMar>
              <w:top w:w="0" w:type="dxa"/>
              <w:left w:w="150" w:type="dxa"/>
              <w:bottom w:w="0" w:type="dxa"/>
              <w:right w:w="150" w:type="dxa"/>
            </w:tcMar>
            <w:hideMark/>
          </w:tcPr>
          <w:p w14:paraId="35D1C64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BB11F2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terms of any separate license agreement you may have executed</w:t>
            </w:r>
          </w:p>
        </w:tc>
      </w:tr>
      <w:tr w:rsidR="00130B2C" w:rsidRPr="00E42815" w14:paraId="654A1411" w14:textId="77777777" w:rsidTr="00130B2C">
        <w:tc>
          <w:tcPr>
            <w:tcW w:w="750" w:type="dxa"/>
            <w:shd w:val="clear" w:color="auto" w:fill="FFFFFF"/>
            <w:noWrap/>
            <w:tcMar>
              <w:top w:w="0" w:type="dxa"/>
              <w:left w:w="150" w:type="dxa"/>
              <w:bottom w:w="0" w:type="dxa"/>
              <w:right w:w="150" w:type="dxa"/>
            </w:tcMar>
            <w:hideMark/>
          </w:tcPr>
          <w:p w14:paraId="15B4BB1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17A8B9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with Licensor regarding such Contributions.</w:t>
            </w:r>
          </w:p>
        </w:tc>
      </w:tr>
      <w:tr w:rsidR="00130B2C" w:rsidRPr="00E42815" w14:paraId="7197E8E7" w14:textId="77777777" w:rsidTr="00130B2C">
        <w:tc>
          <w:tcPr>
            <w:tcW w:w="750" w:type="dxa"/>
            <w:shd w:val="clear" w:color="auto" w:fill="FFFFFF"/>
            <w:noWrap/>
            <w:tcMar>
              <w:top w:w="0" w:type="dxa"/>
              <w:left w:w="150" w:type="dxa"/>
              <w:bottom w:w="0" w:type="dxa"/>
              <w:right w:w="150" w:type="dxa"/>
            </w:tcMar>
            <w:hideMark/>
          </w:tcPr>
          <w:p w14:paraId="65F0C5D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0E19D25"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4A567373"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0DA31BC2" w14:textId="77777777" w:rsidTr="00130B2C">
        <w:tc>
          <w:tcPr>
            <w:tcW w:w="750" w:type="dxa"/>
            <w:shd w:val="clear" w:color="auto" w:fill="FFFFFF"/>
            <w:noWrap/>
            <w:tcMar>
              <w:top w:w="0" w:type="dxa"/>
              <w:left w:w="150" w:type="dxa"/>
              <w:bottom w:w="0" w:type="dxa"/>
              <w:right w:w="150" w:type="dxa"/>
            </w:tcMar>
            <w:hideMark/>
          </w:tcPr>
          <w:p w14:paraId="6BCED5DC"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8EF412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6. Trademarks. This License does not grant permission to use the trade</w:t>
            </w:r>
          </w:p>
        </w:tc>
      </w:tr>
      <w:tr w:rsidR="00130B2C" w:rsidRPr="00E42815" w14:paraId="051D75D7" w14:textId="77777777" w:rsidTr="00130B2C">
        <w:tc>
          <w:tcPr>
            <w:tcW w:w="750" w:type="dxa"/>
            <w:shd w:val="clear" w:color="auto" w:fill="FFFFFF"/>
            <w:noWrap/>
            <w:tcMar>
              <w:top w:w="0" w:type="dxa"/>
              <w:left w:w="150" w:type="dxa"/>
              <w:bottom w:w="0" w:type="dxa"/>
              <w:right w:w="150" w:type="dxa"/>
            </w:tcMar>
            <w:hideMark/>
          </w:tcPr>
          <w:p w14:paraId="456CA9E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C0021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names, trademarks, service marks, or product names of the Licensor,</w:t>
            </w:r>
          </w:p>
        </w:tc>
      </w:tr>
      <w:tr w:rsidR="00130B2C" w:rsidRPr="00E42815" w14:paraId="303CA297" w14:textId="77777777" w:rsidTr="00130B2C">
        <w:tc>
          <w:tcPr>
            <w:tcW w:w="750" w:type="dxa"/>
            <w:shd w:val="clear" w:color="auto" w:fill="FFFFFF"/>
            <w:noWrap/>
            <w:tcMar>
              <w:top w:w="0" w:type="dxa"/>
              <w:left w:w="150" w:type="dxa"/>
              <w:bottom w:w="0" w:type="dxa"/>
              <w:right w:w="150" w:type="dxa"/>
            </w:tcMar>
            <w:hideMark/>
          </w:tcPr>
          <w:p w14:paraId="563E7D3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656851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except as required for reasonable and customary use in describing the</w:t>
            </w:r>
          </w:p>
        </w:tc>
      </w:tr>
      <w:tr w:rsidR="00130B2C" w:rsidRPr="00E42815" w14:paraId="77D7EC2C" w14:textId="77777777" w:rsidTr="00130B2C">
        <w:tc>
          <w:tcPr>
            <w:tcW w:w="750" w:type="dxa"/>
            <w:shd w:val="clear" w:color="auto" w:fill="FFFFFF"/>
            <w:noWrap/>
            <w:tcMar>
              <w:top w:w="0" w:type="dxa"/>
              <w:left w:w="150" w:type="dxa"/>
              <w:bottom w:w="0" w:type="dxa"/>
              <w:right w:w="150" w:type="dxa"/>
            </w:tcMar>
            <w:hideMark/>
          </w:tcPr>
          <w:p w14:paraId="21364F8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95AB4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origin of the Work and reproducing the content of the NOTICE file.</w:t>
            </w:r>
          </w:p>
        </w:tc>
      </w:tr>
      <w:tr w:rsidR="00130B2C" w:rsidRPr="00E42815" w14:paraId="291A8D03" w14:textId="77777777" w:rsidTr="00130B2C">
        <w:tc>
          <w:tcPr>
            <w:tcW w:w="750" w:type="dxa"/>
            <w:shd w:val="clear" w:color="auto" w:fill="FFFFFF"/>
            <w:noWrap/>
            <w:tcMar>
              <w:top w:w="0" w:type="dxa"/>
              <w:left w:w="150" w:type="dxa"/>
              <w:bottom w:w="0" w:type="dxa"/>
              <w:right w:w="150" w:type="dxa"/>
            </w:tcMar>
            <w:hideMark/>
          </w:tcPr>
          <w:p w14:paraId="318C5516"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A905A1"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4249ED1F"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17D6262D" w14:textId="77777777" w:rsidTr="00130B2C">
        <w:tc>
          <w:tcPr>
            <w:tcW w:w="750" w:type="dxa"/>
            <w:shd w:val="clear" w:color="auto" w:fill="FFFFFF"/>
            <w:noWrap/>
            <w:tcMar>
              <w:top w:w="0" w:type="dxa"/>
              <w:left w:w="150" w:type="dxa"/>
              <w:bottom w:w="0" w:type="dxa"/>
              <w:right w:w="150" w:type="dxa"/>
            </w:tcMar>
            <w:hideMark/>
          </w:tcPr>
          <w:p w14:paraId="7AA08241"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AB1F37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7. Disclaimer of Warranty. Unless required by applicable law or</w:t>
            </w:r>
          </w:p>
        </w:tc>
      </w:tr>
      <w:tr w:rsidR="00130B2C" w:rsidRPr="00E42815" w14:paraId="5216A605" w14:textId="77777777" w:rsidTr="00130B2C">
        <w:tc>
          <w:tcPr>
            <w:tcW w:w="750" w:type="dxa"/>
            <w:shd w:val="clear" w:color="auto" w:fill="FFFFFF"/>
            <w:noWrap/>
            <w:tcMar>
              <w:top w:w="0" w:type="dxa"/>
              <w:left w:w="150" w:type="dxa"/>
              <w:bottom w:w="0" w:type="dxa"/>
              <w:right w:w="150" w:type="dxa"/>
            </w:tcMar>
            <w:hideMark/>
          </w:tcPr>
          <w:p w14:paraId="0D834F4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8478B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agreed to in writing, Licensor provides the Work (and each</w:t>
            </w:r>
          </w:p>
        </w:tc>
      </w:tr>
      <w:tr w:rsidR="00130B2C" w:rsidRPr="00E42815" w14:paraId="7B28A248" w14:textId="77777777" w:rsidTr="00130B2C">
        <w:tc>
          <w:tcPr>
            <w:tcW w:w="750" w:type="dxa"/>
            <w:shd w:val="clear" w:color="auto" w:fill="FFFFFF"/>
            <w:noWrap/>
            <w:tcMar>
              <w:top w:w="0" w:type="dxa"/>
              <w:left w:w="150" w:type="dxa"/>
              <w:bottom w:w="0" w:type="dxa"/>
              <w:right w:w="150" w:type="dxa"/>
            </w:tcMar>
            <w:hideMark/>
          </w:tcPr>
          <w:p w14:paraId="49EBDC7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76A86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Contributor provides its Contributions) on an "AS IS" BASIS,</w:t>
            </w:r>
          </w:p>
        </w:tc>
      </w:tr>
      <w:tr w:rsidR="00130B2C" w:rsidRPr="00E42815" w14:paraId="67F5DBB1" w14:textId="77777777" w:rsidTr="00130B2C">
        <w:tc>
          <w:tcPr>
            <w:tcW w:w="750" w:type="dxa"/>
            <w:shd w:val="clear" w:color="auto" w:fill="FFFFFF"/>
            <w:noWrap/>
            <w:tcMar>
              <w:top w:w="0" w:type="dxa"/>
              <w:left w:w="150" w:type="dxa"/>
              <w:bottom w:w="0" w:type="dxa"/>
              <w:right w:w="150" w:type="dxa"/>
            </w:tcMar>
            <w:hideMark/>
          </w:tcPr>
          <w:p w14:paraId="60E69D0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A227BD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WITHOUT WARRANTIES OR CONDITIONS OF ANY KIND, either express or</w:t>
            </w:r>
          </w:p>
        </w:tc>
      </w:tr>
      <w:tr w:rsidR="00130B2C" w:rsidRPr="00E42815" w14:paraId="5598E8B7" w14:textId="77777777" w:rsidTr="00130B2C">
        <w:tc>
          <w:tcPr>
            <w:tcW w:w="750" w:type="dxa"/>
            <w:shd w:val="clear" w:color="auto" w:fill="FFFFFF"/>
            <w:noWrap/>
            <w:tcMar>
              <w:top w:w="0" w:type="dxa"/>
              <w:left w:w="150" w:type="dxa"/>
              <w:bottom w:w="0" w:type="dxa"/>
              <w:right w:w="150" w:type="dxa"/>
            </w:tcMar>
            <w:hideMark/>
          </w:tcPr>
          <w:p w14:paraId="5DFA076A"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BFB5FD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implied, including, without limitation, any warranties or conditions</w:t>
            </w:r>
          </w:p>
        </w:tc>
      </w:tr>
      <w:tr w:rsidR="00130B2C" w:rsidRPr="00E42815" w14:paraId="39417705" w14:textId="77777777" w:rsidTr="00130B2C">
        <w:tc>
          <w:tcPr>
            <w:tcW w:w="750" w:type="dxa"/>
            <w:shd w:val="clear" w:color="auto" w:fill="FFFFFF"/>
            <w:noWrap/>
            <w:tcMar>
              <w:top w:w="0" w:type="dxa"/>
              <w:left w:w="150" w:type="dxa"/>
              <w:bottom w:w="0" w:type="dxa"/>
              <w:right w:w="150" w:type="dxa"/>
            </w:tcMar>
            <w:hideMark/>
          </w:tcPr>
          <w:p w14:paraId="662488F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A89AA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of TITLE, NON-INFRINGEMENT, MERCHANTABILITY, or FITNESS FOR A</w:t>
            </w:r>
          </w:p>
        </w:tc>
      </w:tr>
      <w:tr w:rsidR="00130B2C" w:rsidRPr="00E42815" w14:paraId="3F176090" w14:textId="77777777" w:rsidTr="00130B2C">
        <w:tc>
          <w:tcPr>
            <w:tcW w:w="750" w:type="dxa"/>
            <w:shd w:val="clear" w:color="auto" w:fill="FFFFFF"/>
            <w:noWrap/>
            <w:tcMar>
              <w:top w:w="0" w:type="dxa"/>
              <w:left w:w="150" w:type="dxa"/>
              <w:bottom w:w="0" w:type="dxa"/>
              <w:right w:w="150" w:type="dxa"/>
            </w:tcMar>
            <w:hideMark/>
          </w:tcPr>
          <w:p w14:paraId="1F7FD4C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613C27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PARTICULAR PURPOSE. You are solely responsible for determining the</w:t>
            </w:r>
          </w:p>
        </w:tc>
      </w:tr>
      <w:tr w:rsidR="00130B2C" w:rsidRPr="00E42815" w14:paraId="29DBBA6D" w14:textId="77777777" w:rsidTr="00130B2C">
        <w:tc>
          <w:tcPr>
            <w:tcW w:w="750" w:type="dxa"/>
            <w:shd w:val="clear" w:color="auto" w:fill="FFFFFF"/>
            <w:noWrap/>
            <w:tcMar>
              <w:top w:w="0" w:type="dxa"/>
              <w:left w:w="150" w:type="dxa"/>
              <w:bottom w:w="0" w:type="dxa"/>
              <w:right w:w="150" w:type="dxa"/>
            </w:tcMar>
            <w:hideMark/>
          </w:tcPr>
          <w:p w14:paraId="7EE0434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82329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appropriateness of using or redistributing the Work and assume any</w:t>
            </w:r>
          </w:p>
        </w:tc>
      </w:tr>
      <w:tr w:rsidR="00130B2C" w:rsidRPr="00E42815" w14:paraId="0191C7C6" w14:textId="77777777" w:rsidTr="00130B2C">
        <w:tc>
          <w:tcPr>
            <w:tcW w:w="750" w:type="dxa"/>
            <w:shd w:val="clear" w:color="auto" w:fill="FFFFFF"/>
            <w:noWrap/>
            <w:tcMar>
              <w:top w:w="0" w:type="dxa"/>
              <w:left w:w="150" w:type="dxa"/>
              <w:bottom w:w="0" w:type="dxa"/>
              <w:right w:w="150" w:type="dxa"/>
            </w:tcMar>
            <w:hideMark/>
          </w:tcPr>
          <w:p w14:paraId="6D8BACE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751AC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risks associated with Your exercise of permissions under this License.</w:t>
            </w:r>
          </w:p>
        </w:tc>
      </w:tr>
      <w:tr w:rsidR="00130B2C" w:rsidRPr="00E42815" w14:paraId="70560E13" w14:textId="77777777" w:rsidTr="00130B2C">
        <w:tc>
          <w:tcPr>
            <w:tcW w:w="750" w:type="dxa"/>
            <w:shd w:val="clear" w:color="auto" w:fill="FFFFFF"/>
            <w:noWrap/>
            <w:tcMar>
              <w:top w:w="0" w:type="dxa"/>
              <w:left w:w="150" w:type="dxa"/>
              <w:bottom w:w="0" w:type="dxa"/>
              <w:right w:w="150" w:type="dxa"/>
            </w:tcMar>
            <w:hideMark/>
          </w:tcPr>
          <w:p w14:paraId="50A9AB3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81AC809"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5678B8CA"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0EE9056E" w14:textId="77777777" w:rsidTr="00130B2C">
        <w:tc>
          <w:tcPr>
            <w:tcW w:w="750" w:type="dxa"/>
            <w:shd w:val="clear" w:color="auto" w:fill="FFFFFF"/>
            <w:noWrap/>
            <w:tcMar>
              <w:top w:w="0" w:type="dxa"/>
              <w:left w:w="150" w:type="dxa"/>
              <w:bottom w:w="0" w:type="dxa"/>
              <w:right w:w="150" w:type="dxa"/>
            </w:tcMar>
            <w:hideMark/>
          </w:tcPr>
          <w:p w14:paraId="3066CFF0"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343E65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8. Limitation of Liability. In no event and under no legal theory,</w:t>
            </w:r>
          </w:p>
        </w:tc>
      </w:tr>
      <w:tr w:rsidR="00130B2C" w:rsidRPr="00E42815" w14:paraId="609A1712" w14:textId="77777777" w:rsidTr="00130B2C">
        <w:tc>
          <w:tcPr>
            <w:tcW w:w="750" w:type="dxa"/>
            <w:shd w:val="clear" w:color="auto" w:fill="FFFFFF"/>
            <w:noWrap/>
            <w:tcMar>
              <w:top w:w="0" w:type="dxa"/>
              <w:left w:w="150" w:type="dxa"/>
              <w:bottom w:w="0" w:type="dxa"/>
              <w:right w:w="150" w:type="dxa"/>
            </w:tcMar>
            <w:hideMark/>
          </w:tcPr>
          <w:p w14:paraId="1C8214D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565772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whether in tort (including negligence), contract, or otherwise,</w:t>
            </w:r>
          </w:p>
        </w:tc>
      </w:tr>
      <w:tr w:rsidR="00130B2C" w:rsidRPr="00E42815" w14:paraId="62CFB33E" w14:textId="77777777" w:rsidTr="00130B2C">
        <w:tc>
          <w:tcPr>
            <w:tcW w:w="750" w:type="dxa"/>
            <w:shd w:val="clear" w:color="auto" w:fill="FFFFFF"/>
            <w:noWrap/>
            <w:tcMar>
              <w:top w:w="0" w:type="dxa"/>
              <w:left w:w="150" w:type="dxa"/>
              <w:bottom w:w="0" w:type="dxa"/>
              <w:right w:w="150" w:type="dxa"/>
            </w:tcMar>
            <w:hideMark/>
          </w:tcPr>
          <w:p w14:paraId="1273F4F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5888E8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unless required by applicable law (such as deliberate and grossly</w:t>
            </w:r>
          </w:p>
        </w:tc>
      </w:tr>
      <w:tr w:rsidR="00130B2C" w:rsidRPr="00E42815" w14:paraId="25CFB3E0" w14:textId="77777777" w:rsidTr="00130B2C">
        <w:tc>
          <w:tcPr>
            <w:tcW w:w="750" w:type="dxa"/>
            <w:shd w:val="clear" w:color="auto" w:fill="FFFFFF"/>
            <w:noWrap/>
            <w:tcMar>
              <w:top w:w="0" w:type="dxa"/>
              <w:left w:w="150" w:type="dxa"/>
              <w:bottom w:w="0" w:type="dxa"/>
              <w:right w:w="150" w:type="dxa"/>
            </w:tcMar>
            <w:hideMark/>
          </w:tcPr>
          <w:p w14:paraId="551C3D3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6481A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negligent acts) or agreed to in writing, shall any Contributor be</w:t>
            </w:r>
          </w:p>
        </w:tc>
      </w:tr>
      <w:tr w:rsidR="00130B2C" w:rsidRPr="00E42815" w14:paraId="3D9099D6" w14:textId="77777777" w:rsidTr="00130B2C">
        <w:tc>
          <w:tcPr>
            <w:tcW w:w="750" w:type="dxa"/>
            <w:shd w:val="clear" w:color="auto" w:fill="FFFFFF"/>
            <w:noWrap/>
            <w:tcMar>
              <w:top w:w="0" w:type="dxa"/>
              <w:left w:w="150" w:type="dxa"/>
              <w:bottom w:w="0" w:type="dxa"/>
              <w:right w:w="150" w:type="dxa"/>
            </w:tcMar>
            <w:hideMark/>
          </w:tcPr>
          <w:p w14:paraId="2C344CA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D6E5A7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liable to You for damages, including any direct, indirect, special,</w:t>
            </w:r>
          </w:p>
        </w:tc>
      </w:tr>
      <w:tr w:rsidR="00130B2C" w:rsidRPr="00E42815" w14:paraId="360B25F2" w14:textId="77777777" w:rsidTr="00130B2C">
        <w:tc>
          <w:tcPr>
            <w:tcW w:w="750" w:type="dxa"/>
            <w:shd w:val="clear" w:color="auto" w:fill="FFFFFF"/>
            <w:noWrap/>
            <w:tcMar>
              <w:top w:w="0" w:type="dxa"/>
              <w:left w:w="150" w:type="dxa"/>
              <w:bottom w:w="0" w:type="dxa"/>
              <w:right w:w="150" w:type="dxa"/>
            </w:tcMar>
            <w:hideMark/>
          </w:tcPr>
          <w:p w14:paraId="6F6A7916"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2B432BB"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incidental, or consequential damages of any character arising as a</w:t>
            </w:r>
          </w:p>
        </w:tc>
      </w:tr>
      <w:tr w:rsidR="00130B2C" w:rsidRPr="00E42815" w14:paraId="324EE8B5" w14:textId="77777777" w:rsidTr="00130B2C">
        <w:tc>
          <w:tcPr>
            <w:tcW w:w="750" w:type="dxa"/>
            <w:shd w:val="clear" w:color="auto" w:fill="FFFFFF"/>
            <w:noWrap/>
            <w:tcMar>
              <w:top w:w="0" w:type="dxa"/>
              <w:left w:w="150" w:type="dxa"/>
              <w:bottom w:w="0" w:type="dxa"/>
              <w:right w:w="150" w:type="dxa"/>
            </w:tcMar>
            <w:hideMark/>
          </w:tcPr>
          <w:p w14:paraId="64BB91F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ADBEE3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result of this License or out of the use or inability to use the</w:t>
            </w:r>
          </w:p>
        </w:tc>
      </w:tr>
      <w:tr w:rsidR="00130B2C" w:rsidRPr="00E42815" w14:paraId="0D3016A9" w14:textId="77777777" w:rsidTr="00130B2C">
        <w:tc>
          <w:tcPr>
            <w:tcW w:w="750" w:type="dxa"/>
            <w:shd w:val="clear" w:color="auto" w:fill="FFFFFF"/>
            <w:noWrap/>
            <w:tcMar>
              <w:top w:w="0" w:type="dxa"/>
              <w:left w:w="150" w:type="dxa"/>
              <w:bottom w:w="0" w:type="dxa"/>
              <w:right w:w="150" w:type="dxa"/>
            </w:tcMar>
            <w:hideMark/>
          </w:tcPr>
          <w:p w14:paraId="18424617"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187AE2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Work (including but not limited to damages for loss of goodwill,</w:t>
            </w:r>
          </w:p>
        </w:tc>
      </w:tr>
      <w:tr w:rsidR="00130B2C" w:rsidRPr="00E42815" w14:paraId="2025FD1D" w14:textId="77777777" w:rsidTr="00130B2C">
        <w:tc>
          <w:tcPr>
            <w:tcW w:w="750" w:type="dxa"/>
            <w:shd w:val="clear" w:color="auto" w:fill="FFFFFF"/>
            <w:noWrap/>
            <w:tcMar>
              <w:top w:w="0" w:type="dxa"/>
              <w:left w:w="150" w:type="dxa"/>
              <w:bottom w:w="0" w:type="dxa"/>
              <w:right w:w="150" w:type="dxa"/>
            </w:tcMar>
            <w:hideMark/>
          </w:tcPr>
          <w:p w14:paraId="08E20FB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3827DE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work stoppage, computer failure or malfunction, or any and all</w:t>
            </w:r>
          </w:p>
        </w:tc>
      </w:tr>
      <w:tr w:rsidR="00130B2C" w:rsidRPr="00E42815" w14:paraId="02AC20E4" w14:textId="77777777" w:rsidTr="00130B2C">
        <w:tc>
          <w:tcPr>
            <w:tcW w:w="750" w:type="dxa"/>
            <w:shd w:val="clear" w:color="auto" w:fill="FFFFFF"/>
            <w:noWrap/>
            <w:tcMar>
              <w:top w:w="0" w:type="dxa"/>
              <w:left w:w="150" w:type="dxa"/>
              <w:bottom w:w="0" w:type="dxa"/>
              <w:right w:w="150" w:type="dxa"/>
            </w:tcMar>
            <w:hideMark/>
          </w:tcPr>
          <w:p w14:paraId="6C6BF95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549FE44"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other commercial damages or losses), even if such Contributor</w:t>
            </w:r>
          </w:p>
        </w:tc>
      </w:tr>
      <w:tr w:rsidR="00130B2C" w:rsidRPr="00E42815" w14:paraId="37713C5C" w14:textId="77777777" w:rsidTr="00130B2C">
        <w:tc>
          <w:tcPr>
            <w:tcW w:w="750" w:type="dxa"/>
            <w:shd w:val="clear" w:color="auto" w:fill="FFFFFF"/>
            <w:noWrap/>
            <w:tcMar>
              <w:top w:w="0" w:type="dxa"/>
              <w:left w:w="150" w:type="dxa"/>
              <w:bottom w:w="0" w:type="dxa"/>
              <w:right w:w="150" w:type="dxa"/>
            </w:tcMar>
            <w:hideMark/>
          </w:tcPr>
          <w:p w14:paraId="2076886C"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E5C568C"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has been advised of the possibility of such damages.</w:t>
            </w:r>
          </w:p>
        </w:tc>
      </w:tr>
      <w:tr w:rsidR="00130B2C" w:rsidRPr="00E42815" w14:paraId="42AAA933" w14:textId="77777777" w:rsidTr="00130B2C">
        <w:tc>
          <w:tcPr>
            <w:tcW w:w="750" w:type="dxa"/>
            <w:shd w:val="clear" w:color="auto" w:fill="FFFFFF"/>
            <w:noWrap/>
            <w:tcMar>
              <w:top w:w="0" w:type="dxa"/>
              <w:left w:w="150" w:type="dxa"/>
              <w:bottom w:w="0" w:type="dxa"/>
              <w:right w:w="150" w:type="dxa"/>
            </w:tcMar>
            <w:hideMark/>
          </w:tcPr>
          <w:p w14:paraId="0E2566D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BE83D7F"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278C0BBA"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509C447D" w14:textId="77777777" w:rsidTr="00130B2C">
        <w:tc>
          <w:tcPr>
            <w:tcW w:w="750" w:type="dxa"/>
            <w:shd w:val="clear" w:color="auto" w:fill="FFFFFF"/>
            <w:noWrap/>
            <w:tcMar>
              <w:top w:w="0" w:type="dxa"/>
              <w:left w:w="150" w:type="dxa"/>
              <w:bottom w:w="0" w:type="dxa"/>
              <w:right w:w="150" w:type="dxa"/>
            </w:tcMar>
            <w:hideMark/>
          </w:tcPr>
          <w:p w14:paraId="2829E012"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985E482"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9. Accepting Warranty or Additional Liability. While redistributing</w:t>
            </w:r>
          </w:p>
        </w:tc>
      </w:tr>
      <w:tr w:rsidR="00130B2C" w:rsidRPr="00E42815" w14:paraId="456CFB25" w14:textId="77777777" w:rsidTr="00130B2C">
        <w:tc>
          <w:tcPr>
            <w:tcW w:w="750" w:type="dxa"/>
            <w:shd w:val="clear" w:color="auto" w:fill="FFFFFF"/>
            <w:noWrap/>
            <w:tcMar>
              <w:top w:w="0" w:type="dxa"/>
              <w:left w:w="150" w:type="dxa"/>
              <w:bottom w:w="0" w:type="dxa"/>
              <w:right w:w="150" w:type="dxa"/>
            </w:tcMar>
            <w:hideMark/>
          </w:tcPr>
          <w:p w14:paraId="15FC538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C1CBC3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Work or Derivative Works thereof, You may choose to offer,</w:t>
            </w:r>
          </w:p>
        </w:tc>
      </w:tr>
      <w:tr w:rsidR="00130B2C" w:rsidRPr="00E42815" w14:paraId="45F09370" w14:textId="77777777" w:rsidTr="00130B2C">
        <w:tc>
          <w:tcPr>
            <w:tcW w:w="750" w:type="dxa"/>
            <w:shd w:val="clear" w:color="auto" w:fill="FFFFFF"/>
            <w:noWrap/>
            <w:tcMar>
              <w:top w:w="0" w:type="dxa"/>
              <w:left w:w="150" w:type="dxa"/>
              <w:bottom w:w="0" w:type="dxa"/>
              <w:right w:w="150" w:type="dxa"/>
            </w:tcMar>
            <w:hideMark/>
          </w:tcPr>
          <w:p w14:paraId="00EB95A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8D81D8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and charge a fee for, acceptance of support, warranty, indemnity,</w:t>
            </w:r>
          </w:p>
        </w:tc>
      </w:tr>
      <w:tr w:rsidR="00130B2C" w:rsidRPr="00E42815" w14:paraId="488F1940" w14:textId="77777777" w:rsidTr="00130B2C">
        <w:tc>
          <w:tcPr>
            <w:tcW w:w="750" w:type="dxa"/>
            <w:shd w:val="clear" w:color="auto" w:fill="FFFFFF"/>
            <w:noWrap/>
            <w:tcMar>
              <w:top w:w="0" w:type="dxa"/>
              <w:left w:w="150" w:type="dxa"/>
              <w:bottom w:w="0" w:type="dxa"/>
              <w:right w:w="150" w:type="dxa"/>
            </w:tcMar>
            <w:hideMark/>
          </w:tcPr>
          <w:p w14:paraId="3955101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F58465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or other liability obligations and/or rights consistent with this</w:t>
            </w:r>
          </w:p>
        </w:tc>
      </w:tr>
      <w:tr w:rsidR="00130B2C" w:rsidRPr="00E42815" w14:paraId="07FDEAC1" w14:textId="77777777" w:rsidTr="00130B2C">
        <w:tc>
          <w:tcPr>
            <w:tcW w:w="750" w:type="dxa"/>
            <w:shd w:val="clear" w:color="auto" w:fill="FFFFFF"/>
            <w:noWrap/>
            <w:tcMar>
              <w:top w:w="0" w:type="dxa"/>
              <w:left w:w="150" w:type="dxa"/>
              <w:bottom w:w="0" w:type="dxa"/>
              <w:right w:w="150" w:type="dxa"/>
            </w:tcMar>
            <w:hideMark/>
          </w:tcPr>
          <w:p w14:paraId="34C8751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406F6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License. However, in accepting such obligations, You may act only</w:t>
            </w:r>
          </w:p>
        </w:tc>
      </w:tr>
      <w:tr w:rsidR="00130B2C" w:rsidRPr="00E42815" w14:paraId="456DA889" w14:textId="77777777" w:rsidTr="00130B2C">
        <w:tc>
          <w:tcPr>
            <w:tcW w:w="750" w:type="dxa"/>
            <w:shd w:val="clear" w:color="auto" w:fill="FFFFFF"/>
            <w:noWrap/>
            <w:tcMar>
              <w:top w:w="0" w:type="dxa"/>
              <w:left w:w="150" w:type="dxa"/>
              <w:bottom w:w="0" w:type="dxa"/>
              <w:right w:w="150" w:type="dxa"/>
            </w:tcMar>
            <w:hideMark/>
          </w:tcPr>
          <w:p w14:paraId="3323B406"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BBE0FB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on Your own behalf and on Your sole responsibility, not on behalf</w:t>
            </w:r>
          </w:p>
        </w:tc>
      </w:tr>
      <w:tr w:rsidR="00130B2C" w:rsidRPr="00E42815" w14:paraId="0C3026AD" w14:textId="77777777" w:rsidTr="00130B2C">
        <w:tc>
          <w:tcPr>
            <w:tcW w:w="750" w:type="dxa"/>
            <w:shd w:val="clear" w:color="auto" w:fill="FFFFFF"/>
            <w:noWrap/>
            <w:tcMar>
              <w:top w:w="0" w:type="dxa"/>
              <w:left w:w="150" w:type="dxa"/>
              <w:bottom w:w="0" w:type="dxa"/>
              <w:right w:w="150" w:type="dxa"/>
            </w:tcMar>
            <w:hideMark/>
          </w:tcPr>
          <w:p w14:paraId="1AE76D8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60D09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of any other Contributor, and only if You agree to indemnify,</w:t>
            </w:r>
          </w:p>
        </w:tc>
      </w:tr>
      <w:tr w:rsidR="00130B2C" w:rsidRPr="00E42815" w14:paraId="4FF4E190" w14:textId="77777777" w:rsidTr="00130B2C">
        <w:tc>
          <w:tcPr>
            <w:tcW w:w="750" w:type="dxa"/>
            <w:shd w:val="clear" w:color="auto" w:fill="FFFFFF"/>
            <w:noWrap/>
            <w:tcMar>
              <w:top w:w="0" w:type="dxa"/>
              <w:left w:w="150" w:type="dxa"/>
              <w:bottom w:w="0" w:type="dxa"/>
              <w:right w:w="150" w:type="dxa"/>
            </w:tcMar>
            <w:hideMark/>
          </w:tcPr>
          <w:p w14:paraId="2E48763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CEB0A3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defend, and hold each Contributor harmless for any liability</w:t>
            </w:r>
          </w:p>
        </w:tc>
      </w:tr>
      <w:tr w:rsidR="00130B2C" w:rsidRPr="00E42815" w14:paraId="28CA7D06" w14:textId="77777777" w:rsidTr="00130B2C">
        <w:tc>
          <w:tcPr>
            <w:tcW w:w="750" w:type="dxa"/>
            <w:shd w:val="clear" w:color="auto" w:fill="FFFFFF"/>
            <w:noWrap/>
            <w:tcMar>
              <w:top w:w="0" w:type="dxa"/>
              <w:left w:w="150" w:type="dxa"/>
              <w:bottom w:w="0" w:type="dxa"/>
              <w:right w:w="150" w:type="dxa"/>
            </w:tcMar>
            <w:hideMark/>
          </w:tcPr>
          <w:p w14:paraId="007E208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B21B3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incurred by, or claims asserted against, such Contributor by reason</w:t>
            </w:r>
          </w:p>
        </w:tc>
      </w:tr>
      <w:tr w:rsidR="00130B2C" w:rsidRPr="00E42815" w14:paraId="2869755B" w14:textId="77777777" w:rsidTr="00130B2C">
        <w:tc>
          <w:tcPr>
            <w:tcW w:w="750" w:type="dxa"/>
            <w:shd w:val="clear" w:color="auto" w:fill="FFFFFF"/>
            <w:noWrap/>
            <w:tcMar>
              <w:top w:w="0" w:type="dxa"/>
              <w:left w:w="150" w:type="dxa"/>
              <w:bottom w:w="0" w:type="dxa"/>
              <w:right w:w="150" w:type="dxa"/>
            </w:tcMar>
            <w:hideMark/>
          </w:tcPr>
          <w:p w14:paraId="7B2B1A1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93E94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of your accepting any such warranty or additional liability.</w:t>
            </w:r>
          </w:p>
        </w:tc>
      </w:tr>
      <w:tr w:rsidR="00130B2C" w:rsidRPr="00E42815" w14:paraId="55FC6A32" w14:textId="77777777" w:rsidTr="00130B2C">
        <w:tc>
          <w:tcPr>
            <w:tcW w:w="750" w:type="dxa"/>
            <w:shd w:val="clear" w:color="auto" w:fill="FFFFFF"/>
            <w:noWrap/>
            <w:tcMar>
              <w:top w:w="0" w:type="dxa"/>
              <w:left w:w="150" w:type="dxa"/>
              <w:bottom w:w="0" w:type="dxa"/>
              <w:right w:w="150" w:type="dxa"/>
            </w:tcMar>
            <w:hideMark/>
          </w:tcPr>
          <w:p w14:paraId="70C7E3B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78FF5D"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1FE958B2"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197A952C" w14:textId="77777777" w:rsidTr="00130B2C">
        <w:tc>
          <w:tcPr>
            <w:tcW w:w="750" w:type="dxa"/>
            <w:shd w:val="clear" w:color="auto" w:fill="FFFFFF"/>
            <w:noWrap/>
            <w:tcMar>
              <w:top w:w="0" w:type="dxa"/>
              <w:left w:w="150" w:type="dxa"/>
              <w:bottom w:w="0" w:type="dxa"/>
              <w:right w:w="150" w:type="dxa"/>
            </w:tcMar>
            <w:hideMark/>
          </w:tcPr>
          <w:p w14:paraId="4F82EF95"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D2E04C9"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END OF TERMS AND CONDITIONS</w:t>
            </w:r>
          </w:p>
        </w:tc>
      </w:tr>
      <w:tr w:rsidR="00130B2C" w:rsidRPr="00E42815" w14:paraId="49E49F1B" w14:textId="77777777" w:rsidTr="00130B2C">
        <w:tc>
          <w:tcPr>
            <w:tcW w:w="750" w:type="dxa"/>
            <w:shd w:val="clear" w:color="auto" w:fill="FFFFFF"/>
            <w:noWrap/>
            <w:tcMar>
              <w:top w:w="0" w:type="dxa"/>
              <w:left w:w="150" w:type="dxa"/>
              <w:bottom w:w="0" w:type="dxa"/>
              <w:right w:w="150" w:type="dxa"/>
            </w:tcMar>
            <w:hideMark/>
          </w:tcPr>
          <w:p w14:paraId="0EB98018"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73DAA7"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609832E0"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1FE57871" w14:textId="77777777" w:rsidTr="00130B2C">
        <w:tc>
          <w:tcPr>
            <w:tcW w:w="750" w:type="dxa"/>
            <w:shd w:val="clear" w:color="auto" w:fill="FFFFFF"/>
            <w:noWrap/>
            <w:tcMar>
              <w:top w:w="0" w:type="dxa"/>
              <w:left w:w="150" w:type="dxa"/>
              <w:bottom w:w="0" w:type="dxa"/>
              <w:right w:w="150" w:type="dxa"/>
            </w:tcMar>
            <w:hideMark/>
          </w:tcPr>
          <w:p w14:paraId="62B89F94"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FCEE9A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APPENDIX: How to apply the Apache License to your work.</w:t>
            </w:r>
          </w:p>
        </w:tc>
      </w:tr>
      <w:tr w:rsidR="00130B2C" w:rsidRPr="00E42815" w14:paraId="12518DC5" w14:textId="77777777" w:rsidTr="00130B2C">
        <w:tc>
          <w:tcPr>
            <w:tcW w:w="750" w:type="dxa"/>
            <w:shd w:val="clear" w:color="auto" w:fill="FFFFFF"/>
            <w:noWrap/>
            <w:tcMar>
              <w:top w:w="0" w:type="dxa"/>
              <w:left w:w="150" w:type="dxa"/>
              <w:bottom w:w="0" w:type="dxa"/>
              <w:right w:w="150" w:type="dxa"/>
            </w:tcMar>
            <w:hideMark/>
          </w:tcPr>
          <w:p w14:paraId="414A4E4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AAAFC92"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6CA85F01"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45299835" w14:textId="77777777" w:rsidTr="00130B2C">
        <w:tc>
          <w:tcPr>
            <w:tcW w:w="750" w:type="dxa"/>
            <w:shd w:val="clear" w:color="auto" w:fill="FFFFFF"/>
            <w:noWrap/>
            <w:tcMar>
              <w:top w:w="0" w:type="dxa"/>
              <w:left w:w="150" w:type="dxa"/>
              <w:bottom w:w="0" w:type="dxa"/>
              <w:right w:w="150" w:type="dxa"/>
            </w:tcMar>
            <w:hideMark/>
          </w:tcPr>
          <w:p w14:paraId="5DB88153"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A46474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To apply the Apache License to your work, attach the following</w:t>
            </w:r>
          </w:p>
        </w:tc>
      </w:tr>
      <w:tr w:rsidR="00130B2C" w:rsidRPr="00E42815" w14:paraId="14D4EE1B" w14:textId="77777777" w:rsidTr="00130B2C">
        <w:tc>
          <w:tcPr>
            <w:tcW w:w="750" w:type="dxa"/>
            <w:shd w:val="clear" w:color="auto" w:fill="FFFFFF"/>
            <w:noWrap/>
            <w:tcMar>
              <w:top w:w="0" w:type="dxa"/>
              <w:left w:w="150" w:type="dxa"/>
              <w:bottom w:w="0" w:type="dxa"/>
              <w:right w:w="150" w:type="dxa"/>
            </w:tcMar>
            <w:hideMark/>
          </w:tcPr>
          <w:p w14:paraId="67C0F72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0D775F3"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boilerplate notice, with the fields enclosed by brackets "{}"</w:t>
            </w:r>
          </w:p>
        </w:tc>
      </w:tr>
      <w:tr w:rsidR="00130B2C" w:rsidRPr="00E42815" w14:paraId="40AAB7E2" w14:textId="77777777" w:rsidTr="00130B2C">
        <w:tc>
          <w:tcPr>
            <w:tcW w:w="750" w:type="dxa"/>
            <w:shd w:val="clear" w:color="auto" w:fill="FFFFFF"/>
            <w:noWrap/>
            <w:tcMar>
              <w:top w:w="0" w:type="dxa"/>
              <w:left w:w="150" w:type="dxa"/>
              <w:bottom w:w="0" w:type="dxa"/>
              <w:right w:w="150" w:type="dxa"/>
            </w:tcMar>
            <w:hideMark/>
          </w:tcPr>
          <w:p w14:paraId="47BF3AF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E46795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replaced with your own identifying information. (Don't include</w:t>
            </w:r>
          </w:p>
        </w:tc>
      </w:tr>
      <w:tr w:rsidR="00130B2C" w:rsidRPr="00E42815" w14:paraId="737BC28C" w14:textId="77777777" w:rsidTr="00130B2C">
        <w:tc>
          <w:tcPr>
            <w:tcW w:w="750" w:type="dxa"/>
            <w:shd w:val="clear" w:color="auto" w:fill="FFFFFF"/>
            <w:noWrap/>
            <w:tcMar>
              <w:top w:w="0" w:type="dxa"/>
              <w:left w:w="150" w:type="dxa"/>
              <w:bottom w:w="0" w:type="dxa"/>
              <w:right w:w="150" w:type="dxa"/>
            </w:tcMar>
            <w:hideMark/>
          </w:tcPr>
          <w:p w14:paraId="705D1D6F"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3F1E5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the brackets!)  The text should be enclosed in the appropriate</w:t>
            </w:r>
          </w:p>
        </w:tc>
      </w:tr>
      <w:tr w:rsidR="00130B2C" w:rsidRPr="00E42815" w14:paraId="7E8827FC" w14:textId="77777777" w:rsidTr="00130B2C">
        <w:tc>
          <w:tcPr>
            <w:tcW w:w="750" w:type="dxa"/>
            <w:shd w:val="clear" w:color="auto" w:fill="FFFFFF"/>
            <w:noWrap/>
            <w:tcMar>
              <w:top w:w="0" w:type="dxa"/>
              <w:left w:w="150" w:type="dxa"/>
              <w:bottom w:w="0" w:type="dxa"/>
              <w:right w:w="150" w:type="dxa"/>
            </w:tcMar>
            <w:hideMark/>
          </w:tcPr>
          <w:p w14:paraId="6DE377FB"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7ED397"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comment syntax for the file format. We also recommend that a</w:t>
            </w:r>
          </w:p>
        </w:tc>
      </w:tr>
      <w:tr w:rsidR="00130B2C" w:rsidRPr="00E42815" w14:paraId="5BEF04D9" w14:textId="77777777" w:rsidTr="00130B2C">
        <w:tc>
          <w:tcPr>
            <w:tcW w:w="750" w:type="dxa"/>
            <w:shd w:val="clear" w:color="auto" w:fill="FFFFFF"/>
            <w:noWrap/>
            <w:tcMar>
              <w:top w:w="0" w:type="dxa"/>
              <w:left w:w="150" w:type="dxa"/>
              <w:bottom w:w="0" w:type="dxa"/>
              <w:right w:w="150" w:type="dxa"/>
            </w:tcMar>
            <w:hideMark/>
          </w:tcPr>
          <w:p w14:paraId="4872F079"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802A9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file or class name and description of purpose be included on the</w:t>
            </w:r>
          </w:p>
        </w:tc>
      </w:tr>
      <w:tr w:rsidR="00130B2C" w:rsidRPr="00E42815" w14:paraId="48968246" w14:textId="77777777" w:rsidTr="00130B2C">
        <w:tc>
          <w:tcPr>
            <w:tcW w:w="750" w:type="dxa"/>
            <w:shd w:val="clear" w:color="auto" w:fill="FFFFFF"/>
            <w:noWrap/>
            <w:tcMar>
              <w:top w:w="0" w:type="dxa"/>
              <w:left w:w="150" w:type="dxa"/>
              <w:bottom w:w="0" w:type="dxa"/>
              <w:right w:w="150" w:type="dxa"/>
            </w:tcMar>
            <w:hideMark/>
          </w:tcPr>
          <w:p w14:paraId="7B99EDF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B4A331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same "printed page" as the copyright notice for easier</w:t>
            </w:r>
          </w:p>
        </w:tc>
      </w:tr>
      <w:tr w:rsidR="00130B2C" w:rsidRPr="00E42815" w14:paraId="16621098" w14:textId="77777777" w:rsidTr="00130B2C">
        <w:tc>
          <w:tcPr>
            <w:tcW w:w="750" w:type="dxa"/>
            <w:shd w:val="clear" w:color="auto" w:fill="FFFFFF"/>
            <w:noWrap/>
            <w:tcMar>
              <w:top w:w="0" w:type="dxa"/>
              <w:left w:w="150" w:type="dxa"/>
              <w:bottom w:w="0" w:type="dxa"/>
              <w:right w:w="150" w:type="dxa"/>
            </w:tcMar>
            <w:hideMark/>
          </w:tcPr>
          <w:p w14:paraId="5110828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6B8F38"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identification within third-party archives.</w:t>
            </w:r>
          </w:p>
        </w:tc>
      </w:tr>
      <w:tr w:rsidR="00130B2C" w:rsidRPr="00E42815" w14:paraId="699177D6" w14:textId="77777777" w:rsidTr="00130B2C">
        <w:tc>
          <w:tcPr>
            <w:tcW w:w="750" w:type="dxa"/>
            <w:shd w:val="clear" w:color="auto" w:fill="FFFFFF"/>
            <w:noWrap/>
            <w:tcMar>
              <w:top w:w="0" w:type="dxa"/>
              <w:left w:w="150" w:type="dxa"/>
              <w:bottom w:w="0" w:type="dxa"/>
              <w:right w:w="150" w:type="dxa"/>
            </w:tcMar>
            <w:hideMark/>
          </w:tcPr>
          <w:p w14:paraId="4B234201"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A7FAD7"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214EDD6E"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7609942A" w14:textId="77777777" w:rsidTr="00130B2C">
        <w:tc>
          <w:tcPr>
            <w:tcW w:w="750" w:type="dxa"/>
            <w:shd w:val="clear" w:color="auto" w:fill="FFFFFF"/>
            <w:noWrap/>
            <w:tcMar>
              <w:top w:w="0" w:type="dxa"/>
              <w:left w:w="150" w:type="dxa"/>
              <w:bottom w:w="0" w:type="dxa"/>
              <w:right w:w="150" w:type="dxa"/>
            </w:tcMar>
            <w:hideMark/>
          </w:tcPr>
          <w:p w14:paraId="0CAF3366"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8537DB0"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Copyright {yyyy} {name of copyright owner}</w:t>
            </w:r>
          </w:p>
        </w:tc>
      </w:tr>
      <w:tr w:rsidR="00130B2C" w:rsidRPr="00E42815" w14:paraId="24D2A140" w14:textId="77777777" w:rsidTr="00130B2C">
        <w:tc>
          <w:tcPr>
            <w:tcW w:w="750" w:type="dxa"/>
            <w:shd w:val="clear" w:color="auto" w:fill="FFFFFF"/>
            <w:noWrap/>
            <w:tcMar>
              <w:top w:w="0" w:type="dxa"/>
              <w:left w:w="150" w:type="dxa"/>
              <w:bottom w:w="0" w:type="dxa"/>
              <w:right w:w="150" w:type="dxa"/>
            </w:tcMar>
            <w:hideMark/>
          </w:tcPr>
          <w:p w14:paraId="6885F72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6689D83"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266FA9D2"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66841C09" w14:textId="77777777" w:rsidTr="00130B2C">
        <w:tc>
          <w:tcPr>
            <w:tcW w:w="750" w:type="dxa"/>
            <w:shd w:val="clear" w:color="auto" w:fill="FFFFFF"/>
            <w:noWrap/>
            <w:tcMar>
              <w:top w:w="0" w:type="dxa"/>
              <w:left w:w="150" w:type="dxa"/>
              <w:bottom w:w="0" w:type="dxa"/>
              <w:right w:w="150" w:type="dxa"/>
            </w:tcMar>
            <w:hideMark/>
          </w:tcPr>
          <w:p w14:paraId="3F80E46C"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EC7EAB6"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Licensed under the Apache License, Version 2.0 (the "License");</w:t>
            </w:r>
          </w:p>
        </w:tc>
      </w:tr>
      <w:tr w:rsidR="00130B2C" w:rsidRPr="00E42815" w14:paraId="05AB8D85" w14:textId="77777777" w:rsidTr="00130B2C">
        <w:tc>
          <w:tcPr>
            <w:tcW w:w="750" w:type="dxa"/>
            <w:shd w:val="clear" w:color="auto" w:fill="FFFFFF"/>
            <w:noWrap/>
            <w:tcMar>
              <w:top w:w="0" w:type="dxa"/>
              <w:left w:w="150" w:type="dxa"/>
              <w:bottom w:w="0" w:type="dxa"/>
              <w:right w:w="150" w:type="dxa"/>
            </w:tcMar>
            <w:hideMark/>
          </w:tcPr>
          <w:p w14:paraId="75346FE4"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7B569D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you may not use this file except in compliance with the License.</w:t>
            </w:r>
          </w:p>
        </w:tc>
      </w:tr>
      <w:tr w:rsidR="00130B2C" w:rsidRPr="00E42815" w14:paraId="64122743" w14:textId="77777777" w:rsidTr="00130B2C">
        <w:tc>
          <w:tcPr>
            <w:tcW w:w="750" w:type="dxa"/>
            <w:shd w:val="clear" w:color="auto" w:fill="FFFFFF"/>
            <w:noWrap/>
            <w:tcMar>
              <w:top w:w="0" w:type="dxa"/>
              <w:left w:w="150" w:type="dxa"/>
              <w:bottom w:w="0" w:type="dxa"/>
              <w:right w:w="150" w:type="dxa"/>
            </w:tcMar>
            <w:hideMark/>
          </w:tcPr>
          <w:p w14:paraId="2160E463"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265EDE"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You may obtain a copy of the License at</w:t>
            </w:r>
          </w:p>
        </w:tc>
      </w:tr>
      <w:tr w:rsidR="00130B2C" w:rsidRPr="00E42815" w14:paraId="19E469FE" w14:textId="77777777" w:rsidTr="00130B2C">
        <w:tc>
          <w:tcPr>
            <w:tcW w:w="750" w:type="dxa"/>
            <w:shd w:val="clear" w:color="auto" w:fill="FFFFFF"/>
            <w:noWrap/>
            <w:tcMar>
              <w:top w:w="0" w:type="dxa"/>
              <w:left w:w="150" w:type="dxa"/>
              <w:bottom w:w="0" w:type="dxa"/>
              <w:right w:w="150" w:type="dxa"/>
            </w:tcMar>
            <w:hideMark/>
          </w:tcPr>
          <w:p w14:paraId="2779338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BA4AA8"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58CF0AF6"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22C98F0F" w14:textId="77777777" w:rsidTr="00130B2C">
        <w:tc>
          <w:tcPr>
            <w:tcW w:w="750" w:type="dxa"/>
            <w:shd w:val="clear" w:color="auto" w:fill="FFFFFF"/>
            <w:noWrap/>
            <w:tcMar>
              <w:top w:w="0" w:type="dxa"/>
              <w:left w:w="150" w:type="dxa"/>
              <w:bottom w:w="0" w:type="dxa"/>
              <w:right w:w="150" w:type="dxa"/>
            </w:tcMar>
            <w:hideMark/>
          </w:tcPr>
          <w:p w14:paraId="6AC2FAF4"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5225FFF"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http://www.apache.org/licenses/LICENSE-2.0</w:t>
            </w:r>
          </w:p>
        </w:tc>
      </w:tr>
      <w:tr w:rsidR="00130B2C" w:rsidRPr="00E42815" w14:paraId="366A289B" w14:textId="77777777" w:rsidTr="00130B2C">
        <w:tc>
          <w:tcPr>
            <w:tcW w:w="750" w:type="dxa"/>
            <w:shd w:val="clear" w:color="auto" w:fill="FFFFFF"/>
            <w:noWrap/>
            <w:tcMar>
              <w:top w:w="0" w:type="dxa"/>
              <w:left w:w="150" w:type="dxa"/>
              <w:bottom w:w="0" w:type="dxa"/>
              <w:right w:w="150" w:type="dxa"/>
            </w:tcMar>
            <w:hideMark/>
          </w:tcPr>
          <w:p w14:paraId="2981E8A0"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7C6021C" w14:textId="77777777" w:rsidR="00130B2C" w:rsidRPr="00E42815" w:rsidRDefault="00130B2C" w:rsidP="00130B2C">
            <w:pPr>
              <w:spacing w:after="0" w:line="300" w:lineRule="atLeast"/>
              <w:rPr>
                <w:rFonts w:ascii="Consolas" w:eastAsia="Times New Roman" w:hAnsi="Consolas" w:cs="Consolas"/>
                <w:color w:val="24292E"/>
                <w:sz w:val="18"/>
                <w:szCs w:val="18"/>
              </w:rPr>
            </w:pPr>
          </w:p>
          <w:p w14:paraId="024BF106" w14:textId="77777777" w:rsidR="00130B2C" w:rsidRPr="00E42815" w:rsidRDefault="00130B2C" w:rsidP="00130B2C">
            <w:pPr>
              <w:spacing w:after="0" w:line="300" w:lineRule="atLeast"/>
              <w:jc w:val="right"/>
              <w:rPr>
                <w:rFonts w:ascii="Times New Roman" w:eastAsia="Times New Roman" w:hAnsi="Times New Roman" w:cs="Times New Roman"/>
                <w:sz w:val="20"/>
                <w:szCs w:val="20"/>
              </w:rPr>
            </w:pPr>
          </w:p>
        </w:tc>
      </w:tr>
      <w:tr w:rsidR="00130B2C" w:rsidRPr="00E42815" w14:paraId="6A1DDA73" w14:textId="77777777" w:rsidTr="00130B2C">
        <w:tc>
          <w:tcPr>
            <w:tcW w:w="750" w:type="dxa"/>
            <w:shd w:val="clear" w:color="auto" w:fill="FFFFFF"/>
            <w:noWrap/>
            <w:tcMar>
              <w:top w:w="0" w:type="dxa"/>
              <w:left w:w="150" w:type="dxa"/>
              <w:bottom w:w="0" w:type="dxa"/>
              <w:right w:w="150" w:type="dxa"/>
            </w:tcMar>
            <w:hideMark/>
          </w:tcPr>
          <w:p w14:paraId="21A48958" w14:textId="77777777" w:rsidR="00130B2C" w:rsidRPr="00E42815"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035C6F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Unless required by applicable law or agreed to in writing, software</w:t>
            </w:r>
          </w:p>
        </w:tc>
      </w:tr>
      <w:tr w:rsidR="00130B2C" w:rsidRPr="00E42815" w14:paraId="23DF18F4" w14:textId="77777777" w:rsidTr="00130B2C">
        <w:tc>
          <w:tcPr>
            <w:tcW w:w="750" w:type="dxa"/>
            <w:shd w:val="clear" w:color="auto" w:fill="FFFFFF"/>
            <w:noWrap/>
            <w:tcMar>
              <w:top w:w="0" w:type="dxa"/>
              <w:left w:w="150" w:type="dxa"/>
              <w:bottom w:w="0" w:type="dxa"/>
              <w:right w:w="150" w:type="dxa"/>
            </w:tcMar>
            <w:hideMark/>
          </w:tcPr>
          <w:p w14:paraId="165251E2"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1C185A"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distributed under the License is distributed on an "AS IS" BASIS,</w:t>
            </w:r>
          </w:p>
        </w:tc>
      </w:tr>
      <w:tr w:rsidR="00130B2C" w:rsidRPr="00E42815" w14:paraId="5ACAEC3E" w14:textId="77777777" w:rsidTr="00130B2C">
        <w:tc>
          <w:tcPr>
            <w:tcW w:w="750" w:type="dxa"/>
            <w:shd w:val="clear" w:color="auto" w:fill="FFFFFF"/>
            <w:noWrap/>
            <w:tcMar>
              <w:top w:w="0" w:type="dxa"/>
              <w:left w:w="150" w:type="dxa"/>
              <w:bottom w:w="0" w:type="dxa"/>
              <w:right w:w="150" w:type="dxa"/>
            </w:tcMar>
            <w:hideMark/>
          </w:tcPr>
          <w:p w14:paraId="40CCFD9D"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32A59FD"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WITHOUT WARRANTIES OR CONDITIONS OF ANY KIND, either express or implied.</w:t>
            </w:r>
          </w:p>
        </w:tc>
      </w:tr>
      <w:tr w:rsidR="00130B2C" w:rsidRPr="00E42815" w14:paraId="06A89EE9" w14:textId="77777777" w:rsidTr="00130B2C">
        <w:tc>
          <w:tcPr>
            <w:tcW w:w="750" w:type="dxa"/>
            <w:shd w:val="clear" w:color="auto" w:fill="FFFFFF"/>
            <w:noWrap/>
            <w:tcMar>
              <w:top w:w="0" w:type="dxa"/>
              <w:left w:w="150" w:type="dxa"/>
              <w:bottom w:w="0" w:type="dxa"/>
              <w:right w:w="150" w:type="dxa"/>
            </w:tcMar>
            <w:hideMark/>
          </w:tcPr>
          <w:p w14:paraId="35D5DC3E"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86F0891"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See the License for the specific language governing permissions and</w:t>
            </w:r>
          </w:p>
        </w:tc>
      </w:tr>
      <w:tr w:rsidR="00130B2C" w:rsidRPr="00E42815" w14:paraId="535E973F" w14:textId="77777777" w:rsidTr="00130B2C">
        <w:tc>
          <w:tcPr>
            <w:tcW w:w="750" w:type="dxa"/>
            <w:shd w:val="clear" w:color="auto" w:fill="FFFFFF"/>
            <w:noWrap/>
            <w:tcMar>
              <w:top w:w="0" w:type="dxa"/>
              <w:left w:w="150" w:type="dxa"/>
              <w:bottom w:w="0" w:type="dxa"/>
              <w:right w:w="150" w:type="dxa"/>
            </w:tcMar>
            <w:hideMark/>
          </w:tcPr>
          <w:p w14:paraId="0DE50A45" w14:textId="77777777" w:rsidR="00130B2C" w:rsidRPr="00E42815"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6C7A055" w14:textId="77777777" w:rsidR="00130B2C" w:rsidRPr="00E42815" w:rsidRDefault="00130B2C" w:rsidP="00130B2C">
            <w:pPr>
              <w:spacing w:after="0" w:line="300" w:lineRule="atLeast"/>
              <w:rPr>
                <w:rFonts w:ascii="Consolas" w:eastAsia="Times New Roman" w:hAnsi="Consolas" w:cs="Consolas"/>
                <w:color w:val="24292E"/>
                <w:sz w:val="18"/>
                <w:szCs w:val="18"/>
              </w:rPr>
            </w:pPr>
            <w:r w:rsidRPr="00E42815">
              <w:rPr>
                <w:rFonts w:ascii="Consolas" w:eastAsia="Times New Roman" w:hAnsi="Consolas" w:cs="Consolas"/>
                <w:color w:val="24292E"/>
                <w:sz w:val="18"/>
                <w:szCs w:val="18"/>
              </w:rPr>
              <w:t xml:space="preserve">   limitations under the License.</w:t>
            </w:r>
          </w:p>
        </w:tc>
      </w:tr>
    </w:tbl>
    <w:p w14:paraId="6EDD38D4" w14:textId="77777777" w:rsidR="00130B2C" w:rsidRDefault="00130B2C" w:rsidP="00130B2C">
      <w:pPr>
        <w:pBdr>
          <w:bottom w:val="single" w:sz="6" w:space="1" w:color="auto"/>
        </w:pBdr>
      </w:pPr>
    </w:p>
    <w:p w14:paraId="37DA2144" w14:textId="77777777" w:rsidR="00130B2C" w:rsidRPr="00E42815" w:rsidRDefault="00130B2C" w:rsidP="00130B2C">
      <w:pPr>
        <w:spacing w:after="0" w:line="240" w:lineRule="auto"/>
        <w:rPr>
          <w:rFonts w:ascii="Arial" w:eastAsia="Times New Roman" w:hAnsi="Arial" w:cs="Arial"/>
          <w:b/>
          <w:color w:val="333333"/>
          <w:sz w:val="21"/>
          <w:szCs w:val="21"/>
          <w:u w:val="single"/>
        </w:rPr>
      </w:pPr>
      <w:r w:rsidRPr="00E42815">
        <w:rPr>
          <w:rFonts w:ascii="Arial" w:eastAsia="Times New Roman" w:hAnsi="Arial" w:cs="Arial"/>
          <w:b/>
          <w:color w:val="333333"/>
          <w:sz w:val="21"/>
          <w:szCs w:val="21"/>
          <w:u w:val="single"/>
        </w:rPr>
        <w:t>DrawerController 1.1.1</w:t>
      </w:r>
    </w:p>
    <w:p w14:paraId="463AF81B" w14:textId="77777777" w:rsidR="00130B2C" w:rsidRDefault="00130B2C" w:rsidP="00130B2C"/>
    <w:p w14:paraId="5F4D0BCF" w14:textId="77777777" w:rsidR="00130B2C" w:rsidRDefault="00130B2C" w:rsidP="00130B2C">
      <w:r>
        <w:t>Copyright (c) 2014 evolved.io (http://evolved.io/)</w:t>
      </w:r>
    </w:p>
    <w:p w14:paraId="29CAE289" w14:textId="77777777" w:rsidR="00130B2C" w:rsidRDefault="00130B2C" w:rsidP="00130B2C"/>
    <w:p w14:paraId="67616F8B" w14:textId="77777777" w:rsidR="00130B2C" w:rsidRDefault="00130B2C" w:rsidP="00130B2C">
      <w:r>
        <w:t>Permission is hereby granted, free of charge, to any person obtaining a copy</w:t>
      </w:r>
    </w:p>
    <w:p w14:paraId="2001162B" w14:textId="77777777" w:rsidR="00130B2C" w:rsidRDefault="00130B2C" w:rsidP="00130B2C">
      <w:r>
        <w:t>of this software and associated documentation files (the "Software"), to deal</w:t>
      </w:r>
    </w:p>
    <w:p w14:paraId="64BC2DF6" w14:textId="77777777" w:rsidR="00130B2C" w:rsidRDefault="00130B2C" w:rsidP="00130B2C">
      <w:r>
        <w:t>in the Software without restriction, including without limitation the rights</w:t>
      </w:r>
    </w:p>
    <w:p w14:paraId="223C1501" w14:textId="77777777" w:rsidR="00130B2C" w:rsidRDefault="00130B2C" w:rsidP="00130B2C">
      <w:r>
        <w:lastRenderedPageBreak/>
        <w:t>to use, copy, modify, merge, publish, distribute, sublicense, and/or sell</w:t>
      </w:r>
    </w:p>
    <w:p w14:paraId="75FE8AA5" w14:textId="77777777" w:rsidR="00130B2C" w:rsidRDefault="00130B2C" w:rsidP="00130B2C">
      <w:r>
        <w:t>copies of the Software, and to permit persons to whom the Software is</w:t>
      </w:r>
    </w:p>
    <w:p w14:paraId="4119E07D" w14:textId="77777777" w:rsidR="00130B2C" w:rsidRDefault="00130B2C" w:rsidP="00130B2C">
      <w:r>
        <w:t>furnished to do so, subject to the following conditions:</w:t>
      </w:r>
    </w:p>
    <w:p w14:paraId="18C601B1" w14:textId="77777777" w:rsidR="00130B2C" w:rsidRDefault="00130B2C" w:rsidP="00130B2C"/>
    <w:p w14:paraId="7F3B9473" w14:textId="77777777" w:rsidR="00130B2C" w:rsidRDefault="00130B2C" w:rsidP="00130B2C">
      <w:r>
        <w:t>The above copyright notice and this permission notice shall be included in</w:t>
      </w:r>
    </w:p>
    <w:p w14:paraId="2BBB05FA" w14:textId="77777777" w:rsidR="00130B2C" w:rsidRDefault="00130B2C" w:rsidP="00130B2C">
      <w:r>
        <w:t>all copies or substantial portions of the Software.</w:t>
      </w:r>
    </w:p>
    <w:p w14:paraId="40E10796" w14:textId="77777777" w:rsidR="00130B2C" w:rsidRDefault="00130B2C" w:rsidP="00130B2C"/>
    <w:p w14:paraId="13ECCF13" w14:textId="77777777" w:rsidR="00130B2C" w:rsidRDefault="00130B2C" w:rsidP="00130B2C">
      <w:r>
        <w:t>THE SOFTWARE IS PROVIDED "AS IS", WITHOUT WARRANTY OF ANY KIND, EXPRESS OR</w:t>
      </w:r>
    </w:p>
    <w:p w14:paraId="7ED0CD9C" w14:textId="77777777" w:rsidR="00130B2C" w:rsidRDefault="00130B2C" w:rsidP="00130B2C">
      <w:r>
        <w:t>IMPLIED, INCLUDING BUT NOT LIMITED TO THE WARRANTIES OF MERCHANTABILITY,</w:t>
      </w:r>
    </w:p>
    <w:p w14:paraId="2B6CE557" w14:textId="77777777" w:rsidR="00130B2C" w:rsidRDefault="00130B2C" w:rsidP="00130B2C">
      <w:r>
        <w:t>FITNESS FOR A PARTICULAR PURPOSE AND NONINFRINGEMENT. IN NO EVENT SHALL THE</w:t>
      </w:r>
    </w:p>
    <w:p w14:paraId="0BA70443" w14:textId="77777777" w:rsidR="00130B2C" w:rsidRDefault="00130B2C" w:rsidP="00130B2C">
      <w:r>
        <w:t>AUTHORS OR COPYRIGHT HOLDERS BE LIABLE FOR ANY CLAIM, DAMAGES OR OTHER</w:t>
      </w:r>
    </w:p>
    <w:p w14:paraId="215B4706" w14:textId="77777777" w:rsidR="00130B2C" w:rsidRDefault="00130B2C" w:rsidP="00130B2C">
      <w:r>
        <w:t>LIABILITY, WHETHER IN AN ACTION OF CONTRACT, TORT OR OTHERWISE, ARISING FROM,</w:t>
      </w:r>
    </w:p>
    <w:p w14:paraId="45C06C00" w14:textId="77777777" w:rsidR="00130B2C" w:rsidRDefault="00130B2C" w:rsidP="00130B2C">
      <w:r>
        <w:t>OUT OF OR IN CONNECTION WITH THE SOFTWARE OR THE USE OR OTHER DEALINGS IN</w:t>
      </w:r>
    </w:p>
    <w:p w14:paraId="01FC0609" w14:textId="77777777" w:rsidR="00130B2C" w:rsidRDefault="00130B2C" w:rsidP="00130B2C">
      <w:pPr>
        <w:pBdr>
          <w:bottom w:val="single" w:sz="6" w:space="1" w:color="auto"/>
        </w:pBdr>
      </w:pPr>
      <w:r>
        <w:t>THE SOFTWARE.</w:t>
      </w:r>
    </w:p>
    <w:p w14:paraId="3C802611" w14:textId="77777777" w:rsidR="00130B2C" w:rsidRDefault="00130B2C" w:rsidP="00130B2C">
      <w:pPr>
        <w:pBdr>
          <w:bottom w:val="single" w:sz="6" w:space="1" w:color="auto"/>
        </w:pBdr>
      </w:pPr>
    </w:p>
    <w:p w14:paraId="1B4126C2" w14:textId="77777777" w:rsidR="00130B2C" w:rsidRDefault="00130B2C" w:rsidP="00130B2C">
      <w:pPr>
        <w:rPr>
          <w:rFonts w:ascii="Arial" w:hAnsi="Arial" w:cs="Arial"/>
          <w:b/>
          <w:color w:val="333333"/>
          <w:sz w:val="21"/>
          <w:szCs w:val="21"/>
          <w:u w:val="single"/>
          <w:shd w:val="clear" w:color="auto" w:fill="FFFFFF"/>
        </w:rPr>
      </w:pPr>
      <w:r w:rsidRPr="00AE2AFD">
        <w:rPr>
          <w:rFonts w:ascii="Arial" w:hAnsi="Arial" w:cs="Arial"/>
          <w:b/>
          <w:color w:val="333333"/>
          <w:sz w:val="21"/>
          <w:szCs w:val="21"/>
          <w:u w:val="single"/>
          <w:shd w:val="clear" w:color="auto" w:fill="FFFFFF"/>
        </w:rPr>
        <w:t>Carthage 0.18</w:t>
      </w:r>
    </w:p>
    <w:p w14:paraId="2D789D05" w14:textId="77777777" w:rsidR="00130B2C" w:rsidRDefault="00130B2C" w:rsidP="00130B2C">
      <w:pPr>
        <w:pStyle w:val="NormalWeb"/>
        <w:spacing w:after="240" w:afterAutospacing="0"/>
        <w:rPr>
          <w:rFonts w:ascii="Segoe UI" w:hAnsi="Segoe UI" w:cs="Segoe UI"/>
          <w:color w:val="24292E"/>
        </w:rPr>
      </w:pPr>
      <w:r>
        <w:rPr>
          <w:rFonts w:ascii="Segoe UI" w:hAnsi="Segoe UI" w:cs="Segoe UI"/>
          <w:color w:val="24292E"/>
        </w:rPr>
        <w:t>The MIT License (MIT)</w:t>
      </w:r>
    </w:p>
    <w:p w14:paraId="072C99AB" w14:textId="77777777" w:rsidR="00130B2C" w:rsidRDefault="00130B2C" w:rsidP="00130B2C">
      <w:pPr>
        <w:pStyle w:val="NormalWeb"/>
        <w:spacing w:before="0" w:beforeAutospacing="0" w:after="240" w:afterAutospacing="0"/>
        <w:rPr>
          <w:rFonts w:ascii="Segoe UI" w:hAnsi="Segoe UI" w:cs="Segoe UI"/>
          <w:color w:val="24292E"/>
        </w:rPr>
      </w:pPr>
      <w:r>
        <w:rPr>
          <w:rFonts w:ascii="Segoe UI" w:hAnsi="Segoe UI" w:cs="Segoe UI"/>
          <w:color w:val="24292E"/>
        </w:rPr>
        <w:t>Copyright (c) 2014 Carthage contributors</w:t>
      </w:r>
    </w:p>
    <w:p w14:paraId="550FE839" w14:textId="77777777" w:rsidR="00130B2C" w:rsidRDefault="00130B2C" w:rsidP="00130B2C">
      <w:pPr>
        <w:pStyle w:val="NormalWeb"/>
        <w:spacing w:before="0" w:beforeAutospacing="0" w:after="240" w:afterAutospacing="0"/>
        <w:rPr>
          <w:rFonts w:ascii="Segoe UI" w:hAnsi="Segoe UI" w:cs="Segoe UI"/>
          <w:color w:val="24292E"/>
        </w:rPr>
      </w:pPr>
      <w:r>
        <w:rPr>
          <w:rFonts w:ascii="Segoe UI" w:hAnsi="Segoe UI" w:cs="Segoe UI"/>
          <w:color w:val="24292E"/>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E4CA7E6" w14:textId="77777777" w:rsidR="00130B2C" w:rsidRDefault="00130B2C" w:rsidP="00130B2C">
      <w:pPr>
        <w:pStyle w:val="NormalWeb"/>
        <w:spacing w:before="0" w:beforeAutospacing="0" w:after="240" w:afterAutospacing="0"/>
        <w:rPr>
          <w:rFonts w:ascii="Segoe UI" w:hAnsi="Segoe UI" w:cs="Segoe UI"/>
          <w:color w:val="24292E"/>
        </w:rPr>
      </w:pPr>
      <w:r>
        <w:rPr>
          <w:rFonts w:ascii="Segoe UI" w:hAnsi="Segoe UI" w:cs="Segoe UI"/>
          <w:color w:val="24292E"/>
        </w:rPr>
        <w:t>The above copyright notice and this permission notice shall be included in all copies or substantial portions of the Software.</w:t>
      </w:r>
    </w:p>
    <w:p w14:paraId="3DD2108D" w14:textId="77777777" w:rsidR="00130B2C" w:rsidRDefault="00130B2C" w:rsidP="00130B2C">
      <w:pPr>
        <w:pStyle w:val="NormalWeb"/>
        <w:pBdr>
          <w:bottom w:val="single" w:sz="6" w:space="1" w:color="auto"/>
        </w:pBdr>
        <w:spacing w:before="0" w:beforeAutospacing="0" w:after="240" w:afterAutospacing="0"/>
        <w:rPr>
          <w:rFonts w:ascii="Segoe UI" w:hAnsi="Segoe UI" w:cs="Segoe UI"/>
          <w:color w:val="24292E"/>
        </w:rPr>
      </w:pPr>
      <w:r>
        <w:rPr>
          <w:rFonts w:ascii="Segoe UI" w:hAnsi="Segoe UI" w:cs="Segoe UI"/>
          <w:color w:val="24292E"/>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w:t>
      </w:r>
      <w:r>
        <w:rPr>
          <w:rFonts w:ascii="Segoe UI" w:hAnsi="Segoe UI" w:cs="Segoe UI"/>
          <w:color w:val="24292E"/>
        </w:rPr>
        <w:lastRenderedPageBreak/>
        <w:t>OR OTHERWISE, ARISING FROM, OUT OF OR IN CONNECTION WITH THE SOFTWARE OR THE USE OR OTHER DEALINGS IN THE SOFTWARE.</w:t>
      </w:r>
    </w:p>
    <w:p w14:paraId="3ED1BD93" w14:textId="77777777" w:rsidR="00130B2C" w:rsidRDefault="00130B2C" w:rsidP="00130B2C">
      <w:pPr>
        <w:pStyle w:val="NormalWeb"/>
        <w:pBdr>
          <w:bottom w:val="single" w:sz="6" w:space="1" w:color="auto"/>
        </w:pBdr>
        <w:spacing w:before="0" w:beforeAutospacing="0" w:after="240" w:afterAutospacing="0"/>
        <w:rPr>
          <w:rFonts w:ascii="Segoe UI" w:hAnsi="Segoe UI" w:cs="Segoe UI"/>
          <w:color w:val="24292E"/>
        </w:rPr>
      </w:pPr>
    </w:p>
    <w:p w14:paraId="0F628DC4" w14:textId="77777777" w:rsidR="00130B2C" w:rsidRDefault="00130B2C" w:rsidP="00130B2C">
      <w:pPr>
        <w:rPr>
          <w:rFonts w:ascii="Arial" w:hAnsi="Arial" w:cs="Arial"/>
          <w:b/>
          <w:color w:val="333333"/>
          <w:sz w:val="21"/>
          <w:szCs w:val="21"/>
          <w:u w:val="single"/>
          <w:shd w:val="clear" w:color="auto" w:fill="FFFFFF"/>
        </w:rPr>
      </w:pPr>
      <w:r w:rsidRPr="00AE2AFD">
        <w:rPr>
          <w:rFonts w:ascii="Arial" w:hAnsi="Arial" w:cs="Arial"/>
          <w:b/>
          <w:color w:val="333333"/>
          <w:sz w:val="21"/>
          <w:szCs w:val="21"/>
          <w:u w:val="single"/>
          <w:shd w:val="clear" w:color="auto" w:fill="FFFFFF"/>
        </w:rPr>
        <w:t>XCGLogger 3.3</w:t>
      </w:r>
    </w:p>
    <w:p w14:paraId="52E5581E" w14:textId="77777777" w:rsidR="00130B2C" w:rsidRDefault="00130B2C" w:rsidP="00130B2C">
      <w:pPr>
        <w:rPr>
          <w:rFonts w:ascii="Arial" w:hAnsi="Arial" w:cs="Arial"/>
          <w:b/>
          <w:color w:val="333333"/>
          <w:sz w:val="21"/>
          <w:szCs w:val="21"/>
          <w:u w:val="single"/>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20"/>
      </w:tblGrid>
      <w:tr w:rsidR="00130B2C" w:rsidRPr="00AE2AFD" w14:paraId="13371858" w14:textId="77777777" w:rsidTr="00130B2C">
        <w:trPr>
          <w:gridAfter w:val="1"/>
        </w:trPr>
        <w:tc>
          <w:tcPr>
            <w:tcW w:w="0" w:type="auto"/>
            <w:shd w:val="clear" w:color="auto" w:fill="FFFFFF"/>
            <w:tcMar>
              <w:top w:w="0" w:type="dxa"/>
              <w:left w:w="150" w:type="dxa"/>
              <w:bottom w:w="0" w:type="dxa"/>
              <w:right w:w="150" w:type="dxa"/>
            </w:tcMar>
            <w:hideMark/>
          </w:tcPr>
          <w:p w14:paraId="43724E6A" w14:textId="77777777" w:rsidR="00130B2C" w:rsidRPr="00AE2AFD" w:rsidRDefault="00130B2C" w:rsidP="00130B2C">
            <w:pPr>
              <w:spacing w:after="0" w:line="300" w:lineRule="atLeast"/>
              <w:rPr>
                <w:rFonts w:ascii="Consolas" w:eastAsia="Times New Roman" w:hAnsi="Consolas" w:cs="Consolas"/>
                <w:color w:val="24292E"/>
                <w:sz w:val="18"/>
                <w:szCs w:val="18"/>
              </w:rPr>
            </w:pPr>
            <w:r w:rsidRPr="00AE2AFD">
              <w:rPr>
                <w:rFonts w:ascii="Consolas" w:eastAsia="Times New Roman" w:hAnsi="Consolas" w:cs="Consolas"/>
                <w:color w:val="24292E"/>
                <w:sz w:val="18"/>
                <w:szCs w:val="18"/>
              </w:rPr>
              <w:t>The MIT License (MIT)</w:t>
            </w:r>
          </w:p>
        </w:tc>
      </w:tr>
      <w:tr w:rsidR="00130B2C" w:rsidRPr="00AE2AFD" w14:paraId="5A8F65E0" w14:textId="77777777" w:rsidTr="00130B2C">
        <w:tc>
          <w:tcPr>
            <w:tcW w:w="750" w:type="dxa"/>
            <w:shd w:val="clear" w:color="auto" w:fill="FFFFFF"/>
            <w:noWrap/>
            <w:tcMar>
              <w:top w:w="0" w:type="dxa"/>
              <w:left w:w="150" w:type="dxa"/>
              <w:bottom w:w="0" w:type="dxa"/>
              <w:right w:w="150" w:type="dxa"/>
            </w:tcMar>
            <w:hideMark/>
          </w:tcPr>
          <w:p w14:paraId="43ADA7A8" w14:textId="77777777" w:rsidR="00130B2C" w:rsidRPr="00AE2AFD"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05C101" w14:textId="77777777" w:rsidR="00130B2C" w:rsidRPr="00AE2AFD" w:rsidRDefault="00130B2C" w:rsidP="00130B2C">
            <w:pPr>
              <w:spacing w:after="0" w:line="300" w:lineRule="atLeast"/>
              <w:rPr>
                <w:rFonts w:ascii="Consolas" w:eastAsia="Times New Roman" w:hAnsi="Consolas" w:cs="Consolas"/>
                <w:color w:val="24292E"/>
                <w:sz w:val="18"/>
                <w:szCs w:val="18"/>
              </w:rPr>
            </w:pPr>
          </w:p>
          <w:p w14:paraId="0FCA2F90" w14:textId="77777777" w:rsidR="00130B2C" w:rsidRPr="00AE2AFD" w:rsidRDefault="00130B2C" w:rsidP="00130B2C">
            <w:pPr>
              <w:spacing w:after="0" w:line="300" w:lineRule="atLeast"/>
              <w:jc w:val="right"/>
              <w:rPr>
                <w:rFonts w:ascii="Times New Roman" w:eastAsia="Times New Roman" w:hAnsi="Times New Roman" w:cs="Times New Roman"/>
                <w:sz w:val="20"/>
                <w:szCs w:val="20"/>
              </w:rPr>
            </w:pPr>
          </w:p>
        </w:tc>
      </w:tr>
      <w:tr w:rsidR="00130B2C" w:rsidRPr="00AE2AFD" w14:paraId="4E842F8E" w14:textId="77777777" w:rsidTr="00130B2C">
        <w:tc>
          <w:tcPr>
            <w:tcW w:w="750" w:type="dxa"/>
            <w:shd w:val="clear" w:color="auto" w:fill="FFFFFF"/>
            <w:noWrap/>
            <w:tcMar>
              <w:top w:w="0" w:type="dxa"/>
              <w:left w:w="150" w:type="dxa"/>
              <w:bottom w:w="0" w:type="dxa"/>
              <w:right w:w="150" w:type="dxa"/>
            </w:tcMar>
            <w:hideMark/>
          </w:tcPr>
          <w:p w14:paraId="4A4435EA" w14:textId="77777777" w:rsidR="00130B2C" w:rsidRPr="00AE2AFD"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5D52F4B" w14:textId="77777777" w:rsidR="00130B2C" w:rsidRPr="00AE2AFD" w:rsidRDefault="00130B2C" w:rsidP="00130B2C">
            <w:pPr>
              <w:spacing w:after="0" w:line="300" w:lineRule="atLeast"/>
              <w:rPr>
                <w:rFonts w:ascii="Consolas" w:eastAsia="Times New Roman" w:hAnsi="Consolas" w:cs="Consolas"/>
                <w:color w:val="24292E"/>
                <w:sz w:val="18"/>
                <w:szCs w:val="18"/>
              </w:rPr>
            </w:pPr>
            <w:r w:rsidRPr="00AE2AFD">
              <w:rPr>
                <w:rFonts w:ascii="Consolas" w:eastAsia="Times New Roman" w:hAnsi="Consolas" w:cs="Consolas"/>
                <w:color w:val="24292E"/>
                <w:sz w:val="18"/>
                <w:szCs w:val="18"/>
              </w:rPr>
              <w:t>Copyright (c) 2014 Dave Wood, Cerebral Gardens http://www.cerebralgardens.com/</w:t>
            </w:r>
          </w:p>
        </w:tc>
      </w:tr>
      <w:tr w:rsidR="00130B2C" w:rsidRPr="00AE2AFD" w14:paraId="28C6EE99" w14:textId="77777777" w:rsidTr="00130B2C">
        <w:tc>
          <w:tcPr>
            <w:tcW w:w="750" w:type="dxa"/>
            <w:shd w:val="clear" w:color="auto" w:fill="FFFFFF"/>
            <w:noWrap/>
            <w:tcMar>
              <w:top w:w="0" w:type="dxa"/>
              <w:left w:w="150" w:type="dxa"/>
              <w:bottom w:w="0" w:type="dxa"/>
              <w:right w:w="150" w:type="dxa"/>
            </w:tcMar>
            <w:hideMark/>
          </w:tcPr>
          <w:p w14:paraId="40213639" w14:textId="77777777" w:rsidR="00130B2C" w:rsidRPr="00AE2AFD"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52A082A" w14:textId="77777777" w:rsidR="00130B2C" w:rsidRPr="00AE2AFD" w:rsidRDefault="00130B2C" w:rsidP="00130B2C">
            <w:pPr>
              <w:spacing w:after="0" w:line="300" w:lineRule="atLeast"/>
              <w:rPr>
                <w:rFonts w:ascii="Consolas" w:eastAsia="Times New Roman" w:hAnsi="Consolas" w:cs="Consolas"/>
                <w:color w:val="24292E"/>
                <w:sz w:val="18"/>
                <w:szCs w:val="18"/>
              </w:rPr>
            </w:pPr>
          </w:p>
          <w:p w14:paraId="48881CD5" w14:textId="77777777" w:rsidR="00130B2C" w:rsidRPr="00AE2AFD" w:rsidRDefault="00130B2C" w:rsidP="00130B2C">
            <w:pPr>
              <w:spacing w:after="0" w:line="300" w:lineRule="atLeast"/>
              <w:jc w:val="right"/>
              <w:rPr>
                <w:rFonts w:ascii="Times New Roman" w:eastAsia="Times New Roman" w:hAnsi="Times New Roman" w:cs="Times New Roman"/>
                <w:sz w:val="20"/>
                <w:szCs w:val="20"/>
              </w:rPr>
            </w:pPr>
          </w:p>
        </w:tc>
      </w:tr>
      <w:tr w:rsidR="00130B2C" w:rsidRPr="00AE2AFD" w14:paraId="0C3CBAC0" w14:textId="77777777" w:rsidTr="00130B2C">
        <w:tc>
          <w:tcPr>
            <w:tcW w:w="750" w:type="dxa"/>
            <w:shd w:val="clear" w:color="auto" w:fill="FFFFFF"/>
            <w:noWrap/>
            <w:tcMar>
              <w:top w:w="0" w:type="dxa"/>
              <w:left w:w="150" w:type="dxa"/>
              <w:bottom w:w="0" w:type="dxa"/>
              <w:right w:w="150" w:type="dxa"/>
            </w:tcMar>
            <w:hideMark/>
          </w:tcPr>
          <w:p w14:paraId="72BC278A" w14:textId="77777777" w:rsidR="00130B2C" w:rsidRPr="00AE2AFD"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745CFAC" w14:textId="77777777" w:rsidR="00130B2C" w:rsidRPr="00AE2AFD" w:rsidRDefault="00130B2C" w:rsidP="00130B2C">
            <w:pPr>
              <w:spacing w:after="0" w:line="300" w:lineRule="atLeast"/>
              <w:rPr>
                <w:rFonts w:ascii="Consolas" w:eastAsia="Times New Roman" w:hAnsi="Consolas" w:cs="Consolas"/>
                <w:color w:val="24292E"/>
                <w:sz w:val="18"/>
                <w:szCs w:val="18"/>
              </w:rPr>
            </w:pPr>
            <w:r w:rsidRPr="00AE2AFD">
              <w:rPr>
                <w:rFonts w:ascii="Consolas" w:eastAsia="Times New Roman" w:hAnsi="Consolas" w:cs="Consolas"/>
                <w:color w:val="24292E"/>
                <w:sz w:val="18"/>
                <w:szCs w:val="18"/>
              </w:rPr>
              <w:t>Permission is hereby granted, free of charge, to any person obtaining a copy</w:t>
            </w:r>
          </w:p>
        </w:tc>
      </w:tr>
      <w:tr w:rsidR="00130B2C" w:rsidRPr="00AE2AFD" w14:paraId="701871B6" w14:textId="77777777" w:rsidTr="00130B2C">
        <w:tc>
          <w:tcPr>
            <w:tcW w:w="750" w:type="dxa"/>
            <w:shd w:val="clear" w:color="auto" w:fill="FFFFFF"/>
            <w:noWrap/>
            <w:tcMar>
              <w:top w:w="0" w:type="dxa"/>
              <w:left w:w="150" w:type="dxa"/>
              <w:bottom w:w="0" w:type="dxa"/>
              <w:right w:w="150" w:type="dxa"/>
            </w:tcMar>
            <w:hideMark/>
          </w:tcPr>
          <w:p w14:paraId="10D5133F" w14:textId="77777777" w:rsidR="00130B2C" w:rsidRPr="00AE2AFD"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95013E7" w14:textId="77777777" w:rsidR="00130B2C" w:rsidRPr="00AE2AFD" w:rsidRDefault="00130B2C" w:rsidP="00130B2C">
            <w:pPr>
              <w:spacing w:after="0" w:line="300" w:lineRule="atLeast"/>
              <w:rPr>
                <w:rFonts w:ascii="Consolas" w:eastAsia="Times New Roman" w:hAnsi="Consolas" w:cs="Consolas"/>
                <w:color w:val="24292E"/>
                <w:sz w:val="18"/>
                <w:szCs w:val="18"/>
              </w:rPr>
            </w:pPr>
            <w:r w:rsidRPr="00AE2AFD">
              <w:rPr>
                <w:rFonts w:ascii="Consolas" w:eastAsia="Times New Roman" w:hAnsi="Consolas" w:cs="Consolas"/>
                <w:color w:val="24292E"/>
                <w:sz w:val="18"/>
                <w:szCs w:val="18"/>
              </w:rPr>
              <w:t>of this software and associated documentation files (the "Software"), to deal</w:t>
            </w:r>
          </w:p>
        </w:tc>
      </w:tr>
      <w:tr w:rsidR="00130B2C" w:rsidRPr="00AE2AFD" w14:paraId="0502C8A3" w14:textId="77777777" w:rsidTr="00130B2C">
        <w:tc>
          <w:tcPr>
            <w:tcW w:w="750" w:type="dxa"/>
            <w:shd w:val="clear" w:color="auto" w:fill="FFFFFF"/>
            <w:noWrap/>
            <w:tcMar>
              <w:top w:w="0" w:type="dxa"/>
              <w:left w:w="150" w:type="dxa"/>
              <w:bottom w:w="0" w:type="dxa"/>
              <w:right w:w="150" w:type="dxa"/>
            </w:tcMar>
            <w:hideMark/>
          </w:tcPr>
          <w:p w14:paraId="74CF496D" w14:textId="77777777" w:rsidR="00130B2C" w:rsidRPr="00AE2AFD"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F40D39B" w14:textId="77777777" w:rsidR="00130B2C" w:rsidRPr="00AE2AFD" w:rsidRDefault="00130B2C" w:rsidP="00130B2C">
            <w:pPr>
              <w:spacing w:after="0" w:line="300" w:lineRule="atLeast"/>
              <w:rPr>
                <w:rFonts w:ascii="Consolas" w:eastAsia="Times New Roman" w:hAnsi="Consolas" w:cs="Consolas"/>
                <w:color w:val="24292E"/>
                <w:sz w:val="18"/>
                <w:szCs w:val="18"/>
              </w:rPr>
            </w:pPr>
            <w:r w:rsidRPr="00AE2AFD">
              <w:rPr>
                <w:rFonts w:ascii="Consolas" w:eastAsia="Times New Roman" w:hAnsi="Consolas" w:cs="Consolas"/>
                <w:color w:val="24292E"/>
                <w:sz w:val="18"/>
                <w:szCs w:val="18"/>
              </w:rPr>
              <w:t>in the Software without restriction, including without limitation the rights</w:t>
            </w:r>
          </w:p>
        </w:tc>
      </w:tr>
      <w:tr w:rsidR="00130B2C" w:rsidRPr="00AE2AFD" w14:paraId="6B6AF7D7" w14:textId="77777777" w:rsidTr="00130B2C">
        <w:tc>
          <w:tcPr>
            <w:tcW w:w="750" w:type="dxa"/>
            <w:shd w:val="clear" w:color="auto" w:fill="FFFFFF"/>
            <w:noWrap/>
            <w:tcMar>
              <w:top w:w="0" w:type="dxa"/>
              <w:left w:w="150" w:type="dxa"/>
              <w:bottom w:w="0" w:type="dxa"/>
              <w:right w:w="150" w:type="dxa"/>
            </w:tcMar>
            <w:hideMark/>
          </w:tcPr>
          <w:p w14:paraId="56D7DB32" w14:textId="77777777" w:rsidR="00130B2C" w:rsidRPr="00AE2AFD"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2010008" w14:textId="77777777" w:rsidR="00130B2C" w:rsidRPr="00AE2AFD" w:rsidRDefault="00130B2C" w:rsidP="00130B2C">
            <w:pPr>
              <w:spacing w:after="0" w:line="300" w:lineRule="atLeast"/>
              <w:rPr>
                <w:rFonts w:ascii="Consolas" w:eastAsia="Times New Roman" w:hAnsi="Consolas" w:cs="Consolas"/>
                <w:color w:val="24292E"/>
                <w:sz w:val="18"/>
                <w:szCs w:val="18"/>
              </w:rPr>
            </w:pPr>
            <w:r w:rsidRPr="00AE2AFD">
              <w:rPr>
                <w:rFonts w:ascii="Consolas" w:eastAsia="Times New Roman" w:hAnsi="Consolas" w:cs="Consolas"/>
                <w:color w:val="24292E"/>
                <w:sz w:val="18"/>
                <w:szCs w:val="18"/>
              </w:rPr>
              <w:t>to use, copy, modify, merge, publish, distribute, sublicense, and/or sell</w:t>
            </w:r>
          </w:p>
        </w:tc>
      </w:tr>
      <w:tr w:rsidR="00130B2C" w:rsidRPr="00AE2AFD" w14:paraId="6E7E2AA1" w14:textId="77777777" w:rsidTr="00130B2C">
        <w:tc>
          <w:tcPr>
            <w:tcW w:w="750" w:type="dxa"/>
            <w:shd w:val="clear" w:color="auto" w:fill="FFFFFF"/>
            <w:noWrap/>
            <w:tcMar>
              <w:top w:w="0" w:type="dxa"/>
              <w:left w:w="150" w:type="dxa"/>
              <w:bottom w:w="0" w:type="dxa"/>
              <w:right w:w="150" w:type="dxa"/>
            </w:tcMar>
            <w:hideMark/>
          </w:tcPr>
          <w:p w14:paraId="01B2D125" w14:textId="77777777" w:rsidR="00130B2C" w:rsidRPr="00AE2AFD"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40E2A6B" w14:textId="77777777" w:rsidR="00130B2C" w:rsidRPr="00AE2AFD" w:rsidRDefault="00130B2C" w:rsidP="00130B2C">
            <w:pPr>
              <w:spacing w:after="0" w:line="300" w:lineRule="atLeast"/>
              <w:rPr>
                <w:rFonts w:ascii="Consolas" w:eastAsia="Times New Roman" w:hAnsi="Consolas" w:cs="Consolas"/>
                <w:color w:val="24292E"/>
                <w:sz w:val="18"/>
                <w:szCs w:val="18"/>
              </w:rPr>
            </w:pPr>
            <w:r w:rsidRPr="00AE2AFD">
              <w:rPr>
                <w:rFonts w:ascii="Consolas" w:eastAsia="Times New Roman" w:hAnsi="Consolas" w:cs="Consolas"/>
                <w:color w:val="24292E"/>
                <w:sz w:val="18"/>
                <w:szCs w:val="18"/>
              </w:rPr>
              <w:t>copies of the Software, and to permit persons to whom the Software is</w:t>
            </w:r>
          </w:p>
        </w:tc>
      </w:tr>
      <w:tr w:rsidR="00130B2C" w:rsidRPr="00AE2AFD" w14:paraId="1851DFAF" w14:textId="77777777" w:rsidTr="00130B2C">
        <w:tc>
          <w:tcPr>
            <w:tcW w:w="750" w:type="dxa"/>
            <w:shd w:val="clear" w:color="auto" w:fill="FFFFFF"/>
            <w:noWrap/>
            <w:tcMar>
              <w:top w:w="0" w:type="dxa"/>
              <w:left w:w="150" w:type="dxa"/>
              <w:bottom w:w="0" w:type="dxa"/>
              <w:right w:w="150" w:type="dxa"/>
            </w:tcMar>
            <w:hideMark/>
          </w:tcPr>
          <w:p w14:paraId="79365892" w14:textId="77777777" w:rsidR="00130B2C" w:rsidRPr="00AE2AFD"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F0E36F" w14:textId="77777777" w:rsidR="00130B2C" w:rsidRPr="00AE2AFD" w:rsidRDefault="00130B2C" w:rsidP="00130B2C">
            <w:pPr>
              <w:spacing w:after="0" w:line="300" w:lineRule="atLeast"/>
              <w:rPr>
                <w:rFonts w:ascii="Consolas" w:eastAsia="Times New Roman" w:hAnsi="Consolas" w:cs="Consolas"/>
                <w:color w:val="24292E"/>
                <w:sz w:val="18"/>
                <w:szCs w:val="18"/>
              </w:rPr>
            </w:pPr>
            <w:r w:rsidRPr="00AE2AFD">
              <w:rPr>
                <w:rFonts w:ascii="Consolas" w:eastAsia="Times New Roman" w:hAnsi="Consolas" w:cs="Consolas"/>
                <w:color w:val="24292E"/>
                <w:sz w:val="18"/>
                <w:szCs w:val="18"/>
              </w:rPr>
              <w:t>furnished to do so, subject to the following conditions:</w:t>
            </w:r>
          </w:p>
        </w:tc>
      </w:tr>
      <w:tr w:rsidR="00130B2C" w:rsidRPr="00AE2AFD" w14:paraId="22F6FE0D" w14:textId="77777777" w:rsidTr="00130B2C">
        <w:tc>
          <w:tcPr>
            <w:tcW w:w="750" w:type="dxa"/>
            <w:shd w:val="clear" w:color="auto" w:fill="FFFFFF"/>
            <w:noWrap/>
            <w:tcMar>
              <w:top w:w="0" w:type="dxa"/>
              <w:left w:w="150" w:type="dxa"/>
              <w:bottom w:w="0" w:type="dxa"/>
              <w:right w:w="150" w:type="dxa"/>
            </w:tcMar>
            <w:hideMark/>
          </w:tcPr>
          <w:p w14:paraId="17FF058F" w14:textId="77777777" w:rsidR="00130B2C" w:rsidRPr="00AE2AFD"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D84EF48" w14:textId="77777777" w:rsidR="00130B2C" w:rsidRPr="00AE2AFD" w:rsidRDefault="00130B2C" w:rsidP="00130B2C">
            <w:pPr>
              <w:spacing w:after="0" w:line="300" w:lineRule="atLeast"/>
              <w:rPr>
                <w:rFonts w:ascii="Consolas" w:eastAsia="Times New Roman" w:hAnsi="Consolas" w:cs="Consolas"/>
                <w:color w:val="24292E"/>
                <w:sz w:val="18"/>
                <w:szCs w:val="18"/>
              </w:rPr>
            </w:pPr>
          </w:p>
          <w:p w14:paraId="5FDC56B3" w14:textId="77777777" w:rsidR="00130B2C" w:rsidRPr="00AE2AFD" w:rsidRDefault="00130B2C" w:rsidP="00130B2C">
            <w:pPr>
              <w:spacing w:after="0" w:line="300" w:lineRule="atLeast"/>
              <w:jc w:val="right"/>
              <w:rPr>
                <w:rFonts w:ascii="Times New Roman" w:eastAsia="Times New Roman" w:hAnsi="Times New Roman" w:cs="Times New Roman"/>
                <w:sz w:val="20"/>
                <w:szCs w:val="20"/>
              </w:rPr>
            </w:pPr>
          </w:p>
        </w:tc>
      </w:tr>
      <w:tr w:rsidR="00130B2C" w:rsidRPr="00AE2AFD" w14:paraId="35C775EC" w14:textId="77777777" w:rsidTr="00130B2C">
        <w:tc>
          <w:tcPr>
            <w:tcW w:w="750" w:type="dxa"/>
            <w:shd w:val="clear" w:color="auto" w:fill="FFFFFF"/>
            <w:noWrap/>
            <w:tcMar>
              <w:top w:w="0" w:type="dxa"/>
              <w:left w:w="150" w:type="dxa"/>
              <w:bottom w:w="0" w:type="dxa"/>
              <w:right w:w="150" w:type="dxa"/>
            </w:tcMar>
            <w:hideMark/>
          </w:tcPr>
          <w:p w14:paraId="787CF736" w14:textId="77777777" w:rsidR="00130B2C" w:rsidRPr="00AE2AFD"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D24BF30" w14:textId="77777777" w:rsidR="00130B2C" w:rsidRPr="00AE2AFD" w:rsidRDefault="00130B2C" w:rsidP="00130B2C">
            <w:pPr>
              <w:spacing w:after="0" w:line="300" w:lineRule="atLeast"/>
              <w:rPr>
                <w:rFonts w:ascii="Consolas" w:eastAsia="Times New Roman" w:hAnsi="Consolas" w:cs="Consolas"/>
                <w:color w:val="24292E"/>
                <w:sz w:val="18"/>
                <w:szCs w:val="18"/>
              </w:rPr>
            </w:pPr>
            <w:r w:rsidRPr="00AE2AFD">
              <w:rPr>
                <w:rFonts w:ascii="Consolas" w:eastAsia="Times New Roman" w:hAnsi="Consolas" w:cs="Consolas"/>
                <w:color w:val="24292E"/>
                <w:sz w:val="18"/>
                <w:szCs w:val="18"/>
              </w:rPr>
              <w:t>The above copyright notice and this permission notice shall be included in all</w:t>
            </w:r>
          </w:p>
        </w:tc>
      </w:tr>
      <w:tr w:rsidR="00130B2C" w:rsidRPr="00AE2AFD" w14:paraId="286D3990" w14:textId="77777777" w:rsidTr="00130B2C">
        <w:tc>
          <w:tcPr>
            <w:tcW w:w="750" w:type="dxa"/>
            <w:shd w:val="clear" w:color="auto" w:fill="FFFFFF"/>
            <w:noWrap/>
            <w:tcMar>
              <w:top w:w="0" w:type="dxa"/>
              <w:left w:w="150" w:type="dxa"/>
              <w:bottom w:w="0" w:type="dxa"/>
              <w:right w:w="150" w:type="dxa"/>
            </w:tcMar>
            <w:hideMark/>
          </w:tcPr>
          <w:p w14:paraId="40039E59" w14:textId="77777777" w:rsidR="00130B2C" w:rsidRPr="00AE2AFD"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5DE9E56" w14:textId="77777777" w:rsidR="00130B2C" w:rsidRPr="00AE2AFD" w:rsidRDefault="00130B2C" w:rsidP="00130B2C">
            <w:pPr>
              <w:spacing w:after="0" w:line="300" w:lineRule="atLeast"/>
              <w:rPr>
                <w:rFonts w:ascii="Consolas" w:eastAsia="Times New Roman" w:hAnsi="Consolas" w:cs="Consolas"/>
                <w:color w:val="24292E"/>
                <w:sz w:val="18"/>
                <w:szCs w:val="18"/>
              </w:rPr>
            </w:pPr>
            <w:r w:rsidRPr="00AE2AFD">
              <w:rPr>
                <w:rFonts w:ascii="Consolas" w:eastAsia="Times New Roman" w:hAnsi="Consolas" w:cs="Consolas"/>
                <w:color w:val="24292E"/>
                <w:sz w:val="18"/>
                <w:szCs w:val="18"/>
              </w:rPr>
              <w:t>copies or substantial portions of the Software.</w:t>
            </w:r>
          </w:p>
        </w:tc>
      </w:tr>
      <w:tr w:rsidR="00130B2C" w:rsidRPr="00AE2AFD" w14:paraId="3427D415" w14:textId="77777777" w:rsidTr="00130B2C">
        <w:tc>
          <w:tcPr>
            <w:tcW w:w="750" w:type="dxa"/>
            <w:shd w:val="clear" w:color="auto" w:fill="FFFFFF"/>
            <w:noWrap/>
            <w:tcMar>
              <w:top w:w="0" w:type="dxa"/>
              <w:left w:w="150" w:type="dxa"/>
              <w:bottom w:w="0" w:type="dxa"/>
              <w:right w:w="150" w:type="dxa"/>
            </w:tcMar>
            <w:hideMark/>
          </w:tcPr>
          <w:p w14:paraId="01460782" w14:textId="77777777" w:rsidR="00130B2C" w:rsidRPr="00AE2AFD"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69AB08F" w14:textId="77777777" w:rsidR="00130B2C" w:rsidRPr="00AE2AFD" w:rsidRDefault="00130B2C" w:rsidP="00130B2C">
            <w:pPr>
              <w:spacing w:after="0" w:line="300" w:lineRule="atLeast"/>
              <w:rPr>
                <w:rFonts w:ascii="Consolas" w:eastAsia="Times New Roman" w:hAnsi="Consolas" w:cs="Consolas"/>
                <w:color w:val="24292E"/>
                <w:sz w:val="18"/>
                <w:szCs w:val="18"/>
              </w:rPr>
            </w:pPr>
          </w:p>
          <w:p w14:paraId="27744FD8" w14:textId="77777777" w:rsidR="00130B2C" w:rsidRPr="00AE2AFD" w:rsidRDefault="00130B2C" w:rsidP="00130B2C">
            <w:pPr>
              <w:spacing w:after="0" w:line="300" w:lineRule="atLeast"/>
              <w:jc w:val="right"/>
              <w:rPr>
                <w:rFonts w:ascii="Times New Roman" w:eastAsia="Times New Roman" w:hAnsi="Times New Roman" w:cs="Times New Roman"/>
                <w:sz w:val="20"/>
                <w:szCs w:val="20"/>
              </w:rPr>
            </w:pPr>
          </w:p>
        </w:tc>
      </w:tr>
      <w:tr w:rsidR="00130B2C" w:rsidRPr="00AE2AFD" w14:paraId="327E6D5D" w14:textId="77777777" w:rsidTr="00130B2C">
        <w:tc>
          <w:tcPr>
            <w:tcW w:w="750" w:type="dxa"/>
            <w:shd w:val="clear" w:color="auto" w:fill="FFFFFF"/>
            <w:noWrap/>
            <w:tcMar>
              <w:top w:w="0" w:type="dxa"/>
              <w:left w:w="150" w:type="dxa"/>
              <w:bottom w:w="0" w:type="dxa"/>
              <w:right w:w="150" w:type="dxa"/>
            </w:tcMar>
            <w:hideMark/>
          </w:tcPr>
          <w:p w14:paraId="76FFEF76" w14:textId="77777777" w:rsidR="00130B2C" w:rsidRPr="00AE2AFD" w:rsidRDefault="00130B2C" w:rsidP="00130B2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39266CB" w14:textId="77777777" w:rsidR="00130B2C" w:rsidRPr="00AE2AFD" w:rsidRDefault="00130B2C" w:rsidP="00130B2C">
            <w:pPr>
              <w:spacing w:after="0" w:line="300" w:lineRule="atLeast"/>
              <w:rPr>
                <w:rFonts w:ascii="Consolas" w:eastAsia="Times New Roman" w:hAnsi="Consolas" w:cs="Consolas"/>
                <w:color w:val="24292E"/>
                <w:sz w:val="18"/>
                <w:szCs w:val="18"/>
              </w:rPr>
            </w:pPr>
            <w:r w:rsidRPr="00AE2AFD">
              <w:rPr>
                <w:rFonts w:ascii="Consolas" w:eastAsia="Times New Roman" w:hAnsi="Consolas" w:cs="Consolas"/>
                <w:color w:val="24292E"/>
                <w:sz w:val="18"/>
                <w:szCs w:val="18"/>
              </w:rPr>
              <w:t>THE SOFTWARE IS PROVIDED "AS IS", WITHOUT WARRANTY OF ANY KIND, EXPRESS OR</w:t>
            </w:r>
          </w:p>
        </w:tc>
      </w:tr>
      <w:tr w:rsidR="00130B2C" w:rsidRPr="00AE2AFD" w14:paraId="5F1FD348" w14:textId="77777777" w:rsidTr="00130B2C">
        <w:tc>
          <w:tcPr>
            <w:tcW w:w="750" w:type="dxa"/>
            <w:shd w:val="clear" w:color="auto" w:fill="FFFFFF"/>
            <w:noWrap/>
            <w:tcMar>
              <w:top w:w="0" w:type="dxa"/>
              <w:left w:w="150" w:type="dxa"/>
              <w:bottom w:w="0" w:type="dxa"/>
              <w:right w:w="150" w:type="dxa"/>
            </w:tcMar>
            <w:hideMark/>
          </w:tcPr>
          <w:p w14:paraId="373646AD" w14:textId="77777777" w:rsidR="00130B2C" w:rsidRPr="00AE2AFD"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8423609" w14:textId="77777777" w:rsidR="00130B2C" w:rsidRPr="00AE2AFD" w:rsidRDefault="00130B2C" w:rsidP="00130B2C">
            <w:pPr>
              <w:spacing w:after="0" w:line="300" w:lineRule="atLeast"/>
              <w:rPr>
                <w:rFonts w:ascii="Consolas" w:eastAsia="Times New Roman" w:hAnsi="Consolas" w:cs="Consolas"/>
                <w:color w:val="24292E"/>
                <w:sz w:val="18"/>
                <w:szCs w:val="18"/>
              </w:rPr>
            </w:pPr>
            <w:r w:rsidRPr="00AE2AFD">
              <w:rPr>
                <w:rFonts w:ascii="Consolas" w:eastAsia="Times New Roman" w:hAnsi="Consolas" w:cs="Consolas"/>
                <w:color w:val="24292E"/>
                <w:sz w:val="18"/>
                <w:szCs w:val="18"/>
              </w:rPr>
              <w:t>IMPLIED, INCLUDING BUT NOT LIMITED TO THE WARRANTIES OF MERCHANTABILITY,</w:t>
            </w:r>
          </w:p>
        </w:tc>
      </w:tr>
      <w:tr w:rsidR="00130B2C" w:rsidRPr="00AE2AFD" w14:paraId="16E34708" w14:textId="77777777" w:rsidTr="00130B2C">
        <w:tc>
          <w:tcPr>
            <w:tcW w:w="750" w:type="dxa"/>
            <w:shd w:val="clear" w:color="auto" w:fill="FFFFFF"/>
            <w:noWrap/>
            <w:tcMar>
              <w:top w:w="0" w:type="dxa"/>
              <w:left w:w="150" w:type="dxa"/>
              <w:bottom w:w="0" w:type="dxa"/>
              <w:right w:w="150" w:type="dxa"/>
            </w:tcMar>
            <w:hideMark/>
          </w:tcPr>
          <w:p w14:paraId="62F94D17" w14:textId="77777777" w:rsidR="00130B2C" w:rsidRPr="00AE2AFD"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10F66B1" w14:textId="77777777" w:rsidR="00130B2C" w:rsidRPr="00AE2AFD" w:rsidRDefault="00130B2C" w:rsidP="00130B2C">
            <w:pPr>
              <w:spacing w:after="0" w:line="300" w:lineRule="atLeast"/>
              <w:rPr>
                <w:rFonts w:ascii="Consolas" w:eastAsia="Times New Roman" w:hAnsi="Consolas" w:cs="Consolas"/>
                <w:color w:val="24292E"/>
                <w:sz w:val="18"/>
                <w:szCs w:val="18"/>
              </w:rPr>
            </w:pPr>
            <w:r w:rsidRPr="00AE2AFD">
              <w:rPr>
                <w:rFonts w:ascii="Consolas" w:eastAsia="Times New Roman" w:hAnsi="Consolas" w:cs="Consolas"/>
                <w:color w:val="24292E"/>
                <w:sz w:val="18"/>
                <w:szCs w:val="18"/>
              </w:rPr>
              <w:t>FITNESS FOR A PARTICULAR PURPOSE AND NONINFRINGEMENT. IN NO EVENT SHALL THE</w:t>
            </w:r>
          </w:p>
        </w:tc>
      </w:tr>
      <w:tr w:rsidR="00130B2C" w:rsidRPr="00AE2AFD" w14:paraId="34BAF876" w14:textId="77777777" w:rsidTr="00130B2C">
        <w:tc>
          <w:tcPr>
            <w:tcW w:w="750" w:type="dxa"/>
            <w:shd w:val="clear" w:color="auto" w:fill="FFFFFF"/>
            <w:noWrap/>
            <w:tcMar>
              <w:top w:w="0" w:type="dxa"/>
              <w:left w:w="150" w:type="dxa"/>
              <w:bottom w:w="0" w:type="dxa"/>
              <w:right w:w="150" w:type="dxa"/>
            </w:tcMar>
            <w:hideMark/>
          </w:tcPr>
          <w:p w14:paraId="2828B043" w14:textId="77777777" w:rsidR="00130B2C" w:rsidRPr="00AE2AFD"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FEB037" w14:textId="77777777" w:rsidR="00130B2C" w:rsidRPr="00AE2AFD" w:rsidRDefault="00130B2C" w:rsidP="00130B2C">
            <w:pPr>
              <w:spacing w:after="0" w:line="300" w:lineRule="atLeast"/>
              <w:rPr>
                <w:rFonts w:ascii="Consolas" w:eastAsia="Times New Roman" w:hAnsi="Consolas" w:cs="Consolas"/>
                <w:color w:val="24292E"/>
                <w:sz w:val="18"/>
                <w:szCs w:val="18"/>
              </w:rPr>
            </w:pPr>
            <w:r w:rsidRPr="00AE2AFD">
              <w:rPr>
                <w:rFonts w:ascii="Consolas" w:eastAsia="Times New Roman" w:hAnsi="Consolas" w:cs="Consolas"/>
                <w:color w:val="24292E"/>
                <w:sz w:val="18"/>
                <w:szCs w:val="18"/>
              </w:rPr>
              <w:t>AUTHORS OR COPYRIGHT HOLDERS BE LIABLE FOR ANY CLAIM, DAMAGES OR OTHER</w:t>
            </w:r>
          </w:p>
        </w:tc>
      </w:tr>
      <w:tr w:rsidR="00130B2C" w:rsidRPr="00AE2AFD" w14:paraId="21EA3923" w14:textId="77777777" w:rsidTr="00130B2C">
        <w:tc>
          <w:tcPr>
            <w:tcW w:w="750" w:type="dxa"/>
            <w:shd w:val="clear" w:color="auto" w:fill="FFFFFF"/>
            <w:noWrap/>
            <w:tcMar>
              <w:top w:w="0" w:type="dxa"/>
              <w:left w:w="150" w:type="dxa"/>
              <w:bottom w:w="0" w:type="dxa"/>
              <w:right w:w="150" w:type="dxa"/>
            </w:tcMar>
            <w:hideMark/>
          </w:tcPr>
          <w:p w14:paraId="03DA8F7A" w14:textId="77777777" w:rsidR="00130B2C" w:rsidRPr="00AE2AFD"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2BEEF2B" w14:textId="77777777" w:rsidR="00130B2C" w:rsidRPr="00AE2AFD" w:rsidRDefault="00130B2C" w:rsidP="00130B2C">
            <w:pPr>
              <w:spacing w:after="0" w:line="300" w:lineRule="atLeast"/>
              <w:rPr>
                <w:rFonts w:ascii="Consolas" w:eastAsia="Times New Roman" w:hAnsi="Consolas" w:cs="Consolas"/>
                <w:color w:val="24292E"/>
                <w:sz w:val="18"/>
                <w:szCs w:val="18"/>
              </w:rPr>
            </w:pPr>
            <w:r w:rsidRPr="00AE2AFD">
              <w:rPr>
                <w:rFonts w:ascii="Consolas" w:eastAsia="Times New Roman" w:hAnsi="Consolas" w:cs="Consolas"/>
                <w:color w:val="24292E"/>
                <w:sz w:val="18"/>
                <w:szCs w:val="18"/>
              </w:rPr>
              <w:t>LIABILITY, WHETHER IN AN ACTION OF CONTRACT, TORT OR OTHERWISE, ARISING FROM,</w:t>
            </w:r>
          </w:p>
        </w:tc>
      </w:tr>
      <w:tr w:rsidR="00130B2C" w:rsidRPr="00AE2AFD" w14:paraId="0F33F5FC" w14:textId="77777777" w:rsidTr="00130B2C">
        <w:tc>
          <w:tcPr>
            <w:tcW w:w="750" w:type="dxa"/>
            <w:shd w:val="clear" w:color="auto" w:fill="FFFFFF"/>
            <w:noWrap/>
            <w:tcMar>
              <w:top w:w="0" w:type="dxa"/>
              <w:left w:w="150" w:type="dxa"/>
              <w:bottom w:w="0" w:type="dxa"/>
              <w:right w:w="150" w:type="dxa"/>
            </w:tcMar>
            <w:hideMark/>
          </w:tcPr>
          <w:p w14:paraId="319EB893" w14:textId="77777777" w:rsidR="00130B2C" w:rsidRPr="00AE2AFD"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11BB678" w14:textId="77777777" w:rsidR="00130B2C" w:rsidRPr="00AE2AFD" w:rsidRDefault="00130B2C" w:rsidP="00130B2C">
            <w:pPr>
              <w:spacing w:after="0" w:line="300" w:lineRule="atLeast"/>
              <w:rPr>
                <w:rFonts w:ascii="Consolas" w:eastAsia="Times New Roman" w:hAnsi="Consolas" w:cs="Consolas"/>
                <w:color w:val="24292E"/>
                <w:sz w:val="18"/>
                <w:szCs w:val="18"/>
              </w:rPr>
            </w:pPr>
            <w:r w:rsidRPr="00AE2AFD">
              <w:rPr>
                <w:rFonts w:ascii="Consolas" w:eastAsia="Times New Roman" w:hAnsi="Consolas" w:cs="Consolas"/>
                <w:color w:val="24292E"/>
                <w:sz w:val="18"/>
                <w:szCs w:val="18"/>
              </w:rPr>
              <w:t>OUT OF OR IN CONNECTION WITH THE SOFTWARE OR THE USE OR OTHER DEALINGS IN THE</w:t>
            </w:r>
          </w:p>
        </w:tc>
      </w:tr>
      <w:tr w:rsidR="00130B2C" w:rsidRPr="00AE2AFD" w14:paraId="00FF5BAB" w14:textId="77777777" w:rsidTr="00130B2C">
        <w:tc>
          <w:tcPr>
            <w:tcW w:w="750" w:type="dxa"/>
            <w:shd w:val="clear" w:color="auto" w:fill="FFFFFF"/>
            <w:noWrap/>
            <w:tcMar>
              <w:top w:w="0" w:type="dxa"/>
              <w:left w:w="150" w:type="dxa"/>
              <w:bottom w:w="0" w:type="dxa"/>
              <w:right w:w="150" w:type="dxa"/>
            </w:tcMar>
            <w:hideMark/>
          </w:tcPr>
          <w:p w14:paraId="57707699" w14:textId="77777777" w:rsidR="00130B2C" w:rsidRPr="00AE2AFD" w:rsidRDefault="00130B2C" w:rsidP="00130B2C">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82B250" w14:textId="77777777" w:rsidR="00130B2C" w:rsidRPr="00AE2AFD" w:rsidRDefault="00130B2C" w:rsidP="00130B2C">
            <w:pPr>
              <w:spacing w:after="0" w:line="300" w:lineRule="atLeast"/>
              <w:rPr>
                <w:rFonts w:ascii="Consolas" w:eastAsia="Times New Roman" w:hAnsi="Consolas" w:cs="Consolas"/>
                <w:color w:val="24292E"/>
                <w:sz w:val="18"/>
                <w:szCs w:val="18"/>
              </w:rPr>
            </w:pPr>
            <w:r w:rsidRPr="00AE2AFD">
              <w:rPr>
                <w:rFonts w:ascii="Consolas" w:eastAsia="Times New Roman" w:hAnsi="Consolas" w:cs="Consolas"/>
                <w:color w:val="24292E"/>
                <w:sz w:val="18"/>
                <w:szCs w:val="18"/>
              </w:rPr>
              <w:t>SOFTWARE.</w:t>
            </w:r>
          </w:p>
        </w:tc>
      </w:tr>
    </w:tbl>
    <w:p w14:paraId="5F6C4FDD" w14:textId="77777777" w:rsidR="00130B2C" w:rsidRDefault="00130B2C" w:rsidP="00130B2C">
      <w:pPr>
        <w:pBdr>
          <w:bottom w:val="single" w:sz="6" w:space="1" w:color="auto"/>
        </w:pBdr>
        <w:rPr>
          <w:rFonts w:ascii="Arial" w:hAnsi="Arial" w:cs="Arial"/>
          <w:b/>
          <w:color w:val="333333"/>
          <w:sz w:val="21"/>
          <w:szCs w:val="21"/>
          <w:u w:val="single"/>
          <w:shd w:val="clear" w:color="auto" w:fill="FFFFFF"/>
        </w:rPr>
      </w:pPr>
    </w:p>
    <w:p w14:paraId="5940B996" w14:textId="77777777" w:rsidR="00130B2C" w:rsidRPr="00AE2AFD" w:rsidRDefault="00130B2C" w:rsidP="00130B2C">
      <w:pPr>
        <w:rPr>
          <w:rFonts w:ascii="Arial" w:hAnsi="Arial" w:cs="Arial"/>
          <w:b/>
          <w:color w:val="333333"/>
          <w:sz w:val="21"/>
          <w:szCs w:val="21"/>
          <w:u w:val="single"/>
          <w:shd w:val="clear" w:color="auto" w:fill="FFFFFF"/>
        </w:rPr>
      </w:pPr>
      <w:r w:rsidRPr="00AE2AFD">
        <w:rPr>
          <w:rFonts w:ascii="Arial" w:hAnsi="Arial" w:cs="Arial"/>
          <w:b/>
          <w:color w:val="333333"/>
          <w:sz w:val="21"/>
          <w:szCs w:val="21"/>
          <w:u w:val="single"/>
          <w:shd w:val="clear" w:color="auto" w:fill="FFFFFF"/>
        </w:rPr>
        <w:t>Reachability.swift 2.3.3</w:t>
      </w:r>
    </w:p>
    <w:p w14:paraId="231C8ECE" w14:textId="77777777" w:rsidR="00130B2C" w:rsidRDefault="00130B2C" w:rsidP="00130B2C">
      <w:pPr>
        <w:rPr>
          <w:rFonts w:ascii="Arial" w:hAnsi="Arial" w:cs="Arial"/>
          <w:color w:val="333333"/>
          <w:sz w:val="21"/>
          <w:szCs w:val="21"/>
          <w:shd w:val="clear" w:color="auto" w:fill="FFFFFF"/>
        </w:rPr>
      </w:pPr>
    </w:p>
    <w:p w14:paraId="199F2A1D"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Copyright (c) 2016 Ashley Mills</w:t>
      </w:r>
    </w:p>
    <w:p w14:paraId="0A1F53A2" w14:textId="77777777" w:rsidR="00130B2C" w:rsidRPr="00AE2AFD" w:rsidRDefault="00130B2C" w:rsidP="00130B2C">
      <w:pPr>
        <w:rPr>
          <w:rFonts w:ascii="Arial" w:hAnsi="Arial" w:cs="Arial"/>
          <w:color w:val="333333"/>
          <w:sz w:val="21"/>
          <w:szCs w:val="21"/>
          <w:shd w:val="clear" w:color="auto" w:fill="FFFFFF"/>
        </w:rPr>
      </w:pPr>
    </w:p>
    <w:p w14:paraId="6ED8310F"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Permission is hereby granted, free of charge, to any person obtaining a copy</w:t>
      </w:r>
    </w:p>
    <w:p w14:paraId="76DF0A07"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lastRenderedPageBreak/>
        <w:t>of this software and associated documentation files (the "Software"), to deal</w:t>
      </w:r>
    </w:p>
    <w:p w14:paraId="659098DD"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in the Software without restriction, including without limitation the rights</w:t>
      </w:r>
    </w:p>
    <w:p w14:paraId="77454CE5"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to use, copy, modify, merge, publish, distribute, sublicense, and/or sell</w:t>
      </w:r>
    </w:p>
    <w:p w14:paraId="38A3DBA3"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copies of the Software, and to permit persons to whom the Software is</w:t>
      </w:r>
    </w:p>
    <w:p w14:paraId="012DCC2B"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furnished to do so, subject to the following conditions:</w:t>
      </w:r>
    </w:p>
    <w:p w14:paraId="54FE39D4" w14:textId="77777777" w:rsidR="00130B2C" w:rsidRPr="00AE2AFD" w:rsidRDefault="00130B2C" w:rsidP="00130B2C">
      <w:pPr>
        <w:rPr>
          <w:rFonts w:ascii="Arial" w:hAnsi="Arial" w:cs="Arial"/>
          <w:color w:val="333333"/>
          <w:sz w:val="21"/>
          <w:szCs w:val="21"/>
          <w:shd w:val="clear" w:color="auto" w:fill="FFFFFF"/>
        </w:rPr>
      </w:pPr>
    </w:p>
    <w:p w14:paraId="37FD5A4D"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The above copyright notice and this permission notice shall be included in</w:t>
      </w:r>
    </w:p>
    <w:p w14:paraId="0D7E0A93"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all copies or substantial portions of the Software.</w:t>
      </w:r>
    </w:p>
    <w:p w14:paraId="376871A2" w14:textId="77777777" w:rsidR="00130B2C" w:rsidRPr="00AE2AFD" w:rsidRDefault="00130B2C" w:rsidP="00130B2C">
      <w:pPr>
        <w:rPr>
          <w:rFonts w:ascii="Arial" w:hAnsi="Arial" w:cs="Arial"/>
          <w:color w:val="333333"/>
          <w:sz w:val="21"/>
          <w:szCs w:val="21"/>
          <w:shd w:val="clear" w:color="auto" w:fill="FFFFFF"/>
        </w:rPr>
      </w:pPr>
    </w:p>
    <w:p w14:paraId="3CDC3196"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THE SOFTWARE IS PROVIDED "AS IS", WITHOUT WARRANTY OF ANY KIND, EXPRESS OR</w:t>
      </w:r>
    </w:p>
    <w:p w14:paraId="66672A3F"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IMPLIED, INCLUDING BUT NOT LIMITED TO THE WARRANTIES OF MERCHANTABILITY,</w:t>
      </w:r>
    </w:p>
    <w:p w14:paraId="1ECC9C2A"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FITNESS FOR A PARTICULAR PURPOSE AND NONINFRINGEMENT.  IN NO EVENT SHALL THE</w:t>
      </w:r>
    </w:p>
    <w:p w14:paraId="2A8FB29A"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AUTHORS OR COPYRIGHT HOLDERS BE LIABLE FOR ANY CLAIM, DAMAGES OR OTHER</w:t>
      </w:r>
    </w:p>
    <w:p w14:paraId="65C39263"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LIABILITY, WHETHER IN AN ACTION OF CONTRACT, TORT OR OTHERWISE, ARISING FROM,</w:t>
      </w:r>
    </w:p>
    <w:p w14:paraId="1AD3D501"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OUT OF OR IN CONNECTION WITH THE SOFTWARE OR THE USE OR OTHER DEALINGS IN</w:t>
      </w:r>
    </w:p>
    <w:p w14:paraId="4B9F5690" w14:textId="77777777" w:rsidR="00130B2C" w:rsidRDefault="00130B2C" w:rsidP="00130B2C">
      <w:pPr>
        <w:pBdr>
          <w:bottom w:val="single" w:sz="6" w:space="1" w:color="auto"/>
        </w:pBd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THE SOFTWARE.</w:t>
      </w:r>
    </w:p>
    <w:p w14:paraId="3AC8ABED" w14:textId="77777777" w:rsidR="00130B2C" w:rsidRDefault="00130B2C" w:rsidP="00130B2C">
      <w:pPr>
        <w:pBdr>
          <w:bottom w:val="single" w:sz="6" w:space="1" w:color="auto"/>
        </w:pBdr>
        <w:rPr>
          <w:rFonts w:ascii="Arial" w:hAnsi="Arial" w:cs="Arial"/>
          <w:color w:val="333333"/>
          <w:sz w:val="21"/>
          <w:szCs w:val="21"/>
          <w:shd w:val="clear" w:color="auto" w:fill="FFFFFF"/>
        </w:rPr>
      </w:pPr>
    </w:p>
    <w:p w14:paraId="3F78863A" w14:textId="77777777" w:rsidR="00130B2C" w:rsidRPr="00AE2AFD" w:rsidRDefault="00130B2C" w:rsidP="00130B2C">
      <w:pPr>
        <w:rPr>
          <w:rFonts w:ascii="Arial" w:hAnsi="Arial" w:cs="Arial"/>
          <w:color w:val="333333"/>
          <w:sz w:val="21"/>
          <w:szCs w:val="21"/>
          <w:shd w:val="clear" w:color="auto" w:fill="FFFFFF"/>
        </w:rPr>
      </w:pPr>
    </w:p>
    <w:p w14:paraId="0DC244D4" w14:textId="77777777" w:rsidR="00130B2C" w:rsidRPr="00AE2AFD" w:rsidRDefault="00130B2C" w:rsidP="00130B2C">
      <w:pPr>
        <w:rPr>
          <w:rFonts w:ascii="Arial" w:hAnsi="Arial" w:cs="Arial"/>
          <w:b/>
          <w:color w:val="333333"/>
          <w:sz w:val="21"/>
          <w:szCs w:val="21"/>
          <w:u w:val="single"/>
          <w:shd w:val="clear" w:color="auto" w:fill="FFFFFF"/>
        </w:rPr>
      </w:pPr>
      <w:r w:rsidRPr="00AE2AFD">
        <w:rPr>
          <w:rFonts w:ascii="Arial" w:hAnsi="Arial" w:cs="Arial"/>
          <w:b/>
          <w:color w:val="333333"/>
          <w:sz w:val="21"/>
          <w:szCs w:val="21"/>
          <w:u w:val="single"/>
          <w:shd w:val="clear" w:color="auto" w:fill="FFFFFF"/>
        </w:rPr>
        <w:t>OHHTTPStubs 5.1.0</w:t>
      </w:r>
    </w:p>
    <w:p w14:paraId="70D71FC0" w14:textId="77777777" w:rsidR="00130B2C" w:rsidRDefault="00130B2C" w:rsidP="00130B2C">
      <w:pPr>
        <w:rPr>
          <w:rFonts w:ascii="Arial" w:hAnsi="Arial" w:cs="Arial"/>
          <w:color w:val="333333"/>
          <w:sz w:val="21"/>
          <w:szCs w:val="21"/>
          <w:shd w:val="clear" w:color="auto" w:fill="FFFFFF"/>
        </w:rPr>
      </w:pPr>
    </w:p>
    <w:p w14:paraId="07EA056F"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 MIT LICENSE -</w:t>
      </w:r>
    </w:p>
    <w:p w14:paraId="37DF3064" w14:textId="77777777" w:rsidR="00130B2C" w:rsidRPr="00AE2AFD" w:rsidRDefault="00130B2C" w:rsidP="00130B2C">
      <w:pPr>
        <w:rPr>
          <w:rFonts w:ascii="Arial" w:hAnsi="Arial" w:cs="Arial"/>
          <w:color w:val="333333"/>
          <w:sz w:val="21"/>
          <w:szCs w:val="21"/>
          <w:shd w:val="clear" w:color="auto" w:fill="FFFFFF"/>
        </w:rPr>
      </w:pPr>
    </w:p>
    <w:p w14:paraId="08504798"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Copyright (c) 2012 Olivier Halligon</w:t>
      </w:r>
    </w:p>
    <w:p w14:paraId="0AD74ED7" w14:textId="77777777" w:rsidR="00130B2C" w:rsidRPr="00AE2AFD" w:rsidRDefault="00130B2C" w:rsidP="00130B2C">
      <w:pPr>
        <w:rPr>
          <w:rFonts w:ascii="Arial" w:hAnsi="Arial" w:cs="Arial"/>
          <w:color w:val="333333"/>
          <w:sz w:val="21"/>
          <w:szCs w:val="21"/>
          <w:shd w:val="clear" w:color="auto" w:fill="FFFFFF"/>
        </w:rPr>
      </w:pPr>
    </w:p>
    <w:p w14:paraId="00F83F90"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EAB264B" w14:textId="77777777" w:rsidR="00130B2C" w:rsidRPr="00AE2AFD" w:rsidRDefault="00130B2C" w:rsidP="00130B2C">
      <w:pPr>
        <w:rPr>
          <w:rFonts w:ascii="Arial" w:hAnsi="Arial" w:cs="Arial"/>
          <w:color w:val="333333"/>
          <w:sz w:val="21"/>
          <w:szCs w:val="21"/>
          <w:shd w:val="clear" w:color="auto" w:fill="FFFFFF"/>
        </w:rPr>
      </w:pPr>
    </w:p>
    <w:p w14:paraId="16E8E0D1"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The above copyright notice and this permission notice shall be included in all copies or substantial portions of the Software.</w:t>
      </w:r>
    </w:p>
    <w:p w14:paraId="7F05817F" w14:textId="77777777" w:rsidR="00130B2C" w:rsidRPr="00AE2AFD" w:rsidRDefault="00130B2C" w:rsidP="00130B2C">
      <w:pPr>
        <w:rPr>
          <w:rFonts w:ascii="Arial" w:hAnsi="Arial" w:cs="Arial"/>
          <w:color w:val="333333"/>
          <w:sz w:val="21"/>
          <w:szCs w:val="21"/>
          <w:shd w:val="clear" w:color="auto" w:fill="FFFFFF"/>
        </w:rPr>
      </w:pPr>
    </w:p>
    <w:p w14:paraId="1145E199" w14:textId="77777777" w:rsidR="00130B2C"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0EC52D2" w14:textId="77777777" w:rsidR="00130B2C" w:rsidRDefault="00130B2C" w:rsidP="00130B2C">
      <w:pPr>
        <w:pBdr>
          <w:bottom w:val="single" w:sz="6" w:space="1" w:color="auto"/>
        </w:pBdr>
        <w:rPr>
          <w:rFonts w:ascii="Arial" w:hAnsi="Arial" w:cs="Arial"/>
          <w:color w:val="333333"/>
          <w:sz w:val="21"/>
          <w:szCs w:val="21"/>
          <w:shd w:val="clear" w:color="auto" w:fill="FFFFFF"/>
        </w:rPr>
      </w:pPr>
    </w:p>
    <w:p w14:paraId="45320A85" w14:textId="77777777" w:rsidR="00130B2C" w:rsidRPr="00AE2AFD" w:rsidRDefault="00130B2C" w:rsidP="00130B2C">
      <w:pPr>
        <w:rPr>
          <w:rFonts w:ascii="Arial" w:hAnsi="Arial" w:cs="Arial"/>
          <w:b/>
          <w:color w:val="333333"/>
          <w:sz w:val="21"/>
          <w:szCs w:val="21"/>
          <w:u w:val="single"/>
          <w:shd w:val="clear" w:color="auto" w:fill="FFFFFF"/>
        </w:rPr>
      </w:pPr>
      <w:r w:rsidRPr="00AE2AFD">
        <w:rPr>
          <w:rFonts w:ascii="Arial" w:hAnsi="Arial" w:cs="Arial"/>
          <w:b/>
          <w:color w:val="333333"/>
          <w:sz w:val="21"/>
          <w:szCs w:val="21"/>
          <w:u w:val="single"/>
          <w:shd w:val="clear" w:color="auto" w:fill="FFFFFF"/>
        </w:rPr>
        <w:t>Gloss 0.7.4</w:t>
      </w:r>
    </w:p>
    <w:p w14:paraId="2BCA6E0E"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The MIT License (MIT)</w:t>
      </w:r>
    </w:p>
    <w:p w14:paraId="0FECCB7B" w14:textId="77777777" w:rsidR="00130B2C" w:rsidRPr="00AE2AFD" w:rsidRDefault="00130B2C" w:rsidP="00130B2C">
      <w:pPr>
        <w:rPr>
          <w:rFonts w:ascii="Arial" w:hAnsi="Arial" w:cs="Arial"/>
          <w:color w:val="333333"/>
          <w:sz w:val="21"/>
          <w:szCs w:val="21"/>
          <w:shd w:val="clear" w:color="auto" w:fill="FFFFFF"/>
        </w:rPr>
      </w:pPr>
    </w:p>
    <w:p w14:paraId="0A46F099"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Copyright (c) 2017 Harlan Kellaway</w:t>
      </w:r>
    </w:p>
    <w:p w14:paraId="5E88D8EC" w14:textId="77777777" w:rsidR="00130B2C" w:rsidRPr="00AE2AFD" w:rsidRDefault="00130B2C" w:rsidP="00130B2C">
      <w:pPr>
        <w:rPr>
          <w:rFonts w:ascii="Arial" w:hAnsi="Arial" w:cs="Arial"/>
          <w:color w:val="333333"/>
          <w:sz w:val="21"/>
          <w:szCs w:val="21"/>
          <w:shd w:val="clear" w:color="auto" w:fill="FFFFFF"/>
        </w:rPr>
      </w:pPr>
    </w:p>
    <w:p w14:paraId="42F6D08B"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Permission is hereby granted, free of charge, to any person obtaining a copy</w:t>
      </w:r>
    </w:p>
    <w:p w14:paraId="11AB332D"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of this software and associated documentation files (the "Software"), to deal</w:t>
      </w:r>
    </w:p>
    <w:p w14:paraId="6FD6EE2E"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in the Software without restriction, including without limitation the rights</w:t>
      </w:r>
    </w:p>
    <w:p w14:paraId="237C5AB1"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to use, copy, modify, merge, publish, distribute, sublicense, and/or sell</w:t>
      </w:r>
    </w:p>
    <w:p w14:paraId="74AFF511"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copies of the Software, and to permit persons to whom the Software is</w:t>
      </w:r>
    </w:p>
    <w:p w14:paraId="1D5972EE"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furnished to do so, subject to the following conditions:</w:t>
      </w:r>
    </w:p>
    <w:p w14:paraId="0B9AE1B7" w14:textId="77777777" w:rsidR="00130B2C" w:rsidRPr="00AE2AFD" w:rsidRDefault="00130B2C" w:rsidP="00130B2C">
      <w:pPr>
        <w:rPr>
          <w:rFonts w:ascii="Arial" w:hAnsi="Arial" w:cs="Arial"/>
          <w:color w:val="333333"/>
          <w:sz w:val="21"/>
          <w:szCs w:val="21"/>
          <w:shd w:val="clear" w:color="auto" w:fill="FFFFFF"/>
        </w:rPr>
      </w:pPr>
    </w:p>
    <w:p w14:paraId="4FD1E75F"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The above copyright notice and this permission notice shall be included in all</w:t>
      </w:r>
    </w:p>
    <w:p w14:paraId="42A602B3"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copies or substantial portions of the Software.</w:t>
      </w:r>
    </w:p>
    <w:p w14:paraId="75C26909" w14:textId="77777777" w:rsidR="00130B2C" w:rsidRPr="00AE2AFD" w:rsidRDefault="00130B2C" w:rsidP="00130B2C">
      <w:pPr>
        <w:rPr>
          <w:rFonts w:ascii="Arial" w:hAnsi="Arial" w:cs="Arial"/>
          <w:color w:val="333333"/>
          <w:sz w:val="21"/>
          <w:szCs w:val="21"/>
          <w:shd w:val="clear" w:color="auto" w:fill="FFFFFF"/>
        </w:rPr>
      </w:pPr>
    </w:p>
    <w:p w14:paraId="3E448092"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THE SOFTWARE IS PROVIDED "AS IS", WITHOUT WARRANTY OF ANY KIND, EXPRESS OR</w:t>
      </w:r>
    </w:p>
    <w:p w14:paraId="65053615"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IMPLIED, INCLUDING BUT NOT LIMITED TO THE WARRANTIES OF MERCHANTABILITY,</w:t>
      </w:r>
    </w:p>
    <w:p w14:paraId="13F8A3B1"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FITNESS FOR A PARTICULAR PURPOSE AND NONINFRINGEMENT. IN NO EVENT SHALL THE</w:t>
      </w:r>
    </w:p>
    <w:p w14:paraId="44AC6B88"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AUTHORS OR COPYRIGHT HOLDERS BE LIABLE FOR ANY CLAIM, DAMAGES OR OTHER</w:t>
      </w:r>
    </w:p>
    <w:p w14:paraId="25A61D05"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LIABILITY, WHETHER IN AN ACTION OF CONTRACT, TORT OR OTHERWISE, ARISING FROM,</w:t>
      </w:r>
    </w:p>
    <w:p w14:paraId="70B40FC5"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OUT OF OR IN CONNECTION WITH THE SOFTWARE OR THE USE OR OTHER DEALINGS IN THE</w:t>
      </w:r>
    </w:p>
    <w:p w14:paraId="46CDF94B" w14:textId="77777777" w:rsidR="00130B2C" w:rsidRDefault="00130B2C" w:rsidP="00130B2C">
      <w:pPr>
        <w:pBdr>
          <w:bottom w:val="single" w:sz="6" w:space="1" w:color="auto"/>
        </w:pBd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SOFTWARE.</w:t>
      </w:r>
    </w:p>
    <w:p w14:paraId="66E18E7B" w14:textId="77777777" w:rsidR="00130B2C" w:rsidRDefault="00130B2C" w:rsidP="00130B2C">
      <w:pPr>
        <w:pBdr>
          <w:bottom w:val="single" w:sz="6" w:space="1" w:color="auto"/>
        </w:pBdr>
        <w:rPr>
          <w:rFonts w:ascii="Arial" w:hAnsi="Arial" w:cs="Arial"/>
          <w:color w:val="333333"/>
          <w:sz w:val="21"/>
          <w:szCs w:val="21"/>
          <w:shd w:val="clear" w:color="auto" w:fill="FFFFFF"/>
        </w:rPr>
      </w:pPr>
    </w:p>
    <w:p w14:paraId="7623F586" w14:textId="77777777" w:rsidR="00130B2C" w:rsidRPr="00AE2AFD" w:rsidRDefault="00130B2C" w:rsidP="00130B2C">
      <w:pPr>
        <w:rPr>
          <w:rFonts w:ascii="Arial" w:hAnsi="Arial" w:cs="Arial"/>
          <w:b/>
          <w:color w:val="333333"/>
          <w:sz w:val="21"/>
          <w:szCs w:val="21"/>
          <w:u w:val="single"/>
          <w:shd w:val="clear" w:color="auto" w:fill="FFFFFF"/>
        </w:rPr>
      </w:pPr>
      <w:r w:rsidRPr="00AE2AFD">
        <w:rPr>
          <w:rFonts w:ascii="Arial" w:hAnsi="Arial" w:cs="Arial"/>
          <w:b/>
          <w:color w:val="333333"/>
          <w:sz w:val="21"/>
          <w:szCs w:val="21"/>
          <w:u w:val="single"/>
          <w:shd w:val="clear" w:color="auto" w:fill="FFFFFF"/>
        </w:rPr>
        <w:lastRenderedPageBreak/>
        <w:t>ObjectiveSugar 1.1.0</w:t>
      </w:r>
    </w:p>
    <w:p w14:paraId="5C8F04A6"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Copyright © 2012 Marin Usalj, http://supermar.in</w:t>
      </w:r>
    </w:p>
    <w:p w14:paraId="75B22E97" w14:textId="77777777" w:rsidR="00130B2C" w:rsidRPr="00AE2AFD" w:rsidRDefault="00130B2C" w:rsidP="00130B2C">
      <w:pPr>
        <w:rPr>
          <w:rFonts w:ascii="Arial" w:hAnsi="Arial" w:cs="Arial"/>
          <w:color w:val="333333"/>
          <w:sz w:val="21"/>
          <w:szCs w:val="21"/>
          <w:shd w:val="clear" w:color="auto" w:fill="FFFFFF"/>
        </w:rPr>
      </w:pPr>
    </w:p>
    <w:p w14:paraId="4FB25256"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70D9446" w14:textId="77777777" w:rsidR="00130B2C" w:rsidRPr="00AE2AFD" w:rsidRDefault="00130B2C" w:rsidP="00130B2C">
      <w:pPr>
        <w:rPr>
          <w:rFonts w:ascii="Arial" w:hAnsi="Arial" w:cs="Arial"/>
          <w:color w:val="333333"/>
          <w:sz w:val="21"/>
          <w:szCs w:val="21"/>
          <w:shd w:val="clear" w:color="auto" w:fill="FFFFFF"/>
        </w:rPr>
      </w:pPr>
    </w:p>
    <w:p w14:paraId="2EFDEB8A"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The above copyright notice and this permission notice shall be included in all copies or substantial portions of the Software.</w:t>
      </w:r>
    </w:p>
    <w:p w14:paraId="5E41EA1E" w14:textId="77777777" w:rsidR="00130B2C" w:rsidRPr="00AE2AFD" w:rsidRDefault="00130B2C" w:rsidP="00130B2C">
      <w:pPr>
        <w:rPr>
          <w:rFonts w:ascii="Arial" w:hAnsi="Arial" w:cs="Arial"/>
          <w:color w:val="333333"/>
          <w:sz w:val="21"/>
          <w:szCs w:val="21"/>
          <w:shd w:val="clear" w:color="auto" w:fill="FFFFFF"/>
        </w:rPr>
      </w:pPr>
    </w:p>
    <w:p w14:paraId="21BF6AB3" w14:textId="77777777" w:rsidR="00130B2C"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76D1AC9" w14:textId="77777777" w:rsidR="00130B2C" w:rsidRDefault="00130B2C" w:rsidP="00130B2C">
      <w:pPr>
        <w:pBdr>
          <w:bottom w:val="single" w:sz="6" w:space="1" w:color="auto"/>
        </w:pBdr>
        <w:rPr>
          <w:rFonts w:ascii="Arial" w:hAnsi="Arial" w:cs="Arial"/>
          <w:color w:val="333333"/>
          <w:sz w:val="21"/>
          <w:szCs w:val="21"/>
          <w:shd w:val="clear" w:color="auto" w:fill="FFFFFF"/>
        </w:rPr>
      </w:pPr>
    </w:p>
    <w:p w14:paraId="3FA96EFB" w14:textId="77777777" w:rsidR="00130B2C" w:rsidRDefault="00130B2C" w:rsidP="00130B2C">
      <w:pPr>
        <w:rPr>
          <w:rFonts w:ascii="Arial" w:hAnsi="Arial" w:cs="Arial"/>
          <w:color w:val="333333"/>
          <w:sz w:val="21"/>
          <w:szCs w:val="21"/>
          <w:shd w:val="clear" w:color="auto" w:fill="FFFFFF"/>
        </w:rPr>
      </w:pPr>
    </w:p>
    <w:p w14:paraId="6213647B" w14:textId="77777777" w:rsidR="00130B2C" w:rsidRPr="00AE2AFD" w:rsidRDefault="00130B2C" w:rsidP="00130B2C">
      <w:pPr>
        <w:rPr>
          <w:rFonts w:ascii="Arial" w:hAnsi="Arial" w:cs="Arial"/>
          <w:b/>
          <w:color w:val="333333"/>
          <w:sz w:val="21"/>
          <w:szCs w:val="21"/>
          <w:u w:val="single"/>
          <w:shd w:val="clear" w:color="auto" w:fill="FFFFFF"/>
        </w:rPr>
      </w:pPr>
      <w:r w:rsidRPr="00AE2AFD">
        <w:rPr>
          <w:rFonts w:ascii="Arial" w:hAnsi="Arial" w:cs="Arial"/>
          <w:b/>
          <w:color w:val="333333"/>
          <w:sz w:val="21"/>
          <w:szCs w:val="21"/>
          <w:u w:val="single"/>
          <w:shd w:val="clear" w:color="auto" w:fill="FFFFFF"/>
        </w:rPr>
        <w:t>OCHamcrest 4.2</w:t>
      </w:r>
    </w:p>
    <w:p w14:paraId="1D029F99" w14:textId="77777777" w:rsidR="00130B2C" w:rsidRDefault="00130B2C" w:rsidP="00130B2C">
      <w:pPr>
        <w:rPr>
          <w:rFonts w:ascii="Arial" w:hAnsi="Arial" w:cs="Arial"/>
          <w:color w:val="333333"/>
          <w:sz w:val="21"/>
          <w:szCs w:val="21"/>
          <w:shd w:val="clear" w:color="auto" w:fill="FFFFFF"/>
        </w:rPr>
      </w:pPr>
    </w:p>
    <w:p w14:paraId="08B16D0E"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OCHamcrest by Jon Reid, http://qualitycoding.org/about/</w:t>
      </w:r>
    </w:p>
    <w:p w14:paraId="19B1559B"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Copyright 2017 hamcrest.org</w:t>
      </w:r>
    </w:p>
    <w:p w14:paraId="432DD288"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All rights reserved.</w:t>
      </w:r>
    </w:p>
    <w:p w14:paraId="4FF28039" w14:textId="77777777" w:rsidR="00130B2C" w:rsidRPr="00AE2AFD" w:rsidRDefault="00130B2C" w:rsidP="00130B2C">
      <w:pPr>
        <w:rPr>
          <w:rFonts w:ascii="Arial" w:hAnsi="Arial" w:cs="Arial"/>
          <w:color w:val="333333"/>
          <w:sz w:val="21"/>
          <w:szCs w:val="21"/>
          <w:shd w:val="clear" w:color="auto" w:fill="FFFFFF"/>
        </w:rPr>
      </w:pPr>
    </w:p>
    <w:p w14:paraId="252DFC3A"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Redistribution and use in source and binary forms, with or without modification, are permitted provided that the following conditions are met:</w:t>
      </w:r>
    </w:p>
    <w:p w14:paraId="7031F7A9" w14:textId="77777777" w:rsidR="00130B2C" w:rsidRPr="00AE2AFD" w:rsidRDefault="00130B2C" w:rsidP="00130B2C">
      <w:pPr>
        <w:rPr>
          <w:rFonts w:ascii="Arial" w:hAnsi="Arial" w:cs="Arial"/>
          <w:color w:val="333333"/>
          <w:sz w:val="21"/>
          <w:szCs w:val="21"/>
          <w:shd w:val="clear" w:color="auto" w:fill="FFFFFF"/>
        </w:rPr>
      </w:pPr>
    </w:p>
    <w:p w14:paraId="47F7103F"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Redistributions of source code must retain the above copyright notice, this list of conditions and the following disclaimer. Redistributions in binary form must reproduce the above copyright notice, this list of conditions and the following disclaimer in the documentation and/or other materials provided with the distribution.</w:t>
      </w:r>
    </w:p>
    <w:p w14:paraId="6C37127B" w14:textId="77777777" w:rsidR="00130B2C" w:rsidRPr="00AE2AFD" w:rsidRDefault="00130B2C" w:rsidP="00130B2C">
      <w:pPr>
        <w:rPr>
          <w:rFonts w:ascii="Arial" w:hAnsi="Arial" w:cs="Arial"/>
          <w:color w:val="333333"/>
          <w:sz w:val="21"/>
          <w:szCs w:val="21"/>
          <w:shd w:val="clear" w:color="auto" w:fill="FFFFFF"/>
        </w:rPr>
      </w:pPr>
    </w:p>
    <w:p w14:paraId="17CCF179"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Neither the name of Hamcrest nor the names of its contributors may be used to endorse or promote products derived from this software without specific prior written permission.</w:t>
      </w:r>
    </w:p>
    <w:p w14:paraId="2C585AF1" w14:textId="77777777" w:rsidR="00130B2C" w:rsidRPr="00AE2AFD" w:rsidRDefault="00130B2C" w:rsidP="00130B2C">
      <w:pPr>
        <w:rPr>
          <w:rFonts w:ascii="Arial" w:hAnsi="Arial" w:cs="Arial"/>
          <w:color w:val="333333"/>
          <w:sz w:val="21"/>
          <w:szCs w:val="21"/>
          <w:shd w:val="clear" w:color="auto" w:fill="FFFFFF"/>
        </w:rPr>
      </w:pPr>
    </w:p>
    <w:p w14:paraId="54A59AED" w14:textId="77777777" w:rsidR="00130B2C" w:rsidRPr="00AE2AFD"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0356BF5" w14:textId="77777777" w:rsidR="00130B2C" w:rsidRPr="00AE2AFD" w:rsidRDefault="00130B2C" w:rsidP="00130B2C">
      <w:pPr>
        <w:rPr>
          <w:rFonts w:ascii="Arial" w:hAnsi="Arial" w:cs="Arial"/>
          <w:color w:val="333333"/>
          <w:sz w:val="21"/>
          <w:szCs w:val="21"/>
          <w:shd w:val="clear" w:color="auto" w:fill="FFFFFF"/>
        </w:rPr>
      </w:pPr>
    </w:p>
    <w:p w14:paraId="4C7B8B7E" w14:textId="77777777" w:rsidR="00130B2C" w:rsidRDefault="00130B2C" w:rsidP="00130B2C">
      <w:pPr>
        <w:rPr>
          <w:rFonts w:ascii="Arial" w:hAnsi="Arial" w:cs="Arial"/>
          <w:color w:val="333333"/>
          <w:sz w:val="21"/>
          <w:szCs w:val="21"/>
          <w:shd w:val="clear" w:color="auto" w:fill="FFFFFF"/>
        </w:rPr>
      </w:pPr>
      <w:r w:rsidRPr="00AE2AFD">
        <w:rPr>
          <w:rFonts w:ascii="Arial" w:hAnsi="Arial" w:cs="Arial"/>
          <w:color w:val="333333"/>
          <w:sz w:val="21"/>
          <w:szCs w:val="21"/>
          <w:shd w:val="clear" w:color="auto" w:fill="FFFFFF"/>
        </w:rPr>
        <w:t>(BSD License)</w:t>
      </w:r>
    </w:p>
    <w:p w14:paraId="3AA3336C" w14:textId="77777777" w:rsidR="00130B2C" w:rsidRDefault="00130B2C" w:rsidP="00130B2C">
      <w:pPr>
        <w:pBdr>
          <w:bottom w:val="single" w:sz="6" w:space="1" w:color="auto"/>
        </w:pBdr>
        <w:rPr>
          <w:rFonts w:ascii="Arial" w:hAnsi="Arial" w:cs="Arial"/>
          <w:color w:val="333333"/>
          <w:sz w:val="21"/>
          <w:szCs w:val="21"/>
          <w:shd w:val="clear" w:color="auto" w:fill="FFFFFF"/>
        </w:rPr>
      </w:pPr>
    </w:p>
    <w:p w14:paraId="21F87720" w14:textId="77777777" w:rsidR="00130B2C" w:rsidRPr="00AE2AFD" w:rsidRDefault="00130B2C" w:rsidP="00130B2C">
      <w:pPr>
        <w:rPr>
          <w:rFonts w:ascii="Arial" w:hAnsi="Arial" w:cs="Arial"/>
          <w:b/>
          <w:color w:val="333333"/>
          <w:sz w:val="21"/>
          <w:szCs w:val="21"/>
          <w:u w:val="single"/>
          <w:shd w:val="clear" w:color="auto" w:fill="FFFFFF"/>
        </w:rPr>
      </w:pPr>
      <w:r w:rsidRPr="00AE2AFD">
        <w:rPr>
          <w:rFonts w:ascii="Arial" w:hAnsi="Arial" w:cs="Arial"/>
          <w:b/>
          <w:color w:val="333333"/>
          <w:sz w:val="21"/>
          <w:szCs w:val="21"/>
          <w:u w:val="single"/>
          <w:shd w:val="clear" w:color="auto" w:fill="FFFFFF"/>
        </w:rPr>
        <w:t>OCMock 3.1.5</w:t>
      </w:r>
    </w:p>
    <w:p w14:paraId="53FEC5A4"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Apache License</w:t>
      </w:r>
    </w:p>
    <w:p w14:paraId="6FF0F533" w14:textId="77777777" w:rsidR="00130B2C" w:rsidRPr="005C0884" w:rsidRDefault="00130B2C" w:rsidP="00130B2C">
      <w:pPr>
        <w:rPr>
          <w:rFonts w:ascii="Arial" w:hAnsi="Arial" w:cs="Arial"/>
          <w:color w:val="333333"/>
          <w:sz w:val="21"/>
          <w:szCs w:val="21"/>
          <w:shd w:val="clear" w:color="auto" w:fill="FFFFFF"/>
        </w:rPr>
      </w:pPr>
    </w:p>
    <w:p w14:paraId="09FB9074"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Version 2.0, January 2004</w:t>
      </w:r>
    </w:p>
    <w:p w14:paraId="12E16D69" w14:textId="77777777" w:rsidR="00130B2C" w:rsidRPr="005C0884" w:rsidRDefault="00130B2C" w:rsidP="00130B2C">
      <w:pPr>
        <w:rPr>
          <w:rFonts w:ascii="Arial" w:hAnsi="Arial" w:cs="Arial"/>
          <w:color w:val="333333"/>
          <w:sz w:val="21"/>
          <w:szCs w:val="21"/>
          <w:shd w:val="clear" w:color="auto" w:fill="FFFFFF"/>
        </w:rPr>
      </w:pPr>
    </w:p>
    <w:p w14:paraId="6D2F229E"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http://www.apache.org/licenses/</w:t>
      </w:r>
    </w:p>
    <w:p w14:paraId="4450008F" w14:textId="77777777" w:rsidR="00130B2C" w:rsidRPr="005C0884" w:rsidRDefault="00130B2C" w:rsidP="00130B2C">
      <w:pPr>
        <w:rPr>
          <w:rFonts w:ascii="Arial" w:hAnsi="Arial" w:cs="Arial"/>
          <w:color w:val="333333"/>
          <w:sz w:val="21"/>
          <w:szCs w:val="21"/>
          <w:shd w:val="clear" w:color="auto" w:fill="FFFFFF"/>
        </w:rPr>
      </w:pPr>
    </w:p>
    <w:p w14:paraId="4C323CD9"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TERMS AND CONDITIONS FOR USE, REPRODUCTION, AND DISTRIBUTION</w:t>
      </w:r>
    </w:p>
    <w:p w14:paraId="3E5534F0" w14:textId="77777777" w:rsidR="00130B2C" w:rsidRPr="005C0884" w:rsidRDefault="00130B2C" w:rsidP="00130B2C">
      <w:pPr>
        <w:rPr>
          <w:rFonts w:ascii="Arial" w:hAnsi="Arial" w:cs="Arial"/>
          <w:color w:val="333333"/>
          <w:sz w:val="21"/>
          <w:szCs w:val="21"/>
          <w:shd w:val="clear" w:color="auto" w:fill="FFFFFF"/>
        </w:rPr>
      </w:pPr>
    </w:p>
    <w:p w14:paraId="65DCA870"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1. Definitions.</w:t>
      </w:r>
    </w:p>
    <w:p w14:paraId="5D36B4F1" w14:textId="77777777" w:rsidR="00130B2C" w:rsidRPr="005C0884" w:rsidRDefault="00130B2C" w:rsidP="00130B2C">
      <w:pPr>
        <w:rPr>
          <w:rFonts w:ascii="Arial" w:hAnsi="Arial" w:cs="Arial"/>
          <w:color w:val="333333"/>
          <w:sz w:val="21"/>
          <w:szCs w:val="21"/>
          <w:shd w:val="clear" w:color="auto" w:fill="FFFFFF"/>
        </w:rPr>
      </w:pPr>
    </w:p>
    <w:p w14:paraId="16C85CBE"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"License" shall mean the terms and conditions for use, reproduction, and distribution as defined by Sections 1 through 9 of this document.</w:t>
      </w:r>
    </w:p>
    <w:p w14:paraId="1F9A9AAD" w14:textId="77777777" w:rsidR="00130B2C" w:rsidRPr="005C0884" w:rsidRDefault="00130B2C" w:rsidP="00130B2C">
      <w:pPr>
        <w:rPr>
          <w:rFonts w:ascii="Arial" w:hAnsi="Arial" w:cs="Arial"/>
          <w:color w:val="333333"/>
          <w:sz w:val="21"/>
          <w:szCs w:val="21"/>
          <w:shd w:val="clear" w:color="auto" w:fill="FFFFFF"/>
        </w:rPr>
      </w:pPr>
    </w:p>
    <w:p w14:paraId="092C946D"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"Licensor" shall mean the copyright owner or entity authorized by the copyright owner that is granting the License.</w:t>
      </w:r>
    </w:p>
    <w:p w14:paraId="0E46C835" w14:textId="77777777" w:rsidR="00130B2C" w:rsidRPr="005C0884" w:rsidRDefault="00130B2C" w:rsidP="00130B2C">
      <w:pPr>
        <w:rPr>
          <w:rFonts w:ascii="Arial" w:hAnsi="Arial" w:cs="Arial"/>
          <w:color w:val="333333"/>
          <w:sz w:val="21"/>
          <w:szCs w:val="21"/>
          <w:shd w:val="clear" w:color="auto" w:fill="FFFFFF"/>
        </w:rPr>
      </w:pPr>
    </w:p>
    <w:p w14:paraId="4C7B4BFB"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311EB4E6" w14:textId="77777777" w:rsidR="00130B2C" w:rsidRPr="005C0884" w:rsidRDefault="00130B2C" w:rsidP="00130B2C">
      <w:pPr>
        <w:rPr>
          <w:rFonts w:ascii="Arial" w:hAnsi="Arial" w:cs="Arial"/>
          <w:color w:val="333333"/>
          <w:sz w:val="21"/>
          <w:szCs w:val="21"/>
          <w:shd w:val="clear" w:color="auto" w:fill="FFFFFF"/>
        </w:rPr>
      </w:pPr>
    </w:p>
    <w:p w14:paraId="020EB7CC"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"You" (or "Your") shall mean an individual or Legal Entity exercising permissions granted by this License.</w:t>
      </w:r>
    </w:p>
    <w:p w14:paraId="09ADB13A" w14:textId="77777777" w:rsidR="00130B2C" w:rsidRPr="005C0884" w:rsidRDefault="00130B2C" w:rsidP="00130B2C">
      <w:pPr>
        <w:rPr>
          <w:rFonts w:ascii="Arial" w:hAnsi="Arial" w:cs="Arial"/>
          <w:color w:val="333333"/>
          <w:sz w:val="21"/>
          <w:szCs w:val="21"/>
          <w:shd w:val="clear" w:color="auto" w:fill="FFFFFF"/>
        </w:rPr>
      </w:pPr>
    </w:p>
    <w:p w14:paraId="6774C6AD"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"Source" form shall mean the preferred form for making modifications, including but not limited to software source code, documentation source, and configuration files.</w:t>
      </w:r>
    </w:p>
    <w:p w14:paraId="05F6CC0F" w14:textId="77777777" w:rsidR="00130B2C" w:rsidRPr="005C0884" w:rsidRDefault="00130B2C" w:rsidP="00130B2C">
      <w:pPr>
        <w:rPr>
          <w:rFonts w:ascii="Arial" w:hAnsi="Arial" w:cs="Arial"/>
          <w:color w:val="333333"/>
          <w:sz w:val="21"/>
          <w:szCs w:val="21"/>
          <w:shd w:val="clear" w:color="auto" w:fill="FFFFFF"/>
        </w:rPr>
      </w:pPr>
    </w:p>
    <w:p w14:paraId="67FF113F"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"Object" form shall mean any form resulting from mechanical transformation or translation of a Source form, including but not limited to compiled object code, generated documentation, and conversions to other media types.</w:t>
      </w:r>
    </w:p>
    <w:p w14:paraId="3F4587C3" w14:textId="77777777" w:rsidR="00130B2C" w:rsidRPr="005C0884" w:rsidRDefault="00130B2C" w:rsidP="00130B2C">
      <w:pPr>
        <w:rPr>
          <w:rFonts w:ascii="Arial" w:hAnsi="Arial" w:cs="Arial"/>
          <w:color w:val="333333"/>
          <w:sz w:val="21"/>
          <w:szCs w:val="21"/>
          <w:shd w:val="clear" w:color="auto" w:fill="FFFFFF"/>
        </w:rPr>
      </w:pPr>
    </w:p>
    <w:p w14:paraId="69761090"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"Work" shall mean the work of authorship, whether in Source or Object form, made available under the License, as indicated by a copyright notice that is included in or attached to the work (an example is provided in the Appendix below).</w:t>
      </w:r>
    </w:p>
    <w:p w14:paraId="71666483" w14:textId="77777777" w:rsidR="00130B2C" w:rsidRPr="005C0884" w:rsidRDefault="00130B2C" w:rsidP="00130B2C">
      <w:pPr>
        <w:rPr>
          <w:rFonts w:ascii="Arial" w:hAnsi="Arial" w:cs="Arial"/>
          <w:color w:val="333333"/>
          <w:sz w:val="21"/>
          <w:szCs w:val="21"/>
          <w:shd w:val="clear" w:color="auto" w:fill="FFFFFF"/>
        </w:rPr>
      </w:pPr>
    </w:p>
    <w:p w14:paraId="002AEDA1"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09EAECAB" w14:textId="77777777" w:rsidR="00130B2C" w:rsidRPr="005C0884" w:rsidRDefault="00130B2C" w:rsidP="00130B2C">
      <w:pPr>
        <w:rPr>
          <w:rFonts w:ascii="Arial" w:hAnsi="Arial" w:cs="Arial"/>
          <w:color w:val="333333"/>
          <w:sz w:val="21"/>
          <w:szCs w:val="21"/>
          <w:shd w:val="clear" w:color="auto" w:fill="FFFFFF"/>
        </w:rPr>
      </w:pPr>
    </w:p>
    <w:p w14:paraId="148611ED"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766A5C9E" w14:textId="77777777" w:rsidR="00130B2C" w:rsidRPr="005C0884" w:rsidRDefault="00130B2C" w:rsidP="00130B2C">
      <w:pPr>
        <w:rPr>
          <w:rFonts w:ascii="Arial" w:hAnsi="Arial" w:cs="Arial"/>
          <w:color w:val="333333"/>
          <w:sz w:val="21"/>
          <w:szCs w:val="21"/>
          <w:shd w:val="clear" w:color="auto" w:fill="FFFFFF"/>
        </w:rPr>
      </w:pPr>
    </w:p>
    <w:p w14:paraId="69701ECE"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"Contributor" shall mean Licensor and any individual or Legal Entity on behalf of whom a Contribution has been received by Licensor and subsequently incorporated within the Work.</w:t>
      </w:r>
    </w:p>
    <w:p w14:paraId="0D5AC1BF" w14:textId="77777777" w:rsidR="00130B2C" w:rsidRPr="005C0884" w:rsidRDefault="00130B2C" w:rsidP="00130B2C">
      <w:pPr>
        <w:rPr>
          <w:rFonts w:ascii="Arial" w:hAnsi="Arial" w:cs="Arial"/>
          <w:color w:val="333333"/>
          <w:sz w:val="21"/>
          <w:szCs w:val="21"/>
          <w:shd w:val="clear" w:color="auto" w:fill="FFFFFF"/>
        </w:rPr>
      </w:pPr>
    </w:p>
    <w:p w14:paraId="6DC767FE"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15ED708A" w14:textId="77777777" w:rsidR="00130B2C" w:rsidRPr="005C0884" w:rsidRDefault="00130B2C" w:rsidP="00130B2C">
      <w:pPr>
        <w:rPr>
          <w:rFonts w:ascii="Arial" w:hAnsi="Arial" w:cs="Arial"/>
          <w:color w:val="333333"/>
          <w:sz w:val="21"/>
          <w:szCs w:val="21"/>
          <w:shd w:val="clear" w:color="auto" w:fill="FFFFFF"/>
        </w:rPr>
      </w:pPr>
    </w:p>
    <w:p w14:paraId="51031BF3"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7F540D7E" w14:textId="77777777" w:rsidR="00130B2C" w:rsidRPr="005C0884" w:rsidRDefault="00130B2C" w:rsidP="00130B2C">
      <w:pPr>
        <w:rPr>
          <w:rFonts w:ascii="Arial" w:hAnsi="Arial" w:cs="Arial"/>
          <w:color w:val="333333"/>
          <w:sz w:val="21"/>
          <w:szCs w:val="21"/>
          <w:shd w:val="clear" w:color="auto" w:fill="FFFFFF"/>
        </w:rPr>
      </w:pPr>
    </w:p>
    <w:p w14:paraId="5696A145"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4. Redistribution. You may reproduce and distribute copies of the Work or Derivative Works thereof in any medium, with or without modifications, and in Source or Object form, provided that You meet the following conditions:</w:t>
      </w:r>
    </w:p>
    <w:p w14:paraId="6BB5AFB4" w14:textId="77777777" w:rsidR="00130B2C" w:rsidRPr="005C0884" w:rsidRDefault="00130B2C" w:rsidP="00130B2C">
      <w:pPr>
        <w:rPr>
          <w:rFonts w:ascii="Arial" w:hAnsi="Arial" w:cs="Arial"/>
          <w:color w:val="333333"/>
          <w:sz w:val="21"/>
          <w:szCs w:val="21"/>
          <w:shd w:val="clear" w:color="auto" w:fill="FFFFFF"/>
        </w:rPr>
      </w:pPr>
    </w:p>
    <w:p w14:paraId="34226BDA"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You must give any other recipients of the Work or Derivative Works a copy of this License; and</w:t>
      </w:r>
    </w:p>
    <w:p w14:paraId="27904D8F"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You must cause any modified files to carry prominent notices stating that You changed the files; and</w:t>
      </w:r>
    </w:p>
    <w:p w14:paraId="65FC25BD"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You must retain, in the Source form of any Derivative Works that You distribute, all copyright, patent, trademark, and attribution notices from the Source form of the Work, excluding those notices that do not pertain to any part of the Derivative Works; and</w:t>
      </w:r>
    </w:p>
    <w:p w14:paraId="1540A5BF"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w:t>
      </w:r>
    </w:p>
    <w:p w14:paraId="6C233AF2" w14:textId="77777777" w:rsidR="00130B2C" w:rsidRPr="005C0884" w:rsidRDefault="00130B2C" w:rsidP="00130B2C">
      <w:pPr>
        <w:rPr>
          <w:rFonts w:ascii="Arial" w:hAnsi="Arial" w:cs="Arial"/>
          <w:color w:val="333333"/>
          <w:sz w:val="21"/>
          <w:szCs w:val="21"/>
          <w:shd w:val="clear" w:color="auto" w:fill="FFFFFF"/>
        </w:rPr>
      </w:pPr>
    </w:p>
    <w:p w14:paraId="1E993659"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76C6C57A"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4292CEA8" w14:textId="77777777" w:rsidR="00130B2C" w:rsidRPr="005C0884" w:rsidRDefault="00130B2C" w:rsidP="00130B2C">
      <w:pPr>
        <w:rPr>
          <w:rFonts w:ascii="Arial" w:hAnsi="Arial" w:cs="Arial"/>
          <w:color w:val="333333"/>
          <w:sz w:val="21"/>
          <w:szCs w:val="21"/>
          <w:shd w:val="clear" w:color="auto" w:fill="FFFFFF"/>
        </w:rPr>
      </w:pPr>
    </w:p>
    <w:p w14:paraId="150EEE42"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lastRenderedPageBreak/>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78D70AAD" w14:textId="77777777" w:rsidR="00130B2C" w:rsidRPr="005C0884" w:rsidRDefault="00130B2C" w:rsidP="00130B2C">
      <w:pPr>
        <w:rPr>
          <w:rFonts w:ascii="Arial" w:hAnsi="Arial" w:cs="Arial"/>
          <w:color w:val="333333"/>
          <w:sz w:val="21"/>
          <w:szCs w:val="21"/>
          <w:shd w:val="clear" w:color="auto" w:fill="FFFFFF"/>
        </w:rPr>
      </w:pPr>
    </w:p>
    <w:p w14:paraId="6CC19198"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58FB7312" w14:textId="77777777" w:rsidR="00130B2C" w:rsidRPr="005C0884" w:rsidRDefault="00130B2C" w:rsidP="00130B2C">
      <w:pPr>
        <w:rPr>
          <w:rFonts w:ascii="Arial" w:hAnsi="Arial" w:cs="Arial"/>
          <w:color w:val="333333"/>
          <w:sz w:val="21"/>
          <w:szCs w:val="21"/>
          <w:shd w:val="clear" w:color="auto" w:fill="FFFFFF"/>
        </w:rPr>
      </w:pPr>
    </w:p>
    <w:p w14:paraId="417A674F"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FDA1F83" w14:textId="77777777" w:rsidR="00130B2C" w:rsidRPr="005C0884" w:rsidRDefault="00130B2C" w:rsidP="00130B2C">
      <w:pPr>
        <w:rPr>
          <w:rFonts w:ascii="Arial" w:hAnsi="Arial" w:cs="Arial"/>
          <w:color w:val="333333"/>
          <w:sz w:val="21"/>
          <w:szCs w:val="21"/>
          <w:shd w:val="clear" w:color="auto" w:fill="FFFFFF"/>
        </w:rPr>
      </w:pPr>
    </w:p>
    <w:p w14:paraId="3DF7A7F3"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60F2FA6E" w14:textId="77777777" w:rsidR="00130B2C" w:rsidRPr="005C0884" w:rsidRDefault="00130B2C" w:rsidP="00130B2C">
      <w:pPr>
        <w:rPr>
          <w:rFonts w:ascii="Arial" w:hAnsi="Arial" w:cs="Arial"/>
          <w:color w:val="333333"/>
          <w:sz w:val="21"/>
          <w:szCs w:val="21"/>
          <w:shd w:val="clear" w:color="auto" w:fill="FFFFFF"/>
        </w:rPr>
      </w:pPr>
    </w:p>
    <w:p w14:paraId="647E300A"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END OF TERMS AND CONDITIONS</w:t>
      </w:r>
    </w:p>
    <w:p w14:paraId="5805E6EB" w14:textId="77777777" w:rsidR="00130B2C" w:rsidRPr="005C0884" w:rsidRDefault="00130B2C" w:rsidP="00130B2C">
      <w:pPr>
        <w:rPr>
          <w:rFonts w:ascii="Arial" w:hAnsi="Arial" w:cs="Arial"/>
          <w:color w:val="333333"/>
          <w:sz w:val="21"/>
          <w:szCs w:val="21"/>
          <w:shd w:val="clear" w:color="auto" w:fill="FFFFFF"/>
        </w:rPr>
      </w:pPr>
    </w:p>
    <w:p w14:paraId="7578A5CD"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APPENDIX: HOW TO APPLY THE APACHE LICENSE TO YOUR WORK</w:t>
      </w:r>
    </w:p>
    <w:p w14:paraId="307DA0E9"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14:paraId="5E92D2CD" w14:textId="77777777" w:rsidR="00130B2C" w:rsidRPr="005C0884" w:rsidRDefault="00130B2C" w:rsidP="00130B2C">
      <w:pPr>
        <w:rPr>
          <w:rFonts w:ascii="Arial" w:hAnsi="Arial" w:cs="Arial"/>
          <w:color w:val="333333"/>
          <w:sz w:val="21"/>
          <w:szCs w:val="21"/>
          <w:shd w:val="clear" w:color="auto" w:fill="FFFFFF"/>
        </w:rPr>
      </w:pPr>
    </w:p>
    <w:p w14:paraId="41ADD93D"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Copyright [yyyy] [name of copyright owner]</w:t>
      </w:r>
    </w:p>
    <w:p w14:paraId="4573E009" w14:textId="77777777" w:rsidR="00130B2C" w:rsidRPr="005C0884" w:rsidRDefault="00130B2C" w:rsidP="00130B2C">
      <w:pPr>
        <w:rPr>
          <w:rFonts w:ascii="Arial" w:hAnsi="Arial" w:cs="Arial"/>
          <w:color w:val="333333"/>
          <w:sz w:val="21"/>
          <w:szCs w:val="21"/>
          <w:shd w:val="clear" w:color="auto" w:fill="FFFFFF"/>
        </w:rPr>
      </w:pPr>
    </w:p>
    <w:p w14:paraId="0966A22C"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Licensed under the Apache License, Version 2.0 (the "License");</w:t>
      </w:r>
    </w:p>
    <w:p w14:paraId="416830D9"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lastRenderedPageBreak/>
        <w:t>you may not use this file except in compliance with the License.</w:t>
      </w:r>
    </w:p>
    <w:p w14:paraId="5526DDE1"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You may obtain a copy of the License at</w:t>
      </w:r>
    </w:p>
    <w:p w14:paraId="4F1AF3E7" w14:textId="77777777" w:rsidR="00130B2C" w:rsidRPr="005C0884" w:rsidRDefault="00130B2C" w:rsidP="00130B2C">
      <w:pPr>
        <w:rPr>
          <w:rFonts w:ascii="Arial" w:hAnsi="Arial" w:cs="Arial"/>
          <w:color w:val="333333"/>
          <w:sz w:val="21"/>
          <w:szCs w:val="21"/>
          <w:shd w:val="clear" w:color="auto" w:fill="FFFFFF"/>
        </w:rPr>
      </w:pPr>
    </w:p>
    <w:p w14:paraId="580BC5B9"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 xml:space="preserve">    http://www.apache.org/licenses/LICENSE-2.0</w:t>
      </w:r>
    </w:p>
    <w:p w14:paraId="56AD3E1F" w14:textId="77777777" w:rsidR="00130B2C" w:rsidRPr="005C0884" w:rsidRDefault="00130B2C" w:rsidP="00130B2C">
      <w:pPr>
        <w:rPr>
          <w:rFonts w:ascii="Arial" w:hAnsi="Arial" w:cs="Arial"/>
          <w:color w:val="333333"/>
          <w:sz w:val="21"/>
          <w:szCs w:val="21"/>
          <w:shd w:val="clear" w:color="auto" w:fill="FFFFFF"/>
        </w:rPr>
      </w:pPr>
    </w:p>
    <w:p w14:paraId="4F350506"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Unless required by applicable law or agreed to in writing, software</w:t>
      </w:r>
    </w:p>
    <w:p w14:paraId="400EA83F"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distributed under the License is distributed on an "AS IS" BASIS,</w:t>
      </w:r>
    </w:p>
    <w:p w14:paraId="0D595667"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WITHOUT WARRANTIES OR CONDITIONS OF ANY KIND, either express or implied.</w:t>
      </w:r>
    </w:p>
    <w:p w14:paraId="375454E8"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See the License for the specific language governing permissions and</w:t>
      </w:r>
    </w:p>
    <w:p w14:paraId="394A178E" w14:textId="77777777" w:rsidR="00130B2C"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limitations under the License.</w:t>
      </w:r>
    </w:p>
    <w:p w14:paraId="6A76832B" w14:textId="77777777" w:rsidR="00130B2C" w:rsidRDefault="00130B2C" w:rsidP="00130B2C">
      <w:pPr>
        <w:pBdr>
          <w:bottom w:val="single" w:sz="6" w:space="1" w:color="auto"/>
        </w:pBdr>
        <w:rPr>
          <w:rFonts w:ascii="Arial" w:hAnsi="Arial" w:cs="Arial"/>
          <w:color w:val="333333"/>
          <w:sz w:val="21"/>
          <w:szCs w:val="21"/>
          <w:shd w:val="clear" w:color="auto" w:fill="FFFFFF"/>
        </w:rPr>
      </w:pPr>
    </w:p>
    <w:p w14:paraId="5F92E7A1" w14:textId="77777777" w:rsidR="00130B2C" w:rsidRDefault="00130B2C" w:rsidP="00130B2C">
      <w:pPr>
        <w:rPr>
          <w:rFonts w:ascii="Arial" w:hAnsi="Arial" w:cs="Arial"/>
          <w:color w:val="333333"/>
          <w:sz w:val="21"/>
          <w:szCs w:val="21"/>
          <w:shd w:val="clear" w:color="auto" w:fill="FFFFFF"/>
        </w:rPr>
      </w:pPr>
    </w:p>
    <w:p w14:paraId="21CCF19E" w14:textId="77777777" w:rsidR="00130B2C" w:rsidRPr="005C0884" w:rsidRDefault="00130B2C" w:rsidP="00130B2C">
      <w:pPr>
        <w:rPr>
          <w:rFonts w:ascii="Arial" w:hAnsi="Arial" w:cs="Arial"/>
          <w:b/>
          <w:color w:val="333333"/>
          <w:sz w:val="21"/>
          <w:szCs w:val="21"/>
          <w:u w:val="single"/>
          <w:shd w:val="clear" w:color="auto" w:fill="FFFFFF"/>
        </w:rPr>
      </w:pPr>
      <w:r w:rsidRPr="005C0884">
        <w:rPr>
          <w:rFonts w:ascii="Arial" w:hAnsi="Arial" w:cs="Arial"/>
          <w:b/>
          <w:color w:val="333333"/>
          <w:sz w:val="21"/>
          <w:szCs w:val="21"/>
          <w:u w:val="single"/>
          <w:shd w:val="clear" w:color="auto" w:fill="FFFFFF"/>
        </w:rPr>
        <w:t>CocoaLumberjack 2.0.1</w:t>
      </w:r>
    </w:p>
    <w:p w14:paraId="4E5E03FA" w14:textId="77777777" w:rsidR="00130B2C" w:rsidRDefault="00130B2C" w:rsidP="00130B2C">
      <w:pPr>
        <w:rPr>
          <w:rFonts w:ascii="Arial" w:hAnsi="Arial" w:cs="Arial"/>
          <w:color w:val="333333"/>
          <w:sz w:val="21"/>
          <w:szCs w:val="21"/>
          <w:shd w:val="clear" w:color="auto" w:fill="FFFFFF"/>
        </w:rPr>
      </w:pPr>
    </w:p>
    <w:p w14:paraId="07CB75E6"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Software License Agreement (BSD License)</w:t>
      </w:r>
    </w:p>
    <w:p w14:paraId="2376B77F" w14:textId="77777777" w:rsidR="00130B2C" w:rsidRPr="005C0884" w:rsidRDefault="00130B2C" w:rsidP="00130B2C">
      <w:pPr>
        <w:rPr>
          <w:rFonts w:ascii="Arial" w:hAnsi="Arial" w:cs="Arial"/>
          <w:color w:val="333333"/>
          <w:sz w:val="21"/>
          <w:szCs w:val="21"/>
          <w:shd w:val="clear" w:color="auto" w:fill="FFFFFF"/>
        </w:rPr>
      </w:pPr>
    </w:p>
    <w:p w14:paraId="1C6A4CCB"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Copyright (c) 2010-2016, Deusty, LLC</w:t>
      </w:r>
    </w:p>
    <w:p w14:paraId="3510D06D"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All rights reserved.</w:t>
      </w:r>
    </w:p>
    <w:p w14:paraId="6118C6C7" w14:textId="77777777" w:rsidR="00130B2C" w:rsidRPr="005C0884" w:rsidRDefault="00130B2C" w:rsidP="00130B2C">
      <w:pPr>
        <w:rPr>
          <w:rFonts w:ascii="Arial" w:hAnsi="Arial" w:cs="Arial"/>
          <w:color w:val="333333"/>
          <w:sz w:val="21"/>
          <w:szCs w:val="21"/>
          <w:shd w:val="clear" w:color="auto" w:fill="FFFFFF"/>
        </w:rPr>
      </w:pPr>
    </w:p>
    <w:p w14:paraId="0E8EB0B0"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Redistribution and use of this software in source and binary forms,</w:t>
      </w:r>
    </w:p>
    <w:p w14:paraId="131D1519"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with or without modification, are permitted provided that the following conditions are met:</w:t>
      </w:r>
    </w:p>
    <w:p w14:paraId="5DBF2CA8" w14:textId="77777777" w:rsidR="00130B2C" w:rsidRPr="005C0884" w:rsidRDefault="00130B2C" w:rsidP="00130B2C">
      <w:pPr>
        <w:rPr>
          <w:rFonts w:ascii="Arial" w:hAnsi="Arial" w:cs="Arial"/>
          <w:color w:val="333333"/>
          <w:sz w:val="21"/>
          <w:szCs w:val="21"/>
          <w:shd w:val="clear" w:color="auto" w:fill="FFFFFF"/>
        </w:rPr>
      </w:pPr>
    </w:p>
    <w:p w14:paraId="0A211B4D"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 Redistributions of source code must retain the above</w:t>
      </w:r>
    </w:p>
    <w:p w14:paraId="33210C86"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 xml:space="preserve">  copyright notice, this list of conditions and the</w:t>
      </w:r>
    </w:p>
    <w:p w14:paraId="15EA4953"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 xml:space="preserve">  following disclaimer.</w:t>
      </w:r>
    </w:p>
    <w:p w14:paraId="580BA40E" w14:textId="77777777" w:rsidR="00130B2C" w:rsidRPr="005C0884" w:rsidRDefault="00130B2C" w:rsidP="00130B2C">
      <w:pPr>
        <w:rPr>
          <w:rFonts w:ascii="Arial" w:hAnsi="Arial" w:cs="Arial"/>
          <w:color w:val="333333"/>
          <w:sz w:val="21"/>
          <w:szCs w:val="21"/>
          <w:shd w:val="clear" w:color="auto" w:fill="FFFFFF"/>
        </w:rPr>
      </w:pPr>
    </w:p>
    <w:p w14:paraId="51A1A20C"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 Neither the name of Deusty nor the names of its</w:t>
      </w:r>
    </w:p>
    <w:p w14:paraId="40D294F4"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 xml:space="preserve">  contributors may be used to endorse or promote products</w:t>
      </w:r>
    </w:p>
    <w:p w14:paraId="69A93260"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 xml:space="preserve">  derived from this software without specific prior</w:t>
      </w:r>
    </w:p>
    <w:p w14:paraId="1AFE6FA2"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 xml:space="preserve">  written permission of Deusty, LLC.</w:t>
      </w:r>
    </w:p>
    <w:p w14:paraId="2E0D5CC4" w14:textId="77777777" w:rsidR="00130B2C" w:rsidRPr="005C0884" w:rsidRDefault="00130B2C" w:rsidP="00130B2C">
      <w:pPr>
        <w:rPr>
          <w:rFonts w:ascii="Arial" w:hAnsi="Arial" w:cs="Arial"/>
          <w:color w:val="333333"/>
          <w:sz w:val="21"/>
          <w:szCs w:val="21"/>
          <w:shd w:val="clear" w:color="auto" w:fill="FFFFFF"/>
        </w:rPr>
      </w:pPr>
    </w:p>
    <w:p w14:paraId="51AC868C" w14:textId="77777777" w:rsidR="00130B2C"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lastRenderedPageBreak/>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2B27D4D" w14:textId="77777777" w:rsidR="00130B2C" w:rsidRDefault="00130B2C" w:rsidP="00130B2C">
      <w:pPr>
        <w:pBdr>
          <w:bottom w:val="single" w:sz="6" w:space="1" w:color="auto"/>
        </w:pBdr>
        <w:rPr>
          <w:rFonts w:ascii="Arial" w:hAnsi="Arial" w:cs="Arial"/>
          <w:color w:val="333333"/>
          <w:sz w:val="21"/>
          <w:szCs w:val="21"/>
          <w:shd w:val="clear" w:color="auto" w:fill="FFFFFF"/>
        </w:rPr>
      </w:pPr>
    </w:p>
    <w:p w14:paraId="747DE802" w14:textId="77777777" w:rsidR="00130B2C" w:rsidRDefault="00130B2C" w:rsidP="00130B2C">
      <w:pPr>
        <w:rPr>
          <w:rFonts w:ascii="Arial" w:hAnsi="Arial" w:cs="Arial"/>
          <w:color w:val="333333"/>
          <w:sz w:val="21"/>
          <w:szCs w:val="21"/>
          <w:shd w:val="clear" w:color="auto" w:fill="FFFFFF"/>
        </w:rPr>
      </w:pPr>
    </w:p>
    <w:p w14:paraId="1D3A8A4B" w14:textId="77777777" w:rsidR="00130B2C" w:rsidRPr="005C0884" w:rsidRDefault="00130B2C" w:rsidP="00130B2C">
      <w:pPr>
        <w:rPr>
          <w:rFonts w:ascii="Arial" w:hAnsi="Arial" w:cs="Arial"/>
          <w:b/>
          <w:color w:val="333333"/>
          <w:sz w:val="21"/>
          <w:szCs w:val="21"/>
          <w:u w:val="single"/>
          <w:shd w:val="clear" w:color="auto" w:fill="FFFFFF"/>
        </w:rPr>
      </w:pPr>
      <w:r w:rsidRPr="005C0884">
        <w:rPr>
          <w:rFonts w:ascii="Arial" w:hAnsi="Arial" w:cs="Arial"/>
          <w:b/>
          <w:color w:val="333333"/>
          <w:sz w:val="21"/>
          <w:szCs w:val="21"/>
          <w:u w:val="single"/>
          <w:shd w:val="clear" w:color="auto" w:fill="FFFFFF"/>
        </w:rPr>
        <w:t>Mantle 2.0.4</w:t>
      </w:r>
    </w:p>
    <w:p w14:paraId="69D81292" w14:textId="77777777" w:rsidR="00130B2C" w:rsidRDefault="00130B2C" w:rsidP="00130B2C">
      <w:pPr>
        <w:rPr>
          <w:rFonts w:ascii="Arial" w:hAnsi="Arial" w:cs="Arial"/>
          <w:color w:val="333333"/>
          <w:sz w:val="21"/>
          <w:szCs w:val="21"/>
          <w:shd w:val="clear" w:color="auto" w:fill="FFFFFF"/>
        </w:rPr>
      </w:pPr>
    </w:p>
    <w:p w14:paraId="214D5524" w14:textId="77777777" w:rsidR="00130B2C" w:rsidRPr="005C0884" w:rsidRDefault="00130B2C" w:rsidP="00130B2C">
      <w:pPr>
        <w:spacing w:before="100" w:beforeAutospacing="1" w:after="240" w:line="240" w:lineRule="auto"/>
        <w:rPr>
          <w:rFonts w:ascii="Segoe UI" w:eastAsia="Times New Roman" w:hAnsi="Segoe UI" w:cs="Segoe UI"/>
          <w:color w:val="24292E"/>
          <w:sz w:val="24"/>
          <w:szCs w:val="24"/>
        </w:rPr>
      </w:pPr>
      <w:r w:rsidRPr="005C0884">
        <w:rPr>
          <w:rFonts w:ascii="Segoe UI" w:eastAsia="Times New Roman" w:hAnsi="Segoe UI" w:cs="Segoe UI"/>
          <w:b/>
          <w:bCs/>
          <w:color w:val="24292E"/>
          <w:sz w:val="24"/>
          <w:szCs w:val="24"/>
        </w:rPr>
        <w:t>Copyright (c) GitHub, Inc.</w:t>
      </w:r>
      <w:r w:rsidRPr="005C0884">
        <w:rPr>
          <w:rFonts w:ascii="Segoe UI" w:eastAsia="Times New Roman" w:hAnsi="Segoe UI" w:cs="Segoe UI"/>
          <w:color w:val="24292E"/>
          <w:sz w:val="24"/>
          <w:szCs w:val="24"/>
        </w:rPr>
        <w:t> </w:t>
      </w:r>
      <w:r w:rsidRPr="005C0884">
        <w:rPr>
          <w:rFonts w:ascii="Segoe UI" w:eastAsia="Times New Roman" w:hAnsi="Segoe UI" w:cs="Segoe UI"/>
          <w:b/>
          <w:bCs/>
          <w:color w:val="24292E"/>
          <w:sz w:val="24"/>
          <w:szCs w:val="24"/>
        </w:rPr>
        <w:t>All rights reserved.</w:t>
      </w:r>
    </w:p>
    <w:p w14:paraId="2EC80159" w14:textId="77777777" w:rsidR="00130B2C" w:rsidRPr="005C0884" w:rsidRDefault="00130B2C" w:rsidP="00130B2C">
      <w:pPr>
        <w:spacing w:after="240" w:line="240" w:lineRule="auto"/>
        <w:rPr>
          <w:rFonts w:ascii="Segoe UI" w:eastAsia="Times New Roman" w:hAnsi="Segoe UI" w:cs="Segoe UI"/>
          <w:color w:val="24292E"/>
          <w:sz w:val="24"/>
          <w:szCs w:val="24"/>
        </w:rPr>
      </w:pPr>
      <w:r w:rsidRPr="005C0884">
        <w:rPr>
          <w:rFonts w:ascii="Segoe UI" w:eastAsia="Times New Roman" w:hAnsi="Segoe UI" w:cs="Segoe UI"/>
          <w:color w:val="24292E"/>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9E880CF" w14:textId="77777777" w:rsidR="00130B2C" w:rsidRPr="005C0884" w:rsidRDefault="00130B2C" w:rsidP="00130B2C">
      <w:pPr>
        <w:spacing w:after="240" w:line="240" w:lineRule="auto"/>
        <w:rPr>
          <w:rFonts w:ascii="Segoe UI" w:eastAsia="Times New Roman" w:hAnsi="Segoe UI" w:cs="Segoe UI"/>
          <w:color w:val="24292E"/>
          <w:sz w:val="24"/>
          <w:szCs w:val="24"/>
        </w:rPr>
      </w:pPr>
      <w:r w:rsidRPr="005C0884">
        <w:rPr>
          <w:rFonts w:ascii="Segoe UI" w:eastAsia="Times New Roman" w:hAnsi="Segoe UI" w:cs="Segoe UI"/>
          <w:color w:val="24292E"/>
          <w:sz w:val="24"/>
          <w:szCs w:val="24"/>
        </w:rPr>
        <w:t>The above copyright notice and this permission notice shall be included in all copies or substantial portions of the Software.</w:t>
      </w:r>
    </w:p>
    <w:p w14:paraId="77A257FE" w14:textId="77777777" w:rsidR="00130B2C" w:rsidRPr="005C0884" w:rsidRDefault="00130B2C" w:rsidP="00130B2C">
      <w:pPr>
        <w:spacing w:after="240" w:line="240" w:lineRule="auto"/>
        <w:rPr>
          <w:rFonts w:ascii="Segoe UI" w:eastAsia="Times New Roman" w:hAnsi="Segoe UI" w:cs="Segoe UI"/>
          <w:color w:val="24292E"/>
          <w:sz w:val="24"/>
          <w:szCs w:val="24"/>
        </w:rPr>
      </w:pPr>
      <w:r w:rsidRPr="005C0884">
        <w:rPr>
          <w:rFonts w:ascii="Segoe UI" w:eastAsia="Times New Roman" w:hAnsi="Segoe UI" w:cs="Segoe UI"/>
          <w:color w:val="24292E"/>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A16A077" w14:textId="77777777" w:rsidR="00130B2C" w:rsidRPr="005C0884" w:rsidRDefault="00AB6AA4" w:rsidP="00130B2C">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6B5D1FB">
          <v:rect id="_x0000_i1034" style="width:0;height:3pt" o:hralign="center" o:hrstd="t" o:hrnoshade="t" o:hr="t" fillcolor="#24292e" stroked="f"/>
        </w:pict>
      </w:r>
    </w:p>
    <w:p w14:paraId="4116AC01" w14:textId="77777777" w:rsidR="00130B2C" w:rsidRPr="005C0884" w:rsidRDefault="00130B2C" w:rsidP="00130B2C">
      <w:pPr>
        <w:spacing w:after="240" w:line="240" w:lineRule="auto"/>
        <w:rPr>
          <w:rFonts w:ascii="Segoe UI" w:eastAsia="Times New Roman" w:hAnsi="Segoe UI" w:cs="Segoe UI"/>
          <w:color w:val="24292E"/>
          <w:sz w:val="24"/>
          <w:szCs w:val="24"/>
        </w:rPr>
      </w:pPr>
      <w:r w:rsidRPr="005C0884">
        <w:rPr>
          <w:rFonts w:ascii="Segoe UI" w:eastAsia="Times New Roman" w:hAnsi="Segoe UI" w:cs="Segoe UI"/>
          <w:b/>
          <w:bCs/>
          <w:color w:val="24292E"/>
          <w:sz w:val="24"/>
          <w:szCs w:val="24"/>
        </w:rPr>
        <w:t>This project uses portions of code from the Proton framework.</w:t>
      </w:r>
      <w:r w:rsidRPr="005C0884">
        <w:rPr>
          <w:rFonts w:ascii="Segoe UI" w:eastAsia="Times New Roman" w:hAnsi="Segoe UI" w:cs="Segoe UI"/>
          <w:color w:val="24292E"/>
          <w:sz w:val="24"/>
          <w:szCs w:val="24"/>
        </w:rPr>
        <w:t> </w:t>
      </w:r>
      <w:r w:rsidRPr="005C0884">
        <w:rPr>
          <w:rFonts w:ascii="Segoe UI" w:eastAsia="Times New Roman" w:hAnsi="Segoe UI" w:cs="Segoe UI"/>
          <w:b/>
          <w:bCs/>
          <w:color w:val="24292E"/>
          <w:sz w:val="24"/>
          <w:szCs w:val="24"/>
        </w:rPr>
        <w:t>Proton is copyright (c) 2012, Bitswift, Inc.</w:t>
      </w:r>
      <w:r w:rsidRPr="005C0884">
        <w:rPr>
          <w:rFonts w:ascii="Segoe UI" w:eastAsia="Times New Roman" w:hAnsi="Segoe UI" w:cs="Segoe UI"/>
          <w:color w:val="24292E"/>
          <w:sz w:val="24"/>
          <w:szCs w:val="24"/>
        </w:rPr>
        <w:t> </w:t>
      </w:r>
      <w:r w:rsidRPr="005C0884">
        <w:rPr>
          <w:rFonts w:ascii="Segoe UI" w:eastAsia="Times New Roman" w:hAnsi="Segoe UI" w:cs="Segoe UI"/>
          <w:b/>
          <w:bCs/>
          <w:color w:val="24292E"/>
          <w:sz w:val="24"/>
          <w:szCs w:val="24"/>
        </w:rPr>
        <w:t>All rights reserved.</w:t>
      </w:r>
    </w:p>
    <w:p w14:paraId="1DD173BD" w14:textId="77777777" w:rsidR="00130B2C" w:rsidRPr="005C0884" w:rsidRDefault="00130B2C" w:rsidP="00130B2C">
      <w:pPr>
        <w:spacing w:after="240" w:line="240" w:lineRule="auto"/>
        <w:rPr>
          <w:rFonts w:ascii="Segoe UI" w:eastAsia="Times New Roman" w:hAnsi="Segoe UI" w:cs="Segoe UI"/>
          <w:color w:val="24292E"/>
          <w:sz w:val="24"/>
          <w:szCs w:val="24"/>
        </w:rPr>
      </w:pPr>
      <w:r w:rsidRPr="005C0884">
        <w:rPr>
          <w:rFonts w:ascii="Segoe UI" w:eastAsia="Times New Roman" w:hAnsi="Segoe UI" w:cs="Segoe UI"/>
          <w:color w:val="24292E"/>
          <w:sz w:val="24"/>
          <w:szCs w:val="24"/>
        </w:rPr>
        <w:t>Redistribution and use in source and binary forms, with or without modification, are permitted provided that the following conditions are met:</w:t>
      </w:r>
    </w:p>
    <w:p w14:paraId="0751D72E" w14:textId="77777777" w:rsidR="00130B2C" w:rsidRPr="005C0884" w:rsidRDefault="00130B2C" w:rsidP="00130B2C">
      <w:pPr>
        <w:numPr>
          <w:ilvl w:val="0"/>
          <w:numId w:val="18"/>
        </w:numPr>
        <w:spacing w:before="100" w:beforeAutospacing="1" w:after="100" w:afterAutospacing="1" w:line="240" w:lineRule="auto"/>
        <w:rPr>
          <w:rFonts w:ascii="Segoe UI" w:eastAsia="Times New Roman" w:hAnsi="Segoe UI" w:cs="Segoe UI"/>
          <w:color w:val="24292E"/>
          <w:sz w:val="24"/>
          <w:szCs w:val="24"/>
        </w:rPr>
      </w:pPr>
      <w:r w:rsidRPr="005C0884">
        <w:rPr>
          <w:rFonts w:ascii="Segoe UI" w:eastAsia="Times New Roman" w:hAnsi="Segoe UI" w:cs="Segoe UI"/>
          <w:color w:val="24292E"/>
          <w:sz w:val="24"/>
          <w:szCs w:val="24"/>
        </w:rPr>
        <w:lastRenderedPageBreak/>
        <w:t>Redistributions of source code must retain the above copyright notice, this list of conditions and the following disclaimer.</w:t>
      </w:r>
    </w:p>
    <w:p w14:paraId="69B8B80E" w14:textId="77777777" w:rsidR="00130B2C" w:rsidRPr="005C0884" w:rsidRDefault="00130B2C" w:rsidP="00130B2C">
      <w:pPr>
        <w:numPr>
          <w:ilvl w:val="0"/>
          <w:numId w:val="18"/>
        </w:numPr>
        <w:spacing w:before="60" w:after="100" w:afterAutospacing="1" w:line="240" w:lineRule="auto"/>
        <w:rPr>
          <w:rFonts w:ascii="Segoe UI" w:eastAsia="Times New Roman" w:hAnsi="Segoe UI" w:cs="Segoe UI"/>
          <w:color w:val="24292E"/>
          <w:sz w:val="24"/>
          <w:szCs w:val="24"/>
        </w:rPr>
      </w:pPr>
      <w:r w:rsidRPr="005C0884">
        <w:rPr>
          <w:rFonts w:ascii="Segoe UI" w:eastAsia="Times New Roman" w:hAnsi="Segoe UI" w:cs="Segoe UI"/>
          <w:color w:val="24292E"/>
          <w:sz w:val="24"/>
          <w:szCs w:val="24"/>
        </w:rPr>
        <w:t>Neither the name of the Bitswift, Inc. nor the names of its contributors may be used to endorse or promote products derived from this software without specific prior written permission.</w:t>
      </w:r>
    </w:p>
    <w:p w14:paraId="6E79E1B3" w14:textId="77777777" w:rsidR="00130B2C" w:rsidRDefault="00130B2C" w:rsidP="00130B2C">
      <w:pPr>
        <w:pBdr>
          <w:bottom w:val="single" w:sz="6" w:space="1" w:color="auto"/>
        </w:pBdr>
        <w:spacing w:after="100" w:afterAutospacing="1" w:line="240" w:lineRule="auto"/>
        <w:rPr>
          <w:rFonts w:ascii="Segoe UI" w:eastAsia="Times New Roman" w:hAnsi="Segoe UI" w:cs="Segoe UI"/>
          <w:color w:val="24292E"/>
          <w:sz w:val="24"/>
          <w:szCs w:val="24"/>
        </w:rPr>
      </w:pPr>
      <w:r w:rsidRPr="005C0884">
        <w:rPr>
          <w:rFonts w:ascii="Segoe UI" w:eastAsia="Times New Roman" w:hAnsi="Segoe UI" w:cs="Segoe UI"/>
          <w:color w:val="24292E"/>
          <w:sz w:val="24"/>
          <w:szCs w:val="24"/>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4D49074" w14:textId="77777777" w:rsidR="00130B2C" w:rsidRPr="005C0884" w:rsidRDefault="00130B2C" w:rsidP="00130B2C">
      <w:pPr>
        <w:pBdr>
          <w:bottom w:val="single" w:sz="6" w:space="1" w:color="auto"/>
        </w:pBdr>
        <w:spacing w:after="100" w:afterAutospacing="1" w:line="240" w:lineRule="auto"/>
        <w:rPr>
          <w:rFonts w:ascii="Segoe UI" w:eastAsia="Times New Roman" w:hAnsi="Segoe UI" w:cs="Segoe UI"/>
          <w:color w:val="24292E"/>
          <w:sz w:val="24"/>
          <w:szCs w:val="24"/>
        </w:rPr>
      </w:pPr>
    </w:p>
    <w:p w14:paraId="79B698DD" w14:textId="77777777" w:rsidR="00130B2C" w:rsidRPr="005C0884" w:rsidRDefault="00130B2C" w:rsidP="00130B2C">
      <w:pPr>
        <w:rPr>
          <w:rFonts w:ascii="Arial" w:hAnsi="Arial" w:cs="Arial"/>
          <w:b/>
          <w:color w:val="333333"/>
          <w:sz w:val="21"/>
          <w:szCs w:val="21"/>
          <w:u w:val="single"/>
          <w:shd w:val="clear" w:color="auto" w:fill="FFFFFF"/>
        </w:rPr>
      </w:pPr>
      <w:r w:rsidRPr="005C0884">
        <w:rPr>
          <w:rFonts w:ascii="Arial" w:hAnsi="Arial" w:cs="Arial"/>
          <w:b/>
          <w:color w:val="333333"/>
          <w:sz w:val="21"/>
          <w:szCs w:val="21"/>
          <w:u w:val="single"/>
          <w:shd w:val="clear" w:color="auto" w:fill="FFFFFF"/>
        </w:rPr>
        <w:t>Hamcrest 1.3</w:t>
      </w:r>
    </w:p>
    <w:p w14:paraId="6D13579C" w14:textId="77777777" w:rsidR="00130B2C" w:rsidRDefault="00130B2C" w:rsidP="00130B2C">
      <w:r>
        <w:t>BSD License</w:t>
      </w:r>
    </w:p>
    <w:p w14:paraId="1A14E94B" w14:textId="77777777" w:rsidR="00130B2C" w:rsidRDefault="00130B2C" w:rsidP="00130B2C"/>
    <w:p w14:paraId="2F46B232" w14:textId="77777777" w:rsidR="00130B2C" w:rsidRDefault="00130B2C" w:rsidP="00130B2C">
      <w:r>
        <w:t>Copyright (c) 2000-2015 www.hamcrest.org</w:t>
      </w:r>
    </w:p>
    <w:p w14:paraId="462EFABC" w14:textId="77777777" w:rsidR="00130B2C" w:rsidRDefault="00130B2C" w:rsidP="00130B2C">
      <w:r>
        <w:t>All rights reserved.</w:t>
      </w:r>
    </w:p>
    <w:p w14:paraId="1355DE95" w14:textId="77777777" w:rsidR="00130B2C" w:rsidRDefault="00130B2C" w:rsidP="00130B2C"/>
    <w:p w14:paraId="6048BD43" w14:textId="77777777" w:rsidR="00130B2C" w:rsidRDefault="00130B2C" w:rsidP="00130B2C">
      <w:r>
        <w:t>Redistribution and use in source and binary forms, with or without</w:t>
      </w:r>
    </w:p>
    <w:p w14:paraId="6191A9F3" w14:textId="77777777" w:rsidR="00130B2C" w:rsidRDefault="00130B2C" w:rsidP="00130B2C">
      <w:r>
        <w:t>modification, are permitted provided that the following conditions are met:</w:t>
      </w:r>
    </w:p>
    <w:p w14:paraId="2C31BDB9" w14:textId="77777777" w:rsidR="00130B2C" w:rsidRDefault="00130B2C" w:rsidP="00130B2C"/>
    <w:p w14:paraId="0B483202" w14:textId="77777777" w:rsidR="00130B2C" w:rsidRDefault="00130B2C" w:rsidP="00130B2C">
      <w:r>
        <w:t>Redistributions of source code must retain the above copyright notice, this list of</w:t>
      </w:r>
    </w:p>
    <w:p w14:paraId="6BB33B5C" w14:textId="77777777" w:rsidR="00130B2C" w:rsidRDefault="00130B2C" w:rsidP="00130B2C">
      <w:r>
        <w:t>conditions and the following disclaimer. Redistributions in binary form must reproduce</w:t>
      </w:r>
    </w:p>
    <w:p w14:paraId="55F920F2" w14:textId="77777777" w:rsidR="00130B2C" w:rsidRDefault="00130B2C" w:rsidP="00130B2C">
      <w:r>
        <w:t>the above copyright notice, this list of conditions and the following disclaimer in</w:t>
      </w:r>
    </w:p>
    <w:p w14:paraId="5171CCBD" w14:textId="77777777" w:rsidR="00130B2C" w:rsidRDefault="00130B2C" w:rsidP="00130B2C">
      <w:r>
        <w:t>the documentation and/or other materials provided with the distribution.</w:t>
      </w:r>
    </w:p>
    <w:p w14:paraId="15C84CEC" w14:textId="77777777" w:rsidR="00130B2C" w:rsidRDefault="00130B2C" w:rsidP="00130B2C"/>
    <w:p w14:paraId="403BC08B" w14:textId="77777777" w:rsidR="00130B2C" w:rsidRDefault="00130B2C" w:rsidP="00130B2C">
      <w:r>
        <w:t>Neither the name of Hamcrest nor the names of its contributors may be used to endorse</w:t>
      </w:r>
    </w:p>
    <w:p w14:paraId="4F5660EC" w14:textId="77777777" w:rsidR="00130B2C" w:rsidRDefault="00130B2C" w:rsidP="00130B2C">
      <w:r>
        <w:lastRenderedPageBreak/>
        <w:t>or promote products derived from this software without specific prior written</w:t>
      </w:r>
    </w:p>
    <w:p w14:paraId="3FD12210" w14:textId="77777777" w:rsidR="00130B2C" w:rsidRDefault="00130B2C" w:rsidP="00130B2C">
      <w:r>
        <w:t>permission.</w:t>
      </w:r>
    </w:p>
    <w:p w14:paraId="5514A1F8" w14:textId="77777777" w:rsidR="00130B2C" w:rsidRDefault="00130B2C" w:rsidP="00130B2C"/>
    <w:p w14:paraId="13967EFD" w14:textId="77777777" w:rsidR="00130B2C" w:rsidRDefault="00130B2C" w:rsidP="00130B2C">
      <w:r>
        <w:t>THIS SOFTWARE IS PROVIDED BY THE COPYRIGHT HOLDERS AND CONTRIBUTORS "AS IS" AND ANY</w:t>
      </w:r>
    </w:p>
    <w:p w14:paraId="0F9265DD" w14:textId="77777777" w:rsidR="00130B2C" w:rsidRDefault="00130B2C" w:rsidP="00130B2C">
      <w:r>
        <w:t>EXPRESS OR IMPLIED WARRANTIES, INCLUDING, BUT NOT LIMITED TO, THE IMPLIED WARRANTIES</w:t>
      </w:r>
    </w:p>
    <w:p w14:paraId="7E5A7A5E" w14:textId="77777777" w:rsidR="00130B2C" w:rsidRDefault="00130B2C" w:rsidP="00130B2C">
      <w:r>
        <w:t>OF MERCHANTABILITY AND FITNESS FOR A PARTICULAR PURPOSE ARE DISCLAIMED. IN NO EVENT</w:t>
      </w:r>
    </w:p>
    <w:p w14:paraId="701552FE" w14:textId="77777777" w:rsidR="00130B2C" w:rsidRDefault="00130B2C" w:rsidP="00130B2C">
      <w:r>
        <w:t>SHALL THE COPYRIGHT OWNER OR CONTRIBUTORS BE LIABLE FOR ANY DIRECT, INDIRECT,</w:t>
      </w:r>
    </w:p>
    <w:p w14:paraId="7D1DDB5F" w14:textId="77777777" w:rsidR="00130B2C" w:rsidRDefault="00130B2C" w:rsidP="00130B2C">
      <w:r>
        <w:t>INCIDENTAL, SPECIAL, EXEMPLARY, OR CONSEQUENTIAL DAMAGES (INCLUDING, BUT NOT LIMITED</w:t>
      </w:r>
    </w:p>
    <w:p w14:paraId="7D75CA83" w14:textId="77777777" w:rsidR="00130B2C" w:rsidRDefault="00130B2C" w:rsidP="00130B2C">
      <w:r>
        <w:t>TO, PROCUREMENT OF SUBSTITUTE GOODS OR SERVICES; LOSS OF USE, DATA, OR PROFITS; OR</w:t>
      </w:r>
    </w:p>
    <w:p w14:paraId="2AE6FF4C" w14:textId="77777777" w:rsidR="00130B2C" w:rsidRDefault="00130B2C" w:rsidP="00130B2C">
      <w:r>
        <w:t>BUSINESS INTERRUPTION) HOWEVER CAUSED AND ON ANY THEORY OF LIABILITY, WHETHER IN</w:t>
      </w:r>
    </w:p>
    <w:p w14:paraId="7ADCDC40" w14:textId="77777777" w:rsidR="00130B2C" w:rsidRDefault="00130B2C" w:rsidP="00130B2C">
      <w:r>
        <w:t>CONTRACT, STRICT LIABILITY, OR TORT (INCLUDING NEGLIGENCE OR OTHERWISE) ARISING IN ANY</w:t>
      </w:r>
    </w:p>
    <w:p w14:paraId="05FA74B2" w14:textId="77777777" w:rsidR="00130B2C" w:rsidRDefault="00130B2C" w:rsidP="00130B2C">
      <w:r>
        <w:t>WAY OUT OF THE USE OF THIS SOFTWARE, EVEN IF ADVISED OF THE POSSIBILITY OF SUCH</w:t>
      </w:r>
    </w:p>
    <w:p w14:paraId="745B8470" w14:textId="77777777" w:rsidR="00130B2C" w:rsidRDefault="00130B2C" w:rsidP="00130B2C">
      <w:r>
        <w:t>DAMAGE.</w:t>
      </w:r>
    </w:p>
    <w:p w14:paraId="75F4AA3B" w14:textId="77777777" w:rsidR="00130B2C" w:rsidRDefault="00130B2C" w:rsidP="00130B2C">
      <w:pPr>
        <w:pBdr>
          <w:bottom w:val="single" w:sz="6" w:space="1" w:color="auto"/>
        </w:pBdr>
      </w:pPr>
    </w:p>
    <w:p w14:paraId="463388DA" w14:textId="77777777" w:rsidR="00130B2C" w:rsidRPr="005C0884" w:rsidRDefault="00130B2C" w:rsidP="00130B2C">
      <w:pPr>
        <w:rPr>
          <w:rFonts w:ascii="Arial" w:hAnsi="Arial" w:cs="Arial"/>
          <w:b/>
          <w:color w:val="333333"/>
          <w:sz w:val="21"/>
          <w:szCs w:val="21"/>
          <w:u w:val="single"/>
          <w:shd w:val="clear" w:color="auto" w:fill="FFFFFF"/>
        </w:rPr>
      </w:pPr>
      <w:r w:rsidRPr="005C0884">
        <w:rPr>
          <w:rFonts w:ascii="Arial" w:hAnsi="Arial" w:cs="Arial"/>
          <w:b/>
          <w:color w:val="333333"/>
          <w:sz w:val="21"/>
          <w:szCs w:val="21"/>
          <w:u w:val="single"/>
          <w:shd w:val="clear" w:color="auto" w:fill="FFFFFF"/>
        </w:rPr>
        <w:t>Robolectric 3.0</w:t>
      </w:r>
    </w:p>
    <w:p w14:paraId="4215F0EE"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The MIT License</w:t>
      </w:r>
    </w:p>
    <w:p w14:paraId="5EC8BD37" w14:textId="77777777" w:rsidR="00130B2C" w:rsidRPr="005C0884" w:rsidRDefault="00130B2C" w:rsidP="00130B2C">
      <w:pPr>
        <w:rPr>
          <w:rFonts w:ascii="Arial" w:hAnsi="Arial" w:cs="Arial"/>
          <w:color w:val="333333"/>
          <w:sz w:val="21"/>
          <w:szCs w:val="21"/>
          <w:shd w:val="clear" w:color="auto" w:fill="FFFFFF"/>
        </w:rPr>
      </w:pPr>
    </w:p>
    <w:p w14:paraId="560FD041"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Copyright (c) 2010 Xtreme Labs, Pivotal Labs and Google Inc.</w:t>
      </w:r>
    </w:p>
    <w:p w14:paraId="37B52F52" w14:textId="77777777" w:rsidR="00130B2C" w:rsidRPr="005C0884" w:rsidRDefault="00130B2C" w:rsidP="00130B2C">
      <w:pPr>
        <w:rPr>
          <w:rFonts w:ascii="Arial" w:hAnsi="Arial" w:cs="Arial"/>
          <w:color w:val="333333"/>
          <w:sz w:val="21"/>
          <w:szCs w:val="21"/>
          <w:shd w:val="clear" w:color="auto" w:fill="FFFFFF"/>
        </w:rPr>
      </w:pPr>
    </w:p>
    <w:p w14:paraId="3CE5313C"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Permission is hereby granted, free of charge, to any person obtaining a copy</w:t>
      </w:r>
    </w:p>
    <w:p w14:paraId="3F9E9979"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of this software and associated documentation files (the "Software"), to deal</w:t>
      </w:r>
    </w:p>
    <w:p w14:paraId="42728628"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in the Software without restriction, including without limitation the rights</w:t>
      </w:r>
    </w:p>
    <w:p w14:paraId="3E918625"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to use, copy, modify, merge, publish, distribute, sublicense, and/or sell</w:t>
      </w:r>
    </w:p>
    <w:p w14:paraId="6FD41C92"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copies of the Software, and to permit persons to whom the Software is</w:t>
      </w:r>
    </w:p>
    <w:p w14:paraId="3758F2CB"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furnished to do so, subject to the following conditions:</w:t>
      </w:r>
    </w:p>
    <w:p w14:paraId="6A6722FF" w14:textId="77777777" w:rsidR="00130B2C" w:rsidRPr="005C0884" w:rsidRDefault="00130B2C" w:rsidP="00130B2C">
      <w:pPr>
        <w:rPr>
          <w:rFonts w:ascii="Arial" w:hAnsi="Arial" w:cs="Arial"/>
          <w:color w:val="333333"/>
          <w:sz w:val="21"/>
          <w:szCs w:val="21"/>
          <w:shd w:val="clear" w:color="auto" w:fill="FFFFFF"/>
        </w:rPr>
      </w:pPr>
    </w:p>
    <w:p w14:paraId="11B674E5"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The above copyright notice and this permission notice shall be included in</w:t>
      </w:r>
    </w:p>
    <w:p w14:paraId="1FAF2A05"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all copies or substantial portions of the Software.</w:t>
      </w:r>
    </w:p>
    <w:p w14:paraId="1DEBB778" w14:textId="77777777" w:rsidR="00130B2C" w:rsidRPr="005C0884" w:rsidRDefault="00130B2C" w:rsidP="00130B2C">
      <w:pPr>
        <w:rPr>
          <w:rFonts w:ascii="Arial" w:hAnsi="Arial" w:cs="Arial"/>
          <w:color w:val="333333"/>
          <w:sz w:val="21"/>
          <w:szCs w:val="21"/>
          <w:shd w:val="clear" w:color="auto" w:fill="FFFFFF"/>
        </w:rPr>
      </w:pPr>
    </w:p>
    <w:p w14:paraId="76EA2C2A"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THE SOFTWARE IS PROVIDED "AS IS", WITHOUT WARRANTY OF ANY KIND, EXPRESS OR</w:t>
      </w:r>
    </w:p>
    <w:p w14:paraId="10AD4298"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lastRenderedPageBreak/>
        <w:t>IMPLIED, INCLUDING BUT NOT LIMITED TO THE WARRANTIES OF MERCHANTABILITY,</w:t>
      </w:r>
    </w:p>
    <w:p w14:paraId="61E07418"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FITNESS FOR A PARTICULAR PURPOSE AND NONINFRINGEMENT. IN NO EVENT SHALL THE</w:t>
      </w:r>
    </w:p>
    <w:p w14:paraId="7AD2A35E"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AUTHORS OR COPYRIGHT HOLDERS BE LIABLE FOR ANY CLAIM, DAMAGES OR OTHER</w:t>
      </w:r>
    </w:p>
    <w:p w14:paraId="7DD24781"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LIABILITY, WHETHER IN AN ACTION OF CONTRACT, TORT OR OTHERWISE, ARISING FROM,</w:t>
      </w:r>
    </w:p>
    <w:p w14:paraId="070E1189" w14:textId="77777777" w:rsidR="00130B2C" w:rsidRPr="005C0884"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OUT OF OR IN CONNECTION WITH THE SOFTWARE OR THE USE OR OTHER DEALINGS IN</w:t>
      </w:r>
    </w:p>
    <w:p w14:paraId="41C35703" w14:textId="77777777" w:rsidR="00130B2C" w:rsidRDefault="00130B2C" w:rsidP="00130B2C">
      <w:pPr>
        <w:rPr>
          <w:rFonts w:ascii="Arial" w:hAnsi="Arial" w:cs="Arial"/>
          <w:color w:val="333333"/>
          <w:sz w:val="21"/>
          <w:szCs w:val="21"/>
          <w:shd w:val="clear" w:color="auto" w:fill="FFFFFF"/>
        </w:rPr>
      </w:pPr>
      <w:r w:rsidRPr="005C0884">
        <w:rPr>
          <w:rFonts w:ascii="Arial" w:hAnsi="Arial" w:cs="Arial"/>
          <w:color w:val="333333"/>
          <w:sz w:val="21"/>
          <w:szCs w:val="21"/>
          <w:shd w:val="clear" w:color="auto" w:fill="FFFFFF"/>
        </w:rPr>
        <w:t>THE SOFTWARE.</w:t>
      </w:r>
    </w:p>
    <w:p w14:paraId="7DEDE84D" w14:textId="77777777" w:rsidR="00130B2C" w:rsidRDefault="00130B2C" w:rsidP="00130B2C">
      <w:pPr>
        <w:pBdr>
          <w:bottom w:val="single" w:sz="6" w:space="1" w:color="auto"/>
        </w:pBdr>
        <w:rPr>
          <w:rFonts w:ascii="Arial" w:hAnsi="Arial" w:cs="Arial"/>
          <w:color w:val="333333"/>
          <w:sz w:val="21"/>
          <w:szCs w:val="21"/>
          <w:shd w:val="clear" w:color="auto" w:fill="FFFFFF"/>
        </w:rPr>
      </w:pPr>
    </w:p>
    <w:p w14:paraId="2AF5C67D" w14:textId="77777777" w:rsidR="00130B2C" w:rsidRPr="00B346DF" w:rsidRDefault="00130B2C" w:rsidP="00130B2C">
      <w:pPr>
        <w:rPr>
          <w:rFonts w:ascii="Arial" w:hAnsi="Arial" w:cs="Arial"/>
          <w:b/>
          <w:color w:val="333333"/>
          <w:sz w:val="21"/>
          <w:szCs w:val="21"/>
          <w:u w:val="single"/>
          <w:shd w:val="clear" w:color="auto" w:fill="FFFFFF"/>
        </w:rPr>
      </w:pPr>
      <w:r w:rsidRPr="00B346DF">
        <w:rPr>
          <w:rFonts w:ascii="Arial" w:hAnsi="Arial" w:cs="Arial"/>
          <w:b/>
          <w:color w:val="333333"/>
          <w:sz w:val="21"/>
          <w:szCs w:val="21"/>
          <w:u w:val="single"/>
          <w:shd w:val="clear" w:color="auto" w:fill="FFFFFF"/>
        </w:rPr>
        <w:t>Mockito 1.10.19</w:t>
      </w:r>
    </w:p>
    <w:p w14:paraId="31CC6E45" w14:textId="77777777" w:rsidR="00130B2C" w:rsidRDefault="00130B2C" w:rsidP="00130B2C">
      <w:pPr>
        <w:rPr>
          <w:rFonts w:ascii="Arial" w:hAnsi="Arial" w:cs="Arial"/>
          <w:color w:val="333333"/>
          <w:sz w:val="21"/>
          <w:szCs w:val="21"/>
          <w:shd w:val="clear" w:color="auto" w:fill="FFFFFF"/>
        </w:rPr>
      </w:pPr>
    </w:p>
    <w:p w14:paraId="0AAF2423" w14:textId="77777777" w:rsidR="00130B2C" w:rsidRDefault="00130B2C" w:rsidP="00130B2C">
      <w:pPr>
        <w:pStyle w:val="NormalWeb"/>
        <w:shd w:val="clear" w:color="auto" w:fill="FFFFFF"/>
        <w:spacing w:after="240" w:afterAutospacing="0"/>
        <w:rPr>
          <w:rFonts w:ascii="Segoe UI" w:hAnsi="Segoe UI" w:cs="Segoe UI"/>
          <w:color w:val="24292E"/>
        </w:rPr>
      </w:pPr>
      <w:r>
        <w:rPr>
          <w:rFonts w:ascii="Segoe UI" w:hAnsi="Segoe UI" w:cs="Segoe UI"/>
          <w:color w:val="24292E"/>
        </w:rPr>
        <w:t>The MIT License</w:t>
      </w:r>
    </w:p>
    <w:p w14:paraId="7C0A08BC" w14:textId="77777777" w:rsidR="00130B2C" w:rsidRDefault="00130B2C" w:rsidP="00130B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Copyright (c) 2007 Mockito contributors</w:t>
      </w:r>
    </w:p>
    <w:p w14:paraId="27FE1314" w14:textId="77777777" w:rsidR="00130B2C" w:rsidRDefault="00130B2C" w:rsidP="00130B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2EA6A1" w14:textId="77777777" w:rsidR="00130B2C" w:rsidRDefault="00130B2C" w:rsidP="00130B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above copyright notice and this permission notice shall be included in all copies or substantial portions of the Software.</w:t>
      </w:r>
    </w:p>
    <w:p w14:paraId="6DBB4973" w14:textId="77777777" w:rsidR="00130B2C" w:rsidRDefault="00130B2C" w:rsidP="00130B2C">
      <w:pPr>
        <w:pStyle w:val="NormalWeb"/>
        <w:shd w:val="clear" w:color="auto" w:fill="FFFFFF"/>
        <w:spacing w:before="0" w:beforeAutospacing="0"/>
        <w:rPr>
          <w:rFonts w:ascii="Segoe UI" w:hAnsi="Segoe UI" w:cs="Segoe UI"/>
          <w:color w:val="24292E"/>
        </w:rPr>
      </w:pPr>
      <w:r>
        <w:rPr>
          <w:rFonts w:ascii="Segoe UI" w:hAnsi="Segoe UI" w:cs="Segoe UI"/>
          <w:color w:val="24292E"/>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4FDAE3F" w14:textId="77777777" w:rsidR="00130B2C" w:rsidRDefault="00130B2C" w:rsidP="00130B2C">
      <w:pPr>
        <w:pBdr>
          <w:bottom w:val="single" w:sz="6" w:space="1" w:color="auto"/>
        </w:pBdr>
        <w:rPr>
          <w:rFonts w:ascii="Arial" w:hAnsi="Arial" w:cs="Arial"/>
          <w:color w:val="333333"/>
          <w:sz w:val="21"/>
          <w:szCs w:val="21"/>
          <w:shd w:val="clear" w:color="auto" w:fill="FFFFFF"/>
        </w:rPr>
      </w:pPr>
    </w:p>
    <w:p w14:paraId="53128F43" w14:textId="77777777" w:rsidR="00130B2C" w:rsidRPr="00B346DF" w:rsidRDefault="00130B2C" w:rsidP="00130B2C">
      <w:pPr>
        <w:rPr>
          <w:rFonts w:ascii="Arial" w:hAnsi="Arial" w:cs="Arial"/>
          <w:b/>
          <w:color w:val="333333"/>
          <w:sz w:val="21"/>
          <w:szCs w:val="21"/>
          <w:u w:val="single"/>
          <w:shd w:val="clear" w:color="auto" w:fill="FFFFFF"/>
        </w:rPr>
      </w:pPr>
      <w:r w:rsidRPr="00B346DF">
        <w:rPr>
          <w:rFonts w:ascii="Arial" w:hAnsi="Arial" w:cs="Arial"/>
          <w:b/>
          <w:color w:val="333333"/>
          <w:sz w:val="21"/>
          <w:szCs w:val="21"/>
          <w:u w:val="single"/>
          <w:shd w:val="clear" w:color="auto" w:fill="FFFFFF"/>
        </w:rPr>
        <w:t>Retrofit 2.1.0</w:t>
      </w:r>
    </w:p>
    <w:p w14:paraId="0A0ED828" w14:textId="77777777" w:rsidR="00130B2C" w:rsidRDefault="00130B2C" w:rsidP="00130B2C">
      <w:pPr>
        <w:rPr>
          <w:rFonts w:ascii="Arial" w:hAnsi="Arial" w:cs="Arial"/>
          <w:color w:val="333333"/>
          <w:sz w:val="21"/>
          <w:szCs w:val="21"/>
          <w:shd w:val="clear" w:color="auto" w:fill="FFFFFF"/>
        </w:rPr>
      </w:pPr>
    </w:p>
    <w:p w14:paraId="76872FB3" w14:textId="77777777" w:rsidR="00130B2C" w:rsidRDefault="00130B2C" w:rsidP="00130B2C">
      <w:r>
        <w:t>Apache License</w:t>
      </w:r>
    </w:p>
    <w:p w14:paraId="3B3DD692" w14:textId="77777777" w:rsidR="00130B2C" w:rsidRDefault="00130B2C" w:rsidP="00130B2C"/>
    <w:p w14:paraId="4E5D7249" w14:textId="77777777" w:rsidR="00130B2C" w:rsidRDefault="00130B2C" w:rsidP="00130B2C">
      <w:r>
        <w:t>Version 2.0, January 2004</w:t>
      </w:r>
    </w:p>
    <w:p w14:paraId="71F62CCA" w14:textId="77777777" w:rsidR="00130B2C" w:rsidRDefault="00130B2C" w:rsidP="00130B2C"/>
    <w:p w14:paraId="0C212C29" w14:textId="77777777" w:rsidR="00130B2C" w:rsidRDefault="00130B2C" w:rsidP="00130B2C">
      <w:r>
        <w:t>http://www.apache.org/licenses/</w:t>
      </w:r>
    </w:p>
    <w:p w14:paraId="6FA7CE39" w14:textId="77777777" w:rsidR="00130B2C" w:rsidRDefault="00130B2C" w:rsidP="00130B2C"/>
    <w:p w14:paraId="139F5CCB" w14:textId="77777777" w:rsidR="00130B2C" w:rsidRDefault="00130B2C" w:rsidP="00130B2C">
      <w:r>
        <w:t>TERMS AND CONDITIONS FOR USE, REPRODUCTION, AND DISTRIBUTION</w:t>
      </w:r>
    </w:p>
    <w:p w14:paraId="63B7836D" w14:textId="77777777" w:rsidR="00130B2C" w:rsidRDefault="00130B2C" w:rsidP="00130B2C"/>
    <w:p w14:paraId="1239E8D5" w14:textId="77777777" w:rsidR="00130B2C" w:rsidRDefault="00130B2C" w:rsidP="00130B2C">
      <w:r>
        <w:t>1. Definitions.</w:t>
      </w:r>
    </w:p>
    <w:p w14:paraId="52A5ECFF" w14:textId="77777777" w:rsidR="00130B2C" w:rsidRDefault="00130B2C" w:rsidP="00130B2C"/>
    <w:p w14:paraId="4281E6A0" w14:textId="77777777" w:rsidR="00130B2C" w:rsidRDefault="00130B2C" w:rsidP="00130B2C">
      <w:r>
        <w:t>"License" shall mean the terms and conditions for use, reproduction, and distribution as defined by Sections 1 through 9 of this document.</w:t>
      </w:r>
    </w:p>
    <w:p w14:paraId="0C7968DC" w14:textId="77777777" w:rsidR="00130B2C" w:rsidRDefault="00130B2C" w:rsidP="00130B2C"/>
    <w:p w14:paraId="28B88682" w14:textId="77777777" w:rsidR="00130B2C" w:rsidRDefault="00130B2C" w:rsidP="00130B2C">
      <w:r>
        <w:t>"Licensor" shall mean the copyright owner or entity authorized by the copyright owner that is granting the License.</w:t>
      </w:r>
    </w:p>
    <w:p w14:paraId="4A0CE0C0" w14:textId="77777777" w:rsidR="00130B2C" w:rsidRDefault="00130B2C" w:rsidP="00130B2C"/>
    <w:p w14:paraId="6B16F014" w14:textId="77777777" w:rsidR="00130B2C" w:rsidRDefault="00130B2C" w:rsidP="00130B2C">
      <w: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6A05104C" w14:textId="77777777" w:rsidR="00130B2C" w:rsidRDefault="00130B2C" w:rsidP="00130B2C"/>
    <w:p w14:paraId="5F4F1623" w14:textId="77777777" w:rsidR="00130B2C" w:rsidRDefault="00130B2C" w:rsidP="00130B2C">
      <w:r>
        <w:t>"You" (or "Your") shall mean an individual or Legal Entity exercising permissions granted by this License.</w:t>
      </w:r>
    </w:p>
    <w:p w14:paraId="78113772" w14:textId="77777777" w:rsidR="00130B2C" w:rsidRDefault="00130B2C" w:rsidP="00130B2C"/>
    <w:p w14:paraId="4788FE7C" w14:textId="77777777" w:rsidR="00130B2C" w:rsidRDefault="00130B2C" w:rsidP="00130B2C">
      <w:r>
        <w:t>"Source" form shall mean the preferred form for making modifications, including but not limited to software source code, documentation source, and configuration files.</w:t>
      </w:r>
    </w:p>
    <w:p w14:paraId="6D97AE71" w14:textId="77777777" w:rsidR="00130B2C" w:rsidRDefault="00130B2C" w:rsidP="00130B2C"/>
    <w:p w14:paraId="6F0C0542" w14:textId="77777777" w:rsidR="00130B2C" w:rsidRDefault="00130B2C" w:rsidP="00130B2C">
      <w:r>
        <w:t>"Object" form shall mean any form resulting from mechanical transformation or translation of a Source form, including but not limited to compiled object code, generated documentation, and conversions to other media types.</w:t>
      </w:r>
    </w:p>
    <w:p w14:paraId="3B329782" w14:textId="77777777" w:rsidR="00130B2C" w:rsidRDefault="00130B2C" w:rsidP="00130B2C"/>
    <w:p w14:paraId="1EEB2AAC" w14:textId="77777777" w:rsidR="00130B2C" w:rsidRDefault="00130B2C" w:rsidP="00130B2C">
      <w:r>
        <w:t>"Work" shall mean the work of authorship, whether in Source or Object form, made available under the License, as indicated by a copyright notice that is included in or attached to the work (an example is provided in the Appendix below).</w:t>
      </w:r>
    </w:p>
    <w:p w14:paraId="3ED0D729" w14:textId="77777777" w:rsidR="00130B2C" w:rsidRDefault="00130B2C" w:rsidP="00130B2C"/>
    <w:p w14:paraId="6CDB0F17" w14:textId="77777777" w:rsidR="00130B2C" w:rsidRDefault="00130B2C" w:rsidP="00130B2C">
      <w:r>
        <w:lastRenderedPageBreak/>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2ADEE556" w14:textId="77777777" w:rsidR="00130B2C" w:rsidRDefault="00130B2C" w:rsidP="00130B2C"/>
    <w:p w14:paraId="4410D102" w14:textId="77777777" w:rsidR="00130B2C" w:rsidRDefault="00130B2C" w:rsidP="00130B2C">
      <w: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542F1F7A" w14:textId="77777777" w:rsidR="00130B2C" w:rsidRDefault="00130B2C" w:rsidP="00130B2C"/>
    <w:p w14:paraId="2ED77EC9" w14:textId="77777777" w:rsidR="00130B2C" w:rsidRDefault="00130B2C" w:rsidP="00130B2C">
      <w:r>
        <w:t>"Contributor" shall mean Licensor and any individual or Legal Entity on behalf of whom a Contribution has been received by Licensor and subsequently incorporated within the Work.</w:t>
      </w:r>
    </w:p>
    <w:p w14:paraId="1C27BB57" w14:textId="77777777" w:rsidR="00130B2C" w:rsidRDefault="00130B2C" w:rsidP="00130B2C"/>
    <w:p w14:paraId="3B4AB5AC" w14:textId="77777777" w:rsidR="00130B2C" w:rsidRDefault="00130B2C" w:rsidP="00130B2C">
      <w: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3C2862BF" w14:textId="77777777" w:rsidR="00130B2C" w:rsidRDefault="00130B2C" w:rsidP="00130B2C"/>
    <w:p w14:paraId="74611C5D" w14:textId="77777777" w:rsidR="00130B2C" w:rsidRDefault="00130B2C" w:rsidP="00130B2C">
      <w: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4C8A19F7" w14:textId="77777777" w:rsidR="00130B2C" w:rsidRDefault="00130B2C" w:rsidP="00130B2C"/>
    <w:p w14:paraId="6912EE12" w14:textId="77777777" w:rsidR="00130B2C" w:rsidRDefault="00130B2C" w:rsidP="00130B2C">
      <w:r>
        <w:t>4. Redistribution. You may reproduce and distribute copies of the Work or Derivative Works thereof in any medium, with or without modifications, and in Source or Object form, provided that You meet the following conditions:</w:t>
      </w:r>
    </w:p>
    <w:p w14:paraId="16442479" w14:textId="77777777" w:rsidR="00130B2C" w:rsidRDefault="00130B2C" w:rsidP="00130B2C"/>
    <w:p w14:paraId="4F37FA11" w14:textId="77777777" w:rsidR="00130B2C" w:rsidRDefault="00130B2C" w:rsidP="00130B2C">
      <w:r>
        <w:t>You must give any other recipients of the Work or Derivative Works a copy of this License; and</w:t>
      </w:r>
    </w:p>
    <w:p w14:paraId="31813C49" w14:textId="77777777" w:rsidR="00130B2C" w:rsidRDefault="00130B2C" w:rsidP="00130B2C">
      <w:r>
        <w:t>You must cause any modified files to carry prominent notices stating that You changed the files; and</w:t>
      </w:r>
    </w:p>
    <w:p w14:paraId="45F29BC1" w14:textId="77777777" w:rsidR="00130B2C" w:rsidRDefault="00130B2C" w:rsidP="00130B2C">
      <w:r>
        <w:t>You must retain, in the Source form of any Derivative Works that You distribute, all copyright, patent, trademark, and attribution notices from the Source form of the Work, excluding those notices that do not pertain to any part of the Derivative Works; and</w:t>
      </w:r>
    </w:p>
    <w:p w14:paraId="074E0FC9" w14:textId="77777777" w:rsidR="00130B2C" w:rsidRDefault="00130B2C" w:rsidP="00130B2C">
      <w: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w:t>
      </w:r>
    </w:p>
    <w:p w14:paraId="58C04F3C" w14:textId="77777777" w:rsidR="00130B2C" w:rsidRDefault="00130B2C" w:rsidP="00130B2C"/>
    <w:p w14:paraId="64AC99FF" w14:textId="77777777" w:rsidR="00130B2C" w:rsidRDefault="00130B2C" w:rsidP="00130B2C">
      <w: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4C9CA660" w14:textId="77777777" w:rsidR="00130B2C" w:rsidRDefault="00130B2C" w:rsidP="00130B2C">
      <w: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30A78971" w14:textId="77777777" w:rsidR="00130B2C" w:rsidRDefault="00130B2C" w:rsidP="00130B2C"/>
    <w:p w14:paraId="2650825A" w14:textId="77777777" w:rsidR="00130B2C" w:rsidRDefault="00130B2C" w:rsidP="00130B2C">
      <w: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79A5896A" w14:textId="77777777" w:rsidR="00130B2C" w:rsidRDefault="00130B2C" w:rsidP="00130B2C"/>
    <w:p w14:paraId="5E9595BA" w14:textId="77777777" w:rsidR="00130B2C" w:rsidRDefault="00130B2C" w:rsidP="00130B2C">
      <w: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2B9DE1E7" w14:textId="77777777" w:rsidR="00130B2C" w:rsidRDefault="00130B2C" w:rsidP="00130B2C"/>
    <w:p w14:paraId="62F032E2" w14:textId="77777777" w:rsidR="00130B2C" w:rsidRDefault="00130B2C" w:rsidP="00130B2C">
      <w:r>
        <w:lastRenderedPageBreak/>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33DCEB62" w14:textId="77777777" w:rsidR="00130B2C" w:rsidRDefault="00130B2C" w:rsidP="00130B2C"/>
    <w:p w14:paraId="3D3EDBEE" w14:textId="77777777" w:rsidR="00130B2C" w:rsidRDefault="00130B2C" w:rsidP="00130B2C">
      <w: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2F87FE52" w14:textId="77777777" w:rsidR="00130B2C" w:rsidRDefault="00130B2C" w:rsidP="00130B2C"/>
    <w:p w14:paraId="0F3466DC" w14:textId="77777777" w:rsidR="00130B2C" w:rsidRDefault="00130B2C" w:rsidP="00130B2C">
      <w:r>
        <w:t>END OF TERMS AND CONDITIONS</w:t>
      </w:r>
    </w:p>
    <w:p w14:paraId="685ABBF1" w14:textId="77777777" w:rsidR="00130B2C" w:rsidRDefault="00130B2C" w:rsidP="00130B2C"/>
    <w:p w14:paraId="7BE90B53" w14:textId="77777777" w:rsidR="00130B2C" w:rsidRDefault="00130B2C" w:rsidP="00130B2C">
      <w:r>
        <w:t>APPENDIX: HOW TO APPLY THE APACHE LICENSE TO YOUR WORK</w:t>
      </w:r>
    </w:p>
    <w:p w14:paraId="36647C3E" w14:textId="77777777" w:rsidR="00130B2C" w:rsidRDefault="00130B2C" w:rsidP="00130B2C">
      <w:r>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14:paraId="47FF3190" w14:textId="77777777" w:rsidR="00130B2C" w:rsidRDefault="00130B2C" w:rsidP="00130B2C"/>
    <w:p w14:paraId="241D2F64" w14:textId="77777777" w:rsidR="00130B2C" w:rsidRDefault="00130B2C" w:rsidP="00130B2C">
      <w:r>
        <w:t>Copyright [yyyy] [name of copyright owner]</w:t>
      </w:r>
    </w:p>
    <w:p w14:paraId="0EAFCD26" w14:textId="77777777" w:rsidR="00130B2C" w:rsidRDefault="00130B2C" w:rsidP="00130B2C"/>
    <w:p w14:paraId="095DD8AA" w14:textId="77777777" w:rsidR="00130B2C" w:rsidRDefault="00130B2C" w:rsidP="00130B2C">
      <w:r>
        <w:t>Licensed under the Apache License, Version 2.0 (the "License");</w:t>
      </w:r>
    </w:p>
    <w:p w14:paraId="704DAB86" w14:textId="77777777" w:rsidR="00130B2C" w:rsidRDefault="00130B2C" w:rsidP="00130B2C">
      <w:r>
        <w:t>you may not use this file except in compliance with the License.</w:t>
      </w:r>
    </w:p>
    <w:p w14:paraId="6EBA359A" w14:textId="77777777" w:rsidR="00130B2C" w:rsidRDefault="00130B2C" w:rsidP="00130B2C">
      <w:r>
        <w:t>You may obtain a copy of the License at</w:t>
      </w:r>
    </w:p>
    <w:p w14:paraId="78A753F2" w14:textId="77777777" w:rsidR="00130B2C" w:rsidRDefault="00130B2C" w:rsidP="00130B2C"/>
    <w:p w14:paraId="464C669F" w14:textId="77777777" w:rsidR="00130B2C" w:rsidRDefault="00130B2C" w:rsidP="00130B2C">
      <w:r>
        <w:t xml:space="preserve">    http://www.apache.org/licenses/LICENSE-2.0</w:t>
      </w:r>
    </w:p>
    <w:p w14:paraId="7C09B767" w14:textId="77777777" w:rsidR="00130B2C" w:rsidRDefault="00130B2C" w:rsidP="00130B2C"/>
    <w:p w14:paraId="1BCDDBDD" w14:textId="77777777" w:rsidR="00130B2C" w:rsidRDefault="00130B2C" w:rsidP="00130B2C">
      <w:r>
        <w:t>Unless required by applicable law or agreed to in writing, software</w:t>
      </w:r>
    </w:p>
    <w:p w14:paraId="43786110" w14:textId="77777777" w:rsidR="00130B2C" w:rsidRDefault="00130B2C" w:rsidP="00130B2C">
      <w:r>
        <w:lastRenderedPageBreak/>
        <w:t>distributed under the License is distributed on an "AS IS" BASIS,</w:t>
      </w:r>
    </w:p>
    <w:p w14:paraId="7C3069FE" w14:textId="77777777" w:rsidR="00130B2C" w:rsidRDefault="00130B2C" w:rsidP="00130B2C">
      <w:r>
        <w:t>WITHOUT WARRANTIES OR CONDITIONS OF ANY KIND, either express or implied.</w:t>
      </w:r>
    </w:p>
    <w:p w14:paraId="685F248A" w14:textId="77777777" w:rsidR="00130B2C" w:rsidRDefault="00130B2C" w:rsidP="00130B2C">
      <w:r>
        <w:t>See the License for the specific language governing permissions and</w:t>
      </w:r>
    </w:p>
    <w:p w14:paraId="2509B84C" w14:textId="77777777" w:rsidR="00130B2C" w:rsidRDefault="00130B2C" w:rsidP="00130B2C">
      <w:r>
        <w:t>limitations under the License.</w:t>
      </w:r>
    </w:p>
    <w:p w14:paraId="00F0003F" w14:textId="77777777" w:rsidR="00130B2C" w:rsidRDefault="00130B2C" w:rsidP="00130B2C">
      <w:pPr>
        <w:pBdr>
          <w:bottom w:val="single" w:sz="6" w:space="1" w:color="auto"/>
        </w:pBdr>
      </w:pPr>
    </w:p>
    <w:p w14:paraId="1246330D" w14:textId="77777777" w:rsidR="00130B2C" w:rsidRPr="00B346DF" w:rsidRDefault="00130B2C" w:rsidP="00130B2C">
      <w:pPr>
        <w:rPr>
          <w:rFonts w:ascii="Arial" w:hAnsi="Arial" w:cs="Arial"/>
          <w:b/>
          <w:color w:val="333333"/>
          <w:sz w:val="21"/>
          <w:szCs w:val="21"/>
          <w:u w:val="single"/>
          <w:shd w:val="clear" w:color="auto" w:fill="FFFFFF"/>
        </w:rPr>
      </w:pPr>
      <w:r w:rsidRPr="00B346DF">
        <w:rPr>
          <w:rFonts w:ascii="Arial" w:hAnsi="Arial" w:cs="Arial"/>
          <w:b/>
          <w:color w:val="333333"/>
          <w:sz w:val="21"/>
          <w:szCs w:val="21"/>
          <w:u w:val="single"/>
          <w:shd w:val="clear" w:color="auto" w:fill="FFFFFF"/>
        </w:rPr>
        <w:t>Butterknife 7.0.1</w:t>
      </w:r>
    </w:p>
    <w:p w14:paraId="2A213C1D"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Apache License</w:t>
      </w:r>
    </w:p>
    <w:p w14:paraId="580BE0F7" w14:textId="77777777" w:rsidR="00130B2C" w:rsidRPr="00B346DF" w:rsidRDefault="00130B2C" w:rsidP="00130B2C">
      <w:pPr>
        <w:rPr>
          <w:rFonts w:ascii="Arial" w:hAnsi="Arial" w:cs="Arial"/>
          <w:color w:val="333333"/>
          <w:sz w:val="21"/>
          <w:szCs w:val="21"/>
          <w:shd w:val="clear" w:color="auto" w:fill="FFFFFF"/>
        </w:rPr>
      </w:pPr>
    </w:p>
    <w:p w14:paraId="5AC23D4E"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Version 2.0, January 2004</w:t>
      </w:r>
    </w:p>
    <w:p w14:paraId="68B6CC20" w14:textId="77777777" w:rsidR="00130B2C" w:rsidRPr="00B346DF" w:rsidRDefault="00130B2C" w:rsidP="00130B2C">
      <w:pPr>
        <w:rPr>
          <w:rFonts w:ascii="Arial" w:hAnsi="Arial" w:cs="Arial"/>
          <w:color w:val="333333"/>
          <w:sz w:val="21"/>
          <w:szCs w:val="21"/>
          <w:shd w:val="clear" w:color="auto" w:fill="FFFFFF"/>
        </w:rPr>
      </w:pPr>
    </w:p>
    <w:p w14:paraId="47C1CBF4"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http://www.apache.org/licenses/</w:t>
      </w:r>
    </w:p>
    <w:p w14:paraId="70BA31CB" w14:textId="77777777" w:rsidR="00130B2C" w:rsidRPr="00B346DF" w:rsidRDefault="00130B2C" w:rsidP="00130B2C">
      <w:pPr>
        <w:rPr>
          <w:rFonts w:ascii="Arial" w:hAnsi="Arial" w:cs="Arial"/>
          <w:color w:val="333333"/>
          <w:sz w:val="21"/>
          <w:szCs w:val="21"/>
          <w:shd w:val="clear" w:color="auto" w:fill="FFFFFF"/>
        </w:rPr>
      </w:pPr>
    </w:p>
    <w:p w14:paraId="32153700"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TERMS AND CONDITIONS FOR USE, REPRODUCTION, AND DISTRIBUTION</w:t>
      </w:r>
    </w:p>
    <w:p w14:paraId="72EBD762" w14:textId="77777777" w:rsidR="00130B2C" w:rsidRPr="00B346DF" w:rsidRDefault="00130B2C" w:rsidP="00130B2C">
      <w:pPr>
        <w:rPr>
          <w:rFonts w:ascii="Arial" w:hAnsi="Arial" w:cs="Arial"/>
          <w:color w:val="333333"/>
          <w:sz w:val="21"/>
          <w:szCs w:val="21"/>
          <w:shd w:val="clear" w:color="auto" w:fill="FFFFFF"/>
        </w:rPr>
      </w:pPr>
    </w:p>
    <w:p w14:paraId="5CB2C961"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1. Definitions.</w:t>
      </w:r>
    </w:p>
    <w:p w14:paraId="51E474F7" w14:textId="77777777" w:rsidR="00130B2C" w:rsidRPr="00B346DF" w:rsidRDefault="00130B2C" w:rsidP="00130B2C">
      <w:pPr>
        <w:rPr>
          <w:rFonts w:ascii="Arial" w:hAnsi="Arial" w:cs="Arial"/>
          <w:color w:val="333333"/>
          <w:sz w:val="21"/>
          <w:szCs w:val="21"/>
          <w:shd w:val="clear" w:color="auto" w:fill="FFFFFF"/>
        </w:rPr>
      </w:pPr>
    </w:p>
    <w:p w14:paraId="446802B2"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"License" shall mean the terms and conditions for use, reproduction, and distribution as defined by Sections 1 through 9 of this document.</w:t>
      </w:r>
    </w:p>
    <w:p w14:paraId="653C2DC5" w14:textId="77777777" w:rsidR="00130B2C" w:rsidRPr="00B346DF" w:rsidRDefault="00130B2C" w:rsidP="00130B2C">
      <w:pPr>
        <w:rPr>
          <w:rFonts w:ascii="Arial" w:hAnsi="Arial" w:cs="Arial"/>
          <w:color w:val="333333"/>
          <w:sz w:val="21"/>
          <w:szCs w:val="21"/>
          <w:shd w:val="clear" w:color="auto" w:fill="FFFFFF"/>
        </w:rPr>
      </w:pPr>
    </w:p>
    <w:p w14:paraId="50B4C6DE"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"Licensor" shall mean the copyright owner or entity authorized by the copyright owner that is granting the License.</w:t>
      </w:r>
    </w:p>
    <w:p w14:paraId="423E067E" w14:textId="77777777" w:rsidR="00130B2C" w:rsidRPr="00B346DF" w:rsidRDefault="00130B2C" w:rsidP="00130B2C">
      <w:pPr>
        <w:rPr>
          <w:rFonts w:ascii="Arial" w:hAnsi="Arial" w:cs="Arial"/>
          <w:color w:val="333333"/>
          <w:sz w:val="21"/>
          <w:szCs w:val="21"/>
          <w:shd w:val="clear" w:color="auto" w:fill="FFFFFF"/>
        </w:rPr>
      </w:pPr>
    </w:p>
    <w:p w14:paraId="608BF36D"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74068CC3" w14:textId="77777777" w:rsidR="00130B2C" w:rsidRPr="00B346DF" w:rsidRDefault="00130B2C" w:rsidP="00130B2C">
      <w:pPr>
        <w:rPr>
          <w:rFonts w:ascii="Arial" w:hAnsi="Arial" w:cs="Arial"/>
          <w:color w:val="333333"/>
          <w:sz w:val="21"/>
          <w:szCs w:val="21"/>
          <w:shd w:val="clear" w:color="auto" w:fill="FFFFFF"/>
        </w:rPr>
      </w:pPr>
    </w:p>
    <w:p w14:paraId="3A5311D2"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"You" (or "Your") shall mean an individual or Legal Entity exercising permissions granted by this License.</w:t>
      </w:r>
    </w:p>
    <w:p w14:paraId="1FDF7E3B" w14:textId="77777777" w:rsidR="00130B2C" w:rsidRPr="00B346DF" w:rsidRDefault="00130B2C" w:rsidP="00130B2C">
      <w:pPr>
        <w:rPr>
          <w:rFonts w:ascii="Arial" w:hAnsi="Arial" w:cs="Arial"/>
          <w:color w:val="333333"/>
          <w:sz w:val="21"/>
          <w:szCs w:val="21"/>
          <w:shd w:val="clear" w:color="auto" w:fill="FFFFFF"/>
        </w:rPr>
      </w:pPr>
    </w:p>
    <w:p w14:paraId="5BFA6836"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"Source" form shall mean the preferred form for making modifications, including but not limited to software source code, documentation source, and configuration files.</w:t>
      </w:r>
    </w:p>
    <w:p w14:paraId="307CC419" w14:textId="77777777" w:rsidR="00130B2C" w:rsidRPr="00B346DF" w:rsidRDefault="00130B2C" w:rsidP="00130B2C">
      <w:pPr>
        <w:rPr>
          <w:rFonts w:ascii="Arial" w:hAnsi="Arial" w:cs="Arial"/>
          <w:color w:val="333333"/>
          <w:sz w:val="21"/>
          <w:szCs w:val="21"/>
          <w:shd w:val="clear" w:color="auto" w:fill="FFFFFF"/>
        </w:rPr>
      </w:pPr>
    </w:p>
    <w:p w14:paraId="3D7BBCD0"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"Object" form shall mean any form resulting from mechanical transformation or translation of a Source form, including but not limited to compiled object code, generated documentation, and conversions to other media types.</w:t>
      </w:r>
    </w:p>
    <w:p w14:paraId="4F074736" w14:textId="77777777" w:rsidR="00130B2C" w:rsidRPr="00B346DF" w:rsidRDefault="00130B2C" w:rsidP="00130B2C">
      <w:pPr>
        <w:rPr>
          <w:rFonts w:ascii="Arial" w:hAnsi="Arial" w:cs="Arial"/>
          <w:color w:val="333333"/>
          <w:sz w:val="21"/>
          <w:szCs w:val="21"/>
          <w:shd w:val="clear" w:color="auto" w:fill="FFFFFF"/>
        </w:rPr>
      </w:pPr>
    </w:p>
    <w:p w14:paraId="6543BFAD"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"Work" shall mean the work of authorship, whether in Source or Object form, made available under the License, as indicated by a copyright notice that is included in or attached to the work (an example is provided in the Appendix below).</w:t>
      </w:r>
    </w:p>
    <w:p w14:paraId="731D409D" w14:textId="77777777" w:rsidR="00130B2C" w:rsidRPr="00B346DF" w:rsidRDefault="00130B2C" w:rsidP="00130B2C">
      <w:pPr>
        <w:rPr>
          <w:rFonts w:ascii="Arial" w:hAnsi="Arial" w:cs="Arial"/>
          <w:color w:val="333333"/>
          <w:sz w:val="21"/>
          <w:szCs w:val="21"/>
          <w:shd w:val="clear" w:color="auto" w:fill="FFFFFF"/>
        </w:rPr>
      </w:pPr>
    </w:p>
    <w:p w14:paraId="4444AF09"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19FBCA9B" w14:textId="77777777" w:rsidR="00130B2C" w:rsidRPr="00B346DF" w:rsidRDefault="00130B2C" w:rsidP="00130B2C">
      <w:pPr>
        <w:rPr>
          <w:rFonts w:ascii="Arial" w:hAnsi="Arial" w:cs="Arial"/>
          <w:color w:val="333333"/>
          <w:sz w:val="21"/>
          <w:szCs w:val="21"/>
          <w:shd w:val="clear" w:color="auto" w:fill="FFFFFF"/>
        </w:rPr>
      </w:pPr>
    </w:p>
    <w:p w14:paraId="6B986A15"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512A964C" w14:textId="77777777" w:rsidR="00130B2C" w:rsidRPr="00B346DF" w:rsidRDefault="00130B2C" w:rsidP="00130B2C">
      <w:pPr>
        <w:rPr>
          <w:rFonts w:ascii="Arial" w:hAnsi="Arial" w:cs="Arial"/>
          <w:color w:val="333333"/>
          <w:sz w:val="21"/>
          <w:szCs w:val="21"/>
          <w:shd w:val="clear" w:color="auto" w:fill="FFFFFF"/>
        </w:rPr>
      </w:pPr>
    </w:p>
    <w:p w14:paraId="69D4C663"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"Contributor" shall mean Licensor and any individual or Legal Entity on behalf of whom a Contribution has been received by Licensor and subsequently incorporated within the Work.</w:t>
      </w:r>
    </w:p>
    <w:p w14:paraId="22CBA992" w14:textId="77777777" w:rsidR="00130B2C" w:rsidRPr="00B346DF" w:rsidRDefault="00130B2C" w:rsidP="00130B2C">
      <w:pPr>
        <w:rPr>
          <w:rFonts w:ascii="Arial" w:hAnsi="Arial" w:cs="Arial"/>
          <w:color w:val="333333"/>
          <w:sz w:val="21"/>
          <w:szCs w:val="21"/>
          <w:shd w:val="clear" w:color="auto" w:fill="FFFFFF"/>
        </w:rPr>
      </w:pPr>
    </w:p>
    <w:p w14:paraId="7A350533"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5F157A73" w14:textId="77777777" w:rsidR="00130B2C" w:rsidRPr="00B346DF" w:rsidRDefault="00130B2C" w:rsidP="00130B2C">
      <w:pPr>
        <w:rPr>
          <w:rFonts w:ascii="Arial" w:hAnsi="Arial" w:cs="Arial"/>
          <w:color w:val="333333"/>
          <w:sz w:val="21"/>
          <w:szCs w:val="21"/>
          <w:shd w:val="clear" w:color="auto" w:fill="FFFFFF"/>
        </w:rPr>
      </w:pPr>
    </w:p>
    <w:p w14:paraId="5607709B"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 xml:space="preserve">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w:t>
      </w:r>
      <w:r w:rsidRPr="00B346DF">
        <w:rPr>
          <w:rFonts w:ascii="Arial" w:hAnsi="Arial" w:cs="Arial"/>
          <w:color w:val="333333"/>
          <w:sz w:val="21"/>
          <w:szCs w:val="21"/>
          <w:shd w:val="clear" w:color="auto" w:fill="FFFFFF"/>
        </w:rPr>
        <w:lastRenderedPageBreak/>
        <w:t>the Work or a Contribution incorporated within the Work constitutes direct or contributory patent infringement, then any patent licenses granted to You under this License for that Work shall terminate as of the date such litigation is filed.</w:t>
      </w:r>
    </w:p>
    <w:p w14:paraId="7677DA8C" w14:textId="77777777" w:rsidR="00130B2C" w:rsidRPr="00B346DF" w:rsidRDefault="00130B2C" w:rsidP="00130B2C">
      <w:pPr>
        <w:rPr>
          <w:rFonts w:ascii="Arial" w:hAnsi="Arial" w:cs="Arial"/>
          <w:color w:val="333333"/>
          <w:sz w:val="21"/>
          <w:szCs w:val="21"/>
          <w:shd w:val="clear" w:color="auto" w:fill="FFFFFF"/>
        </w:rPr>
      </w:pPr>
    </w:p>
    <w:p w14:paraId="6F0830CE"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4. Redistribution. You may reproduce and distribute copies of the Work or Derivative Works thereof in any medium, with or without modifications, and in Source or Object form, provided that You meet the following conditions:</w:t>
      </w:r>
    </w:p>
    <w:p w14:paraId="28454A18" w14:textId="77777777" w:rsidR="00130B2C" w:rsidRPr="00B346DF" w:rsidRDefault="00130B2C" w:rsidP="00130B2C">
      <w:pPr>
        <w:rPr>
          <w:rFonts w:ascii="Arial" w:hAnsi="Arial" w:cs="Arial"/>
          <w:color w:val="333333"/>
          <w:sz w:val="21"/>
          <w:szCs w:val="21"/>
          <w:shd w:val="clear" w:color="auto" w:fill="FFFFFF"/>
        </w:rPr>
      </w:pPr>
    </w:p>
    <w:p w14:paraId="05384CEB"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You must give any other recipients of the Work or Derivative Works a copy of this License; and</w:t>
      </w:r>
    </w:p>
    <w:p w14:paraId="5BEB90D0"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You must cause any modified files to carry prominent notices stating that You changed the files; and</w:t>
      </w:r>
    </w:p>
    <w:p w14:paraId="771F534D"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You must retain, in the Source form of any Derivative Works that You distribute, all copyright, patent, trademark, and attribution notices from the Source form of the Work, excluding those notices that do not pertain to any part of the Derivative Works; and</w:t>
      </w:r>
    </w:p>
    <w:p w14:paraId="07CBA5B7"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w:t>
      </w:r>
    </w:p>
    <w:p w14:paraId="2AA110F5" w14:textId="77777777" w:rsidR="00130B2C" w:rsidRPr="00B346DF" w:rsidRDefault="00130B2C" w:rsidP="00130B2C">
      <w:pPr>
        <w:rPr>
          <w:rFonts w:ascii="Arial" w:hAnsi="Arial" w:cs="Arial"/>
          <w:color w:val="333333"/>
          <w:sz w:val="21"/>
          <w:szCs w:val="21"/>
          <w:shd w:val="clear" w:color="auto" w:fill="FFFFFF"/>
        </w:rPr>
      </w:pPr>
    </w:p>
    <w:p w14:paraId="001458AE"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279ABE3D"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7680F862" w14:textId="77777777" w:rsidR="00130B2C" w:rsidRPr="00B346DF" w:rsidRDefault="00130B2C" w:rsidP="00130B2C">
      <w:pPr>
        <w:rPr>
          <w:rFonts w:ascii="Arial" w:hAnsi="Arial" w:cs="Arial"/>
          <w:color w:val="333333"/>
          <w:sz w:val="21"/>
          <w:szCs w:val="21"/>
          <w:shd w:val="clear" w:color="auto" w:fill="FFFFFF"/>
        </w:rPr>
      </w:pPr>
    </w:p>
    <w:p w14:paraId="4CC5C75B"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5A7DBC5B" w14:textId="77777777" w:rsidR="00130B2C" w:rsidRPr="00B346DF" w:rsidRDefault="00130B2C" w:rsidP="00130B2C">
      <w:pPr>
        <w:rPr>
          <w:rFonts w:ascii="Arial" w:hAnsi="Arial" w:cs="Arial"/>
          <w:color w:val="333333"/>
          <w:sz w:val="21"/>
          <w:szCs w:val="21"/>
          <w:shd w:val="clear" w:color="auto" w:fill="FFFFFF"/>
        </w:rPr>
      </w:pPr>
    </w:p>
    <w:p w14:paraId="24AFE825"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 xml:space="preserve">7. Disclaimer of Warranty. Unless required by applicable law or agreed to in writing, Licensor provides the Work (and each Contributor provides its Contributions) on an "AS IS" BASIS, WITHOUT WARRANTIES OR CONDITIONS OF ANY KIND, either express or implied, including, </w:t>
      </w:r>
      <w:r w:rsidRPr="00B346DF">
        <w:rPr>
          <w:rFonts w:ascii="Arial" w:hAnsi="Arial" w:cs="Arial"/>
          <w:color w:val="333333"/>
          <w:sz w:val="21"/>
          <w:szCs w:val="21"/>
          <w:shd w:val="clear" w:color="auto" w:fill="FFFFFF"/>
        </w:rPr>
        <w:lastRenderedPageBreak/>
        <w:t>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0B699B4D" w14:textId="77777777" w:rsidR="00130B2C" w:rsidRPr="00B346DF" w:rsidRDefault="00130B2C" w:rsidP="00130B2C">
      <w:pPr>
        <w:rPr>
          <w:rFonts w:ascii="Arial" w:hAnsi="Arial" w:cs="Arial"/>
          <w:color w:val="333333"/>
          <w:sz w:val="21"/>
          <w:szCs w:val="21"/>
          <w:shd w:val="clear" w:color="auto" w:fill="FFFFFF"/>
        </w:rPr>
      </w:pPr>
    </w:p>
    <w:p w14:paraId="6D7793DD"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1F707CA6" w14:textId="77777777" w:rsidR="00130B2C" w:rsidRPr="00B346DF" w:rsidRDefault="00130B2C" w:rsidP="00130B2C">
      <w:pPr>
        <w:rPr>
          <w:rFonts w:ascii="Arial" w:hAnsi="Arial" w:cs="Arial"/>
          <w:color w:val="333333"/>
          <w:sz w:val="21"/>
          <w:szCs w:val="21"/>
          <w:shd w:val="clear" w:color="auto" w:fill="FFFFFF"/>
        </w:rPr>
      </w:pPr>
    </w:p>
    <w:p w14:paraId="396AAD6B"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4C8BB5CA" w14:textId="77777777" w:rsidR="00130B2C" w:rsidRPr="00B346DF" w:rsidRDefault="00130B2C" w:rsidP="00130B2C">
      <w:pPr>
        <w:rPr>
          <w:rFonts w:ascii="Arial" w:hAnsi="Arial" w:cs="Arial"/>
          <w:color w:val="333333"/>
          <w:sz w:val="21"/>
          <w:szCs w:val="21"/>
          <w:shd w:val="clear" w:color="auto" w:fill="FFFFFF"/>
        </w:rPr>
      </w:pPr>
    </w:p>
    <w:p w14:paraId="26C9F102"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END OF TERMS AND CONDITIONS</w:t>
      </w:r>
    </w:p>
    <w:p w14:paraId="2C2F9F69" w14:textId="77777777" w:rsidR="00130B2C" w:rsidRPr="00B346DF" w:rsidRDefault="00130B2C" w:rsidP="00130B2C">
      <w:pPr>
        <w:rPr>
          <w:rFonts w:ascii="Arial" w:hAnsi="Arial" w:cs="Arial"/>
          <w:color w:val="333333"/>
          <w:sz w:val="21"/>
          <w:szCs w:val="21"/>
          <w:shd w:val="clear" w:color="auto" w:fill="FFFFFF"/>
        </w:rPr>
      </w:pPr>
    </w:p>
    <w:p w14:paraId="3A035623"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APPENDIX: HOW TO APPLY THE APACHE LICENSE TO YOUR WORK</w:t>
      </w:r>
    </w:p>
    <w:p w14:paraId="2D0C5222"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14:paraId="4CB7BEE3" w14:textId="77777777" w:rsidR="00130B2C" w:rsidRPr="00B346DF" w:rsidRDefault="00130B2C" w:rsidP="00130B2C">
      <w:pPr>
        <w:rPr>
          <w:rFonts w:ascii="Arial" w:hAnsi="Arial" w:cs="Arial"/>
          <w:color w:val="333333"/>
          <w:sz w:val="21"/>
          <w:szCs w:val="21"/>
          <w:shd w:val="clear" w:color="auto" w:fill="FFFFFF"/>
        </w:rPr>
      </w:pPr>
    </w:p>
    <w:p w14:paraId="4022F0D1"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Copyright [yyyy] [name of copyright owner]</w:t>
      </w:r>
    </w:p>
    <w:p w14:paraId="177D606A" w14:textId="77777777" w:rsidR="00130B2C" w:rsidRPr="00B346DF" w:rsidRDefault="00130B2C" w:rsidP="00130B2C">
      <w:pPr>
        <w:rPr>
          <w:rFonts w:ascii="Arial" w:hAnsi="Arial" w:cs="Arial"/>
          <w:color w:val="333333"/>
          <w:sz w:val="21"/>
          <w:szCs w:val="21"/>
          <w:shd w:val="clear" w:color="auto" w:fill="FFFFFF"/>
        </w:rPr>
      </w:pPr>
    </w:p>
    <w:p w14:paraId="3FE877DB"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Licensed under the Apache License, Version 2.0 (the "License");</w:t>
      </w:r>
    </w:p>
    <w:p w14:paraId="544AF2FC"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you may not use this file except in compliance with the License.</w:t>
      </w:r>
    </w:p>
    <w:p w14:paraId="5A589300"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You may obtain a copy of the License at</w:t>
      </w:r>
    </w:p>
    <w:p w14:paraId="130C3E98" w14:textId="77777777" w:rsidR="00130B2C" w:rsidRPr="00B346DF" w:rsidRDefault="00130B2C" w:rsidP="00130B2C">
      <w:pPr>
        <w:rPr>
          <w:rFonts w:ascii="Arial" w:hAnsi="Arial" w:cs="Arial"/>
          <w:color w:val="333333"/>
          <w:sz w:val="21"/>
          <w:szCs w:val="21"/>
          <w:shd w:val="clear" w:color="auto" w:fill="FFFFFF"/>
        </w:rPr>
      </w:pPr>
    </w:p>
    <w:p w14:paraId="57CA0DA8"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 xml:space="preserve">    http://www.apache.org/licenses/LICENSE-2.0</w:t>
      </w:r>
    </w:p>
    <w:p w14:paraId="7D7AC7F6" w14:textId="77777777" w:rsidR="00130B2C" w:rsidRPr="00B346DF" w:rsidRDefault="00130B2C" w:rsidP="00130B2C">
      <w:pPr>
        <w:rPr>
          <w:rFonts w:ascii="Arial" w:hAnsi="Arial" w:cs="Arial"/>
          <w:color w:val="333333"/>
          <w:sz w:val="21"/>
          <w:szCs w:val="21"/>
          <w:shd w:val="clear" w:color="auto" w:fill="FFFFFF"/>
        </w:rPr>
      </w:pPr>
    </w:p>
    <w:p w14:paraId="6A5611B7"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lastRenderedPageBreak/>
        <w:t>Unless required by applicable law or agreed to in writing, software</w:t>
      </w:r>
    </w:p>
    <w:p w14:paraId="02F2824F"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distributed under the License is distributed on an "AS IS" BASIS,</w:t>
      </w:r>
    </w:p>
    <w:p w14:paraId="2C7DC899"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WITHOUT WARRANTIES OR CONDITIONS OF ANY KIND, either express or implied.</w:t>
      </w:r>
    </w:p>
    <w:p w14:paraId="70855C64"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See the License for the specific language governing permissions and</w:t>
      </w:r>
    </w:p>
    <w:p w14:paraId="47364BC2" w14:textId="77777777" w:rsidR="00130B2C"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limitations under the License.</w:t>
      </w:r>
    </w:p>
    <w:p w14:paraId="09052CD1" w14:textId="77777777" w:rsidR="00130B2C" w:rsidRDefault="00130B2C" w:rsidP="00130B2C">
      <w:pPr>
        <w:pBdr>
          <w:bottom w:val="single" w:sz="6" w:space="1" w:color="auto"/>
        </w:pBdr>
        <w:rPr>
          <w:rFonts w:ascii="Arial" w:hAnsi="Arial" w:cs="Arial"/>
          <w:color w:val="333333"/>
          <w:sz w:val="21"/>
          <w:szCs w:val="21"/>
          <w:shd w:val="clear" w:color="auto" w:fill="FFFFFF"/>
        </w:rPr>
      </w:pPr>
    </w:p>
    <w:p w14:paraId="26951183" w14:textId="77777777" w:rsidR="00130B2C" w:rsidRPr="00B346DF" w:rsidRDefault="00130B2C" w:rsidP="00130B2C">
      <w:pPr>
        <w:rPr>
          <w:rFonts w:ascii="Arial" w:hAnsi="Arial" w:cs="Arial"/>
          <w:b/>
          <w:color w:val="333333"/>
          <w:sz w:val="21"/>
          <w:szCs w:val="21"/>
          <w:u w:val="single"/>
          <w:shd w:val="clear" w:color="auto" w:fill="FFFFFF"/>
        </w:rPr>
      </w:pPr>
      <w:r w:rsidRPr="00B346DF">
        <w:rPr>
          <w:rFonts w:ascii="Arial" w:hAnsi="Arial" w:cs="Arial"/>
          <w:b/>
          <w:color w:val="333333"/>
          <w:sz w:val="21"/>
          <w:szCs w:val="21"/>
          <w:u w:val="single"/>
          <w:shd w:val="clear" w:color="auto" w:fill="FFFFFF"/>
        </w:rPr>
        <w:t>Dagger 2.0</w:t>
      </w:r>
    </w:p>
    <w:p w14:paraId="3FCDA249" w14:textId="77777777" w:rsidR="00130B2C" w:rsidRDefault="00130B2C" w:rsidP="00130B2C">
      <w:pPr>
        <w:rPr>
          <w:rFonts w:ascii="Arial" w:hAnsi="Arial" w:cs="Arial"/>
          <w:color w:val="333333"/>
          <w:sz w:val="21"/>
          <w:szCs w:val="21"/>
          <w:shd w:val="clear" w:color="auto" w:fill="FFFFFF"/>
        </w:rPr>
      </w:pPr>
    </w:p>
    <w:p w14:paraId="4ED7A03D"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Apache License</w:t>
      </w:r>
    </w:p>
    <w:p w14:paraId="412B1635" w14:textId="77777777" w:rsidR="00130B2C" w:rsidRPr="00B346DF" w:rsidRDefault="00130B2C" w:rsidP="00130B2C">
      <w:pPr>
        <w:rPr>
          <w:rFonts w:ascii="Arial" w:hAnsi="Arial" w:cs="Arial"/>
          <w:color w:val="333333"/>
          <w:sz w:val="21"/>
          <w:szCs w:val="21"/>
          <w:shd w:val="clear" w:color="auto" w:fill="FFFFFF"/>
        </w:rPr>
      </w:pPr>
    </w:p>
    <w:p w14:paraId="2CFFC520"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Version 2.0, January 2004</w:t>
      </w:r>
    </w:p>
    <w:p w14:paraId="6B3A163E" w14:textId="77777777" w:rsidR="00130B2C" w:rsidRPr="00B346DF" w:rsidRDefault="00130B2C" w:rsidP="00130B2C">
      <w:pPr>
        <w:rPr>
          <w:rFonts w:ascii="Arial" w:hAnsi="Arial" w:cs="Arial"/>
          <w:color w:val="333333"/>
          <w:sz w:val="21"/>
          <w:szCs w:val="21"/>
          <w:shd w:val="clear" w:color="auto" w:fill="FFFFFF"/>
        </w:rPr>
      </w:pPr>
    </w:p>
    <w:p w14:paraId="2E743C84"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http://www.apache.org/licenses/</w:t>
      </w:r>
    </w:p>
    <w:p w14:paraId="3C424E53" w14:textId="77777777" w:rsidR="00130B2C" w:rsidRPr="00B346DF" w:rsidRDefault="00130B2C" w:rsidP="00130B2C">
      <w:pPr>
        <w:rPr>
          <w:rFonts w:ascii="Arial" w:hAnsi="Arial" w:cs="Arial"/>
          <w:color w:val="333333"/>
          <w:sz w:val="21"/>
          <w:szCs w:val="21"/>
          <w:shd w:val="clear" w:color="auto" w:fill="FFFFFF"/>
        </w:rPr>
      </w:pPr>
    </w:p>
    <w:p w14:paraId="56C38CBC"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TERMS AND CONDITIONS FOR USE, REPRODUCTION, AND DISTRIBUTION</w:t>
      </w:r>
    </w:p>
    <w:p w14:paraId="26FAE62F" w14:textId="77777777" w:rsidR="00130B2C" w:rsidRPr="00B346DF" w:rsidRDefault="00130B2C" w:rsidP="00130B2C">
      <w:pPr>
        <w:rPr>
          <w:rFonts w:ascii="Arial" w:hAnsi="Arial" w:cs="Arial"/>
          <w:color w:val="333333"/>
          <w:sz w:val="21"/>
          <w:szCs w:val="21"/>
          <w:shd w:val="clear" w:color="auto" w:fill="FFFFFF"/>
        </w:rPr>
      </w:pPr>
    </w:p>
    <w:p w14:paraId="025D6368"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1. Definitions.</w:t>
      </w:r>
    </w:p>
    <w:p w14:paraId="53BB4773" w14:textId="77777777" w:rsidR="00130B2C" w:rsidRPr="00B346DF" w:rsidRDefault="00130B2C" w:rsidP="00130B2C">
      <w:pPr>
        <w:rPr>
          <w:rFonts w:ascii="Arial" w:hAnsi="Arial" w:cs="Arial"/>
          <w:color w:val="333333"/>
          <w:sz w:val="21"/>
          <w:szCs w:val="21"/>
          <w:shd w:val="clear" w:color="auto" w:fill="FFFFFF"/>
        </w:rPr>
      </w:pPr>
    </w:p>
    <w:p w14:paraId="52B0E93C"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"License" shall mean the terms and conditions for use, reproduction, and distribution as defined by Sections 1 through 9 of this document.</w:t>
      </w:r>
    </w:p>
    <w:p w14:paraId="67F08733" w14:textId="77777777" w:rsidR="00130B2C" w:rsidRPr="00B346DF" w:rsidRDefault="00130B2C" w:rsidP="00130B2C">
      <w:pPr>
        <w:rPr>
          <w:rFonts w:ascii="Arial" w:hAnsi="Arial" w:cs="Arial"/>
          <w:color w:val="333333"/>
          <w:sz w:val="21"/>
          <w:szCs w:val="21"/>
          <w:shd w:val="clear" w:color="auto" w:fill="FFFFFF"/>
        </w:rPr>
      </w:pPr>
    </w:p>
    <w:p w14:paraId="117F98A8"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"Licensor" shall mean the copyright owner or entity authorized by the copyright owner that is granting the License.</w:t>
      </w:r>
    </w:p>
    <w:p w14:paraId="67101270" w14:textId="77777777" w:rsidR="00130B2C" w:rsidRPr="00B346DF" w:rsidRDefault="00130B2C" w:rsidP="00130B2C">
      <w:pPr>
        <w:rPr>
          <w:rFonts w:ascii="Arial" w:hAnsi="Arial" w:cs="Arial"/>
          <w:color w:val="333333"/>
          <w:sz w:val="21"/>
          <w:szCs w:val="21"/>
          <w:shd w:val="clear" w:color="auto" w:fill="FFFFFF"/>
        </w:rPr>
      </w:pPr>
    </w:p>
    <w:p w14:paraId="6EA02F5F"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124643CE" w14:textId="77777777" w:rsidR="00130B2C" w:rsidRPr="00B346DF" w:rsidRDefault="00130B2C" w:rsidP="00130B2C">
      <w:pPr>
        <w:rPr>
          <w:rFonts w:ascii="Arial" w:hAnsi="Arial" w:cs="Arial"/>
          <w:color w:val="333333"/>
          <w:sz w:val="21"/>
          <w:szCs w:val="21"/>
          <w:shd w:val="clear" w:color="auto" w:fill="FFFFFF"/>
        </w:rPr>
      </w:pPr>
    </w:p>
    <w:p w14:paraId="2CA3E5B7"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"You" (or "Your") shall mean an individual or Legal Entity exercising permissions granted by this License.</w:t>
      </w:r>
    </w:p>
    <w:p w14:paraId="26B079F2" w14:textId="77777777" w:rsidR="00130B2C" w:rsidRPr="00B346DF" w:rsidRDefault="00130B2C" w:rsidP="00130B2C">
      <w:pPr>
        <w:rPr>
          <w:rFonts w:ascii="Arial" w:hAnsi="Arial" w:cs="Arial"/>
          <w:color w:val="333333"/>
          <w:sz w:val="21"/>
          <w:szCs w:val="21"/>
          <w:shd w:val="clear" w:color="auto" w:fill="FFFFFF"/>
        </w:rPr>
      </w:pPr>
    </w:p>
    <w:p w14:paraId="5B42F1EF"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lastRenderedPageBreak/>
        <w:t>"Source" form shall mean the preferred form for making modifications, including but not limited to software source code, documentation source, and configuration files.</w:t>
      </w:r>
    </w:p>
    <w:p w14:paraId="3248406E" w14:textId="77777777" w:rsidR="00130B2C" w:rsidRPr="00B346DF" w:rsidRDefault="00130B2C" w:rsidP="00130B2C">
      <w:pPr>
        <w:rPr>
          <w:rFonts w:ascii="Arial" w:hAnsi="Arial" w:cs="Arial"/>
          <w:color w:val="333333"/>
          <w:sz w:val="21"/>
          <w:szCs w:val="21"/>
          <w:shd w:val="clear" w:color="auto" w:fill="FFFFFF"/>
        </w:rPr>
      </w:pPr>
    </w:p>
    <w:p w14:paraId="18DC974D"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"Object" form shall mean any form resulting from mechanical transformation or translation of a Source form, including but not limited to compiled object code, generated documentation, and conversions to other media types.</w:t>
      </w:r>
    </w:p>
    <w:p w14:paraId="61A5288E" w14:textId="77777777" w:rsidR="00130B2C" w:rsidRPr="00B346DF" w:rsidRDefault="00130B2C" w:rsidP="00130B2C">
      <w:pPr>
        <w:rPr>
          <w:rFonts w:ascii="Arial" w:hAnsi="Arial" w:cs="Arial"/>
          <w:color w:val="333333"/>
          <w:sz w:val="21"/>
          <w:szCs w:val="21"/>
          <w:shd w:val="clear" w:color="auto" w:fill="FFFFFF"/>
        </w:rPr>
      </w:pPr>
    </w:p>
    <w:p w14:paraId="1811C9A6"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"Work" shall mean the work of authorship, whether in Source or Object form, made available under the License, as indicated by a copyright notice that is included in or attached to the work (an example is provided in the Appendix below).</w:t>
      </w:r>
    </w:p>
    <w:p w14:paraId="7D7194A8" w14:textId="77777777" w:rsidR="00130B2C" w:rsidRPr="00B346DF" w:rsidRDefault="00130B2C" w:rsidP="00130B2C">
      <w:pPr>
        <w:rPr>
          <w:rFonts w:ascii="Arial" w:hAnsi="Arial" w:cs="Arial"/>
          <w:color w:val="333333"/>
          <w:sz w:val="21"/>
          <w:szCs w:val="21"/>
          <w:shd w:val="clear" w:color="auto" w:fill="FFFFFF"/>
        </w:rPr>
      </w:pPr>
    </w:p>
    <w:p w14:paraId="0960E972"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65E869FE" w14:textId="77777777" w:rsidR="00130B2C" w:rsidRPr="00B346DF" w:rsidRDefault="00130B2C" w:rsidP="00130B2C">
      <w:pPr>
        <w:rPr>
          <w:rFonts w:ascii="Arial" w:hAnsi="Arial" w:cs="Arial"/>
          <w:color w:val="333333"/>
          <w:sz w:val="21"/>
          <w:szCs w:val="21"/>
          <w:shd w:val="clear" w:color="auto" w:fill="FFFFFF"/>
        </w:rPr>
      </w:pPr>
    </w:p>
    <w:p w14:paraId="20371C3A"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7D42A692" w14:textId="77777777" w:rsidR="00130B2C" w:rsidRPr="00B346DF" w:rsidRDefault="00130B2C" w:rsidP="00130B2C">
      <w:pPr>
        <w:rPr>
          <w:rFonts w:ascii="Arial" w:hAnsi="Arial" w:cs="Arial"/>
          <w:color w:val="333333"/>
          <w:sz w:val="21"/>
          <w:szCs w:val="21"/>
          <w:shd w:val="clear" w:color="auto" w:fill="FFFFFF"/>
        </w:rPr>
      </w:pPr>
    </w:p>
    <w:p w14:paraId="00FD3683"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"Contributor" shall mean Licensor and any individual or Legal Entity on behalf of whom a Contribution has been received by Licensor and subsequently incorporated within the Work.</w:t>
      </w:r>
    </w:p>
    <w:p w14:paraId="0D2102A7" w14:textId="77777777" w:rsidR="00130B2C" w:rsidRPr="00B346DF" w:rsidRDefault="00130B2C" w:rsidP="00130B2C">
      <w:pPr>
        <w:rPr>
          <w:rFonts w:ascii="Arial" w:hAnsi="Arial" w:cs="Arial"/>
          <w:color w:val="333333"/>
          <w:sz w:val="21"/>
          <w:szCs w:val="21"/>
          <w:shd w:val="clear" w:color="auto" w:fill="FFFFFF"/>
        </w:rPr>
      </w:pPr>
    </w:p>
    <w:p w14:paraId="466F89F3"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400C06FB" w14:textId="77777777" w:rsidR="00130B2C" w:rsidRPr="00B346DF" w:rsidRDefault="00130B2C" w:rsidP="00130B2C">
      <w:pPr>
        <w:rPr>
          <w:rFonts w:ascii="Arial" w:hAnsi="Arial" w:cs="Arial"/>
          <w:color w:val="333333"/>
          <w:sz w:val="21"/>
          <w:szCs w:val="21"/>
          <w:shd w:val="clear" w:color="auto" w:fill="FFFFFF"/>
        </w:rPr>
      </w:pPr>
    </w:p>
    <w:p w14:paraId="2874A94C"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 xml:space="preserve">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w:t>
      </w:r>
      <w:r w:rsidRPr="00B346DF">
        <w:rPr>
          <w:rFonts w:ascii="Arial" w:hAnsi="Arial" w:cs="Arial"/>
          <w:color w:val="333333"/>
          <w:sz w:val="21"/>
          <w:szCs w:val="21"/>
          <w:shd w:val="clear" w:color="auto" w:fill="FFFFFF"/>
        </w:rPr>
        <w:lastRenderedPageBreak/>
        <w:t>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1E8F817B" w14:textId="77777777" w:rsidR="00130B2C" w:rsidRPr="00B346DF" w:rsidRDefault="00130B2C" w:rsidP="00130B2C">
      <w:pPr>
        <w:rPr>
          <w:rFonts w:ascii="Arial" w:hAnsi="Arial" w:cs="Arial"/>
          <w:color w:val="333333"/>
          <w:sz w:val="21"/>
          <w:szCs w:val="21"/>
          <w:shd w:val="clear" w:color="auto" w:fill="FFFFFF"/>
        </w:rPr>
      </w:pPr>
    </w:p>
    <w:p w14:paraId="0267205B"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4. Redistribution. You may reproduce and distribute copies of the Work or Derivative Works thereof in any medium, with or without modifications, and in Source or Object form, provided that You meet the following conditions:</w:t>
      </w:r>
    </w:p>
    <w:p w14:paraId="49510046" w14:textId="77777777" w:rsidR="00130B2C" w:rsidRPr="00B346DF" w:rsidRDefault="00130B2C" w:rsidP="00130B2C">
      <w:pPr>
        <w:rPr>
          <w:rFonts w:ascii="Arial" w:hAnsi="Arial" w:cs="Arial"/>
          <w:color w:val="333333"/>
          <w:sz w:val="21"/>
          <w:szCs w:val="21"/>
          <w:shd w:val="clear" w:color="auto" w:fill="FFFFFF"/>
        </w:rPr>
      </w:pPr>
    </w:p>
    <w:p w14:paraId="438466A2"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You must give any other recipients of the Work or Derivative Works a copy of this License; and</w:t>
      </w:r>
    </w:p>
    <w:p w14:paraId="4962203B"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You must cause any modified files to carry prominent notices stating that You changed the files; and</w:t>
      </w:r>
    </w:p>
    <w:p w14:paraId="547B46EE"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You must retain, in the Source form of any Derivative Works that You distribute, all copyright, patent, trademark, and attribution notices from the Source form of the Work, excluding those notices that do not pertain to any part of the Derivative Works; and</w:t>
      </w:r>
    </w:p>
    <w:p w14:paraId="185D0DF4"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w:t>
      </w:r>
    </w:p>
    <w:p w14:paraId="44ECF5EC" w14:textId="77777777" w:rsidR="00130B2C" w:rsidRPr="00B346DF" w:rsidRDefault="00130B2C" w:rsidP="00130B2C">
      <w:pPr>
        <w:rPr>
          <w:rFonts w:ascii="Arial" w:hAnsi="Arial" w:cs="Arial"/>
          <w:color w:val="333333"/>
          <w:sz w:val="21"/>
          <w:szCs w:val="21"/>
          <w:shd w:val="clear" w:color="auto" w:fill="FFFFFF"/>
        </w:rPr>
      </w:pPr>
    </w:p>
    <w:p w14:paraId="51A345FC"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7FC0B9EC"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1FA989B9" w14:textId="77777777" w:rsidR="00130B2C" w:rsidRPr="00B346DF" w:rsidRDefault="00130B2C" w:rsidP="00130B2C">
      <w:pPr>
        <w:rPr>
          <w:rFonts w:ascii="Arial" w:hAnsi="Arial" w:cs="Arial"/>
          <w:color w:val="333333"/>
          <w:sz w:val="21"/>
          <w:szCs w:val="21"/>
          <w:shd w:val="clear" w:color="auto" w:fill="FFFFFF"/>
        </w:rPr>
      </w:pPr>
    </w:p>
    <w:p w14:paraId="461542C4"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38AF3AC3" w14:textId="77777777" w:rsidR="00130B2C" w:rsidRPr="00B346DF" w:rsidRDefault="00130B2C" w:rsidP="00130B2C">
      <w:pPr>
        <w:rPr>
          <w:rFonts w:ascii="Arial" w:hAnsi="Arial" w:cs="Arial"/>
          <w:color w:val="333333"/>
          <w:sz w:val="21"/>
          <w:szCs w:val="21"/>
          <w:shd w:val="clear" w:color="auto" w:fill="FFFFFF"/>
        </w:rPr>
      </w:pPr>
    </w:p>
    <w:p w14:paraId="356E1159"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lastRenderedPageBreak/>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5A9C5A3F" w14:textId="77777777" w:rsidR="00130B2C" w:rsidRPr="00B346DF" w:rsidRDefault="00130B2C" w:rsidP="00130B2C">
      <w:pPr>
        <w:rPr>
          <w:rFonts w:ascii="Arial" w:hAnsi="Arial" w:cs="Arial"/>
          <w:color w:val="333333"/>
          <w:sz w:val="21"/>
          <w:szCs w:val="21"/>
          <w:shd w:val="clear" w:color="auto" w:fill="FFFFFF"/>
        </w:rPr>
      </w:pPr>
    </w:p>
    <w:p w14:paraId="3B3F17B3"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7E7D0EAE" w14:textId="77777777" w:rsidR="00130B2C" w:rsidRPr="00B346DF" w:rsidRDefault="00130B2C" w:rsidP="00130B2C">
      <w:pPr>
        <w:rPr>
          <w:rFonts w:ascii="Arial" w:hAnsi="Arial" w:cs="Arial"/>
          <w:color w:val="333333"/>
          <w:sz w:val="21"/>
          <w:szCs w:val="21"/>
          <w:shd w:val="clear" w:color="auto" w:fill="FFFFFF"/>
        </w:rPr>
      </w:pPr>
    </w:p>
    <w:p w14:paraId="1EA9358E"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5C78444D" w14:textId="77777777" w:rsidR="00130B2C" w:rsidRPr="00B346DF" w:rsidRDefault="00130B2C" w:rsidP="00130B2C">
      <w:pPr>
        <w:rPr>
          <w:rFonts w:ascii="Arial" w:hAnsi="Arial" w:cs="Arial"/>
          <w:color w:val="333333"/>
          <w:sz w:val="21"/>
          <w:szCs w:val="21"/>
          <w:shd w:val="clear" w:color="auto" w:fill="FFFFFF"/>
        </w:rPr>
      </w:pPr>
    </w:p>
    <w:p w14:paraId="0CE13543"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END OF TERMS AND CONDITIONS</w:t>
      </w:r>
    </w:p>
    <w:p w14:paraId="36C50569" w14:textId="77777777" w:rsidR="00130B2C" w:rsidRPr="00B346DF" w:rsidRDefault="00130B2C" w:rsidP="00130B2C">
      <w:pPr>
        <w:rPr>
          <w:rFonts w:ascii="Arial" w:hAnsi="Arial" w:cs="Arial"/>
          <w:color w:val="333333"/>
          <w:sz w:val="21"/>
          <w:szCs w:val="21"/>
          <w:shd w:val="clear" w:color="auto" w:fill="FFFFFF"/>
        </w:rPr>
      </w:pPr>
    </w:p>
    <w:p w14:paraId="3F6D5E38"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APPENDIX: HOW TO APPLY THE APACHE LICENSE TO YOUR WORK</w:t>
      </w:r>
    </w:p>
    <w:p w14:paraId="61C45259"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14:paraId="43980F87" w14:textId="77777777" w:rsidR="00130B2C" w:rsidRPr="00B346DF" w:rsidRDefault="00130B2C" w:rsidP="00130B2C">
      <w:pPr>
        <w:rPr>
          <w:rFonts w:ascii="Arial" w:hAnsi="Arial" w:cs="Arial"/>
          <w:color w:val="333333"/>
          <w:sz w:val="21"/>
          <w:szCs w:val="21"/>
          <w:shd w:val="clear" w:color="auto" w:fill="FFFFFF"/>
        </w:rPr>
      </w:pPr>
    </w:p>
    <w:p w14:paraId="3B9876CD"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Copyright [yyyy] [name of copyright owner]</w:t>
      </w:r>
    </w:p>
    <w:p w14:paraId="63125842" w14:textId="77777777" w:rsidR="00130B2C" w:rsidRPr="00B346DF" w:rsidRDefault="00130B2C" w:rsidP="00130B2C">
      <w:pPr>
        <w:rPr>
          <w:rFonts w:ascii="Arial" w:hAnsi="Arial" w:cs="Arial"/>
          <w:color w:val="333333"/>
          <w:sz w:val="21"/>
          <w:szCs w:val="21"/>
          <w:shd w:val="clear" w:color="auto" w:fill="FFFFFF"/>
        </w:rPr>
      </w:pPr>
    </w:p>
    <w:p w14:paraId="51D0C83F"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Licensed under the Apache License, Version 2.0 (the "License");</w:t>
      </w:r>
    </w:p>
    <w:p w14:paraId="519F04C8"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you may not use this file except in compliance with the License.</w:t>
      </w:r>
    </w:p>
    <w:p w14:paraId="5C875C13"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You may obtain a copy of the License at</w:t>
      </w:r>
    </w:p>
    <w:p w14:paraId="4FE42290" w14:textId="77777777" w:rsidR="00130B2C" w:rsidRPr="00B346DF" w:rsidRDefault="00130B2C" w:rsidP="00130B2C">
      <w:pPr>
        <w:rPr>
          <w:rFonts w:ascii="Arial" w:hAnsi="Arial" w:cs="Arial"/>
          <w:color w:val="333333"/>
          <w:sz w:val="21"/>
          <w:szCs w:val="21"/>
          <w:shd w:val="clear" w:color="auto" w:fill="FFFFFF"/>
        </w:rPr>
      </w:pPr>
    </w:p>
    <w:p w14:paraId="7E0ECA19"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lastRenderedPageBreak/>
        <w:t xml:space="preserve">    http://www.apache.org/licenses/LICENSE-2.0</w:t>
      </w:r>
    </w:p>
    <w:p w14:paraId="186C0E7B" w14:textId="77777777" w:rsidR="00130B2C" w:rsidRPr="00B346DF" w:rsidRDefault="00130B2C" w:rsidP="00130B2C">
      <w:pPr>
        <w:rPr>
          <w:rFonts w:ascii="Arial" w:hAnsi="Arial" w:cs="Arial"/>
          <w:color w:val="333333"/>
          <w:sz w:val="21"/>
          <w:szCs w:val="21"/>
          <w:shd w:val="clear" w:color="auto" w:fill="FFFFFF"/>
        </w:rPr>
      </w:pPr>
    </w:p>
    <w:p w14:paraId="04743FA8"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Unless required by applicable law or agreed to in writing, software</w:t>
      </w:r>
    </w:p>
    <w:p w14:paraId="7ABAC1A1"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distributed under the License is distributed on an "AS IS" BASIS,</w:t>
      </w:r>
    </w:p>
    <w:p w14:paraId="69A34721"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WITHOUT WARRANTIES OR CONDITIONS OF ANY KIND, either express or implied.</w:t>
      </w:r>
    </w:p>
    <w:p w14:paraId="37ECB0C1" w14:textId="77777777" w:rsidR="00130B2C" w:rsidRPr="00B346DF"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See the License for the specific language governing permissions and</w:t>
      </w:r>
    </w:p>
    <w:p w14:paraId="0E45A7F2" w14:textId="77777777" w:rsidR="00130B2C" w:rsidRDefault="00130B2C" w:rsidP="00130B2C">
      <w:pPr>
        <w:rPr>
          <w:rFonts w:ascii="Arial" w:hAnsi="Arial" w:cs="Arial"/>
          <w:color w:val="333333"/>
          <w:sz w:val="21"/>
          <w:szCs w:val="21"/>
          <w:shd w:val="clear" w:color="auto" w:fill="FFFFFF"/>
        </w:rPr>
      </w:pPr>
      <w:r w:rsidRPr="00B346DF">
        <w:rPr>
          <w:rFonts w:ascii="Arial" w:hAnsi="Arial" w:cs="Arial"/>
          <w:color w:val="333333"/>
          <w:sz w:val="21"/>
          <w:szCs w:val="21"/>
          <w:shd w:val="clear" w:color="auto" w:fill="FFFFFF"/>
        </w:rPr>
        <w:t>limitations under the License.</w:t>
      </w:r>
    </w:p>
    <w:p w14:paraId="21489B80" w14:textId="77777777" w:rsidR="00130B2C" w:rsidRDefault="00130B2C" w:rsidP="00130B2C">
      <w:pPr>
        <w:pBdr>
          <w:bottom w:val="single" w:sz="6" w:space="1" w:color="auto"/>
        </w:pBdr>
        <w:rPr>
          <w:rFonts w:ascii="Arial" w:hAnsi="Arial" w:cs="Arial"/>
          <w:color w:val="333333"/>
          <w:sz w:val="21"/>
          <w:szCs w:val="21"/>
          <w:shd w:val="clear" w:color="auto" w:fill="FFFFFF"/>
        </w:rPr>
      </w:pPr>
    </w:p>
    <w:p w14:paraId="798233E5" w14:textId="77777777" w:rsidR="00130B2C" w:rsidRPr="00B346DF" w:rsidRDefault="00130B2C" w:rsidP="00130B2C">
      <w:pPr>
        <w:rPr>
          <w:rFonts w:ascii="Arial" w:hAnsi="Arial" w:cs="Arial"/>
          <w:b/>
          <w:color w:val="333333"/>
          <w:sz w:val="21"/>
          <w:szCs w:val="21"/>
          <w:u w:val="single"/>
          <w:shd w:val="clear" w:color="auto" w:fill="FFFFFF"/>
        </w:rPr>
      </w:pPr>
      <w:r w:rsidRPr="00B346DF">
        <w:rPr>
          <w:rFonts w:ascii="Arial" w:hAnsi="Arial" w:cs="Arial"/>
          <w:b/>
          <w:color w:val="333333"/>
          <w:sz w:val="21"/>
          <w:szCs w:val="21"/>
          <w:u w:val="single"/>
          <w:shd w:val="clear" w:color="auto" w:fill="FFFFFF"/>
        </w:rPr>
        <w:t>google/gson 2.3.1</w:t>
      </w:r>
    </w:p>
    <w:p w14:paraId="130DD374" w14:textId="77777777" w:rsidR="00130B2C" w:rsidRDefault="00130B2C" w:rsidP="00130B2C">
      <w:pPr>
        <w:rPr>
          <w:rFonts w:ascii="Arial" w:hAnsi="Arial" w:cs="Arial"/>
          <w:color w:val="333333"/>
          <w:sz w:val="21"/>
          <w:szCs w:val="21"/>
          <w:shd w:val="clear" w:color="auto" w:fill="FFFFFF"/>
        </w:rPr>
      </w:pPr>
    </w:p>
    <w:p w14:paraId="1475B4FA" w14:textId="77777777" w:rsidR="00130B2C" w:rsidRDefault="00130B2C" w:rsidP="00130B2C">
      <w:r>
        <w:t>Apache License</w:t>
      </w:r>
    </w:p>
    <w:p w14:paraId="02AC9844" w14:textId="77777777" w:rsidR="00130B2C" w:rsidRDefault="00130B2C" w:rsidP="00130B2C"/>
    <w:p w14:paraId="325A1A15" w14:textId="77777777" w:rsidR="00130B2C" w:rsidRDefault="00130B2C" w:rsidP="00130B2C">
      <w:r>
        <w:t>Version 2.0, January 2004</w:t>
      </w:r>
    </w:p>
    <w:p w14:paraId="45A76602" w14:textId="77777777" w:rsidR="00130B2C" w:rsidRDefault="00130B2C" w:rsidP="00130B2C"/>
    <w:p w14:paraId="4201250E" w14:textId="77777777" w:rsidR="00130B2C" w:rsidRDefault="00130B2C" w:rsidP="00130B2C">
      <w:r>
        <w:t>http://www.apache.org/licenses/</w:t>
      </w:r>
    </w:p>
    <w:p w14:paraId="40F76B1E" w14:textId="77777777" w:rsidR="00130B2C" w:rsidRDefault="00130B2C" w:rsidP="00130B2C"/>
    <w:p w14:paraId="6ED5405A" w14:textId="77777777" w:rsidR="00130B2C" w:rsidRDefault="00130B2C" w:rsidP="00130B2C">
      <w:r>
        <w:t>TERMS AND CONDITIONS FOR USE, REPRODUCTION, AND DISTRIBUTION</w:t>
      </w:r>
    </w:p>
    <w:p w14:paraId="0612B077" w14:textId="77777777" w:rsidR="00130B2C" w:rsidRDefault="00130B2C" w:rsidP="00130B2C"/>
    <w:p w14:paraId="16086AC6" w14:textId="77777777" w:rsidR="00130B2C" w:rsidRDefault="00130B2C" w:rsidP="00130B2C">
      <w:r>
        <w:t>1. Definitions.</w:t>
      </w:r>
    </w:p>
    <w:p w14:paraId="5BF4E17B" w14:textId="77777777" w:rsidR="00130B2C" w:rsidRDefault="00130B2C" w:rsidP="00130B2C"/>
    <w:p w14:paraId="5C7B0453" w14:textId="77777777" w:rsidR="00130B2C" w:rsidRDefault="00130B2C" w:rsidP="00130B2C">
      <w:r>
        <w:t>"License" shall mean the terms and conditions for use, reproduction, and distribution as defined by Sections 1 through 9 of this document.</w:t>
      </w:r>
    </w:p>
    <w:p w14:paraId="7661B96B" w14:textId="77777777" w:rsidR="00130B2C" w:rsidRDefault="00130B2C" w:rsidP="00130B2C"/>
    <w:p w14:paraId="1E1332D6" w14:textId="77777777" w:rsidR="00130B2C" w:rsidRDefault="00130B2C" w:rsidP="00130B2C">
      <w:r>
        <w:t>"Licensor" shall mean the copyright owner or entity authorized by the copyright owner that is granting the License.</w:t>
      </w:r>
    </w:p>
    <w:p w14:paraId="6192040C" w14:textId="77777777" w:rsidR="00130B2C" w:rsidRDefault="00130B2C" w:rsidP="00130B2C"/>
    <w:p w14:paraId="39B22510" w14:textId="77777777" w:rsidR="00130B2C" w:rsidRDefault="00130B2C" w:rsidP="00130B2C">
      <w: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0244B573" w14:textId="77777777" w:rsidR="00130B2C" w:rsidRDefault="00130B2C" w:rsidP="00130B2C"/>
    <w:p w14:paraId="20F1C011" w14:textId="77777777" w:rsidR="00130B2C" w:rsidRDefault="00130B2C" w:rsidP="00130B2C">
      <w:r>
        <w:t>"You" (or "Your") shall mean an individual or Legal Entity exercising permissions granted by this License.</w:t>
      </w:r>
    </w:p>
    <w:p w14:paraId="756203FF" w14:textId="77777777" w:rsidR="00130B2C" w:rsidRDefault="00130B2C" w:rsidP="00130B2C"/>
    <w:p w14:paraId="4C404AD7" w14:textId="77777777" w:rsidR="00130B2C" w:rsidRDefault="00130B2C" w:rsidP="00130B2C">
      <w:r>
        <w:t>"Source" form shall mean the preferred form for making modifications, including but not limited to software source code, documentation source, and configuration files.</w:t>
      </w:r>
    </w:p>
    <w:p w14:paraId="59840806" w14:textId="77777777" w:rsidR="00130B2C" w:rsidRDefault="00130B2C" w:rsidP="00130B2C"/>
    <w:p w14:paraId="3934B9ED" w14:textId="77777777" w:rsidR="00130B2C" w:rsidRDefault="00130B2C" w:rsidP="00130B2C">
      <w:r>
        <w:t>"Object" form shall mean any form resulting from mechanical transformation or translation of a Source form, including but not limited to compiled object code, generated documentation, and conversions to other media types.</w:t>
      </w:r>
    </w:p>
    <w:p w14:paraId="36CD9A95" w14:textId="77777777" w:rsidR="00130B2C" w:rsidRDefault="00130B2C" w:rsidP="00130B2C"/>
    <w:p w14:paraId="08B005AC" w14:textId="77777777" w:rsidR="00130B2C" w:rsidRDefault="00130B2C" w:rsidP="00130B2C">
      <w:r>
        <w:t>"Work" shall mean the work of authorship, whether in Source or Object form, made available under the License, as indicated by a copyright notice that is included in or attached to the work (an example is provided in the Appendix below).</w:t>
      </w:r>
    </w:p>
    <w:p w14:paraId="63D64C28" w14:textId="77777777" w:rsidR="00130B2C" w:rsidRDefault="00130B2C" w:rsidP="00130B2C"/>
    <w:p w14:paraId="2F348EF9" w14:textId="77777777" w:rsidR="00130B2C" w:rsidRDefault="00130B2C" w:rsidP="00130B2C">
      <w: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0E5DA447" w14:textId="77777777" w:rsidR="00130B2C" w:rsidRDefault="00130B2C" w:rsidP="00130B2C"/>
    <w:p w14:paraId="3973E5A6" w14:textId="77777777" w:rsidR="00130B2C" w:rsidRDefault="00130B2C" w:rsidP="00130B2C">
      <w: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2E3DF170" w14:textId="77777777" w:rsidR="00130B2C" w:rsidRDefault="00130B2C" w:rsidP="00130B2C"/>
    <w:p w14:paraId="19643141" w14:textId="77777777" w:rsidR="00130B2C" w:rsidRDefault="00130B2C" w:rsidP="00130B2C">
      <w:r>
        <w:t>"Contributor" shall mean Licensor and any individual or Legal Entity on behalf of whom a Contribution has been received by Licensor and subsequently incorporated within the Work.</w:t>
      </w:r>
    </w:p>
    <w:p w14:paraId="33C23CBE" w14:textId="77777777" w:rsidR="00130B2C" w:rsidRDefault="00130B2C" w:rsidP="00130B2C"/>
    <w:p w14:paraId="3DA10C5B" w14:textId="77777777" w:rsidR="00130B2C" w:rsidRDefault="00130B2C" w:rsidP="00130B2C">
      <w:r>
        <w:t xml:space="preserve">2. Grant of Copyright License. Subject to the terms and conditions of this License, each Contributor hereby grants to You a perpetual, worldwide, non-exclusive, no-charge, royalty-free, irrevocable </w:t>
      </w:r>
      <w:r>
        <w:lastRenderedPageBreak/>
        <w:t>copyright license to reproduce, prepare Derivative Works of, publicly display, publicly perform, sublicense, and distribute the Work and such Derivative Works in Source or Object form.</w:t>
      </w:r>
    </w:p>
    <w:p w14:paraId="6663D5E6" w14:textId="77777777" w:rsidR="00130B2C" w:rsidRDefault="00130B2C" w:rsidP="00130B2C"/>
    <w:p w14:paraId="1F11C667" w14:textId="77777777" w:rsidR="00130B2C" w:rsidRDefault="00130B2C" w:rsidP="00130B2C">
      <w: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07F51BD6" w14:textId="77777777" w:rsidR="00130B2C" w:rsidRDefault="00130B2C" w:rsidP="00130B2C"/>
    <w:p w14:paraId="61399FFB" w14:textId="77777777" w:rsidR="00130B2C" w:rsidRDefault="00130B2C" w:rsidP="00130B2C">
      <w:r>
        <w:t>4. Redistribution. You may reproduce and distribute copies of the Work or Derivative Works thereof in any medium, with or without modifications, and in Source or Object form, provided that You meet the following conditions:</w:t>
      </w:r>
    </w:p>
    <w:p w14:paraId="7ABB45B5" w14:textId="77777777" w:rsidR="00130B2C" w:rsidRDefault="00130B2C" w:rsidP="00130B2C"/>
    <w:p w14:paraId="7D6E35AC" w14:textId="77777777" w:rsidR="00130B2C" w:rsidRDefault="00130B2C" w:rsidP="00130B2C">
      <w:r>
        <w:t>You must give any other recipients of the Work or Derivative Works a copy of this License; and</w:t>
      </w:r>
    </w:p>
    <w:p w14:paraId="080E10AF" w14:textId="77777777" w:rsidR="00130B2C" w:rsidRDefault="00130B2C" w:rsidP="00130B2C">
      <w:r>
        <w:t>You must cause any modified files to carry prominent notices stating that You changed the files; and</w:t>
      </w:r>
    </w:p>
    <w:p w14:paraId="1EA2AD2B" w14:textId="77777777" w:rsidR="00130B2C" w:rsidRDefault="00130B2C" w:rsidP="00130B2C">
      <w:r>
        <w:t>You must retain, in the Source form of any Derivative Works that You distribute, all copyright, patent, trademark, and attribution notices from the Source form of the Work, excluding those notices that do not pertain to any part of the Derivative Works; and</w:t>
      </w:r>
    </w:p>
    <w:p w14:paraId="61DA08CF" w14:textId="77777777" w:rsidR="00130B2C" w:rsidRDefault="00130B2C" w:rsidP="00130B2C">
      <w: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w:t>
      </w:r>
    </w:p>
    <w:p w14:paraId="0490E444" w14:textId="77777777" w:rsidR="00130B2C" w:rsidRDefault="00130B2C" w:rsidP="00130B2C"/>
    <w:p w14:paraId="4591A9DE" w14:textId="77777777" w:rsidR="00130B2C" w:rsidRDefault="00130B2C" w:rsidP="00130B2C">
      <w: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002E8717" w14:textId="77777777" w:rsidR="00130B2C" w:rsidRDefault="00130B2C" w:rsidP="00130B2C">
      <w:r>
        <w:lastRenderedPageBreak/>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14011DE1" w14:textId="77777777" w:rsidR="00130B2C" w:rsidRDefault="00130B2C" w:rsidP="00130B2C"/>
    <w:p w14:paraId="09E3EDC6" w14:textId="77777777" w:rsidR="00130B2C" w:rsidRDefault="00130B2C" w:rsidP="00130B2C">
      <w: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08258D25" w14:textId="77777777" w:rsidR="00130B2C" w:rsidRDefault="00130B2C" w:rsidP="00130B2C"/>
    <w:p w14:paraId="23A483AA" w14:textId="77777777" w:rsidR="00130B2C" w:rsidRDefault="00130B2C" w:rsidP="00130B2C">
      <w: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795BD7C5" w14:textId="77777777" w:rsidR="00130B2C" w:rsidRDefault="00130B2C" w:rsidP="00130B2C"/>
    <w:p w14:paraId="537189C4" w14:textId="77777777" w:rsidR="00130B2C" w:rsidRDefault="00130B2C" w:rsidP="00130B2C">
      <w: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45BEFEF1" w14:textId="77777777" w:rsidR="00130B2C" w:rsidRDefault="00130B2C" w:rsidP="00130B2C"/>
    <w:p w14:paraId="4B473C1E" w14:textId="77777777" w:rsidR="00130B2C" w:rsidRDefault="00130B2C" w:rsidP="00130B2C">
      <w: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6DA1934" w14:textId="77777777" w:rsidR="00130B2C" w:rsidRDefault="00130B2C" w:rsidP="00130B2C"/>
    <w:p w14:paraId="78058C3F" w14:textId="77777777" w:rsidR="00130B2C" w:rsidRDefault="00130B2C" w:rsidP="00130B2C">
      <w:r>
        <w:t>END OF TERMS AND CONDITIONS</w:t>
      </w:r>
    </w:p>
    <w:p w14:paraId="07E23B1C" w14:textId="77777777" w:rsidR="00130B2C" w:rsidRDefault="00130B2C" w:rsidP="00130B2C"/>
    <w:p w14:paraId="0D025C25" w14:textId="77777777" w:rsidR="00130B2C" w:rsidRDefault="00130B2C" w:rsidP="00130B2C">
      <w:r>
        <w:t>APPENDIX: HOW TO APPLY THE APACHE LICENSE TO YOUR WORK</w:t>
      </w:r>
    </w:p>
    <w:p w14:paraId="2E95A90C" w14:textId="77777777" w:rsidR="00130B2C" w:rsidRDefault="00130B2C" w:rsidP="00130B2C">
      <w:r>
        <w:lastRenderedPageBreak/>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14:paraId="3E82EE47" w14:textId="77777777" w:rsidR="00130B2C" w:rsidRDefault="00130B2C" w:rsidP="00130B2C"/>
    <w:p w14:paraId="3FFBE71F" w14:textId="77777777" w:rsidR="00130B2C" w:rsidRDefault="00130B2C" w:rsidP="00130B2C">
      <w:r>
        <w:t>Copyright [yyyy] [name of copyright owner]</w:t>
      </w:r>
    </w:p>
    <w:p w14:paraId="3DDE551F" w14:textId="77777777" w:rsidR="00130B2C" w:rsidRDefault="00130B2C" w:rsidP="00130B2C"/>
    <w:p w14:paraId="15745D55" w14:textId="77777777" w:rsidR="00130B2C" w:rsidRDefault="00130B2C" w:rsidP="00130B2C">
      <w:r>
        <w:t>Licensed under the Apache License, Version 2.0 (the "License");</w:t>
      </w:r>
    </w:p>
    <w:p w14:paraId="2C2D3BE7" w14:textId="77777777" w:rsidR="00130B2C" w:rsidRDefault="00130B2C" w:rsidP="00130B2C">
      <w:r>
        <w:t>you may not use this file except in compliance with the License.</w:t>
      </w:r>
    </w:p>
    <w:p w14:paraId="5E5FE555" w14:textId="77777777" w:rsidR="00130B2C" w:rsidRDefault="00130B2C" w:rsidP="00130B2C">
      <w:r>
        <w:t>You may obtain a copy of the License at</w:t>
      </w:r>
    </w:p>
    <w:p w14:paraId="1FEDD49C" w14:textId="77777777" w:rsidR="00130B2C" w:rsidRDefault="00130B2C" w:rsidP="00130B2C"/>
    <w:p w14:paraId="02021947" w14:textId="77777777" w:rsidR="00130B2C" w:rsidRDefault="00130B2C" w:rsidP="00130B2C">
      <w:r>
        <w:t xml:space="preserve">    http://www.apache.org/licenses/LICENSE-2.0</w:t>
      </w:r>
    </w:p>
    <w:p w14:paraId="2590598A" w14:textId="77777777" w:rsidR="00130B2C" w:rsidRDefault="00130B2C" w:rsidP="00130B2C"/>
    <w:p w14:paraId="2DC7C513" w14:textId="77777777" w:rsidR="00130B2C" w:rsidRDefault="00130B2C" w:rsidP="00130B2C">
      <w:r>
        <w:t>Unless required by applicable law or agreed to in writing, software</w:t>
      </w:r>
    </w:p>
    <w:p w14:paraId="63E02E63" w14:textId="77777777" w:rsidR="00130B2C" w:rsidRDefault="00130B2C" w:rsidP="00130B2C">
      <w:r>
        <w:t>distributed under the License is distributed on an "AS IS" BASIS,</w:t>
      </w:r>
    </w:p>
    <w:p w14:paraId="2A60668E" w14:textId="77777777" w:rsidR="00130B2C" w:rsidRDefault="00130B2C" w:rsidP="00130B2C">
      <w:r>
        <w:t>WITHOUT WARRANTIES OR CONDITIONS OF ANY KIND, either express or implied.</w:t>
      </w:r>
    </w:p>
    <w:p w14:paraId="4F4B2037" w14:textId="77777777" w:rsidR="00130B2C" w:rsidRDefault="00130B2C" w:rsidP="00130B2C">
      <w:r>
        <w:t>See the License for the specific language governing permissions</w:t>
      </w:r>
    </w:p>
    <w:p w14:paraId="101FB487" w14:textId="77777777" w:rsidR="00130B2C" w:rsidRDefault="00130B2C" w:rsidP="00130B2C">
      <w:pPr>
        <w:pBdr>
          <w:bottom w:val="single" w:sz="6" w:space="1" w:color="auto"/>
        </w:pBdr>
      </w:pPr>
    </w:p>
    <w:p w14:paraId="2B5D4AA7" w14:textId="77777777" w:rsidR="00130B2C" w:rsidRDefault="00130B2C" w:rsidP="00130B2C"/>
    <w:p w14:paraId="3505B792" w14:textId="77777777" w:rsidR="00130B2C" w:rsidRPr="00B346DF" w:rsidRDefault="00130B2C" w:rsidP="00130B2C">
      <w:pPr>
        <w:rPr>
          <w:rFonts w:ascii="Arial" w:hAnsi="Arial" w:cs="Arial"/>
          <w:b/>
          <w:color w:val="333333"/>
          <w:sz w:val="21"/>
          <w:szCs w:val="21"/>
          <w:u w:val="single"/>
          <w:shd w:val="clear" w:color="auto" w:fill="FFFFFF"/>
        </w:rPr>
      </w:pPr>
      <w:r w:rsidRPr="00B346DF">
        <w:rPr>
          <w:rFonts w:ascii="Arial" w:hAnsi="Arial" w:cs="Arial"/>
          <w:b/>
          <w:color w:val="333333"/>
          <w:sz w:val="21"/>
          <w:szCs w:val="21"/>
          <w:u w:val="single"/>
          <w:shd w:val="clear" w:color="auto" w:fill="FFFFFF"/>
        </w:rPr>
        <w:t>Appium 1.4.13</w:t>
      </w:r>
    </w:p>
    <w:p w14:paraId="376019C8" w14:textId="77777777" w:rsidR="00130B2C" w:rsidRDefault="00130B2C" w:rsidP="00130B2C">
      <w:pPr>
        <w:rPr>
          <w:rFonts w:ascii="Arial" w:hAnsi="Arial" w:cs="Arial"/>
          <w:color w:val="333333"/>
          <w:sz w:val="21"/>
          <w:szCs w:val="21"/>
          <w:shd w:val="clear" w:color="auto" w:fill="FFFFFF"/>
        </w:rPr>
      </w:pPr>
    </w:p>
    <w:p w14:paraId="7CC9DAE7" w14:textId="77777777" w:rsidR="00130B2C" w:rsidRDefault="00130B2C" w:rsidP="00130B2C">
      <w:r>
        <w:t>Apache License</w:t>
      </w:r>
    </w:p>
    <w:p w14:paraId="66DFDA89" w14:textId="77777777" w:rsidR="00130B2C" w:rsidRDefault="00130B2C" w:rsidP="00130B2C"/>
    <w:p w14:paraId="34CF951C" w14:textId="77777777" w:rsidR="00130B2C" w:rsidRDefault="00130B2C" w:rsidP="00130B2C">
      <w:r>
        <w:t>Version 2.0, January 2004</w:t>
      </w:r>
    </w:p>
    <w:p w14:paraId="1A9816C3" w14:textId="77777777" w:rsidR="00130B2C" w:rsidRDefault="00130B2C" w:rsidP="00130B2C"/>
    <w:p w14:paraId="57ADE42C" w14:textId="77777777" w:rsidR="00130B2C" w:rsidRDefault="00130B2C" w:rsidP="00130B2C">
      <w:r>
        <w:t>http://www.apache.org/licenses/</w:t>
      </w:r>
    </w:p>
    <w:p w14:paraId="451741B4" w14:textId="77777777" w:rsidR="00130B2C" w:rsidRDefault="00130B2C" w:rsidP="00130B2C"/>
    <w:p w14:paraId="28406870" w14:textId="77777777" w:rsidR="00130B2C" w:rsidRDefault="00130B2C" w:rsidP="00130B2C">
      <w:r>
        <w:t>TERMS AND CONDITIONS FOR USE, REPRODUCTION, AND DISTRIBUTION</w:t>
      </w:r>
    </w:p>
    <w:p w14:paraId="49F3668E" w14:textId="77777777" w:rsidR="00130B2C" w:rsidRDefault="00130B2C" w:rsidP="00130B2C"/>
    <w:p w14:paraId="19B23592" w14:textId="77777777" w:rsidR="00130B2C" w:rsidRDefault="00130B2C" w:rsidP="00130B2C">
      <w:r>
        <w:lastRenderedPageBreak/>
        <w:t>1. Definitions.</w:t>
      </w:r>
    </w:p>
    <w:p w14:paraId="64BDEFAA" w14:textId="77777777" w:rsidR="00130B2C" w:rsidRDefault="00130B2C" w:rsidP="00130B2C"/>
    <w:p w14:paraId="65A02D7D" w14:textId="77777777" w:rsidR="00130B2C" w:rsidRDefault="00130B2C" w:rsidP="00130B2C">
      <w:r>
        <w:t>"License" shall mean the terms and conditions for use, reproduction, and distribution as defined by Sections 1 through 9 of this document.</w:t>
      </w:r>
    </w:p>
    <w:p w14:paraId="4CFE015B" w14:textId="77777777" w:rsidR="00130B2C" w:rsidRDefault="00130B2C" w:rsidP="00130B2C"/>
    <w:p w14:paraId="4786DDF2" w14:textId="77777777" w:rsidR="00130B2C" w:rsidRDefault="00130B2C" w:rsidP="00130B2C">
      <w:r>
        <w:t>"Licensor" shall mean the copyright owner or entity authorized by the copyright owner that is granting the License.</w:t>
      </w:r>
    </w:p>
    <w:p w14:paraId="1BFD573F" w14:textId="77777777" w:rsidR="00130B2C" w:rsidRDefault="00130B2C" w:rsidP="00130B2C"/>
    <w:p w14:paraId="6108C68E" w14:textId="77777777" w:rsidR="00130B2C" w:rsidRDefault="00130B2C" w:rsidP="00130B2C">
      <w: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28B6180B" w14:textId="77777777" w:rsidR="00130B2C" w:rsidRDefault="00130B2C" w:rsidP="00130B2C"/>
    <w:p w14:paraId="6CC52B65" w14:textId="77777777" w:rsidR="00130B2C" w:rsidRDefault="00130B2C" w:rsidP="00130B2C">
      <w:r>
        <w:t>"You" (or "Your") shall mean an individual or Legal Entity exercising permissions granted by this License.</w:t>
      </w:r>
    </w:p>
    <w:p w14:paraId="631EB3E1" w14:textId="77777777" w:rsidR="00130B2C" w:rsidRDefault="00130B2C" w:rsidP="00130B2C"/>
    <w:p w14:paraId="2BE7B80C" w14:textId="77777777" w:rsidR="00130B2C" w:rsidRDefault="00130B2C" w:rsidP="00130B2C">
      <w:r>
        <w:t>"Source" form shall mean the preferred form for making modifications, including but not limited to software source code, documentation source, and configuration files.</w:t>
      </w:r>
    </w:p>
    <w:p w14:paraId="738C811E" w14:textId="77777777" w:rsidR="00130B2C" w:rsidRDefault="00130B2C" w:rsidP="00130B2C"/>
    <w:p w14:paraId="70425727" w14:textId="77777777" w:rsidR="00130B2C" w:rsidRDefault="00130B2C" w:rsidP="00130B2C">
      <w:r>
        <w:t>"Object" form shall mean any form resulting from mechanical transformation or translation of a Source form, including but not limited to compiled object code, generated documentation, and conversions to other media types.</w:t>
      </w:r>
    </w:p>
    <w:p w14:paraId="3C166BBA" w14:textId="77777777" w:rsidR="00130B2C" w:rsidRDefault="00130B2C" w:rsidP="00130B2C"/>
    <w:p w14:paraId="432FA273" w14:textId="77777777" w:rsidR="00130B2C" w:rsidRDefault="00130B2C" w:rsidP="00130B2C">
      <w:r>
        <w:t>"Work" shall mean the work of authorship, whether in Source or Object form, made available under the License, as indicated by a copyright notice that is included in or attached to the work (an example is provided in the Appendix below).</w:t>
      </w:r>
    </w:p>
    <w:p w14:paraId="1577F47D" w14:textId="77777777" w:rsidR="00130B2C" w:rsidRDefault="00130B2C" w:rsidP="00130B2C"/>
    <w:p w14:paraId="35EB29AA" w14:textId="77777777" w:rsidR="00130B2C" w:rsidRDefault="00130B2C" w:rsidP="00130B2C">
      <w: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19AA38D3" w14:textId="77777777" w:rsidR="00130B2C" w:rsidRDefault="00130B2C" w:rsidP="00130B2C"/>
    <w:p w14:paraId="3252B6DE" w14:textId="77777777" w:rsidR="00130B2C" w:rsidRDefault="00130B2C" w:rsidP="00130B2C">
      <w:r>
        <w:lastRenderedPageBreak/>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2A3E2FAD" w14:textId="77777777" w:rsidR="00130B2C" w:rsidRDefault="00130B2C" w:rsidP="00130B2C"/>
    <w:p w14:paraId="2EB7CF33" w14:textId="77777777" w:rsidR="00130B2C" w:rsidRDefault="00130B2C" w:rsidP="00130B2C">
      <w:r>
        <w:t>"Contributor" shall mean Licensor and any individual or Legal Entity on behalf of whom a Contribution has been received by Licensor and subsequently incorporated within the Work.</w:t>
      </w:r>
    </w:p>
    <w:p w14:paraId="5C9498B7" w14:textId="77777777" w:rsidR="00130B2C" w:rsidRDefault="00130B2C" w:rsidP="00130B2C"/>
    <w:p w14:paraId="4BB37F5E" w14:textId="77777777" w:rsidR="00130B2C" w:rsidRDefault="00130B2C" w:rsidP="00130B2C">
      <w: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402A1FA7" w14:textId="77777777" w:rsidR="00130B2C" w:rsidRDefault="00130B2C" w:rsidP="00130B2C"/>
    <w:p w14:paraId="2B0D0FBA" w14:textId="77777777" w:rsidR="00130B2C" w:rsidRDefault="00130B2C" w:rsidP="00130B2C">
      <w: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2F21260B" w14:textId="77777777" w:rsidR="00130B2C" w:rsidRDefault="00130B2C" w:rsidP="00130B2C"/>
    <w:p w14:paraId="25BD34D0" w14:textId="77777777" w:rsidR="00130B2C" w:rsidRDefault="00130B2C" w:rsidP="00130B2C">
      <w:r>
        <w:t>4. Redistribution. You may reproduce and distribute copies of the Work or Derivative Works thereof in any medium, with or without modifications, and in Source or Object form, provided that You meet the following conditions:</w:t>
      </w:r>
    </w:p>
    <w:p w14:paraId="669FC79B" w14:textId="77777777" w:rsidR="00130B2C" w:rsidRDefault="00130B2C" w:rsidP="00130B2C"/>
    <w:p w14:paraId="1AB9806B" w14:textId="77777777" w:rsidR="00130B2C" w:rsidRDefault="00130B2C" w:rsidP="00130B2C">
      <w:r>
        <w:t>You must give any other recipients of the Work or Derivative Works a copy of this License; and</w:t>
      </w:r>
    </w:p>
    <w:p w14:paraId="59804D0E" w14:textId="77777777" w:rsidR="00130B2C" w:rsidRDefault="00130B2C" w:rsidP="00130B2C">
      <w:r>
        <w:t>You must cause any modified files to carry prominent notices stating that You changed the files; and</w:t>
      </w:r>
    </w:p>
    <w:p w14:paraId="2A18F72A" w14:textId="77777777" w:rsidR="00130B2C" w:rsidRDefault="00130B2C" w:rsidP="00130B2C">
      <w:r>
        <w:t>You must retain, in the Source form of any Derivative Works that You distribute, all copyright, patent, trademark, and attribution notices from the Source form of the Work, excluding those notices that do not pertain to any part of the Derivative Works; and</w:t>
      </w:r>
    </w:p>
    <w:p w14:paraId="1ACEE160" w14:textId="77777777" w:rsidR="00130B2C" w:rsidRDefault="00130B2C" w:rsidP="00130B2C">
      <w:r>
        <w:lastRenderedPageBreak/>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w:t>
      </w:r>
    </w:p>
    <w:p w14:paraId="0DA8CE8F" w14:textId="77777777" w:rsidR="00130B2C" w:rsidRDefault="00130B2C" w:rsidP="00130B2C"/>
    <w:p w14:paraId="2008FDA5" w14:textId="77777777" w:rsidR="00130B2C" w:rsidRDefault="00130B2C" w:rsidP="00130B2C">
      <w: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13F7778A" w14:textId="77777777" w:rsidR="00130B2C" w:rsidRDefault="00130B2C" w:rsidP="00130B2C">
      <w: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17B19F62" w14:textId="77777777" w:rsidR="00130B2C" w:rsidRDefault="00130B2C" w:rsidP="00130B2C"/>
    <w:p w14:paraId="143C3990" w14:textId="77777777" w:rsidR="00130B2C" w:rsidRDefault="00130B2C" w:rsidP="00130B2C">
      <w: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6578FD50" w14:textId="77777777" w:rsidR="00130B2C" w:rsidRDefault="00130B2C" w:rsidP="00130B2C"/>
    <w:p w14:paraId="6D9AC226" w14:textId="77777777" w:rsidR="00130B2C" w:rsidRDefault="00130B2C" w:rsidP="00130B2C">
      <w: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65170EB5" w14:textId="77777777" w:rsidR="00130B2C" w:rsidRDefault="00130B2C" w:rsidP="00130B2C"/>
    <w:p w14:paraId="409C2CF7" w14:textId="77777777" w:rsidR="00130B2C" w:rsidRDefault="00130B2C" w:rsidP="00130B2C">
      <w: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4275D932" w14:textId="77777777" w:rsidR="00130B2C" w:rsidRDefault="00130B2C" w:rsidP="00130B2C"/>
    <w:p w14:paraId="3E1A285C" w14:textId="77777777" w:rsidR="00130B2C" w:rsidRDefault="00130B2C" w:rsidP="00130B2C">
      <w: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C8B190F" w14:textId="77777777" w:rsidR="00130B2C" w:rsidRDefault="00130B2C" w:rsidP="00130B2C"/>
    <w:p w14:paraId="4F4CFA70" w14:textId="77777777" w:rsidR="00130B2C" w:rsidRDefault="00130B2C" w:rsidP="00130B2C">
      <w:r>
        <w:t>END OF TERMS AND CONDITIONS</w:t>
      </w:r>
    </w:p>
    <w:p w14:paraId="5730780C" w14:textId="77777777" w:rsidR="00130B2C" w:rsidRDefault="00130B2C" w:rsidP="00130B2C"/>
    <w:p w14:paraId="797A4AA2" w14:textId="77777777" w:rsidR="00130B2C" w:rsidRDefault="00130B2C" w:rsidP="00130B2C">
      <w:r>
        <w:t>APPENDIX: HOW TO APPLY THE APACHE LICENSE TO YOUR WORK</w:t>
      </w:r>
    </w:p>
    <w:p w14:paraId="638E26BB" w14:textId="77777777" w:rsidR="00130B2C" w:rsidRDefault="00130B2C" w:rsidP="00130B2C">
      <w:r>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14:paraId="5F70B3C4" w14:textId="77777777" w:rsidR="00130B2C" w:rsidRDefault="00130B2C" w:rsidP="00130B2C"/>
    <w:p w14:paraId="01AD4C42" w14:textId="77777777" w:rsidR="00130B2C" w:rsidRDefault="00130B2C" w:rsidP="00130B2C">
      <w:r>
        <w:t>Copyright [yyyy] [name of copyright owner]</w:t>
      </w:r>
    </w:p>
    <w:p w14:paraId="70534296" w14:textId="77777777" w:rsidR="00130B2C" w:rsidRDefault="00130B2C" w:rsidP="00130B2C"/>
    <w:p w14:paraId="452E60B1" w14:textId="77777777" w:rsidR="00130B2C" w:rsidRDefault="00130B2C" w:rsidP="00130B2C">
      <w:r>
        <w:t>Licensed under the Apache License, Version 2.0 (the "License");</w:t>
      </w:r>
    </w:p>
    <w:p w14:paraId="1F403BF2" w14:textId="77777777" w:rsidR="00130B2C" w:rsidRDefault="00130B2C" w:rsidP="00130B2C">
      <w:r>
        <w:t>you may not use this file except in compliance with the License.</w:t>
      </w:r>
    </w:p>
    <w:p w14:paraId="7E487DFD" w14:textId="77777777" w:rsidR="00130B2C" w:rsidRDefault="00130B2C" w:rsidP="00130B2C">
      <w:r>
        <w:t>You may obtain a copy of the License at</w:t>
      </w:r>
    </w:p>
    <w:p w14:paraId="3E165343" w14:textId="77777777" w:rsidR="00130B2C" w:rsidRDefault="00130B2C" w:rsidP="00130B2C"/>
    <w:p w14:paraId="79851105" w14:textId="77777777" w:rsidR="00130B2C" w:rsidRDefault="00130B2C" w:rsidP="00130B2C">
      <w:r>
        <w:t xml:space="preserve">    http://www.apache.org/licenses/LICENSE-2.0</w:t>
      </w:r>
    </w:p>
    <w:p w14:paraId="00EAEB4D" w14:textId="77777777" w:rsidR="00130B2C" w:rsidRDefault="00130B2C" w:rsidP="00130B2C"/>
    <w:p w14:paraId="4F518D76" w14:textId="77777777" w:rsidR="00130B2C" w:rsidRDefault="00130B2C" w:rsidP="00130B2C">
      <w:r>
        <w:t>Unless required by applicable law or agreed to in writing, software</w:t>
      </w:r>
    </w:p>
    <w:p w14:paraId="06ACD352" w14:textId="77777777" w:rsidR="00130B2C" w:rsidRDefault="00130B2C" w:rsidP="00130B2C">
      <w:r>
        <w:t>distributed under the License is distributed on an "AS IS" BASIS,</w:t>
      </w:r>
    </w:p>
    <w:p w14:paraId="2F339B80" w14:textId="77777777" w:rsidR="00130B2C" w:rsidRDefault="00130B2C" w:rsidP="00130B2C">
      <w:r>
        <w:t>WITHOUT WARRANTIES OR CONDITIONS OF ANY KIND, either express or implied.</w:t>
      </w:r>
    </w:p>
    <w:p w14:paraId="69E14581" w14:textId="77777777" w:rsidR="00130B2C" w:rsidRDefault="00130B2C" w:rsidP="00130B2C">
      <w:r>
        <w:t>See the License for the specific language governing permissions and</w:t>
      </w:r>
    </w:p>
    <w:p w14:paraId="02345510" w14:textId="77777777" w:rsidR="00130B2C" w:rsidRPr="00AE2AFD" w:rsidRDefault="00130B2C" w:rsidP="00130B2C">
      <w:r>
        <w:t>limitations under the License.</w:t>
      </w:r>
    </w:p>
    <w:p w14:paraId="286A48DD" w14:textId="77777777" w:rsidR="00130B2C" w:rsidRPr="00130B2C" w:rsidRDefault="00130B2C" w:rsidP="00130B2C"/>
    <w:sectPr w:rsidR="00130B2C" w:rsidRPr="00130B2C">
      <w:footerReference w:type="default" r:id="rId3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14D39" w14:textId="77777777" w:rsidR="00B96E2A" w:rsidRDefault="00B96E2A" w:rsidP="00856372">
      <w:pPr>
        <w:spacing w:after="0" w:line="240" w:lineRule="auto"/>
      </w:pPr>
      <w:r>
        <w:separator/>
      </w:r>
    </w:p>
  </w:endnote>
  <w:endnote w:type="continuationSeparator" w:id="0">
    <w:p w14:paraId="1C8B0688" w14:textId="77777777" w:rsidR="00B96E2A" w:rsidRDefault="00B96E2A" w:rsidP="00856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341D9" w14:textId="6A5483F0" w:rsidR="00AB6AA4" w:rsidRPr="007516B0" w:rsidRDefault="00AB6AA4" w:rsidP="007516B0">
    <w:pPr>
      <w:pStyle w:val="Footer"/>
    </w:pPr>
    <w:r w:rsidRPr="00DE07A4">
      <w:rPr>
        <w:noProof/>
        <w:sz w:val="16"/>
      </w:rPr>
      <w:t>{00011501;5}</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F90E2" w14:textId="77777777" w:rsidR="00B96E2A" w:rsidRDefault="00B96E2A" w:rsidP="00856372">
      <w:pPr>
        <w:spacing w:after="0" w:line="240" w:lineRule="auto"/>
        <w:rPr>
          <w:noProof/>
        </w:rPr>
      </w:pPr>
      <w:r>
        <w:rPr>
          <w:noProof/>
        </w:rPr>
        <w:separator/>
      </w:r>
    </w:p>
  </w:footnote>
  <w:footnote w:type="continuationSeparator" w:id="0">
    <w:p w14:paraId="6A85B63A" w14:textId="77777777" w:rsidR="00B96E2A" w:rsidRDefault="00B96E2A" w:rsidP="008563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4477"/>
    <w:multiLevelType w:val="multilevel"/>
    <w:tmpl w:val="99B8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A67B9"/>
    <w:multiLevelType w:val="multilevel"/>
    <w:tmpl w:val="FFF4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70977"/>
    <w:multiLevelType w:val="multilevel"/>
    <w:tmpl w:val="84DE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073AF"/>
    <w:multiLevelType w:val="multilevel"/>
    <w:tmpl w:val="96888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D5662"/>
    <w:multiLevelType w:val="hybridMultilevel"/>
    <w:tmpl w:val="618A6A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27B6490"/>
    <w:multiLevelType w:val="multilevel"/>
    <w:tmpl w:val="5E7E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E1F2D"/>
    <w:multiLevelType w:val="hybridMultilevel"/>
    <w:tmpl w:val="520E6D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63D10E5"/>
    <w:multiLevelType w:val="multilevel"/>
    <w:tmpl w:val="82EE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15070"/>
    <w:multiLevelType w:val="multilevel"/>
    <w:tmpl w:val="5ABE9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C1583"/>
    <w:multiLevelType w:val="hybridMultilevel"/>
    <w:tmpl w:val="087275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08D780A"/>
    <w:multiLevelType w:val="multilevel"/>
    <w:tmpl w:val="C554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B2530"/>
    <w:multiLevelType w:val="multilevel"/>
    <w:tmpl w:val="93C8F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B02838"/>
    <w:multiLevelType w:val="hybridMultilevel"/>
    <w:tmpl w:val="69E2662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1B52D25"/>
    <w:multiLevelType w:val="multilevel"/>
    <w:tmpl w:val="32A6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CE5DDF"/>
    <w:multiLevelType w:val="multilevel"/>
    <w:tmpl w:val="E3C0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1252A"/>
    <w:multiLevelType w:val="multilevel"/>
    <w:tmpl w:val="F8CE9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895F39"/>
    <w:multiLevelType w:val="multilevel"/>
    <w:tmpl w:val="D138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356B4"/>
    <w:multiLevelType w:val="multilevel"/>
    <w:tmpl w:val="E1AC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
  </w:num>
  <w:num w:numId="3">
    <w:abstractNumId w:val="15"/>
  </w:num>
  <w:num w:numId="4">
    <w:abstractNumId w:val="1"/>
  </w:num>
  <w:num w:numId="5">
    <w:abstractNumId w:val="11"/>
  </w:num>
  <w:num w:numId="6">
    <w:abstractNumId w:val="12"/>
  </w:num>
  <w:num w:numId="7">
    <w:abstractNumId w:val="13"/>
  </w:num>
  <w:num w:numId="8">
    <w:abstractNumId w:val="16"/>
  </w:num>
  <w:num w:numId="9">
    <w:abstractNumId w:val="8"/>
  </w:num>
  <w:num w:numId="10">
    <w:abstractNumId w:val="0"/>
  </w:num>
  <w:num w:numId="11">
    <w:abstractNumId w:val="10"/>
  </w:num>
  <w:num w:numId="12">
    <w:abstractNumId w:val="5"/>
  </w:num>
  <w:num w:numId="13">
    <w:abstractNumId w:val="14"/>
  </w:num>
  <w:num w:numId="14">
    <w:abstractNumId w:val="3"/>
  </w:num>
  <w:num w:numId="15">
    <w:abstractNumId w:val="6"/>
  </w:num>
  <w:num w:numId="16">
    <w:abstractNumId w:val="4"/>
  </w:num>
  <w:num w:numId="17">
    <w:abstractNumId w:val="9"/>
  </w:num>
  <w:num w:numId="1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gatha Lai">
    <w15:presenceInfo w15:providerId="AD" w15:userId="S-1-5-21-3885927997-448295979-3470421008-13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351"/>
    <w:rsid w:val="00000C26"/>
    <w:rsid w:val="00017035"/>
    <w:rsid w:val="000761F5"/>
    <w:rsid w:val="000873E5"/>
    <w:rsid w:val="000933B8"/>
    <w:rsid w:val="000A40C9"/>
    <w:rsid w:val="000A5063"/>
    <w:rsid w:val="000C3A32"/>
    <w:rsid w:val="000D0F71"/>
    <w:rsid w:val="000D5D14"/>
    <w:rsid w:val="00105C15"/>
    <w:rsid w:val="0011227F"/>
    <w:rsid w:val="00116779"/>
    <w:rsid w:val="00130B2C"/>
    <w:rsid w:val="00134098"/>
    <w:rsid w:val="0014502B"/>
    <w:rsid w:val="00150327"/>
    <w:rsid w:val="00185F84"/>
    <w:rsid w:val="00187695"/>
    <w:rsid w:val="00194A4E"/>
    <w:rsid w:val="001B3777"/>
    <w:rsid w:val="001C4DA3"/>
    <w:rsid w:val="001C54A0"/>
    <w:rsid w:val="001C75D4"/>
    <w:rsid w:val="001C7F6D"/>
    <w:rsid w:val="001E1C0F"/>
    <w:rsid w:val="001E2C1F"/>
    <w:rsid w:val="001F5AF2"/>
    <w:rsid w:val="002023CC"/>
    <w:rsid w:val="00202656"/>
    <w:rsid w:val="00203ED4"/>
    <w:rsid w:val="0021041B"/>
    <w:rsid w:val="0023011F"/>
    <w:rsid w:val="0024516D"/>
    <w:rsid w:val="00246237"/>
    <w:rsid w:val="00262832"/>
    <w:rsid w:val="00270FA5"/>
    <w:rsid w:val="00284A14"/>
    <w:rsid w:val="00287F23"/>
    <w:rsid w:val="002D307F"/>
    <w:rsid w:val="002D63E0"/>
    <w:rsid w:val="002F3E0B"/>
    <w:rsid w:val="002F5748"/>
    <w:rsid w:val="002F6366"/>
    <w:rsid w:val="00300372"/>
    <w:rsid w:val="00301C8E"/>
    <w:rsid w:val="00346A93"/>
    <w:rsid w:val="00355E13"/>
    <w:rsid w:val="0037236D"/>
    <w:rsid w:val="00382C5C"/>
    <w:rsid w:val="00386AEE"/>
    <w:rsid w:val="003B07E3"/>
    <w:rsid w:val="003B72A4"/>
    <w:rsid w:val="003C3D89"/>
    <w:rsid w:val="003E562A"/>
    <w:rsid w:val="003E582C"/>
    <w:rsid w:val="003E58CE"/>
    <w:rsid w:val="004003A0"/>
    <w:rsid w:val="004227BF"/>
    <w:rsid w:val="00423DDD"/>
    <w:rsid w:val="00452B2C"/>
    <w:rsid w:val="004576E8"/>
    <w:rsid w:val="0048590B"/>
    <w:rsid w:val="004864C4"/>
    <w:rsid w:val="004B65F2"/>
    <w:rsid w:val="004C347C"/>
    <w:rsid w:val="004D00C0"/>
    <w:rsid w:val="004D1610"/>
    <w:rsid w:val="004F29F5"/>
    <w:rsid w:val="00522545"/>
    <w:rsid w:val="00565C1F"/>
    <w:rsid w:val="00565FF3"/>
    <w:rsid w:val="00584C70"/>
    <w:rsid w:val="0059228F"/>
    <w:rsid w:val="005A1CB9"/>
    <w:rsid w:val="005B514D"/>
    <w:rsid w:val="005B538A"/>
    <w:rsid w:val="005B79A5"/>
    <w:rsid w:val="005C6518"/>
    <w:rsid w:val="005D5F8B"/>
    <w:rsid w:val="005F2D8B"/>
    <w:rsid w:val="005F437B"/>
    <w:rsid w:val="006078C9"/>
    <w:rsid w:val="0061425B"/>
    <w:rsid w:val="00624682"/>
    <w:rsid w:val="00625D5D"/>
    <w:rsid w:val="00634A86"/>
    <w:rsid w:val="00636A48"/>
    <w:rsid w:val="006565DB"/>
    <w:rsid w:val="00663A49"/>
    <w:rsid w:val="006941F4"/>
    <w:rsid w:val="006A2E02"/>
    <w:rsid w:val="006A3CFE"/>
    <w:rsid w:val="006C5206"/>
    <w:rsid w:val="006C59AE"/>
    <w:rsid w:val="006C6DA6"/>
    <w:rsid w:val="00703EF2"/>
    <w:rsid w:val="00705BA0"/>
    <w:rsid w:val="00706B59"/>
    <w:rsid w:val="007071D5"/>
    <w:rsid w:val="00710B6C"/>
    <w:rsid w:val="007204C0"/>
    <w:rsid w:val="00721887"/>
    <w:rsid w:val="00725C89"/>
    <w:rsid w:val="007320FC"/>
    <w:rsid w:val="00736B4F"/>
    <w:rsid w:val="00747096"/>
    <w:rsid w:val="007516B0"/>
    <w:rsid w:val="007631BB"/>
    <w:rsid w:val="0077598D"/>
    <w:rsid w:val="00790671"/>
    <w:rsid w:val="007A5C56"/>
    <w:rsid w:val="007B0262"/>
    <w:rsid w:val="007C2D42"/>
    <w:rsid w:val="007D4D8B"/>
    <w:rsid w:val="007F6C51"/>
    <w:rsid w:val="00811E9E"/>
    <w:rsid w:val="00832C23"/>
    <w:rsid w:val="008356BB"/>
    <w:rsid w:val="00852CDB"/>
    <w:rsid w:val="00856372"/>
    <w:rsid w:val="00880DEF"/>
    <w:rsid w:val="008962C5"/>
    <w:rsid w:val="008A479E"/>
    <w:rsid w:val="008B4127"/>
    <w:rsid w:val="0090236D"/>
    <w:rsid w:val="00912B91"/>
    <w:rsid w:val="00915047"/>
    <w:rsid w:val="00916C7F"/>
    <w:rsid w:val="009179AB"/>
    <w:rsid w:val="00921BD8"/>
    <w:rsid w:val="00926023"/>
    <w:rsid w:val="00935EFC"/>
    <w:rsid w:val="00937954"/>
    <w:rsid w:val="00952576"/>
    <w:rsid w:val="00972559"/>
    <w:rsid w:val="0098083B"/>
    <w:rsid w:val="00981427"/>
    <w:rsid w:val="00992DE6"/>
    <w:rsid w:val="009932C9"/>
    <w:rsid w:val="009A53BF"/>
    <w:rsid w:val="009C2E02"/>
    <w:rsid w:val="009D5689"/>
    <w:rsid w:val="009D7E94"/>
    <w:rsid w:val="009F7812"/>
    <w:rsid w:val="00A054B6"/>
    <w:rsid w:val="00A15335"/>
    <w:rsid w:val="00A20669"/>
    <w:rsid w:val="00A24F7A"/>
    <w:rsid w:val="00A37136"/>
    <w:rsid w:val="00A61688"/>
    <w:rsid w:val="00A87F0B"/>
    <w:rsid w:val="00AB6AA4"/>
    <w:rsid w:val="00AC7BD5"/>
    <w:rsid w:val="00AE00D1"/>
    <w:rsid w:val="00AE512E"/>
    <w:rsid w:val="00B122EF"/>
    <w:rsid w:val="00B132CC"/>
    <w:rsid w:val="00B159E2"/>
    <w:rsid w:val="00B17242"/>
    <w:rsid w:val="00B22E27"/>
    <w:rsid w:val="00B23351"/>
    <w:rsid w:val="00B2678E"/>
    <w:rsid w:val="00B37577"/>
    <w:rsid w:val="00B44D4B"/>
    <w:rsid w:val="00B60864"/>
    <w:rsid w:val="00B61330"/>
    <w:rsid w:val="00B67401"/>
    <w:rsid w:val="00B96E2A"/>
    <w:rsid w:val="00BB2DC7"/>
    <w:rsid w:val="00BC4DD6"/>
    <w:rsid w:val="00BD039F"/>
    <w:rsid w:val="00BD0B0F"/>
    <w:rsid w:val="00C12D4A"/>
    <w:rsid w:val="00C23A08"/>
    <w:rsid w:val="00C24C9A"/>
    <w:rsid w:val="00C277BF"/>
    <w:rsid w:val="00C41407"/>
    <w:rsid w:val="00C41D22"/>
    <w:rsid w:val="00C61351"/>
    <w:rsid w:val="00C80578"/>
    <w:rsid w:val="00C868E9"/>
    <w:rsid w:val="00CA085C"/>
    <w:rsid w:val="00CC1D06"/>
    <w:rsid w:val="00CC33FC"/>
    <w:rsid w:val="00CE22E1"/>
    <w:rsid w:val="00CE5DAF"/>
    <w:rsid w:val="00D018A7"/>
    <w:rsid w:val="00D400FE"/>
    <w:rsid w:val="00D41762"/>
    <w:rsid w:val="00D4502A"/>
    <w:rsid w:val="00D46384"/>
    <w:rsid w:val="00D46D0E"/>
    <w:rsid w:val="00D71374"/>
    <w:rsid w:val="00D76120"/>
    <w:rsid w:val="00D84200"/>
    <w:rsid w:val="00D8644B"/>
    <w:rsid w:val="00D907A9"/>
    <w:rsid w:val="00DB0169"/>
    <w:rsid w:val="00DB3086"/>
    <w:rsid w:val="00DE07A4"/>
    <w:rsid w:val="00DE0E8F"/>
    <w:rsid w:val="00DF115F"/>
    <w:rsid w:val="00E10CAD"/>
    <w:rsid w:val="00E17D28"/>
    <w:rsid w:val="00E34975"/>
    <w:rsid w:val="00E9559C"/>
    <w:rsid w:val="00E9670D"/>
    <w:rsid w:val="00EA5419"/>
    <w:rsid w:val="00EA69C3"/>
    <w:rsid w:val="00EC58CD"/>
    <w:rsid w:val="00ED6A22"/>
    <w:rsid w:val="00EF23AA"/>
    <w:rsid w:val="00EF3DCD"/>
    <w:rsid w:val="00F07A5A"/>
    <w:rsid w:val="00F156ED"/>
    <w:rsid w:val="00F37C3B"/>
    <w:rsid w:val="00F4175D"/>
    <w:rsid w:val="00F5325A"/>
    <w:rsid w:val="00F73A37"/>
    <w:rsid w:val="00F82CCF"/>
    <w:rsid w:val="00FA1477"/>
    <w:rsid w:val="00FA5DCB"/>
    <w:rsid w:val="00FD5634"/>
    <w:rsid w:val="00FE24D3"/>
    <w:rsid w:val="00FF4F0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BB26"/>
  <w15:docId w15:val="{1D55BDA7-4D60-4F4C-B7AB-4618102E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351"/>
    <w:pPr>
      <w:spacing w:after="160" w:line="259" w:lineRule="auto"/>
    </w:pPr>
  </w:style>
  <w:style w:type="paragraph" w:styleId="Heading1">
    <w:name w:val="heading 1"/>
    <w:basedOn w:val="Normal"/>
    <w:next w:val="Normal"/>
    <w:link w:val="Heading1Char"/>
    <w:uiPriority w:val="9"/>
    <w:qFormat/>
    <w:rsid w:val="00710B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5032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A206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0B6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351"/>
    <w:rPr>
      <w:color w:val="0000FF" w:themeColor="hyperlink"/>
      <w:u w:val="single"/>
    </w:rPr>
  </w:style>
  <w:style w:type="character" w:styleId="Emphasis">
    <w:name w:val="Emphasis"/>
    <w:basedOn w:val="DefaultParagraphFont"/>
    <w:uiPriority w:val="20"/>
    <w:qFormat/>
    <w:rsid w:val="009179AB"/>
    <w:rPr>
      <w:i/>
      <w:iCs/>
    </w:rPr>
  </w:style>
  <w:style w:type="paragraph" w:styleId="NormalWeb">
    <w:name w:val="Normal (Web)"/>
    <w:basedOn w:val="Normal"/>
    <w:uiPriority w:val="99"/>
    <w:unhideWhenUsed/>
    <w:rsid w:val="009179A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entered1">
    <w:name w:val="centered1"/>
    <w:basedOn w:val="Normal"/>
    <w:rsid w:val="007631BB"/>
    <w:pPr>
      <w:spacing w:before="375" w:after="100" w:afterAutospacing="1" w:line="312" w:lineRule="auto"/>
      <w:jc w:val="center"/>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631BB"/>
    <w:rPr>
      <w:b/>
      <w:bCs/>
    </w:rPr>
  </w:style>
  <w:style w:type="paragraph" w:styleId="ListParagraph">
    <w:name w:val="List Paragraph"/>
    <w:basedOn w:val="Normal"/>
    <w:uiPriority w:val="34"/>
    <w:qFormat/>
    <w:rsid w:val="007631BB"/>
    <w:pPr>
      <w:ind w:left="720"/>
      <w:contextualSpacing/>
    </w:pPr>
  </w:style>
  <w:style w:type="paragraph" w:styleId="HTMLPreformatted">
    <w:name w:val="HTML Preformatted"/>
    <w:basedOn w:val="Normal"/>
    <w:link w:val="HTMLPreformattedChar"/>
    <w:uiPriority w:val="99"/>
    <w:unhideWhenUsed/>
    <w:rsid w:val="009D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9D7E94"/>
    <w:rPr>
      <w:rFonts w:ascii="Courier New" w:eastAsia="Times New Roman" w:hAnsi="Courier New" w:cs="Courier New"/>
      <w:sz w:val="20"/>
      <w:szCs w:val="20"/>
      <w:lang w:eastAsia="en-CA"/>
    </w:rPr>
  </w:style>
  <w:style w:type="character" w:customStyle="1" w:styleId="Heading2Char">
    <w:name w:val="Heading 2 Char"/>
    <w:basedOn w:val="DefaultParagraphFont"/>
    <w:link w:val="Heading2"/>
    <w:uiPriority w:val="9"/>
    <w:rsid w:val="00150327"/>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semiHidden/>
    <w:rsid w:val="00A20669"/>
    <w:rPr>
      <w:rFonts w:asciiTheme="majorHAnsi" w:eastAsiaTheme="majorEastAsia" w:hAnsiTheme="majorHAnsi" w:cstheme="majorBidi"/>
      <w:b/>
      <w:bCs/>
      <w:color w:val="4F81BD" w:themeColor="accent1"/>
    </w:rPr>
  </w:style>
  <w:style w:type="paragraph" w:customStyle="1" w:styleId="p">
    <w:name w:val="p"/>
    <w:basedOn w:val="Normal"/>
    <w:rsid w:val="00D46384"/>
    <w:pPr>
      <w:spacing w:before="240"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856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372"/>
  </w:style>
  <w:style w:type="paragraph" w:styleId="Footer">
    <w:name w:val="footer"/>
    <w:basedOn w:val="Normal"/>
    <w:link w:val="FooterChar"/>
    <w:uiPriority w:val="99"/>
    <w:unhideWhenUsed/>
    <w:rsid w:val="00856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372"/>
  </w:style>
  <w:style w:type="character" w:customStyle="1" w:styleId="Heading1Char">
    <w:name w:val="Heading 1 Char"/>
    <w:basedOn w:val="DefaultParagraphFont"/>
    <w:link w:val="Heading1"/>
    <w:uiPriority w:val="9"/>
    <w:rsid w:val="00710B6C"/>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710B6C"/>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710B6C"/>
    <w:rPr>
      <w:color w:val="800080" w:themeColor="followedHyperlink"/>
      <w:u w:val="single"/>
    </w:rPr>
  </w:style>
  <w:style w:type="paragraph" w:styleId="BalloonText">
    <w:name w:val="Balloon Text"/>
    <w:basedOn w:val="Normal"/>
    <w:link w:val="BalloonTextChar"/>
    <w:uiPriority w:val="99"/>
    <w:semiHidden/>
    <w:unhideWhenUsed/>
    <w:rsid w:val="00912B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B91"/>
    <w:rPr>
      <w:rFonts w:ascii="Segoe UI" w:hAnsi="Segoe UI" w:cs="Segoe UI"/>
      <w:sz w:val="18"/>
      <w:szCs w:val="18"/>
    </w:rPr>
  </w:style>
  <w:style w:type="character" w:customStyle="1" w:styleId="apple-converted-space">
    <w:name w:val="apple-converted-space"/>
    <w:basedOn w:val="DefaultParagraphFont"/>
    <w:rsid w:val="0014502B"/>
  </w:style>
  <w:style w:type="paragraph" w:styleId="CommentText">
    <w:name w:val="annotation text"/>
    <w:basedOn w:val="Normal"/>
    <w:link w:val="CommentTextChar"/>
    <w:uiPriority w:val="99"/>
    <w:semiHidden/>
    <w:unhideWhenUsed/>
    <w:rsid w:val="0059228F"/>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59228F"/>
    <w:rPr>
      <w:sz w:val="20"/>
      <w:szCs w:val="20"/>
      <w:lang w:val="en-US"/>
    </w:rPr>
  </w:style>
  <w:style w:type="paragraph" w:styleId="CommentSubject">
    <w:name w:val="annotation subject"/>
    <w:basedOn w:val="CommentText"/>
    <w:next w:val="CommentText"/>
    <w:link w:val="CommentSubjectChar"/>
    <w:uiPriority w:val="99"/>
    <w:semiHidden/>
    <w:unhideWhenUsed/>
    <w:rsid w:val="0059228F"/>
    <w:rPr>
      <w:b/>
      <w:bCs/>
    </w:rPr>
  </w:style>
  <w:style w:type="character" w:customStyle="1" w:styleId="CommentSubjectChar">
    <w:name w:val="Comment Subject Char"/>
    <w:basedOn w:val="CommentTextChar"/>
    <w:link w:val="CommentSubject"/>
    <w:uiPriority w:val="99"/>
    <w:semiHidden/>
    <w:rsid w:val="0059228F"/>
    <w:rPr>
      <w:b/>
      <w:bCs/>
      <w:sz w:val="20"/>
      <w:szCs w:val="20"/>
      <w:lang w:val="en-US"/>
    </w:rPr>
  </w:style>
  <w:style w:type="paragraph" w:styleId="Revision">
    <w:name w:val="Revision"/>
    <w:uiPriority w:val="99"/>
    <w:semiHidden/>
    <w:rsid w:val="0059228F"/>
    <w:pPr>
      <w:spacing w:after="0" w:line="240" w:lineRule="auto"/>
    </w:pPr>
    <w:rPr>
      <w:lang w:val="en-US"/>
    </w:rPr>
  </w:style>
  <w:style w:type="character" w:styleId="CommentReference">
    <w:name w:val="annotation reference"/>
    <w:basedOn w:val="DefaultParagraphFont"/>
    <w:uiPriority w:val="99"/>
    <w:semiHidden/>
    <w:unhideWhenUsed/>
    <w:rsid w:val="0059228F"/>
    <w:rPr>
      <w:sz w:val="16"/>
      <w:szCs w:val="16"/>
    </w:rPr>
  </w:style>
  <w:style w:type="character" w:styleId="HTMLCode">
    <w:name w:val="HTML Code"/>
    <w:basedOn w:val="DefaultParagraphFont"/>
    <w:uiPriority w:val="99"/>
    <w:semiHidden/>
    <w:unhideWhenUsed/>
    <w:rsid w:val="00130B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98064">
      <w:bodyDiv w:val="1"/>
      <w:marLeft w:val="0"/>
      <w:marRight w:val="0"/>
      <w:marTop w:val="0"/>
      <w:marBottom w:val="0"/>
      <w:divBdr>
        <w:top w:val="none" w:sz="0" w:space="0" w:color="auto"/>
        <w:left w:val="none" w:sz="0" w:space="0" w:color="auto"/>
        <w:bottom w:val="none" w:sz="0" w:space="0" w:color="auto"/>
        <w:right w:val="none" w:sz="0" w:space="0" w:color="auto"/>
      </w:divBdr>
    </w:div>
    <w:div w:id="124008755">
      <w:bodyDiv w:val="1"/>
      <w:marLeft w:val="0"/>
      <w:marRight w:val="0"/>
      <w:marTop w:val="0"/>
      <w:marBottom w:val="0"/>
      <w:divBdr>
        <w:top w:val="none" w:sz="0" w:space="0" w:color="auto"/>
        <w:left w:val="none" w:sz="0" w:space="0" w:color="auto"/>
        <w:bottom w:val="none" w:sz="0" w:space="0" w:color="auto"/>
        <w:right w:val="none" w:sz="0" w:space="0" w:color="auto"/>
      </w:divBdr>
    </w:div>
    <w:div w:id="181893892">
      <w:bodyDiv w:val="1"/>
      <w:marLeft w:val="0"/>
      <w:marRight w:val="0"/>
      <w:marTop w:val="0"/>
      <w:marBottom w:val="0"/>
      <w:divBdr>
        <w:top w:val="none" w:sz="0" w:space="0" w:color="auto"/>
        <w:left w:val="none" w:sz="0" w:space="0" w:color="auto"/>
        <w:bottom w:val="none" w:sz="0" w:space="0" w:color="auto"/>
        <w:right w:val="none" w:sz="0" w:space="0" w:color="auto"/>
      </w:divBdr>
    </w:div>
    <w:div w:id="191649795">
      <w:bodyDiv w:val="1"/>
      <w:marLeft w:val="0"/>
      <w:marRight w:val="0"/>
      <w:marTop w:val="0"/>
      <w:marBottom w:val="0"/>
      <w:divBdr>
        <w:top w:val="none" w:sz="0" w:space="0" w:color="auto"/>
        <w:left w:val="none" w:sz="0" w:space="0" w:color="auto"/>
        <w:bottom w:val="none" w:sz="0" w:space="0" w:color="auto"/>
        <w:right w:val="none" w:sz="0" w:space="0" w:color="auto"/>
      </w:divBdr>
    </w:div>
    <w:div w:id="313149133">
      <w:bodyDiv w:val="1"/>
      <w:marLeft w:val="0"/>
      <w:marRight w:val="0"/>
      <w:marTop w:val="0"/>
      <w:marBottom w:val="0"/>
      <w:divBdr>
        <w:top w:val="none" w:sz="0" w:space="0" w:color="auto"/>
        <w:left w:val="none" w:sz="0" w:space="0" w:color="auto"/>
        <w:bottom w:val="none" w:sz="0" w:space="0" w:color="auto"/>
        <w:right w:val="none" w:sz="0" w:space="0" w:color="auto"/>
      </w:divBdr>
    </w:div>
    <w:div w:id="387458457">
      <w:bodyDiv w:val="1"/>
      <w:marLeft w:val="0"/>
      <w:marRight w:val="0"/>
      <w:marTop w:val="0"/>
      <w:marBottom w:val="0"/>
      <w:divBdr>
        <w:top w:val="none" w:sz="0" w:space="0" w:color="auto"/>
        <w:left w:val="none" w:sz="0" w:space="0" w:color="auto"/>
        <w:bottom w:val="none" w:sz="0" w:space="0" w:color="auto"/>
        <w:right w:val="none" w:sz="0" w:space="0" w:color="auto"/>
      </w:divBdr>
    </w:div>
    <w:div w:id="397948230">
      <w:bodyDiv w:val="1"/>
      <w:marLeft w:val="0"/>
      <w:marRight w:val="0"/>
      <w:marTop w:val="0"/>
      <w:marBottom w:val="0"/>
      <w:divBdr>
        <w:top w:val="none" w:sz="0" w:space="0" w:color="auto"/>
        <w:left w:val="none" w:sz="0" w:space="0" w:color="auto"/>
        <w:bottom w:val="none" w:sz="0" w:space="0" w:color="auto"/>
        <w:right w:val="none" w:sz="0" w:space="0" w:color="auto"/>
      </w:divBdr>
    </w:div>
    <w:div w:id="516578091">
      <w:bodyDiv w:val="1"/>
      <w:marLeft w:val="0"/>
      <w:marRight w:val="0"/>
      <w:marTop w:val="0"/>
      <w:marBottom w:val="0"/>
      <w:divBdr>
        <w:top w:val="none" w:sz="0" w:space="0" w:color="auto"/>
        <w:left w:val="none" w:sz="0" w:space="0" w:color="auto"/>
        <w:bottom w:val="none" w:sz="0" w:space="0" w:color="auto"/>
        <w:right w:val="none" w:sz="0" w:space="0" w:color="auto"/>
      </w:divBdr>
    </w:div>
    <w:div w:id="569924520">
      <w:bodyDiv w:val="1"/>
      <w:marLeft w:val="0"/>
      <w:marRight w:val="0"/>
      <w:marTop w:val="0"/>
      <w:marBottom w:val="0"/>
      <w:divBdr>
        <w:top w:val="none" w:sz="0" w:space="0" w:color="auto"/>
        <w:left w:val="none" w:sz="0" w:space="0" w:color="auto"/>
        <w:bottom w:val="none" w:sz="0" w:space="0" w:color="auto"/>
        <w:right w:val="none" w:sz="0" w:space="0" w:color="auto"/>
      </w:divBdr>
    </w:div>
    <w:div w:id="583565067">
      <w:bodyDiv w:val="1"/>
      <w:marLeft w:val="0"/>
      <w:marRight w:val="0"/>
      <w:marTop w:val="0"/>
      <w:marBottom w:val="0"/>
      <w:divBdr>
        <w:top w:val="none" w:sz="0" w:space="0" w:color="auto"/>
        <w:left w:val="none" w:sz="0" w:space="0" w:color="auto"/>
        <w:bottom w:val="none" w:sz="0" w:space="0" w:color="auto"/>
        <w:right w:val="none" w:sz="0" w:space="0" w:color="auto"/>
      </w:divBdr>
    </w:div>
    <w:div w:id="596988750">
      <w:bodyDiv w:val="1"/>
      <w:marLeft w:val="0"/>
      <w:marRight w:val="0"/>
      <w:marTop w:val="0"/>
      <w:marBottom w:val="0"/>
      <w:divBdr>
        <w:top w:val="none" w:sz="0" w:space="0" w:color="auto"/>
        <w:left w:val="none" w:sz="0" w:space="0" w:color="auto"/>
        <w:bottom w:val="none" w:sz="0" w:space="0" w:color="auto"/>
        <w:right w:val="none" w:sz="0" w:space="0" w:color="auto"/>
      </w:divBdr>
    </w:div>
    <w:div w:id="607199507">
      <w:bodyDiv w:val="1"/>
      <w:marLeft w:val="0"/>
      <w:marRight w:val="0"/>
      <w:marTop w:val="0"/>
      <w:marBottom w:val="0"/>
      <w:divBdr>
        <w:top w:val="none" w:sz="0" w:space="0" w:color="auto"/>
        <w:left w:val="none" w:sz="0" w:space="0" w:color="auto"/>
        <w:bottom w:val="none" w:sz="0" w:space="0" w:color="auto"/>
        <w:right w:val="none" w:sz="0" w:space="0" w:color="auto"/>
      </w:divBdr>
    </w:div>
    <w:div w:id="628635943">
      <w:bodyDiv w:val="1"/>
      <w:marLeft w:val="0"/>
      <w:marRight w:val="0"/>
      <w:marTop w:val="0"/>
      <w:marBottom w:val="0"/>
      <w:divBdr>
        <w:top w:val="none" w:sz="0" w:space="0" w:color="auto"/>
        <w:left w:val="none" w:sz="0" w:space="0" w:color="auto"/>
        <w:bottom w:val="none" w:sz="0" w:space="0" w:color="auto"/>
        <w:right w:val="none" w:sz="0" w:space="0" w:color="auto"/>
      </w:divBdr>
      <w:divsChild>
        <w:div w:id="211550407">
          <w:marLeft w:val="0"/>
          <w:marRight w:val="0"/>
          <w:marTop w:val="240"/>
          <w:marBottom w:val="0"/>
          <w:divBdr>
            <w:top w:val="none" w:sz="0" w:space="0" w:color="auto"/>
            <w:left w:val="none" w:sz="0" w:space="0" w:color="auto"/>
            <w:bottom w:val="none" w:sz="0" w:space="0" w:color="auto"/>
            <w:right w:val="none" w:sz="0" w:space="0" w:color="auto"/>
          </w:divBdr>
        </w:div>
        <w:div w:id="1264923539">
          <w:marLeft w:val="0"/>
          <w:marRight w:val="0"/>
          <w:marTop w:val="240"/>
          <w:marBottom w:val="0"/>
          <w:divBdr>
            <w:top w:val="none" w:sz="0" w:space="0" w:color="auto"/>
            <w:left w:val="none" w:sz="0" w:space="0" w:color="auto"/>
            <w:bottom w:val="none" w:sz="0" w:space="0" w:color="auto"/>
            <w:right w:val="none" w:sz="0" w:space="0" w:color="auto"/>
          </w:divBdr>
        </w:div>
      </w:divsChild>
    </w:div>
    <w:div w:id="629097613">
      <w:bodyDiv w:val="1"/>
      <w:marLeft w:val="0"/>
      <w:marRight w:val="0"/>
      <w:marTop w:val="0"/>
      <w:marBottom w:val="0"/>
      <w:divBdr>
        <w:top w:val="none" w:sz="0" w:space="0" w:color="auto"/>
        <w:left w:val="none" w:sz="0" w:space="0" w:color="auto"/>
        <w:bottom w:val="none" w:sz="0" w:space="0" w:color="auto"/>
        <w:right w:val="none" w:sz="0" w:space="0" w:color="auto"/>
      </w:divBdr>
    </w:div>
    <w:div w:id="639921788">
      <w:bodyDiv w:val="1"/>
      <w:marLeft w:val="0"/>
      <w:marRight w:val="0"/>
      <w:marTop w:val="0"/>
      <w:marBottom w:val="0"/>
      <w:divBdr>
        <w:top w:val="none" w:sz="0" w:space="0" w:color="auto"/>
        <w:left w:val="none" w:sz="0" w:space="0" w:color="auto"/>
        <w:bottom w:val="none" w:sz="0" w:space="0" w:color="auto"/>
        <w:right w:val="none" w:sz="0" w:space="0" w:color="auto"/>
      </w:divBdr>
    </w:div>
    <w:div w:id="650063679">
      <w:bodyDiv w:val="1"/>
      <w:marLeft w:val="0"/>
      <w:marRight w:val="0"/>
      <w:marTop w:val="0"/>
      <w:marBottom w:val="0"/>
      <w:divBdr>
        <w:top w:val="none" w:sz="0" w:space="0" w:color="auto"/>
        <w:left w:val="none" w:sz="0" w:space="0" w:color="auto"/>
        <w:bottom w:val="none" w:sz="0" w:space="0" w:color="auto"/>
        <w:right w:val="none" w:sz="0" w:space="0" w:color="auto"/>
      </w:divBdr>
    </w:div>
    <w:div w:id="652416755">
      <w:bodyDiv w:val="1"/>
      <w:marLeft w:val="0"/>
      <w:marRight w:val="0"/>
      <w:marTop w:val="0"/>
      <w:marBottom w:val="0"/>
      <w:divBdr>
        <w:top w:val="none" w:sz="0" w:space="0" w:color="auto"/>
        <w:left w:val="none" w:sz="0" w:space="0" w:color="auto"/>
        <w:bottom w:val="none" w:sz="0" w:space="0" w:color="auto"/>
        <w:right w:val="none" w:sz="0" w:space="0" w:color="auto"/>
      </w:divBdr>
    </w:div>
    <w:div w:id="733505477">
      <w:bodyDiv w:val="1"/>
      <w:marLeft w:val="0"/>
      <w:marRight w:val="0"/>
      <w:marTop w:val="0"/>
      <w:marBottom w:val="0"/>
      <w:divBdr>
        <w:top w:val="none" w:sz="0" w:space="0" w:color="auto"/>
        <w:left w:val="none" w:sz="0" w:space="0" w:color="auto"/>
        <w:bottom w:val="none" w:sz="0" w:space="0" w:color="auto"/>
        <w:right w:val="none" w:sz="0" w:space="0" w:color="auto"/>
      </w:divBdr>
    </w:div>
    <w:div w:id="775950805">
      <w:bodyDiv w:val="1"/>
      <w:marLeft w:val="0"/>
      <w:marRight w:val="0"/>
      <w:marTop w:val="0"/>
      <w:marBottom w:val="0"/>
      <w:divBdr>
        <w:top w:val="none" w:sz="0" w:space="0" w:color="auto"/>
        <w:left w:val="none" w:sz="0" w:space="0" w:color="auto"/>
        <w:bottom w:val="none" w:sz="0" w:space="0" w:color="auto"/>
        <w:right w:val="none" w:sz="0" w:space="0" w:color="auto"/>
      </w:divBdr>
    </w:div>
    <w:div w:id="782457622">
      <w:bodyDiv w:val="1"/>
      <w:marLeft w:val="0"/>
      <w:marRight w:val="0"/>
      <w:marTop w:val="0"/>
      <w:marBottom w:val="0"/>
      <w:divBdr>
        <w:top w:val="none" w:sz="0" w:space="0" w:color="auto"/>
        <w:left w:val="none" w:sz="0" w:space="0" w:color="auto"/>
        <w:bottom w:val="none" w:sz="0" w:space="0" w:color="auto"/>
        <w:right w:val="none" w:sz="0" w:space="0" w:color="auto"/>
      </w:divBdr>
      <w:divsChild>
        <w:div w:id="1248617900">
          <w:marLeft w:val="0"/>
          <w:marRight w:val="0"/>
          <w:marTop w:val="0"/>
          <w:marBottom w:val="0"/>
          <w:divBdr>
            <w:top w:val="none" w:sz="0" w:space="0" w:color="auto"/>
            <w:left w:val="none" w:sz="0" w:space="0" w:color="auto"/>
            <w:bottom w:val="none" w:sz="0" w:space="0" w:color="auto"/>
            <w:right w:val="none" w:sz="0" w:space="0" w:color="auto"/>
          </w:divBdr>
          <w:divsChild>
            <w:div w:id="582839839">
              <w:marLeft w:val="0"/>
              <w:marRight w:val="0"/>
              <w:marTop w:val="0"/>
              <w:marBottom w:val="0"/>
              <w:divBdr>
                <w:top w:val="none" w:sz="0" w:space="0" w:color="auto"/>
                <w:left w:val="none" w:sz="0" w:space="0" w:color="auto"/>
                <w:bottom w:val="none" w:sz="0" w:space="0" w:color="auto"/>
                <w:right w:val="none" w:sz="0" w:space="0" w:color="auto"/>
              </w:divBdr>
              <w:divsChild>
                <w:div w:id="1468625919">
                  <w:marLeft w:val="3450"/>
                  <w:marRight w:val="0"/>
                  <w:marTop w:val="0"/>
                  <w:marBottom w:val="0"/>
                  <w:divBdr>
                    <w:top w:val="none" w:sz="0" w:space="0" w:color="auto"/>
                    <w:left w:val="none" w:sz="0" w:space="0" w:color="auto"/>
                    <w:bottom w:val="none" w:sz="0" w:space="0" w:color="auto"/>
                    <w:right w:val="none" w:sz="0" w:space="0" w:color="auto"/>
                  </w:divBdr>
                  <w:divsChild>
                    <w:div w:id="745537768">
                      <w:marLeft w:val="0"/>
                      <w:marRight w:val="0"/>
                      <w:marTop w:val="0"/>
                      <w:marBottom w:val="0"/>
                      <w:divBdr>
                        <w:top w:val="none" w:sz="0" w:space="0" w:color="auto"/>
                        <w:left w:val="none" w:sz="0" w:space="0" w:color="auto"/>
                        <w:bottom w:val="none" w:sz="0" w:space="0" w:color="auto"/>
                        <w:right w:val="none" w:sz="0" w:space="0" w:color="auto"/>
                      </w:divBdr>
                      <w:divsChild>
                        <w:div w:id="1592737854">
                          <w:marLeft w:val="0"/>
                          <w:marRight w:val="0"/>
                          <w:marTop w:val="0"/>
                          <w:marBottom w:val="0"/>
                          <w:divBdr>
                            <w:top w:val="none" w:sz="0" w:space="0" w:color="auto"/>
                            <w:left w:val="none" w:sz="0" w:space="0" w:color="auto"/>
                            <w:bottom w:val="none" w:sz="0" w:space="0" w:color="auto"/>
                            <w:right w:val="none" w:sz="0" w:space="0" w:color="auto"/>
                          </w:divBdr>
                          <w:divsChild>
                            <w:div w:id="19826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949707">
      <w:bodyDiv w:val="1"/>
      <w:marLeft w:val="0"/>
      <w:marRight w:val="0"/>
      <w:marTop w:val="0"/>
      <w:marBottom w:val="0"/>
      <w:divBdr>
        <w:top w:val="none" w:sz="0" w:space="0" w:color="auto"/>
        <w:left w:val="none" w:sz="0" w:space="0" w:color="auto"/>
        <w:bottom w:val="none" w:sz="0" w:space="0" w:color="auto"/>
        <w:right w:val="none" w:sz="0" w:space="0" w:color="auto"/>
      </w:divBdr>
    </w:div>
    <w:div w:id="868102310">
      <w:bodyDiv w:val="1"/>
      <w:marLeft w:val="0"/>
      <w:marRight w:val="0"/>
      <w:marTop w:val="0"/>
      <w:marBottom w:val="0"/>
      <w:divBdr>
        <w:top w:val="none" w:sz="0" w:space="0" w:color="auto"/>
        <w:left w:val="none" w:sz="0" w:space="0" w:color="auto"/>
        <w:bottom w:val="none" w:sz="0" w:space="0" w:color="auto"/>
        <w:right w:val="none" w:sz="0" w:space="0" w:color="auto"/>
      </w:divBdr>
    </w:div>
    <w:div w:id="876694710">
      <w:bodyDiv w:val="1"/>
      <w:marLeft w:val="0"/>
      <w:marRight w:val="0"/>
      <w:marTop w:val="0"/>
      <w:marBottom w:val="0"/>
      <w:divBdr>
        <w:top w:val="none" w:sz="0" w:space="0" w:color="auto"/>
        <w:left w:val="none" w:sz="0" w:space="0" w:color="auto"/>
        <w:bottom w:val="none" w:sz="0" w:space="0" w:color="auto"/>
        <w:right w:val="none" w:sz="0" w:space="0" w:color="auto"/>
      </w:divBdr>
      <w:divsChild>
        <w:div w:id="1248270652">
          <w:marLeft w:val="0"/>
          <w:marRight w:val="0"/>
          <w:marTop w:val="0"/>
          <w:marBottom w:val="0"/>
          <w:divBdr>
            <w:top w:val="none" w:sz="0" w:space="0" w:color="auto"/>
            <w:left w:val="none" w:sz="0" w:space="0" w:color="auto"/>
            <w:bottom w:val="none" w:sz="0" w:space="0" w:color="auto"/>
            <w:right w:val="none" w:sz="0" w:space="0" w:color="auto"/>
          </w:divBdr>
        </w:div>
      </w:divsChild>
    </w:div>
    <w:div w:id="923995070">
      <w:bodyDiv w:val="1"/>
      <w:marLeft w:val="0"/>
      <w:marRight w:val="0"/>
      <w:marTop w:val="0"/>
      <w:marBottom w:val="0"/>
      <w:divBdr>
        <w:top w:val="none" w:sz="0" w:space="0" w:color="auto"/>
        <w:left w:val="none" w:sz="0" w:space="0" w:color="auto"/>
        <w:bottom w:val="none" w:sz="0" w:space="0" w:color="auto"/>
        <w:right w:val="none" w:sz="0" w:space="0" w:color="auto"/>
      </w:divBdr>
    </w:div>
    <w:div w:id="939413797">
      <w:bodyDiv w:val="1"/>
      <w:marLeft w:val="0"/>
      <w:marRight w:val="0"/>
      <w:marTop w:val="0"/>
      <w:marBottom w:val="0"/>
      <w:divBdr>
        <w:top w:val="none" w:sz="0" w:space="0" w:color="auto"/>
        <w:left w:val="none" w:sz="0" w:space="0" w:color="auto"/>
        <w:bottom w:val="none" w:sz="0" w:space="0" w:color="auto"/>
        <w:right w:val="none" w:sz="0" w:space="0" w:color="auto"/>
      </w:divBdr>
    </w:div>
    <w:div w:id="962661929">
      <w:bodyDiv w:val="1"/>
      <w:marLeft w:val="0"/>
      <w:marRight w:val="0"/>
      <w:marTop w:val="0"/>
      <w:marBottom w:val="0"/>
      <w:divBdr>
        <w:top w:val="none" w:sz="0" w:space="0" w:color="auto"/>
        <w:left w:val="none" w:sz="0" w:space="0" w:color="auto"/>
        <w:bottom w:val="none" w:sz="0" w:space="0" w:color="auto"/>
        <w:right w:val="none" w:sz="0" w:space="0" w:color="auto"/>
      </w:divBdr>
    </w:div>
    <w:div w:id="973370957">
      <w:bodyDiv w:val="1"/>
      <w:marLeft w:val="0"/>
      <w:marRight w:val="0"/>
      <w:marTop w:val="0"/>
      <w:marBottom w:val="0"/>
      <w:divBdr>
        <w:top w:val="none" w:sz="0" w:space="0" w:color="auto"/>
        <w:left w:val="none" w:sz="0" w:space="0" w:color="auto"/>
        <w:bottom w:val="none" w:sz="0" w:space="0" w:color="auto"/>
        <w:right w:val="none" w:sz="0" w:space="0" w:color="auto"/>
      </w:divBdr>
    </w:div>
    <w:div w:id="1003356468">
      <w:bodyDiv w:val="1"/>
      <w:marLeft w:val="0"/>
      <w:marRight w:val="0"/>
      <w:marTop w:val="0"/>
      <w:marBottom w:val="0"/>
      <w:divBdr>
        <w:top w:val="none" w:sz="0" w:space="0" w:color="auto"/>
        <w:left w:val="none" w:sz="0" w:space="0" w:color="auto"/>
        <w:bottom w:val="none" w:sz="0" w:space="0" w:color="auto"/>
        <w:right w:val="none" w:sz="0" w:space="0" w:color="auto"/>
      </w:divBdr>
    </w:div>
    <w:div w:id="1099644440">
      <w:bodyDiv w:val="1"/>
      <w:marLeft w:val="0"/>
      <w:marRight w:val="0"/>
      <w:marTop w:val="0"/>
      <w:marBottom w:val="0"/>
      <w:divBdr>
        <w:top w:val="none" w:sz="0" w:space="0" w:color="auto"/>
        <w:left w:val="none" w:sz="0" w:space="0" w:color="auto"/>
        <w:bottom w:val="none" w:sz="0" w:space="0" w:color="auto"/>
        <w:right w:val="none" w:sz="0" w:space="0" w:color="auto"/>
      </w:divBdr>
    </w:div>
    <w:div w:id="1108237790">
      <w:bodyDiv w:val="1"/>
      <w:marLeft w:val="0"/>
      <w:marRight w:val="0"/>
      <w:marTop w:val="0"/>
      <w:marBottom w:val="0"/>
      <w:divBdr>
        <w:top w:val="none" w:sz="0" w:space="0" w:color="auto"/>
        <w:left w:val="none" w:sz="0" w:space="0" w:color="auto"/>
        <w:bottom w:val="none" w:sz="0" w:space="0" w:color="auto"/>
        <w:right w:val="none" w:sz="0" w:space="0" w:color="auto"/>
      </w:divBdr>
    </w:div>
    <w:div w:id="1129199978">
      <w:bodyDiv w:val="1"/>
      <w:marLeft w:val="0"/>
      <w:marRight w:val="0"/>
      <w:marTop w:val="0"/>
      <w:marBottom w:val="0"/>
      <w:divBdr>
        <w:top w:val="none" w:sz="0" w:space="0" w:color="auto"/>
        <w:left w:val="none" w:sz="0" w:space="0" w:color="auto"/>
        <w:bottom w:val="none" w:sz="0" w:space="0" w:color="auto"/>
        <w:right w:val="none" w:sz="0" w:space="0" w:color="auto"/>
      </w:divBdr>
    </w:div>
    <w:div w:id="1171487244">
      <w:bodyDiv w:val="1"/>
      <w:marLeft w:val="0"/>
      <w:marRight w:val="0"/>
      <w:marTop w:val="0"/>
      <w:marBottom w:val="0"/>
      <w:divBdr>
        <w:top w:val="none" w:sz="0" w:space="0" w:color="auto"/>
        <w:left w:val="none" w:sz="0" w:space="0" w:color="auto"/>
        <w:bottom w:val="none" w:sz="0" w:space="0" w:color="auto"/>
        <w:right w:val="none" w:sz="0" w:space="0" w:color="auto"/>
      </w:divBdr>
    </w:div>
    <w:div w:id="1224873631">
      <w:bodyDiv w:val="1"/>
      <w:marLeft w:val="0"/>
      <w:marRight w:val="0"/>
      <w:marTop w:val="0"/>
      <w:marBottom w:val="0"/>
      <w:divBdr>
        <w:top w:val="none" w:sz="0" w:space="0" w:color="auto"/>
        <w:left w:val="none" w:sz="0" w:space="0" w:color="auto"/>
        <w:bottom w:val="none" w:sz="0" w:space="0" w:color="auto"/>
        <w:right w:val="none" w:sz="0" w:space="0" w:color="auto"/>
      </w:divBdr>
    </w:div>
    <w:div w:id="1257012714">
      <w:bodyDiv w:val="1"/>
      <w:marLeft w:val="0"/>
      <w:marRight w:val="0"/>
      <w:marTop w:val="0"/>
      <w:marBottom w:val="0"/>
      <w:divBdr>
        <w:top w:val="none" w:sz="0" w:space="0" w:color="auto"/>
        <w:left w:val="none" w:sz="0" w:space="0" w:color="auto"/>
        <w:bottom w:val="none" w:sz="0" w:space="0" w:color="auto"/>
        <w:right w:val="none" w:sz="0" w:space="0" w:color="auto"/>
      </w:divBdr>
    </w:div>
    <w:div w:id="1338459776">
      <w:bodyDiv w:val="1"/>
      <w:marLeft w:val="0"/>
      <w:marRight w:val="0"/>
      <w:marTop w:val="0"/>
      <w:marBottom w:val="0"/>
      <w:divBdr>
        <w:top w:val="none" w:sz="0" w:space="0" w:color="auto"/>
        <w:left w:val="none" w:sz="0" w:space="0" w:color="auto"/>
        <w:bottom w:val="none" w:sz="0" w:space="0" w:color="auto"/>
        <w:right w:val="none" w:sz="0" w:space="0" w:color="auto"/>
      </w:divBdr>
    </w:div>
    <w:div w:id="1377315852">
      <w:bodyDiv w:val="1"/>
      <w:marLeft w:val="0"/>
      <w:marRight w:val="0"/>
      <w:marTop w:val="0"/>
      <w:marBottom w:val="0"/>
      <w:divBdr>
        <w:top w:val="none" w:sz="0" w:space="0" w:color="auto"/>
        <w:left w:val="none" w:sz="0" w:space="0" w:color="auto"/>
        <w:bottom w:val="none" w:sz="0" w:space="0" w:color="auto"/>
        <w:right w:val="none" w:sz="0" w:space="0" w:color="auto"/>
      </w:divBdr>
      <w:divsChild>
        <w:div w:id="544951300">
          <w:marLeft w:val="0"/>
          <w:marRight w:val="0"/>
          <w:marTop w:val="0"/>
          <w:marBottom w:val="0"/>
          <w:divBdr>
            <w:top w:val="none" w:sz="0" w:space="0" w:color="auto"/>
            <w:left w:val="none" w:sz="0" w:space="0" w:color="auto"/>
            <w:bottom w:val="none" w:sz="0" w:space="0" w:color="auto"/>
            <w:right w:val="none" w:sz="0" w:space="0" w:color="auto"/>
          </w:divBdr>
          <w:divsChild>
            <w:div w:id="1454862708">
              <w:marLeft w:val="0"/>
              <w:marRight w:val="0"/>
              <w:marTop w:val="0"/>
              <w:marBottom w:val="0"/>
              <w:divBdr>
                <w:top w:val="none" w:sz="0" w:space="0" w:color="auto"/>
                <w:left w:val="none" w:sz="0" w:space="0" w:color="auto"/>
                <w:bottom w:val="none" w:sz="0" w:space="0" w:color="auto"/>
                <w:right w:val="none" w:sz="0" w:space="0" w:color="auto"/>
              </w:divBdr>
              <w:divsChild>
                <w:div w:id="1301153114">
                  <w:marLeft w:val="0"/>
                  <w:marRight w:val="0"/>
                  <w:marTop w:val="0"/>
                  <w:marBottom w:val="0"/>
                  <w:divBdr>
                    <w:top w:val="none" w:sz="0" w:space="0" w:color="auto"/>
                    <w:left w:val="none" w:sz="0" w:space="0" w:color="auto"/>
                    <w:bottom w:val="none" w:sz="0" w:space="0" w:color="auto"/>
                    <w:right w:val="none" w:sz="0" w:space="0" w:color="auto"/>
                  </w:divBdr>
                  <w:divsChild>
                    <w:div w:id="808203973">
                      <w:marLeft w:val="0"/>
                      <w:marRight w:val="0"/>
                      <w:marTop w:val="0"/>
                      <w:marBottom w:val="0"/>
                      <w:divBdr>
                        <w:top w:val="none" w:sz="0" w:space="0" w:color="auto"/>
                        <w:left w:val="none" w:sz="0" w:space="0" w:color="auto"/>
                        <w:bottom w:val="none" w:sz="0" w:space="0" w:color="auto"/>
                        <w:right w:val="none" w:sz="0" w:space="0" w:color="auto"/>
                      </w:divBdr>
                      <w:divsChild>
                        <w:div w:id="588776650">
                          <w:marLeft w:val="0"/>
                          <w:marRight w:val="0"/>
                          <w:marTop w:val="0"/>
                          <w:marBottom w:val="0"/>
                          <w:divBdr>
                            <w:top w:val="none" w:sz="0" w:space="0" w:color="auto"/>
                            <w:left w:val="none" w:sz="0" w:space="0" w:color="auto"/>
                            <w:bottom w:val="none" w:sz="0" w:space="0" w:color="auto"/>
                            <w:right w:val="none" w:sz="0" w:space="0" w:color="auto"/>
                          </w:divBdr>
                          <w:divsChild>
                            <w:div w:id="442194477">
                              <w:marLeft w:val="0"/>
                              <w:marRight w:val="0"/>
                              <w:marTop w:val="300"/>
                              <w:marBottom w:val="225"/>
                              <w:divBdr>
                                <w:top w:val="single" w:sz="6" w:space="0" w:color="DDDDDD"/>
                                <w:left w:val="single" w:sz="6" w:space="0" w:color="DDDDDD"/>
                                <w:bottom w:val="single" w:sz="6" w:space="0" w:color="DDDDDD"/>
                                <w:right w:val="single" w:sz="6" w:space="0" w:color="DDDDDD"/>
                              </w:divBdr>
                              <w:divsChild>
                                <w:div w:id="6638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531817">
      <w:bodyDiv w:val="1"/>
      <w:marLeft w:val="0"/>
      <w:marRight w:val="0"/>
      <w:marTop w:val="0"/>
      <w:marBottom w:val="0"/>
      <w:divBdr>
        <w:top w:val="none" w:sz="0" w:space="0" w:color="auto"/>
        <w:left w:val="none" w:sz="0" w:space="0" w:color="auto"/>
        <w:bottom w:val="none" w:sz="0" w:space="0" w:color="auto"/>
        <w:right w:val="none" w:sz="0" w:space="0" w:color="auto"/>
      </w:divBdr>
    </w:div>
    <w:div w:id="1460804649">
      <w:bodyDiv w:val="1"/>
      <w:marLeft w:val="0"/>
      <w:marRight w:val="0"/>
      <w:marTop w:val="0"/>
      <w:marBottom w:val="0"/>
      <w:divBdr>
        <w:top w:val="none" w:sz="0" w:space="0" w:color="auto"/>
        <w:left w:val="none" w:sz="0" w:space="0" w:color="auto"/>
        <w:bottom w:val="none" w:sz="0" w:space="0" w:color="auto"/>
        <w:right w:val="none" w:sz="0" w:space="0" w:color="auto"/>
      </w:divBdr>
    </w:div>
    <w:div w:id="1511141547">
      <w:bodyDiv w:val="1"/>
      <w:marLeft w:val="0"/>
      <w:marRight w:val="0"/>
      <w:marTop w:val="0"/>
      <w:marBottom w:val="0"/>
      <w:divBdr>
        <w:top w:val="none" w:sz="0" w:space="0" w:color="auto"/>
        <w:left w:val="none" w:sz="0" w:space="0" w:color="auto"/>
        <w:bottom w:val="none" w:sz="0" w:space="0" w:color="auto"/>
        <w:right w:val="none" w:sz="0" w:space="0" w:color="auto"/>
      </w:divBdr>
      <w:divsChild>
        <w:div w:id="1198280528">
          <w:marLeft w:val="0"/>
          <w:marRight w:val="0"/>
          <w:marTop w:val="0"/>
          <w:marBottom w:val="0"/>
          <w:divBdr>
            <w:top w:val="none" w:sz="0" w:space="0" w:color="auto"/>
            <w:left w:val="none" w:sz="0" w:space="0" w:color="auto"/>
            <w:bottom w:val="none" w:sz="0" w:space="0" w:color="auto"/>
            <w:right w:val="none" w:sz="0" w:space="0" w:color="auto"/>
          </w:divBdr>
          <w:divsChild>
            <w:div w:id="423720563">
              <w:marLeft w:val="0"/>
              <w:marRight w:val="0"/>
              <w:marTop w:val="0"/>
              <w:marBottom w:val="0"/>
              <w:divBdr>
                <w:top w:val="none" w:sz="0" w:space="0" w:color="auto"/>
                <w:left w:val="none" w:sz="0" w:space="0" w:color="auto"/>
                <w:bottom w:val="none" w:sz="0" w:space="0" w:color="auto"/>
                <w:right w:val="none" w:sz="0" w:space="0" w:color="auto"/>
              </w:divBdr>
              <w:divsChild>
                <w:div w:id="597719172">
                  <w:marLeft w:val="0"/>
                  <w:marRight w:val="0"/>
                  <w:marTop w:val="0"/>
                  <w:marBottom w:val="0"/>
                  <w:divBdr>
                    <w:top w:val="none" w:sz="0" w:space="0" w:color="auto"/>
                    <w:left w:val="none" w:sz="0" w:space="0" w:color="auto"/>
                    <w:bottom w:val="none" w:sz="0" w:space="0" w:color="auto"/>
                    <w:right w:val="none" w:sz="0" w:space="0" w:color="auto"/>
                  </w:divBdr>
                  <w:divsChild>
                    <w:div w:id="328873411">
                      <w:marLeft w:val="0"/>
                      <w:marRight w:val="0"/>
                      <w:marTop w:val="0"/>
                      <w:marBottom w:val="0"/>
                      <w:divBdr>
                        <w:top w:val="none" w:sz="0" w:space="0" w:color="auto"/>
                        <w:left w:val="none" w:sz="0" w:space="0" w:color="auto"/>
                        <w:bottom w:val="none" w:sz="0" w:space="0" w:color="auto"/>
                        <w:right w:val="none" w:sz="0" w:space="0" w:color="auto"/>
                      </w:divBdr>
                      <w:divsChild>
                        <w:div w:id="1492137147">
                          <w:marLeft w:val="0"/>
                          <w:marRight w:val="0"/>
                          <w:marTop w:val="0"/>
                          <w:marBottom w:val="0"/>
                          <w:divBdr>
                            <w:top w:val="none" w:sz="0" w:space="0" w:color="auto"/>
                            <w:left w:val="none" w:sz="0" w:space="0" w:color="auto"/>
                            <w:bottom w:val="none" w:sz="0" w:space="0" w:color="auto"/>
                            <w:right w:val="none" w:sz="0" w:space="0" w:color="auto"/>
                          </w:divBdr>
                          <w:divsChild>
                            <w:div w:id="7244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508721">
      <w:bodyDiv w:val="1"/>
      <w:marLeft w:val="0"/>
      <w:marRight w:val="0"/>
      <w:marTop w:val="0"/>
      <w:marBottom w:val="0"/>
      <w:divBdr>
        <w:top w:val="none" w:sz="0" w:space="0" w:color="auto"/>
        <w:left w:val="none" w:sz="0" w:space="0" w:color="auto"/>
        <w:bottom w:val="none" w:sz="0" w:space="0" w:color="auto"/>
        <w:right w:val="none" w:sz="0" w:space="0" w:color="auto"/>
      </w:divBdr>
    </w:div>
    <w:div w:id="1597786784">
      <w:bodyDiv w:val="1"/>
      <w:marLeft w:val="0"/>
      <w:marRight w:val="0"/>
      <w:marTop w:val="0"/>
      <w:marBottom w:val="0"/>
      <w:divBdr>
        <w:top w:val="none" w:sz="0" w:space="0" w:color="auto"/>
        <w:left w:val="none" w:sz="0" w:space="0" w:color="auto"/>
        <w:bottom w:val="none" w:sz="0" w:space="0" w:color="auto"/>
        <w:right w:val="none" w:sz="0" w:space="0" w:color="auto"/>
      </w:divBdr>
    </w:div>
    <w:div w:id="1670450679">
      <w:bodyDiv w:val="1"/>
      <w:marLeft w:val="0"/>
      <w:marRight w:val="0"/>
      <w:marTop w:val="0"/>
      <w:marBottom w:val="0"/>
      <w:divBdr>
        <w:top w:val="none" w:sz="0" w:space="0" w:color="auto"/>
        <w:left w:val="none" w:sz="0" w:space="0" w:color="auto"/>
        <w:bottom w:val="none" w:sz="0" w:space="0" w:color="auto"/>
        <w:right w:val="none" w:sz="0" w:space="0" w:color="auto"/>
      </w:divBdr>
    </w:div>
    <w:div w:id="1724020276">
      <w:bodyDiv w:val="1"/>
      <w:marLeft w:val="0"/>
      <w:marRight w:val="0"/>
      <w:marTop w:val="0"/>
      <w:marBottom w:val="0"/>
      <w:divBdr>
        <w:top w:val="none" w:sz="0" w:space="0" w:color="auto"/>
        <w:left w:val="none" w:sz="0" w:space="0" w:color="auto"/>
        <w:bottom w:val="none" w:sz="0" w:space="0" w:color="auto"/>
        <w:right w:val="none" w:sz="0" w:space="0" w:color="auto"/>
      </w:divBdr>
    </w:div>
    <w:div w:id="1740666169">
      <w:bodyDiv w:val="1"/>
      <w:marLeft w:val="0"/>
      <w:marRight w:val="0"/>
      <w:marTop w:val="0"/>
      <w:marBottom w:val="0"/>
      <w:divBdr>
        <w:top w:val="none" w:sz="0" w:space="0" w:color="auto"/>
        <w:left w:val="none" w:sz="0" w:space="0" w:color="auto"/>
        <w:bottom w:val="none" w:sz="0" w:space="0" w:color="auto"/>
        <w:right w:val="none" w:sz="0" w:space="0" w:color="auto"/>
      </w:divBdr>
    </w:div>
    <w:div w:id="1803302162">
      <w:bodyDiv w:val="1"/>
      <w:marLeft w:val="0"/>
      <w:marRight w:val="0"/>
      <w:marTop w:val="0"/>
      <w:marBottom w:val="0"/>
      <w:divBdr>
        <w:top w:val="none" w:sz="0" w:space="0" w:color="auto"/>
        <w:left w:val="none" w:sz="0" w:space="0" w:color="auto"/>
        <w:bottom w:val="none" w:sz="0" w:space="0" w:color="auto"/>
        <w:right w:val="none" w:sz="0" w:space="0" w:color="auto"/>
      </w:divBdr>
    </w:div>
    <w:div w:id="1921088912">
      <w:bodyDiv w:val="1"/>
      <w:marLeft w:val="0"/>
      <w:marRight w:val="0"/>
      <w:marTop w:val="0"/>
      <w:marBottom w:val="0"/>
      <w:divBdr>
        <w:top w:val="none" w:sz="0" w:space="0" w:color="auto"/>
        <w:left w:val="none" w:sz="0" w:space="0" w:color="auto"/>
        <w:bottom w:val="none" w:sz="0" w:space="0" w:color="auto"/>
        <w:right w:val="none" w:sz="0" w:space="0" w:color="auto"/>
      </w:divBdr>
    </w:div>
    <w:div w:id="1948927305">
      <w:bodyDiv w:val="1"/>
      <w:marLeft w:val="0"/>
      <w:marRight w:val="0"/>
      <w:marTop w:val="0"/>
      <w:marBottom w:val="0"/>
      <w:divBdr>
        <w:top w:val="none" w:sz="0" w:space="0" w:color="auto"/>
        <w:left w:val="none" w:sz="0" w:space="0" w:color="auto"/>
        <w:bottom w:val="none" w:sz="0" w:space="0" w:color="auto"/>
        <w:right w:val="none" w:sz="0" w:space="0" w:color="auto"/>
      </w:divBdr>
    </w:div>
    <w:div w:id="1988624653">
      <w:bodyDiv w:val="1"/>
      <w:marLeft w:val="0"/>
      <w:marRight w:val="0"/>
      <w:marTop w:val="0"/>
      <w:marBottom w:val="0"/>
      <w:divBdr>
        <w:top w:val="none" w:sz="0" w:space="0" w:color="auto"/>
        <w:left w:val="none" w:sz="0" w:space="0" w:color="auto"/>
        <w:bottom w:val="none" w:sz="0" w:space="0" w:color="auto"/>
        <w:right w:val="none" w:sz="0" w:space="0" w:color="auto"/>
      </w:divBdr>
    </w:div>
    <w:div w:id="1993176178">
      <w:bodyDiv w:val="1"/>
      <w:marLeft w:val="0"/>
      <w:marRight w:val="0"/>
      <w:marTop w:val="0"/>
      <w:marBottom w:val="0"/>
      <w:divBdr>
        <w:top w:val="none" w:sz="0" w:space="0" w:color="auto"/>
        <w:left w:val="none" w:sz="0" w:space="0" w:color="auto"/>
        <w:bottom w:val="none" w:sz="0" w:space="0" w:color="auto"/>
        <w:right w:val="none" w:sz="0" w:space="0" w:color="auto"/>
      </w:divBdr>
    </w:div>
    <w:div w:id="2035110841">
      <w:bodyDiv w:val="1"/>
      <w:marLeft w:val="0"/>
      <w:marRight w:val="0"/>
      <w:marTop w:val="0"/>
      <w:marBottom w:val="0"/>
      <w:divBdr>
        <w:top w:val="none" w:sz="0" w:space="0" w:color="auto"/>
        <w:left w:val="none" w:sz="0" w:space="0" w:color="auto"/>
        <w:bottom w:val="none" w:sz="0" w:space="0" w:color="auto"/>
        <w:right w:val="none" w:sz="0" w:space="0" w:color="auto"/>
      </w:divBdr>
    </w:div>
    <w:div w:id="2050183117">
      <w:bodyDiv w:val="1"/>
      <w:marLeft w:val="0"/>
      <w:marRight w:val="0"/>
      <w:marTop w:val="0"/>
      <w:marBottom w:val="0"/>
      <w:divBdr>
        <w:top w:val="none" w:sz="0" w:space="0" w:color="auto"/>
        <w:left w:val="none" w:sz="0" w:space="0" w:color="auto"/>
        <w:bottom w:val="none" w:sz="0" w:space="0" w:color="auto"/>
        <w:right w:val="none" w:sz="0" w:space="0" w:color="auto"/>
      </w:divBdr>
    </w:div>
    <w:div w:id="2078430937">
      <w:bodyDiv w:val="1"/>
      <w:marLeft w:val="0"/>
      <w:marRight w:val="0"/>
      <w:marTop w:val="0"/>
      <w:marBottom w:val="0"/>
      <w:divBdr>
        <w:top w:val="none" w:sz="0" w:space="0" w:color="auto"/>
        <w:left w:val="none" w:sz="0" w:space="0" w:color="auto"/>
        <w:bottom w:val="none" w:sz="0" w:space="0" w:color="auto"/>
        <w:right w:val="none" w:sz="0" w:space="0" w:color="auto"/>
      </w:divBdr>
    </w:div>
    <w:div w:id="211740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hmadnassri.com/" TargetMode="External"/><Relationship Id="rId299" Type="http://schemas.openxmlformats.org/officeDocument/2006/relationships/hyperlink" Target="http://underscorejs.org/" TargetMode="External"/><Relationship Id="rId303" Type="http://schemas.openxmlformats.org/officeDocument/2006/relationships/hyperlink" Target="https://github.com/yahoo/postmile" TargetMode="External"/><Relationship Id="rId21" Type="http://schemas.openxmlformats.org/officeDocument/2006/relationships/hyperlink" Target="http://hdl.handle.net/1895.22/1013" TargetMode="External"/><Relationship Id="rId42" Type="http://schemas.openxmlformats.org/officeDocument/2006/relationships/hyperlink" Target="https://github.com/hapijs/ammo/graphs/contributors" TargetMode="External"/><Relationship Id="rId63" Type="http://schemas.openxmlformats.org/officeDocument/2006/relationships/hyperlink" Target="http://license.md/" TargetMode="External"/><Relationship Id="rId84" Type="http://schemas.openxmlformats.org/officeDocument/2006/relationships/hyperlink" Target="http://sindresorhus.com/" TargetMode="External"/><Relationship Id="rId138" Type="http://schemas.openxmlformats.org/officeDocument/2006/relationships/hyperlink" Target="https://github.com/marcbachmann" TargetMode="External"/><Relationship Id="rId159" Type="http://schemas.openxmlformats.org/officeDocument/2006/relationships/hyperlink" Target="https://js.foundation/" TargetMode="External"/><Relationship Id="rId324" Type="http://schemas.openxmlformats.org/officeDocument/2006/relationships/hyperlink" Target="http://socket.io/" TargetMode="External"/><Relationship Id="rId345" Type="http://schemas.openxmlformats.org/officeDocument/2006/relationships/hyperlink" Target="https://js.foundation/" TargetMode="External"/><Relationship Id="rId170" Type="http://schemas.openxmlformats.org/officeDocument/2006/relationships/hyperlink" Target="http://substack.net/" TargetMode="External"/><Relationship Id="rId191" Type="http://schemas.openxmlformats.org/officeDocument/2006/relationships/hyperlink" Target="mailto:christian@cjohansen.no" TargetMode="External"/><Relationship Id="rId205" Type="http://schemas.openxmlformats.org/officeDocument/2006/relationships/hyperlink" Target="http://gmail.com/" TargetMode="External"/><Relationship Id="rId226" Type="http://schemas.openxmlformats.org/officeDocument/2006/relationships/hyperlink" Target="http://3rd-eden.com/" TargetMode="External"/><Relationship Id="rId247" Type="http://schemas.openxmlformats.org/officeDocument/2006/relationships/hyperlink" Target="https://github.com/hapijs/joi/graphs/contributors" TargetMode="External"/><Relationship Id="rId107" Type="http://schemas.openxmlformats.org/officeDocument/2006/relationships/hyperlink" Target="http://cjohansen.no/" TargetMode="External"/><Relationship Id="rId268" Type="http://schemas.openxmlformats.org/officeDocument/2006/relationships/hyperlink" Target="https://github.com/hapijs/boom/graphs/contributors" TargetMode="External"/><Relationship Id="rId289" Type="http://schemas.openxmlformats.org/officeDocument/2006/relationships/hyperlink" Target="https://github.com/hapijs/statehood/graphs/contributors" TargetMode="External"/><Relationship Id="rId11" Type="http://schemas.openxmlformats.org/officeDocument/2006/relationships/hyperlink" Target="https://github.com/Redth/PushSharp" TargetMode="External"/><Relationship Id="rId32" Type="http://schemas.openxmlformats.org/officeDocument/2006/relationships/hyperlink" Target="http://www.apache.org/licenses/LICENSE-2.0.html" TargetMode="External"/><Relationship Id="rId53" Type="http://schemas.openxmlformats.org/officeDocument/2006/relationships/hyperlink" Target="http://license.md/" TargetMode="External"/><Relationship Id="rId74" Type="http://schemas.openxmlformats.org/officeDocument/2006/relationships/hyperlink" Target="http://vision-media.ca/" TargetMode="External"/><Relationship Id="rId128" Type="http://schemas.openxmlformats.org/officeDocument/2006/relationships/hyperlink" Target="http://license.md/" TargetMode="External"/><Relationship Id="rId149" Type="http://schemas.openxmlformats.org/officeDocument/2006/relationships/hyperlink" Target="http://opensource.org/licenses/MIT" TargetMode="External"/><Relationship Id="rId314" Type="http://schemas.openxmlformats.org/officeDocument/2006/relationships/hyperlink" Target="https://github.com/hapijs/hapi/graphs/contributors" TargetMode="External"/><Relationship Id="rId335" Type="http://schemas.openxmlformats.org/officeDocument/2006/relationships/hyperlink" Target="http://vision-media.ca/" TargetMode="External"/><Relationship Id="rId356" Type="http://schemas.openxmlformats.org/officeDocument/2006/relationships/footer" Target="footer1.xml"/><Relationship Id="rId5" Type="http://schemas.openxmlformats.org/officeDocument/2006/relationships/webSettings" Target="webSettings.xml"/><Relationship Id="rId95" Type="http://schemas.openxmlformats.org/officeDocument/2006/relationships/hyperlink" Target="http://engine.io/" TargetMode="External"/><Relationship Id="rId160" Type="http://schemas.openxmlformats.org/officeDocument/2006/relationships/hyperlink" Target="http://underscorejs.org/" TargetMode="External"/><Relationship Id="rId181" Type="http://schemas.openxmlformats.org/officeDocument/2006/relationships/hyperlink" Target="http://gmail.com/" TargetMode="External"/><Relationship Id="rId216" Type="http://schemas.openxmlformats.org/officeDocument/2006/relationships/hyperlink" Target="https://publicsuffix.org/list/public_suffix_list.dat" TargetMode="External"/><Relationship Id="rId237" Type="http://schemas.openxmlformats.org/officeDocument/2006/relationships/hyperlink" Target="http://substack.net/" TargetMode="External"/><Relationship Id="rId258" Type="http://schemas.openxmlformats.org/officeDocument/2006/relationships/hyperlink" Target="http://engine.io/" TargetMode="External"/><Relationship Id="rId279" Type="http://schemas.openxmlformats.org/officeDocument/2006/relationships/hyperlink" Target="https://github.com/hapijs/isemail/blob/v1.2.0/LICENSE" TargetMode="External"/><Relationship Id="rId22" Type="http://schemas.openxmlformats.org/officeDocument/2006/relationships/hyperlink" Target="http://www.libtiff.org" TargetMode="External"/><Relationship Id="rId43" Type="http://schemas.openxmlformats.org/officeDocument/2006/relationships/hyperlink" Target="http://gmail.com/" TargetMode="External"/><Relationship Id="rId64" Type="http://schemas.openxmlformats.org/officeDocument/2006/relationships/hyperlink" Target="http://www.apache.org/licenses/" TargetMode="External"/><Relationship Id="rId118" Type="http://schemas.openxmlformats.org/officeDocument/2006/relationships/hyperlink" Target="https://github.com/hueniverse/hawk/graphs/contributors" TargetMode="External"/><Relationship Id="rId139" Type="http://schemas.openxmlformats.org/officeDocument/2006/relationships/hyperlink" Target="https://js.foundation/" TargetMode="External"/><Relationship Id="rId290" Type="http://schemas.openxmlformats.org/officeDocument/2006/relationships/hyperlink" Target="https://github.com/hapijs/podium/graphs/contributors" TargetMode="External"/><Relationship Id="rId304" Type="http://schemas.openxmlformats.org/officeDocument/2006/relationships/hyperlink" Target="https://github.com/hapijs/boom/graphs/contributors" TargetMode="External"/><Relationship Id="rId325" Type="http://schemas.openxmlformats.org/officeDocument/2006/relationships/hyperlink" Target="http://socket.io/" TargetMode="External"/><Relationship Id="rId346" Type="http://schemas.openxmlformats.org/officeDocument/2006/relationships/hyperlink" Target="http://underscorejs.org/" TargetMode="External"/><Relationship Id="rId85" Type="http://schemas.openxmlformats.org/officeDocument/2006/relationships/hyperlink" Target="https://developer.mozilla.org/en-US/docs/JavaScript/Reference/Global_Objects/Object/freeze" TargetMode="External"/><Relationship Id="rId150" Type="http://schemas.openxmlformats.org/officeDocument/2006/relationships/hyperlink" Target="http://opensource.org/licenses/GPL-2.0" TargetMode="External"/><Relationship Id="rId171" Type="http://schemas.openxmlformats.org/officeDocument/2006/relationships/hyperlink" Target="https://github.com/hapijs/hapi/graphs/contributors" TargetMode="External"/><Relationship Id="rId192" Type="http://schemas.openxmlformats.org/officeDocument/2006/relationships/hyperlink" Target="http://socket.io/" TargetMode="External"/><Relationship Id="rId206" Type="http://schemas.openxmlformats.org/officeDocument/2006/relationships/hyperlink" Target="http://gmail.com/" TargetMode="External"/><Relationship Id="rId227" Type="http://schemas.openxmlformats.org/officeDocument/2006/relationships/hyperlink" Target="http://tootallnate.net/" TargetMode="External"/><Relationship Id="rId248" Type="http://schemas.openxmlformats.org/officeDocument/2006/relationships/hyperlink" Target="https://github.com/hapijs/hapi/graphs/contributors" TargetMode="External"/><Relationship Id="rId269" Type="http://schemas.openxmlformats.org/officeDocument/2006/relationships/hyperlink" Target="https://github.com/hapijs/call/graphs/contributors" TargetMode="External"/><Relationship Id="rId12" Type="http://schemas.openxmlformats.org/officeDocument/2006/relationships/hyperlink" Target="http://logging.apache.org/log4net/" TargetMode="External"/><Relationship Id="rId33" Type="http://schemas.openxmlformats.org/officeDocument/2006/relationships/hyperlink" Target="http://www.boost.org/LICENSE_1_0.txt" TargetMode="External"/><Relationship Id="rId108" Type="http://schemas.openxmlformats.org/officeDocument/2006/relationships/hyperlink" Target="http://gmail.com/" TargetMode="External"/><Relationship Id="rId129" Type="http://schemas.openxmlformats.org/officeDocument/2006/relationships/hyperlink" Target="https://github.com/caolan/async" TargetMode="External"/><Relationship Id="rId280" Type="http://schemas.openxmlformats.org/officeDocument/2006/relationships/hyperlink" Target="https://github.com/caolan/async" TargetMode="External"/><Relationship Id="rId315" Type="http://schemas.openxmlformats.org/officeDocument/2006/relationships/hyperlink" Target="https://github.com/yahoo/postmile" TargetMode="External"/><Relationship Id="rId336" Type="http://schemas.openxmlformats.org/officeDocument/2006/relationships/hyperlink" Target="http://dojofoundation.org/" TargetMode="External"/><Relationship Id="rId357" Type="http://schemas.openxmlformats.org/officeDocument/2006/relationships/fontTable" Target="fontTable.xml"/><Relationship Id="rId54" Type="http://schemas.openxmlformats.org/officeDocument/2006/relationships/hyperlink" Target="http://juliangruber.com/" TargetMode="External"/><Relationship Id="rId75" Type="http://schemas.openxmlformats.org/officeDocument/2006/relationships/hyperlink" Target="http://debuggable.com/" TargetMode="External"/><Relationship Id="rId96" Type="http://schemas.openxmlformats.org/officeDocument/2006/relationships/hyperlink" Target="http://cloudup.com/" TargetMode="External"/><Relationship Id="rId140" Type="http://schemas.openxmlformats.org/officeDocument/2006/relationships/hyperlink" Target="http://underscorejs.org/" TargetMode="External"/><Relationship Id="rId161" Type="http://schemas.openxmlformats.org/officeDocument/2006/relationships/hyperlink" Target="https://github.com/lodash/lodash" TargetMode="External"/><Relationship Id="rId182" Type="http://schemas.openxmlformats.org/officeDocument/2006/relationships/hyperlink" Target="http://sindresorhus.com/" TargetMode="External"/><Relationship Id="rId217" Type="http://schemas.openxmlformats.org/officeDocument/2006/relationships/hyperlink" Target="http://publicsuffix.org/" TargetMode="External"/><Relationship Id="rId6" Type="http://schemas.openxmlformats.org/officeDocument/2006/relationships/footnotes" Target="footnotes.xml"/><Relationship Id="rId238" Type="http://schemas.openxmlformats.org/officeDocument/2006/relationships/hyperlink" Target="http://www.apache.org/licenses/" TargetMode="External"/><Relationship Id="rId259" Type="http://schemas.openxmlformats.org/officeDocument/2006/relationships/hyperlink" Target="http://vision-media.ca/" TargetMode="External"/><Relationship Id="rId23" Type="http://schemas.openxmlformats.org/officeDocument/2006/relationships/hyperlink" Target="mailto:jpeg-info@jpegclub.org" TargetMode="External"/><Relationship Id="rId119" Type="http://schemas.openxmlformats.org/officeDocument/2006/relationships/hyperlink" Target="https://github.com/hapijs/hapi/graphs/contributors" TargetMode="External"/><Relationship Id="rId270" Type="http://schemas.openxmlformats.org/officeDocument/2006/relationships/hyperlink" Target="https://github.com/hapijs/catbox/graphs/contributors" TargetMode="External"/><Relationship Id="rId291" Type="http://schemas.openxmlformats.org/officeDocument/2006/relationships/hyperlink" Target="https://github.com/hapijs/shot/graphs/contributors" TargetMode="External"/><Relationship Id="rId305" Type="http://schemas.openxmlformats.org/officeDocument/2006/relationships/hyperlink" Target="http://license.md/" TargetMode="External"/><Relationship Id="rId326" Type="http://schemas.openxmlformats.org/officeDocument/2006/relationships/hyperlink" Target="http://vision-media.ca/" TargetMode="External"/><Relationship Id="rId347" Type="http://schemas.openxmlformats.org/officeDocument/2006/relationships/hyperlink" Target="https://github.com/lodash/lodash" TargetMode="External"/><Relationship Id="rId44" Type="http://schemas.openxmlformats.org/officeDocument/2006/relationships/hyperlink" Target="http://sindresorhus.com/" TargetMode="External"/><Relationship Id="rId65" Type="http://schemas.openxmlformats.org/officeDocument/2006/relationships/hyperlink" Target="http://www.apache.org/licenses/LICENSE-2.0" TargetMode="External"/><Relationship Id="rId86" Type="http://schemas.openxmlformats.org/officeDocument/2006/relationships/hyperlink" Target="https://developer.mozilla.org/en-US/docs/Project:Copyrights" TargetMode="External"/><Relationship Id="rId130" Type="http://schemas.openxmlformats.org/officeDocument/2006/relationships/hyperlink" Target="https://github.com/caolan/async/blob/master/LICENSE" TargetMode="External"/><Relationship Id="rId151" Type="http://schemas.openxmlformats.org/officeDocument/2006/relationships/hyperlink" Target="http://backbonejs.org/" TargetMode="External"/><Relationship Id="rId172" Type="http://schemas.openxmlformats.org/officeDocument/2006/relationships/hyperlink" Target="https://github.com/yahoo/postmile" TargetMode="External"/><Relationship Id="rId193" Type="http://schemas.openxmlformats.org/officeDocument/2006/relationships/hyperlink" Target="http://socket.io/" TargetMode="External"/><Relationship Id="rId207" Type="http://schemas.openxmlformats.org/officeDocument/2006/relationships/hyperlink" Target="http://sindresorhus.com/" TargetMode="External"/><Relationship Id="rId228" Type="http://schemas.openxmlformats.org/officeDocument/2006/relationships/hyperlink" Target="http://license.md/" TargetMode="External"/><Relationship Id="rId249" Type="http://schemas.openxmlformats.org/officeDocument/2006/relationships/hyperlink" Target="https://github.com/yahoo/postmile" TargetMode="External"/><Relationship Id="rId13" Type="http://schemas.openxmlformats.org/officeDocument/2006/relationships/hyperlink" Target="http://logging.apache.org/log4cxx/" TargetMode="External"/><Relationship Id="rId109" Type="http://schemas.openxmlformats.org/officeDocument/2006/relationships/hyperlink" Target="http://gmail.com/" TargetMode="External"/><Relationship Id="rId260" Type="http://schemas.openxmlformats.org/officeDocument/2006/relationships/hyperlink" Target="https://github.com/hapijs/hapi/graphs/contributors" TargetMode="External"/><Relationship Id="rId281" Type="http://schemas.openxmlformats.org/officeDocument/2006/relationships/hyperlink" Target="https://github.com/caolan/async/blob/master/LICENSE" TargetMode="External"/><Relationship Id="rId316" Type="http://schemas.openxmlformats.org/officeDocument/2006/relationships/hyperlink" Target="http://dojofoundation.org/" TargetMode="External"/><Relationship Id="rId337" Type="http://schemas.openxmlformats.org/officeDocument/2006/relationships/hyperlink" Target="http://underscorejs.org/" TargetMode="External"/><Relationship Id="rId34" Type="http://schemas.openxmlformats.org/officeDocument/2006/relationships/hyperlink" Target="http://logging.apache.org/log4cxx/download.html" TargetMode="External"/><Relationship Id="rId55" Type="http://schemas.openxmlformats.org/officeDocument/2006/relationships/hyperlink" Target="http://cyberagent.co.jp/" TargetMode="External"/><Relationship Id="rId76" Type="http://schemas.openxmlformats.org/officeDocument/2006/relationships/hyperlink" Target="http://gmail.com/" TargetMode="External"/><Relationship Id="rId97" Type="http://schemas.openxmlformats.org/officeDocument/2006/relationships/hyperlink" Target="http://engine.io/" TargetMode="External"/><Relationship Id="rId120" Type="http://schemas.openxmlformats.org/officeDocument/2006/relationships/hyperlink" Target="https://github.com/yahoo/postmile" TargetMode="External"/><Relationship Id="rId141" Type="http://schemas.openxmlformats.org/officeDocument/2006/relationships/hyperlink" Target="https://github.com/lodash/lodash" TargetMode="External"/><Relationship Id="rId358" Type="http://schemas.microsoft.com/office/2011/relationships/people" Target="people.xml"/><Relationship Id="rId7" Type="http://schemas.openxmlformats.org/officeDocument/2006/relationships/endnotes" Target="endnotes.xml"/><Relationship Id="rId162" Type="http://schemas.openxmlformats.org/officeDocument/2006/relationships/hyperlink" Target="http://creativecommons.org/publicdomain/zero/1.0/" TargetMode="External"/><Relationship Id="rId183" Type="http://schemas.openxmlformats.org/officeDocument/2006/relationships/hyperlink" Target="http://license.md/" TargetMode="External"/><Relationship Id="rId218" Type="http://schemas.openxmlformats.org/officeDocument/2006/relationships/hyperlink" Target="http://mozilla.org/MPL/2.0/" TargetMode="External"/><Relationship Id="rId239" Type="http://schemas.openxmlformats.org/officeDocument/2006/relationships/hyperlink" Target="http://unshift.io/" TargetMode="External"/><Relationship Id="rId250" Type="http://schemas.openxmlformats.org/officeDocument/2006/relationships/hyperlink" Target="https://github.com/hapijs/boom/graphs/contributors" TargetMode="External"/><Relationship Id="rId271" Type="http://schemas.openxmlformats.org/officeDocument/2006/relationships/hyperlink" Target="https://github.com/hapijs/content/graphs/contributors" TargetMode="External"/><Relationship Id="rId292" Type="http://schemas.openxmlformats.org/officeDocument/2006/relationships/hyperlink" Target="https://github.com/hapijs/subtext/graphs/contributors" TargetMode="External"/><Relationship Id="rId306" Type="http://schemas.openxmlformats.org/officeDocument/2006/relationships/hyperlink" Target="https://github.com/hapijs/boom/graphs/contributors" TargetMode="External"/><Relationship Id="rId24" Type="http://schemas.openxmlformats.org/officeDocument/2006/relationships/hyperlink" Target="http://www.unicode.org/copyright.html" TargetMode="External"/><Relationship Id="rId45" Type="http://schemas.openxmlformats.org/officeDocument/2006/relationships/hyperlink" Target="http://gmail.com/" TargetMode="External"/><Relationship Id="rId66" Type="http://schemas.openxmlformats.org/officeDocument/2006/relationships/hyperlink" Target="http://gmail.com/" TargetMode="External"/><Relationship Id="rId87" Type="http://schemas.openxmlformats.org/officeDocument/2006/relationships/hyperlink" Target="http://vision-media.ca/" TargetMode="External"/><Relationship Id="rId110" Type="http://schemas.openxmlformats.org/officeDocument/2006/relationships/hyperlink" Target="https://github.com/hapijs/good/graphs/contributors" TargetMode="External"/><Relationship Id="rId131" Type="http://schemas.openxmlformats.org/officeDocument/2006/relationships/hyperlink" Target="https://github.com/hapijs/items/graphs/contributors" TargetMode="External"/><Relationship Id="rId327" Type="http://schemas.openxmlformats.org/officeDocument/2006/relationships/hyperlink" Target="http://socket.io/" TargetMode="External"/><Relationship Id="rId348" Type="http://schemas.openxmlformats.org/officeDocument/2006/relationships/hyperlink" Target="http://creativecommons.org/publicdomain/zero/1.0/" TargetMode="External"/><Relationship Id="rId152" Type="http://schemas.openxmlformats.org/officeDocument/2006/relationships/hyperlink" Target="mailto:me@jongleberry.com" TargetMode="External"/><Relationship Id="rId173" Type="http://schemas.openxmlformats.org/officeDocument/2006/relationships/hyperlink" Target="http://gmail.com/" TargetMode="External"/><Relationship Id="rId194" Type="http://schemas.openxmlformats.org/officeDocument/2006/relationships/hyperlink" Target="http://socket.io/" TargetMode="External"/><Relationship Id="rId208" Type="http://schemas.openxmlformats.org/officeDocument/2006/relationships/hyperlink" Target="http://socket.io/" TargetMode="External"/><Relationship Id="rId229" Type="http://schemas.openxmlformats.org/officeDocument/2006/relationships/hyperlink" Target="http://opensource.org/licenses/mit-license.php" TargetMode="External"/><Relationship Id="rId240" Type="http://schemas.openxmlformats.org/officeDocument/2006/relationships/hyperlink" Target="https://github.com/zaggino/z-schema/graphs/contributors" TargetMode="External"/><Relationship Id="rId261" Type="http://schemas.openxmlformats.org/officeDocument/2006/relationships/hyperlink" Target="https://github.com/yahoo/postmile" TargetMode="External"/><Relationship Id="rId14" Type="http://schemas.openxmlformats.org/officeDocument/2006/relationships/hyperlink" Target="http://loopj.com/android-async-http/" TargetMode="External"/><Relationship Id="rId35" Type="http://schemas.openxmlformats.org/officeDocument/2006/relationships/hyperlink" Target="http://code.google.com/p/protobuf-net/" TargetMode="External"/><Relationship Id="rId56" Type="http://schemas.openxmlformats.org/officeDocument/2006/relationships/hyperlink" Target="http://gmail.com/" TargetMode="External"/><Relationship Id="rId77" Type="http://schemas.openxmlformats.org/officeDocument/2006/relationships/hyperlink" Target="http://sindresorhus.com/" TargetMode="External"/><Relationship Id="rId100" Type="http://schemas.openxmlformats.org/officeDocument/2006/relationships/hyperlink" Target="http://sindresorhus.com/" TargetMode="External"/><Relationship Id="rId282" Type="http://schemas.openxmlformats.org/officeDocument/2006/relationships/hyperlink" Target="https://github.com/hapijs/items/graphs/contributors" TargetMode="External"/><Relationship Id="rId317" Type="http://schemas.openxmlformats.org/officeDocument/2006/relationships/hyperlink" Target="http://underscorejs.org/" TargetMode="External"/><Relationship Id="rId338" Type="http://schemas.openxmlformats.org/officeDocument/2006/relationships/hyperlink" Target="https://github.com/hapijs/boom/graphs/contributors" TargetMode="External"/><Relationship Id="rId359" Type="http://schemas.openxmlformats.org/officeDocument/2006/relationships/theme" Target="theme/theme1.xml"/><Relationship Id="rId8" Type="http://schemas.openxmlformats.org/officeDocument/2006/relationships/hyperlink" Target="http://xml-rpc.net/" TargetMode="External"/><Relationship Id="rId98" Type="http://schemas.openxmlformats.org/officeDocument/2006/relationships/hyperlink" Target="http://engine.io/" TargetMode="External"/><Relationship Id="rId121" Type="http://schemas.openxmlformats.org/officeDocument/2006/relationships/hyperlink" Target="https://github.com/hapijs/inert/graphs/contributors" TargetMode="External"/><Relationship Id="rId142" Type="http://schemas.openxmlformats.org/officeDocument/2006/relationships/hyperlink" Target="http://creativecommons.org/publicdomain/zero/1.0/" TargetMode="External"/><Relationship Id="rId163" Type="http://schemas.openxmlformats.org/officeDocument/2006/relationships/hyperlink" Target="http://nssm.cc/" TargetMode="External"/><Relationship Id="rId184" Type="http://schemas.openxmlformats.org/officeDocument/2006/relationships/hyperlink" Target="https://github.com/hapijs/qs/graphs/contributors" TargetMode="External"/><Relationship Id="rId219" Type="http://schemas.openxmlformats.org/officeDocument/2006/relationships/hyperlink" Target="http://www.apache.org/licenses/" TargetMode="External"/><Relationship Id="rId230" Type="http://schemas.openxmlformats.org/officeDocument/2006/relationships/hyperlink" Target="http://gmail.com/" TargetMode="External"/><Relationship Id="rId251" Type="http://schemas.openxmlformats.org/officeDocument/2006/relationships/hyperlink" Target="http://engine.io/" TargetMode="External"/><Relationship Id="rId25" Type="http://schemas.openxmlformats.org/officeDocument/2006/relationships/hyperlink" Target="http://www.iana.org/time-zones" TargetMode="External"/><Relationship Id="rId46" Type="http://schemas.openxmlformats.org/officeDocument/2006/relationships/hyperlink" Target="http://sindresorhus.com/" TargetMode="External"/><Relationship Id="rId67" Type="http://schemas.openxmlformats.org/officeDocument/2006/relationships/hyperlink" Target="http://sindresorhus.com/" TargetMode="External"/><Relationship Id="rId272" Type="http://schemas.openxmlformats.org/officeDocument/2006/relationships/hyperlink" Target="https://github.com/hapijs/catbox-memory/graphs/contributors" TargetMode="External"/><Relationship Id="rId293" Type="http://schemas.openxmlformats.org/officeDocument/2006/relationships/hyperlink" Target="https://github.com/hapijs/vise/graphs/contributors" TargetMode="External"/><Relationship Id="rId307" Type="http://schemas.openxmlformats.org/officeDocument/2006/relationships/hyperlink" Target="https://github.com/hapijs/hapi/graphs/contributors" TargetMode="External"/><Relationship Id="rId328" Type="http://schemas.openxmlformats.org/officeDocument/2006/relationships/hyperlink" Target="http://socket.io/" TargetMode="External"/><Relationship Id="rId349" Type="http://schemas.openxmlformats.org/officeDocument/2006/relationships/hyperlink" Target="http://debuggable.com/" TargetMode="External"/><Relationship Id="rId88" Type="http://schemas.openxmlformats.org/officeDocument/2006/relationships/hyperlink" Target="http://debuggable.com/" TargetMode="External"/><Relationship Id="rId111" Type="http://schemas.openxmlformats.org/officeDocument/2006/relationships/hyperlink" Target="http://speelmon.com/" TargetMode="External"/><Relationship Id="rId132" Type="http://schemas.openxmlformats.org/officeDocument/2006/relationships/hyperlink" Target="https://github.com/hapijs/joi/graphs/contributors" TargetMode="External"/><Relationship Id="rId153" Type="http://schemas.openxmlformats.org/officeDocument/2006/relationships/hyperlink" Target="http://jongleberry.com/" TargetMode="External"/><Relationship Id="rId174" Type="http://schemas.openxmlformats.org/officeDocument/2006/relationships/hyperlink" Target="http://sindresorhus.com/" TargetMode="External"/><Relationship Id="rId195" Type="http://schemas.openxmlformats.org/officeDocument/2006/relationships/hyperlink" Target="http://socket.io/" TargetMode="External"/><Relationship Id="rId209" Type="http://schemas.openxmlformats.org/officeDocument/2006/relationships/hyperlink" Target="http://socket.io/" TargetMode="External"/><Relationship Id="rId190" Type="http://schemas.openxmlformats.org/officeDocument/2006/relationships/hyperlink" Target="https://github.com/hapijs/scooter/graphs/contributors" TargetMode="External"/><Relationship Id="rId204" Type="http://schemas.openxmlformats.org/officeDocument/2006/relationships/hyperlink" Target="http://michael.hart.au/" TargetMode="External"/><Relationship Id="rId220" Type="http://schemas.openxmlformats.org/officeDocument/2006/relationships/hyperlink" Target="http://unlicense.org/" TargetMode="External"/><Relationship Id="rId225" Type="http://schemas.openxmlformats.org/officeDocument/2006/relationships/hyperlink" Target="http://unshift.io/" TargetMode="External"/><Relationship Id="rId241" Type="http://schemas.openxmlformats.org/officeDocument/2006/relationships/hyperlink" Target="https://github.com/hapijs/boom/graphs/contributors" TargetMode="External"/><Relationship Id="rId246" Type="http://schemas.openxmlformats.org/officeDocument/2006/relationships/hyperlink" Target="http://www.apache.org/licenses/" TargetMode="External"/><Relationship Id="rId267" Type="http://schemas.openxmlformats.org/officeDocument/2006/relationships/hyperlink" Target="https://github.com/hapijs/b64/graphs/contributors" TargetMode="External"/><Relationship Id="rId288" Type="http://schemas.openxmlformats.org/officeDocument/2006/relationships/hyperlink" Target="https://github.com/felixge/node-formidable" TargetMode="External"/><Relationship Id="rId15" Type="http://schemas.openxmlformats.org/officeDocument/2006/relationships/hyperlink" Target="https://code.google.com/p/httpclientandroidlib/" TargetMode="External"/><Relationship Id="rId36" Type="http://schemas.openxmlformats.org/officeDocument/2006/relationships/hyperlink" Target="http://www.zlib.net/" TargetMode="External"/><Relationship Id="rId57" Type="http://schemas.openxmlformats.org/officeDocument/2006/relationships/hyperlink" Target="http://gmail.com/" TargetMode="External"/><Relationship Id="rId106" Type="http://schemas.openxmlformats.org/officeDocument/2006/relationships/hyperlink" Target="http://debuggable.com/" TargetMode="External"/><Relationship Id="rId127" Type="http://schemas.openxmlformats.org/officeDocument/2006/relationships/hyperlink" Target="http://license.md/" TargetMode="External"/><Relationship Id="rId262" Type="http://schemas.openxmlformats.org/officeDocument/2006/relationships/hyperlink" Target="https://github.com/hapijs/accept/graphs/contributors" TargetMode="External"/><Relationship Id="rId283" Type="http://schemas.openxmlformats.org/officeDocument/2006/relationships/hyperlink" Target="https://github.com/hapijs/joi/graphs/contributors" TargetMode="External"/><Relationship Id="rId313" Type="http://schemas.openxmlformats.org/officeDocument/2006/relationships/hyperlink" Target="https://github.com/hapijs/boom/graphs/contributors" TargetMode="External"/><Relationship Id="rId318" Type="http://schemas.openxmlformats.org/officeDocument/2006/relationships/hyperlink" Target="http://lostcreations.com/" TargetMode="External"/><Relationship Id="rId339" Type="http://schemas.openxmlformats.org/officeDocument/2006/relationships/hyperlink" Target="https://github.com/hapijs/hapi/graphs/contributors" TargetMode="External"/><Relationship Id="rId10" Type="http://schemas.openxmlformats.org/officeDocument/2006/relationships/hyperlink" Target="http://loki-lib.sourceforge.net/index.php" TargetMode="External"/><Relationship Id="rId31" Type="http://schemas.openxmlformats.org/officeDocument/2006/relationships/hyperlink" Target="http://www.gnu.org/licenses/gpl.txt" TargetMode="External"/><Relationship Id="rId52" Type="http://schemas.openxmlformats.org/officeDocument/2006/relationships/hyperlink" Target="http://www.apache.org/licenses/" TargetMode="External"/><Relationship Id="rId73" Type="http://schemas.openxmlformats.org/officeDocument/2006/relationships/hyperlink" Target="http://sindresorhus.com/" TargetMode="External"/><Relationship Id="rId78" Type="http://schemas.openxmlformats.org/officeDocument/2006/relationships/hyperlink" Target="http://gmail.com/" TargetMode="External"/><Relationship Id="rId94" Type="http://schemas.openxmlformats.org/officeDocument/2006/relationships/hyperlink" Target="http://engine.io/" TargetMode="External"/><Relationship Id="rId99" Type="http://schemas.openxmlformats.org/officeDocument/2006/relationships/hyperlink" Target="http://gmail.com/" TargetMode="External"/><Relationship Id="rId101" Type="http://schemas.openxmlformats.org/officeDocument/2006/relationships/hyperlink" Target="http://gmail.com/" TargetMode="External"/><Relationship Id="rId122" Type="http://schemas.openxmlformats.org/officeDocument/2006/relationships/hyperlink" Target="http://unlicense.org/" TargetMode="External"/><Relationship Id="rId143" Type="http://schemas.openxmlformats.org/officeDocument/2006/relationships/hyperlink" Target="https://jquery.org/" TargetMode="External"/><Relationship Id="rId148" Type="http://schemas.openxmlformats.org/officeDocument/2006/relationships/hyperlink" Target="https://github.com/hapijs/lout/graphs/contributors" TargetMode="External"/><Relationship Id="rId164" Type="http://schemas.openxmlformats.org/officeDocument/2006/relationships/hyperlink" Target="http://coreybutler.com/" TargetMode="External"/><Relationship Id="rId169" Type="http://schemas.openxmlformats.org/officeDocument/2006/relationships/hyperlink" Target="http://sindresorhus.com/" TargetMode="External"/><Relationship Id="rId185" Type="http://schemas.openxmlformats.org/officeDocument/2006/relationships/hyperlink" Target="http://gmail.com/" TargetMode="External"/><Relationship Id="rId334" Type="http://schemas.openxmlformats.org/officeDocument/2006/relationships/hyperlink" Target="http://socket.io/" TargetMode="External"/><Relationship Id="rId350" Type="http://schemas.openxmlformats.org/officeDocument/2006/relationships/hyperlink" Target="https://github.com/hapijs/qs/graphs/contributors" TargetMode="External"/><Relationship Id="rId355" Type="http://schemas.openxmlformats.org/officeDocument/2006/relationships/hyperlink" Target="https://firebase.google.com/terms/analytics" TargetMode="External"/><Relationship Id="rId4" Type="http://schemas.openxmlformats.org/officeDocument/2006/relationships/settings" Target="settings.xml"/><Relationship Id="rId9" Type="http://schemas.openxmlformats.org/officeDocument/2006/relationships/hyperlink" Target="http://sourceforge.net/projects/pdfsharp/files/" TargetMode="External"/><Relationship Id="rId180" Type="http://schemas.openxmlformats.org/officeDocument/2006/relationships/hyperlink" Target="http://github.com/floatdrop" TargetMode="External"/><Relationship Id="rId210" Type="http://schemas.openxmlformats.org/officeDocument/2006/relationships/hyperlink" Target="http://cloudup.com/" TargetMode="External"/><Relationship Id="rId215" Type="http://schemas.openxmlformats.org/officeDocument/2006/relationships/hyperlink" Target="http://salesforce.com/" TargetMode="External"/><Relationship Id="rId236" Type="http://schemas.openxmlformats.org/officeDocument/2006/relationships/hyperlink" Target="http://passive.ly/" TargetMode="External"/><Relationship Id="rId257" Type="http://schemas.openxmlformats.org/officeDocument/2006/relationships/hyperlink" Target="http://engine.io/" TargetMode="External"/><Relationship Id="rId278" Type="http://schemas.openxmlformats.org/officeDocument/2006/relationships/hyperlink" Target="https://github.com/hapijs/isemail/graphs/contributors" TargetMode="External"/><Relationship Id="rId26" Type="http://schemas.openxmlformats.org/officeDocument/2006/relationships/hyperlink" Target="http://tools.ietf.org/html/rfc6557" TargetMode="External"/><Relationship Id="rId231" Type="http://schemas.openxmlformats.org/officeDocument/2006/relationships/hyperlink" Target="https://github.com/hapijs/vision/graphs/contributors" TargetMode="External"/><Relationship Id="rId252" Type="http://schemas.openxmlformats.org/officeDocument/2006/relationships/hyperlink" Target="http://engine.io/" TargetMode="External"/><Relationship Id="rId273" Type="http://schemas.openxmlformats.org/officeDocument/2006/relationships/hyperlink" Target="https://github.com/hueniverse/cryptiles/graphs/contributors" TargetMode="External"/><Relationship Id="rId294" Type="http://schemas.openxmlformats.org/officeDocument/2006/relationships/hyperlink" Target="https://github.com/hapijs/wreck/graphs/contributors" TargetMode="External"/><Relationship Id="rId308" Type="http://schemas.openxmlformats.org/officeDocument/2006/relationships/hyperlink" Target="https://github.com/yahoo/postmile" TargetMode="External"/><Relationship Id="rId329" Type="http://schemas.openxmlformats.org/officeDocument/2006/relationships/hyperlink" Target="http://vision-media.ca/" TargetMode="External"/><Relationship Id="rId47" Type="http://schemas.openxmlformats.org/officeDocument/2006/relationships/hyperlink" Target="http://gmail.com/" TargetMode="External"/><Relationship Id="rId68" Type="http://schemas.openxmlformats.org/officeDocument/2006/relationships/hyperlink" Target="http://www.apache.org/licenses/" TargetMode="External"/><Relationship Id="rId89" Type="http://schemas.openxmlformats.org/officeDocument/2006/relationships/hyperlink" Target="http://gmail.com/" TargetMode="External"/><Relationship Id="rId112" Type="http://schemas.openxmlformats.org/officeDocument/2006/relationships/hyperlink" Target="https://github.com/hapijs/hapi/graphs/contributors" TargetMode="External"/><Relationship Id="rId133" Type="http://schemas.openxmlformats.org/officeDocument/2006/relationships/hyperlink" Target="mailto:tjw@cs.Stanford.EDU" TargetMode="External"/><Relationship Id="rId154" Type="http://schemas.openxmlformats.org/officeDocument/2006/relationships/hyperlink" Target="http://somethingdoug.com/" TargetMode="External"/><Relationship Id="rId175" Type="http://schemas.openxmlformats.org/officeDocument/2006/relationships/hyperlink" Target="http://gmail.com/" TargetMode="External"/><Relationship Id="rId340" Type="http://schemas.openxmlformats.org/officeDocument/2006/relationships/hyperlink" Target="https://github.com/yahoo/postmile" TargetMode="External"/><Relationship Id="rId196" Type="http://schemas.openxmlformats.org/officeDocument/2006/relationships/hyperlink" Target="http://learnboost.com/" TargetMode="External"/><Relationship Id="rId200" Type="http://schemas.openxmlformats.org/officeDocument/2006/relationships/hyperlink" Target="http://learnboost.com/" TargetMode="External"/><Relationship Id="rId16" Type="http://schemas.openxmlformats.org/officeDocument/2006/relationships/hyperlink" Target="http://www.boost.org/LICENSE_1_0.txt" TargetMode="External"/><Relationship Id="rId221" Type="http://schemas.openxmlformats.org/officeDocument/2006/relationships/hyperlink" Target="http://substack.net/" TargetMode="External"/><Relationship Id="rId242" Type="http://schemas.openxmlformats.org/officeDocument/2006/relationships/hyperlink" Target="https://github.com/hapijs/hapi/graphs/contributors" TargetMode="External"/><Relationship Id="rId263" Type="http://schemas.openxmlformats.org/officeDocument/2006/relationships/hyperlink" Target="https://github.com/hapijs/hapi/graphs/contributors" TargetMode="External"/><Relationship Id="rId284" Type="http://schemas.openxmlformats.org/officeDocument/2006/relationships/hyperlink" Target="mailto:me@jongleberry.com" TargetMode="External"/><Relationship Id="rId319" Type="http://schemas.openxmlformats.org/officeDocument/2006/relationships/hyperlink" Target="https://github.com/hapijs/hapi/graphs/contributors" TargetMode="External"/><Relationship Id="rId37" Type="http://schemas.openxmlformats.org/officeDocument/2006/relationships/hyperlink" Target="http://www.winimage.com/zLibDll/minizip.html" TargetMode="External"/><Relationship Id="rId58" Type="http://schemas.openxmlformats.org/officeDocument/2006/relationships/hyperlink" Target="http://dcode.io/" TargetMode="External"/><Relationship Id="rId79" Type="http://schemas.openxmlformats.org/officeDocument/2006/relationships/hyperlink" Target="http://somethingdoug.com/" TargetMode="External"/><Relationship Id="rId102" Type="http://schemas.openxmlformats.org/officeDocument/2006/relationships/hyperlink" Target="http://sindresorhus.com/" TargetMode="External"/><Relationship Id="rId123" Type="http://schemas.openxmlformats.org/officeDocument/2006/relationships/hyperlink" Target="http://gmail.com/" TargetMode="External"/><Relationship Id="rId144" Type="http://schemas.openxmlformats.org/officeDocument/2006/relationships/hyperlink" Target="http://underscorejs.org/" TargetMode="External"/><Relationship Id="rId330" Type="http://schemas.openxmlformats.org/officeDocument/2006/relationships/hyperlink" Target="http://socket.io/" TargetMode="External"/><Relationship Id="rId90" Type="http://schemas.openxmlformats.org/officeDocument/2006/relationships/hyperlink" Target="http://sindresorhus.com/" TargetMode="External"/><Relationship Id="rId165" Type="http://schemas.openxmlformats.org/officeDocument/2006/relationships/hyperlink" Target="http://license.md/" TargetMode="External"/><Relationship Id="rId186" Type="http://schemas.openxmlformats.org/officeDocument/2006/relationships/hyperlink" Target="http://sindresorhus.com/" TargetMode="External"/><Relationship Id="rId351" Type="http://schemas.openxmlformats.org/officeDocument/2006/relationships/hyperlink" Target="http://license.md/" TargetMode="External"/><Relationship Id="rId211" Type="http://schemas.openxmlformats.org/officeDocument/2006/relationships/hyperlink" Target="http://gmail.com/" TargetMode="External"/><Relationship Id="rId232" Type="http://schemas.openxmlformats.org/officeDocument/2006/relationships/hyperlink" Target="https://github.com/hapijs/wreck/graphs/contributors" TargetMode="External"/><Relationship Id="rId253" Type="http://schemas.openxmlformats.org/officeDocument/2006/relationships/hyperlink" Target="http://vision-media.ca/" TargetMode="External"/><Relationship Id="rId274" Type="http://schemas.openxmlformats.org/officeDocument/2006/relationships/hyperlink" Target="https://github.com/hapijs/heavy/graphs/contributors" TargetMode="External"/><Relationship Id="rId295" Type="http://schemas.openxmlformats.org/officeDocument/2006/relationships/hyperlink" Target="https://github.com/hapijs/hapi/graphs/contributors" TargetMode="External"/><Relationship Id="rId309" Type="http://schemas.openxmlformats.org/officeDocument/2006/relationships/hyperlink" Target="https://github.com/hapijs/hapi/graphs/contributors" TargetMode="External"/><Relationship Id="rId27" Type="http://schemas.openxmlformats.org/officeDocument/2006/relationships/hyperlink" Target="http://tools.ietf.org/html/rfc5378" TargetMode="External"/><Relationship Id="rId48" Type="http://schemas.openxmlformats.org/officeDocument/2006/relationships/hyperlink" Target="http://sindresorhus.com/" TargetMode="External"/><Relationship Id="rId69" Type="http://schemas.openxmlformats.org/officeDocument/2006/relationships/hyperlink" Target="http://gmail.com/" TargetMode="External"/><Relationship Id="rId113" Type="http://schemas.openxmlformats.org/officeDocument/2006/relationships/hyperlink" Target="https://github.com/yahoo/postmile" TargetMode="External"/><Relationship Id="rId134" Type="http://schemas.openxmlformats.org/officeDocument/2006/relationships/hyperlink" Target="http://kitcambridge.be/" TargetMode="External"/><Relationship Id="rId320" Type="http://schemas.openxmlformats.org/officeDocument/2006/relationships/hyperlink" Target="https://github.com/yahoo/postmile" TargetMode="External"/><Relationship Id="rId80" Type="http://schemas.openxmlformats.org/officeDocument/2006/relationships/hyperlink" Target="http://gmail.com/" TargetMode="External"/><Relationship Id="rId155" Type="http://schemas.openxmlformats.org/officeDocument/2006/relationships/hyperlink" Target="http://substack.net/" TargetMode="External"/><Relationship Id="rId176" Type="http://schemas.openxmlformats.org/officeDocument/2006/relationships/hyperlink" Target="http://github.com/floatdrop" TargetMode="External"/><Relationship Id="rId197" Type="http://schemas.openxmlformats.org/officeDocument/2006/relationships/hyperlink" Target="https://github.com/hueniverse/sntp/graphs/contributors" TargetMode="External"/><Relationship Id="rId341" Type="http://schemas.openxmlformats.org/officeDocument/2006/relationships/hyperlink" Target="https://github.com/hapijs/boom/graphs/contributors" TargetMode="External"/><Relationship Id="rId201" Type="http://schemas.openxmlformats.org/officeDocument/2006/relationships/hyperlink" Target="http://debuggable.com/" TargetMode="External"/><Relationship Id="rId222" Type="http://schemas.openxmlformats.org/officeDocument/2006/relationships/hyperlink" Target="http://www.opensource.org/licenses/mit-license.php" TargetMode="External"/><Relationship Id="rId243" Type="http://schemas.openxmlformats.org/officeDocument/2006/relationships/hyperlink" Target="https://github.com/yahoo/postmile" TargetMode="External"/><Relationship Id="rId264" Type="http://schemas.openxmlformats.org/officeDocument/2006/relationships/hyperlink" Target="https://github.com/yahoo/postmile" TargetMode="External"/><Relationship Id="rId285" Type="http://schemas.openxmlformats.org/officeDocument/2006/relationships/hyperlink" Target="https://github.com/hapijs/mimos/graphs/contributors" TargetMode="External"/><Relationship Id="rId17" Type="http://schemas.openxmlformats.org/officeDocument/2006/relationships/hyperlink" Target="http://www.zlib.net/" TargetMode="External"/><Relationship Id="rId38" Type="http://schemas.openxmlformats.org/officeDocument/2006/relationships/hyperlink" Target="http://fsf.org/" TargetMode="External"/><Relationship Id="rId59" Type="http://schemas.openxmlformats.org/officeDocument/2006/relationships/hyperlink" Target="http://gmail.com/" TargetMode="External"/><Relationship Id="rId103" Type="http://schemas.openxmlformats.org/officeDocument/2006/relationships/hyperlink" Target="http://gmail.com/" TargetMode="External"/><Relationship Id="rId124" Type="http://schemas.openxmlformats.org/officeDocument/2006/relationships/hyperlink" Target="http://sindresorhus.com/" TargetMode="External"/><Relationship Id="rId310" Type="http://schemas.openxmlformats.org/officeDocument/2006/relationships/hyperlink" Target="https://github.com/yahoo/postmile" TargetMode="External"/><Relationship Id="rId70" Type="http://schemas.openxmlformats.org/officeDocument/2006/relationships/hyperlink" Target="http://sindresorhus.com/" TargetMode="External"/><Relationship Id="rId91" Type="http://schemas.openxmlformats.org/officeDocument/2006/relationships/hyperlink" Target="http://engine.io/" TargetMode="External"/><Relationship Id="rId145" Type="http://schemas.openxmlformats.org/officeDocument/2006/relationships/hyperlink" Target="https://github.com/lodash/lodash" TargetMode="External"/><Relationship Id="rId166" Type="http://schemas.openxmlformats.org/officeDocument/2006/relationships/hyperlink" Target="http://unlicense.org/" TargetMode="External"/><Relationship Id="rId187" Type="http://schemas.openxmlformats.org/officeDocument/2006/relationships/hyperlink" Target="https://github.com/joyent/node" TargetMode="External"/><Relationship Id="rId331" Type="http://schemas.openxmlformats.org/officeDocument/2006/relationships/hyperlink" Target="http://socket.io/" TargetMode="External"/><Relationship Id="rId352" Type="http://schemas.openxmlformats.org/officeDocument/2006/relationships/hyperlink" Target="http://gmail.com/" TargetMode="External"/><Relationship Id="rId1" Type="http://schemas.openxmlformats.org/officeDocument/2006/relationships/customXml" Target="../customXml/item1.xml"/><Relationship Id="rId212" Type="http://schemas.openxmlformats.org/officeDocument/2006/relationships/hyperlink" Target="http://sindresorhus.com/" TargetMode="External"/><Relationship Id="rId233" Type="http://schemas.openxmlformats.org/officeDocument/2006/relationships/hyperlink" Target="http://gmail.com/" TargetMode="External"/><Relationship Id="rId254" Type="http://schemas.openxmlformats.org/officeDocument/2006/relationships/hyperlink" Target="http://engine.io/" TargetMode="External"/><Relationship Id="rId28" Type="http://schemas.openxmlformats.org/officeDocument/2006/relationships/hyperlink" Target="http://tools.ietf.org/html/rfc3979" TargetMode="External"/><Relationship Id="rId49" Type="http://schemas.openxmlformats.org/officeDocument/2006/relationships/hyperlink" Target="http://www.apache.org/licenses/" TargetMode="External"/><Relationship Id="rId114" Type="http://schemas.openxmlformats.org/officeDocument/2006/relationships/hyperlink" Target="https://github.com/hapijs/hapi-auth-basic/graphs/contributors" TargetMode="External"/><Relationship Id="rId275" Type="http://schemas.openxmlformats.org/officeDocument/2006/relationships/hyperlink" Target="https://github.com/hapijs/hapi/graphs/contributors" TargetMode="External"/><Relationship Id="rId296" Type="http://schemas.openxmlformats.org/officeDocument/2006/relationships/hyperlink" Target="https://github.com/yahoo/postmile" TargetMode="External"/><Relationship Id="rId300" Type="http://schemas.openxmlformats.org/officeDocument/2006/relationships/hyperlink" Target="https://github.com/lodash/lodash" TargetMode="External"/><Relationship Id="rId60" Type="http://schemas.openxmlformats.org/officeDocument/2006/relationships/hyperlink" Target="http://sindresorhus.com/" TargetMode="External"/><Relationship Id="rId81" Type="http://schemas.openxmlformats.org/officeDocument/2006/relationships/hyperlink" Target="https://github.com/hueniverse/cryptiles/graphs/contributors" TargetMode="External"/><Relationship Id="rId135" Type="http://schemas.openxmlformats.org/officeDocument/2006/relationships/hyperlink" Target="http://gmail.com/" TargetMode="External"/><Relationship Id="rId156" Type="http://schemas.openxmlformats.org/officeDocument/2006/relationships/hyperlink" Target="http://license.md/" TargetMode="External"/><Relationship Id="rId177" Type="http://schemas.openxmlformats.org/officeDocument/2006/relationships/hyperlink" Target="http://gmail.com/" TargetMode="External"/><Relationship Id="rId198" Type="http://schemas.openxmlformats.org/officeDocument/2006/relationships/hyperlink" Target="http://socket.io/" TargetMode="External"/><Relationship Id="rId321" Type="http://schemas.openxmlformats.org/officeDocument/2006/relationships/hyperlink" Target="http://socket.io/" TargetMode="External"/><Relationship Id="rId342" Type="http://schemas.openxmlformats.org/officeDocument/2006/relationships/hyperlink" Target="https://github.com/hapijs/hapi/graphs/contributors" TargetMode="External"/><Relationship Id="rId202" Type="http://schemas.openxmlformats.org/officeDocument/2006/relationships/hyperlink" Target="http://github.com/fschaefer" TargetMode="External"/><Relationship Id="rId223" Type="http://schemas.openxmlformats.org/officeDocument/2006/relationships/hyperlink" Target="http://substack.net/" TargetMode="External"/><Relationship Id="rId244" Type="http://schemas.openxmlformats.org/officeDocument/2006/relationships/hyperlink" Target="http://www.apache.org/licenses/" TargetMode="External"/><Relationship Id="rId18" Type="http://schemas.openxmlformats.org/officeDocument/2006/relationships/hyperlink" Target="http://www.winimage.com/zLibDll/minizip.html" TargetMode="External"/><Relationship Id="rId39" Type="http://schemas.openxmlformats.org/officeDocument/2006/relationships/hyperlink" Target="http://fsf.org/" TargetMode="External"/><Relationship Id="rId265" Type="http://schemas.openxmlformats.org/officeDocument/2006/relationships/hyperlink" Target="https://github.com/hapijs/ammo/graphs/contributors" TargetMode="External"/><Relationship Id="rId286" Type="http://schemas.openxmlformats.org/officeDocument/2006/relationships/hyperlink" Target="https://github.com/hapijs/pez/graphs/contributors" TargetMode="External"/><Relationship Id="rId50" Type="http://schemas.openxmlformats.org/officeDocument/2006/relationships/hyperlink" Target="http://michael.hart.au/" TargetMode="External"/><Relationship Id="rId104" Type="http://schemas.openxmlformats.org/officeDocument/2006/relationships/hyperlink" Target="http://sindresorhus.com/" TargetMode="External"/><Relationship Id="rId125" Type="http://schemas.openxmlformats.org/officeDocument/2006/relationships/hyperlink" Target="http://gmail.com/" TargetMode="External"/><Relationship Id="rId146" Type="http://schemas.openxmlformats.org/officeDocument/2006/relationships/hyperlink" Target="http://creativecommons.org/publicdomain/zero/1.0/" TargetMode="External"/><Relationship Id="rId167" Type="http://schemas.openxmlformats.org/officeDocument/2006/relationships/hyperlink" Target="http://www.apache.org/licenses/" TargetMode="External"/><Relationship Id="rId188" Type="http://schemas.openxmlformats.org/officeDocument/2006/relationships/hyperlink" Target="mailto:christian@cjohansen.no" TargetMode="External"/><Relationship Id="rId311" Type="http://schemas.openxmlformats.org/officeDocument/2006/relationships/hyperlink" Target="https://github.com/hapijs/isemail/graphs/contributors" TargetMode="External"/><Relationship Id="rId332" Type="http://schemas.openxmlformats.org/officeDocument/2006/relationships/hyperlink" Target="http://gmail.com/" TargetMode="External"/><Relationship Id="rId353" Type="http://schemas.openxmlformats.org/officeDocument/2006/relationships/hyperlink" Target="http://gmail.com/" TargetMode="External"/><Relationship Id="rId71" Type="http://schemas.openxmlformats.org/officeDocument/2006/relationships/hyperlink" Target="http://vorba.ch/" TargetMode="External"/><Relationship Id="rId92" Type="http://schemas.openxmlformats.org/officeDocument/2006/relationships/hyperlink" Target="http://engine.io/" TargetMode="External"/><Relationship Id="rId213" Type="http://schemas.openxmlformats.org/officeDocument/2006/relationships/hyperlink" Target="https://github.com/hapijs/topo/graphs/contributors" TargetMode="External"/><Relationship Id="rId234" Type="http://schemas.openxmlformats.org/officeDocument/2006/relationships/hyperlink" Target="http://www.apache.org/licenses/" TargetMode="External"/><Relationship Id="rId2" Type="http://schemas.openxmlformats.org/officeDocument/2006/relationships/numbering" Target="numbering.xml"/><Relationship Id="rId29" Type="http://schemas.openxmlformats.org/officeDocument/2006/relationships/hyperlink" Target="https://www.sourceware.org/pthreads-win32/copying.lib.html" TargetMode="External"/><Relationship Id="rId255" Type="http://schemas.openxmlformats.org/officeDocument/2006/relationships/hyperlink" Target="http://engine.io/" TargetMode="External"/><Relationship Id="rId276" Type="http://schemas.openxmlformats.org/officeDocument/2006/relationships/hyperlink" Target="https://github.com/yahoo/postmile" TargetMode="External"/><Relationship Id="rId297" Type="http://schemas.openxmlformats.org/officeDocument/2006/relationships/hyperlink" Target="https://github.com/hapijs/boom/graphs/contributors" TargetMode="External"/><Relationship Id="rId40" Type="http://schemas.openxmlformats.org/officeDocument/2006/relationships/hyperlink" Target="http://jongleberry.com/" TargetMode="External"/><Relationship Id="rId115" Type="http://schemas.openxmlformats.org/officeDocument/2006/relationships/hyperlink" Target="http://gmail.com/" TargetMode="External"/><Relationship Id="rId136" Type="http://schemas.openxmlformats.org/officeDocument/2006/relationships/hyperlink" Target="http://license.md/" TargetMode="External"/><Relationship Id="rId157" Type="http://schemas.openxmlformats.org/officeDocument/2006/relationships/hyperlink" Target="http://www.apache.org/licenses/" TargetMode="External"/><Relationship Id="rId178" Type="http://schemas.openxmlformats.org/officeDocument/2006/relationships/hyperlink" Target="http://sindresorhus.com/" TargetMode="External"/><Relationship Id="rId301" Type="http://schemas.openxmlformats.org/officeDocument/2006/relationships/hyperlink" Target="http://creativecommons.org/publicdomain/zero/1.0/" TargetMode="External"/><Relationship Id="rId322" Type="http://schemas.openxmlformats.org/officeDocument/2006/relationships/hyperlink" Target="http://socket.io/" TargetMode="External"/><Relationship Id="rId343" Type="http://schemas.openxmlformats.org/officeDocument/2006/relationships/hyperlink" Target="https://github.com/yahoo/postmile" TargetMode="External"/><Relationship Id="rId61" Type="http://schemas.openxmlformats.org/officeDocument/2006/relationships/hyperlink" Target="http://license.md/" TargetMode="External"/><Relationship Id="rId82" Type="http://schemas.openxmlformats.org/officeDocument/2006/relationships/hyperlink" Target="http://stevenlevithan.com/" TargetMode="External"/><Relationship Id="rId199" Type="http://schemas.openxmlformats.org/officeDocument/2006/relationships/hyperlink" Target="http://socket.io/" TargetMode="External"/><Relationship Id="rId203" Type="http://schemas.openxmlformats.org/officeDocument/2006/relationships/hyperlink" Target="http://unlicense.org/" TargetMode="External"/><Relationship Id="rId19" Type="http://schemas.openxmlformats.org/officeDocument/2006/relationships/hyperlink" Target="http://libharu.org" TargetMode="External"/><Relationship Id="rId224" Type="http://schemas.openxmlformats.org/officeDocument/2006/relationships/hyperlink" Target="http://gmail.com/" TargetMode="External"/><Relationship Id="rId245" Type="http://schemas.openxmlformats.org/officeDocument/2006/relationships/hyperlink" Target="http://www.apache.org/licenses/" TargetMode="External"/><Relationship Id="rId266" Type="http://schemas.openxmlformats.org/officeDocument/2006/relationships/hyperlink" Target="http://onicos.co.jp/" TargetMode="External"/><Relationship Id="rId287" Type="http://schemas.openxmlformats.org/officeDocument/2006/relationships/hyperlink" Target="https://github.com/andrewrk/node-multiparty" TargetMode="External"/><Relationship Id="rId30" Type="http://schemas.openxmlformats.org/officeDocument/2006/relationships/hyperlink" Target="http://www.winpcap.org/" TargetMode="External"/><Relationship Id="rId105" Type="http://schemas.openxmlformats.org/officeDocument/2006/relationships/hyperlink" Target="http://www.apache.org/licenses/" TargetMode="External"/><Relationship Id="rId126" Type="http://schemas.openxmlformats.org/officeDocument/2006/relationships/hyperlink" Target="http://sindresorhus.com/" TargetMode="External"/><Relationship Id="rId147" Type="http://schemas.openxmlformats.org/officeDocument/2006/relationships/hyperlink" Target="mailto:christian@cjohansen.no" TargetMode="External"/><Relationship Id="rId168" Type="http://schemas.openxmlformats.org/officeDocument/2006/relationships/hyperlink" Target="http://gmail.com/" TargetMode="External"/><Relationship Id="rId312" Type="http://schemas.openxmlformats.org/officeDocument/2006/relationships/hyperlink" Target="https://github.com/hapijs/isemail/blob/v1.2.0/LICENSE" TargetMode="External"/><Relationship Id="rId333" Type="http://schemas.openxmlformats.org/officeDocument/2006/relationships/hyperlink" Target="http://socket.io/" TargetMode="External"/><Relationship Id="rId354" Type="http://schemas.openxmlformats.org/officeDocument/2006/relationships/hyperlink" Target="http://sindresorhus.com/" TargetMode="External"/><Relationship Id="rId51" Type="http://schemas.openxmlformats.org/officeDocument/2006/relationships/hyperlink" Target="http://gmail.com/" TargetMode="External"/><Relationship Id="rId72" Type="http://schemas.openxmlformats.org/officeDocument/2006/relationships/hyperlink" Target="http://gmail.com/" TargetMode="External"/><Relationship Id="rId93" Type="http://schemas.openxmlformats.org/officeDocument/2006/relationships/hyperlink" Target="http://learnboost.com/" TargetMode="External"/><Relationship Id="rId189" Type="http://schemas.openxmlformats.org/officeDocument/2006/relationships/hyperlink" Target="mailto:august.lilleaas@gmail.com" TargetMode="External"/><Relationship Id="rId3" Type="http://schemas.openxmlformats.org/officeDocument/2006/relationships/styles" Target="styles.xml"/><Relationship Id="rId214" Type="http://schemas.openxmlformats.org/officeDocument/2006/relationships/hyperlink" Target="http://salesforce.com/" TargetMode="External"/><Relationship Id="rId235" Type="http://schemas.openxmlformats.org/officeDocument/2006/relationships/hyperlink" Target="http://www.apache.org/licenses/LICENSE-2.0" TargetMode="External"/><Relationship Id="rId256" Type="http://schemas.openxmlformats.org/officeDocument/2006/relationships/hyperlink" Target="http://component.io/" TargetMode="External"/><Relationship Id="rId277" Type="http://schemas.openxmlformats.org/officeDocument/2006/relationships/hyperlink" Target="https://github.com/hueniverse/iron/graphs/contributors" TargetMode="External"/><Relationship Id="rId298" Type="http://schemas.openxmlformats.org/officeDocument/2006/relationships/hyperlink" Target="https://jquery.org/" TargetMode="External"/><Relationship Id="rId116" Type="http://schemas.openxmlformats.org/officeDocument/2006/relationships/hyperlink" Target="http://sindresorhus.com/" TargetMode="External"/><Relationship Id="rId137" Type="http://schemas.openxmlformats.org/officeDocument/2006/relationships/hyperlink" Target="http://apache.org/" TargetMode="External"/><Relationship Id="rId158" Type="http://schemas.openxmlformats.org/officeDocument/2006/relationships/hyperlink" Target="http://www.apache.org/licenses/LICENSE-2.0" TargetMode="External"/><Relationship Id="rId302" Type="http://schemas.openxmlformats.org/officeDocument/2006/relationships/hyperlink" Target="https://github.com/hapijs/hapi/graphs/contributors" TargetMode="External"/><Relationship Id="rId323" Type="http://schemas.openxmlformats.org/officeDocument/2006/relationships/hyperlink" Target="http://component.io/" TargetMode="External"/><Relationship Id="rId344" Type="http://schemas.openxmlformats.org/officeDocument/2006/relationships/hyperlink" Target="https://mathiasbynens.be/" TargetMode="External"/><Relationship Id="rId20" Type="http://schemas.openxmlformats.org/officeDocument/2006/relationships/hyperlink" Target="http://www.pythonlabs.com/logos.html" TargetMode="External"/><Relationship Id="rId41" Type="http://schemas.openxmlformats.org/officeDocument/2006/relationships/hyperlink" Target="http://somethingdoug.com/" TargetMode="External"/><Relationship Id="rId62" Type="http://schemas.openxmlformats.org/officeDocument/2006/relationships/hyperlink" Target="https://github.com/hapijs/boom/graphs/contributors" TargetMode="External"/><Relationship Id="rId83" Type="http://schemas.openxmlformats.org/officeDocument/2006/relationships/hyperlink" Target="http://gmail.com/" TargetMode="External"/><Relationship Id="rId179" Type="http://schemas.openxmlformats.org/officeDocument/2006/relationships/hyperlink" Target="htt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AC6DD-8DF2-49BC-819A-4275ED470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155449</Words>
  <Characters>886064</Characters>
  <Application>Microsoft Office Word</Application>
  <DocSecurity>0</DocSecurity>
  <PresentationFormat/>
  <Lines>7383</Lines>
  <Paragraphs>2078</Paragraphs>
  <ScaleCrop>false</ScaleCrop>
  <HeadingPairs>
    <vt:vector size="2" baseType="variant">
      <vt:variant>
        <vt:lpstr>Title</vt:lpstr>
      </vt:variant>
      <vt:variant>
        <vt:i4>1</vt:i4>
      </vt:variant>
    </vt:vector>
  </HeadingPairs>
  <TitlesOfParts>
    <vt:vector size="1" baseType="lpstr">
      <vt:lpstr>ACC 6.2 3PP (from Agatha)  (00011501.DOCX;5)</vt:lpstr>
    </vt:vector>
  </TitlesOfParts>
  <Company>Toshiba</Company>
  <LinksUpToDate>false</LinksUpToDate>
  <CharactersWithSpaces>1039435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 6.2 3PP (from Agatha)  (00011501.DOCX;5)</dc:title>
  <dc:subject>00011501;5/Font=8</dc:subject>
  <dc:creator>Cynthia Shippam</dc:creator>
  <cp:lastModifiedBy>Agatha Lai</cp:lastModifiedBy>
  <cp:revision>5</cp:revision>
  <dcterms:created xsi:type="dcterms:W3CDTF">2017-03-13T18:55:00Z</dcterms:created>
  <dcterms:modified xsi:type="dcterms:W3CDTF">2017-08-29T20:54:00Z</dcterms:modified>
</cp:coreProperties>
</file>